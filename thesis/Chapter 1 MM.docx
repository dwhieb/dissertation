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532F6" w14:textId="77777777" w:rsidR="00792629" w:rsidRDefault="00ED58F8">
      <w:pPr>
        <w:pStyle w:val="BodyText"/>
        <w:spacing w:before="88"/>
        <w:ind w:left="134" w:right="450"/>
        <w:jc w:val="center"/>
      </w:pPr>
      <w:r>
        <w:t>University of California, Santa Barbara</w:t>
      </w:r>
    </w:p>
    <w:p w14:paraId="5B50D3B8" w14:textId="77777777" w:rsidR="00792629" w:rsidRDefault="00792629">
      <w:pPr>
        <w:pStyle w:val="BodyText"/>
        <w:rPr>
          <w:sz w:val="26"/>
        </w:rPr>
      </w:pPr>
    </w:p>
    <w:p w14:paraId="46D722B5" w14:textId="77777777" w:rsidR="00792629" w:rsidRDefault="00792629">
      <w:pPr>
        <w:pStyle w:val="BodyText"/>
        <w:rPr>
          <w:sz w:val="26"/>
        </w:rPr>
      </w:pPr>
    </w:p>
    <w:p w14:paraId="465B4847" w14:textId="77777777" w:rsidR="00792629" w:rsidRDefault="00792629">
      <w:pPr>
        <w:pStyle w:val="BodyText"/>
        <w:rPr>
          <w:sz w:val="26"/>
        </w:rPr>
      </w:pPr>
    </w:p>
    <w:p w14:paraId="36F0B36B" w14:textId="77777777" w:rsidR="00792629" w:rsidRDefault="00792629">
      <w:pPr>
        <w:pStyle w:val="BodyText"/>
        <w:rPr>
          <w:sz w:val="26"/>
        </w:rPr>
      </w:pPr>
    </w:p>
    <w:p w14:paraId="4B1FF1BA" w14:textId="77777777" w:rsidR="00792629" w:rsidRDefault="00792629">
      <w:pPr>
        <w:pStyle w:val="BodyText"/>
        <w:rPr>
          <w:sz w:val="26"/>
        </w:rPr>
      </w:pPr>
    </w:p>
    <w:p w14:paraId="23894EF4" w14:textId="77777777" w:rsidR="00792629" w:rsidRDefault="00792629">
      <w:pPr>
        <w:pStyle w:val="BodyText"/>
        <w:rPr>
          <w:sz w:val="26"/>
        </w:rPr>
      </w:pPr>
    </w:p>
    <w:p w14:paraId="65A6AD12" w14:textId="77777777" w:rsidR="00792629" w:rsidRDefault="00792629">
      <w:pPr>
        <w:pStyle w:val="BodyText"/>
        <w:rPr>
          <w:sz w:val="26"/>
        </w:rPr>
      </w:pPr>
    </w:p>
    <w:p w14:paraId="464A81DA" w14:textId="77777777" w:rsidR="00792629" w:rsidRDefault="00792629">
      <w:pPr>
        <w:pStyle w:val="BodyText"/>
        <w:rPr>
          <w:sz w:val="26"/>
        </w:rPr>
      </w:pPr>
    </w:p>
    <w:p w14:paraId="33645AC4" w14:textId="77777777" w:rsidR="00792629" w:rsidRDefault="00ED58F8">
      <w:pPr>
        <w:pStyle w:val="BodyText"/>
        <w:spacing w:before="224"/>
        <w:ind w:left="134" w:right="450"/>
        <w:jc w:val="center"/>
      </w:pPr>
      <w:r>
        <w:t>Lexical flexibility in discourse:</w:t>
      </w:r>
    </w:p>
    <w:p w14:paraId="2BFAF17D" w14:textId="0560C4B5" w:rsidR="00792629" w:rsidRDefault="00742DA9">
      <w:pPr>
        <w:pStyle w:val="BodyText"/>
        <w:spacing w:before="204"/>
        <w:ind w:left="134" w:right="450"/>
        <w:jc w:val="center"/>
      </w:pPr>
      <w:r>
        <w:rPr>
          <w:noProof/>
        </w:rPr>
        <mc:AlternateContent>
          <mc:Choice Requires="wps">
            <w:drawing>
              <wp:anchor distT="0" distB="0" distL="114300" distR="114300" simplePos="0" relativeHeight="486479872" behindDoc="1" locked="0" layoutInCell="1" allowOverlap="1" wp14:anchorId="4402BC31" wp14:editId="6BE9DA18">
                <wp:simplePos x="0" y="0"/>
                <wp:positionH relativeFrom="page">
                  <wp:posOffset>2299335</wp:posOffset>
                </wp:positionH>
                <wp:positionV relativeFrom="paragraph">
                  <wp:posOffset>1406525</wp:posOffset>
                </wp:positionV>
                <wp:extent cx="3227705" cy="1518920"/>
                <wp:effectExtent l="0" t="0" r="0" b="0"/>
                <wp:wrapNone/>
                <wp:docPr id="60" name="WordArt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000000">
                          <a:off x="0" y="0"/>
                          <a:ext cx="3227705" cy="151892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E327CD1" w14:textId="77777777" w:rsidR="00742DA9" w:rsidRDefault="00742DA9" w:rsidP="00742DA9">
                            <w:pPr>
                              <w:jc w:val="center"/>
                              <w:rPr>
                                <w:sz w:val="24"/>
                                <w:szCs w:val="24"/>
                              </w:rPr>
                            </w:pPr>
                            <w:r>
                              <w:rPr>
                                <w:color w:val="FF8C8C"/>
                                <w:sz w:val="238"/>
                                <w:szCs w:val="238"/>
                                <w14:textFill>
                                  <w14:solidFill>
                                    <w14:srgbClr w14:val="FF8C8C">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402BC31" id="_x0000_t202" coordsize="21600,21600" o:spt="202" path="m,l,21600r21600,l21600,xe">
                <v:stroke joinstyle="miter"/>
                <v:path gradientshapeok="t" o:connecttype="rect"/>
              </v:shapetype>
              <v:shape id="WordArt 45" o:spid="_x0000_s1026" type="#_x0000_t202" style="position:absolute;left:0;text-align:left;margin-left:181.05pt;margin-top:110.75pt;width:254.15pt;height:119.6pt;rotation:-60;z-index:-1683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" filled="f" stroked="f">
                <v:stroke joinstyle="round"/>
                <o:lock v:ext="edit" shapetype="t"/>
                <v:textbox style="mso-fit-shape-to-text:t">
                  <w:txbxContent>
                    <w:p w14:paraId="0E327CD1" w14:textId="77777777" w:rsidR="00742DA9" w:rsidRDefault="00742DA9" w:rsidP="00742DA9">
                      <w:pPr>
                        <w:jc w:val="center"/>
                        <w:rPr>
                          <w:sz w:val="24"/>
                          <w:szCs w:val="24"/>
                        </w:rPr>
                      </w:pPr>
                      <w:r>
                        <w:rPr>
                          <w:color w:val="FF8C8C"/>
                          <w:sz w:val="238"/>
                          <w:szCs w:val="238"/>
                          <w14:textFill>
                            <w14:solidFill>
                              <w14:srgbClr w14:val="FF8C8C">
                                <w14:alpha w14:val="50000"/>
                              </w14:srgbClr>
                            </w14:solidFill>
                          </w14:textFill>
                        </w:rPr>
                        <w:t>Draft</w:t>
                      </w:r>
                    </w:p>
                  </w:txbxContent>
                </v:textbox>
                <w10:wrap anchorx="page"/>
              </v:shape>
            </w:pict>
          </mc:Fallback>
        </mc:AlternateContent>
      </w:r>
      <w:r w:rsidR="00ED58F8">
        <w:t>A quantitative corpus-based approach</w:t>
      </w:r>
    </w:p>
    <w:p w14:paraId="550F0B8C" w14:textId="77777777" w:rsidR="00792629" w:rsidRDefault="00792629">
      <w:pPr>
        <w:pStyle w:val="BodyText"/>
        <w:rPr>
          <w:sz w:val="26"/>
        </w:rPr>
      </w:pPr>
    </w:p>
    <w:p w14:paraId="3D3ACA1C" w14:textId="77777777" w:rsidR="00792629" w:rsidRDefault="00792629">
      <w:pPr>
        <w:pStyle w:val="BodyText"/>
        <w:rPr>
          <w:sz w:val="26"/>
        </w:rPr>
      </w:pPr>
    </w:p>
    <w:p w14:paraId="13685C42" w14:textId="77777777" w:rsidR="00792629" w:rsidRDefault="00792629">
      <w:pPr>
        <w:pStyle w:val="BodyText"/>
        <w:rPr>
          <w:sz w:val="26"/>
        </w:rPr>
      </w:pPr>
    </w:p>
    <w:p w14:paraId="25A7F96A" w14:textId="77777777" w:rsidR="00792629" w:rsidRDefault="00ED58F8">
      <w:pPr>
        <w:pStyle w:val="BodyText"/>
        <w:spacing w:before="152" w:line="420" w:lineRule="auto"/>
        <w:ind w:left="137" w:right="450"/>
        <w:jc w:val="center"/>
      </w:pPr>
      <w:r>
        <w:t>A dissertation submitted in partial satisfaction of the requirements for the degree Doctor of Philosophy in Linguistics</w:t>
      </w:r>
    </w:p>
    <w:p w14:paraId="38181C25" w14:textId="77777777" w:rsidR="00792629" w:rsidRDefault="00792629">
      <w:pPr>
        <w:pStyle w:val="BodyText"/>
        <w:spacing w:before="7"/>
        <w:rPr>
          <w:sz w:val="22"/>
        </w:rPr>
      </w:pPr>
    </w:p>
    <w:p w14:paraId="0FFC799B" w14:textId="77777777" w:rsidR="00792629" w:rsidRDefault="00ED58F8">
      <w:pPr>
        <w:pStyle w:val="BodyText"/>
        <w:ind w:left="133" w:right="450"/>
        <w:jc w:val="center"/>
      </w:pPr>
      <w:r>
        <w:t>by</w:t>
      </w:r>
    </w:p>
    <w:p w14:paraId="63D1F1B1" w14:textId="77777777" w:rsidR="00792629" w:rsidRDefault="00792629">
      <w:pPr>
        <w:pStyle w:val="BodyText"/>
        <w:spacing w:before="10"/>
        <w:rPr>
          <w:sz w:val="38"/>
        </w:rPr>
      </w:pPr>
    </w:p>
    <w:p w14:paraId="083210F6" w14:textId="77777777" w:rsidR="00792629" w:rsidRDefault="00ED58F8">
      <w:pPr>
        <w:pStyle w:val="BodyText"/>
        <w:ind w:left="133" w:right="450"/>
        <w:jc w:val="center"/>
      </w:pPr>
      <w:r>
        <w:t>Daniel W. Hieber</w:t>
      </w:r>
    </w:p>
    <w:p w14:paraId="03C151F0" w14:textId="77777777" w:rsidR="00792629" w:rsidRDefault="00792629">
      <w:pPr>
        <w:pStyle w:val="BodyText"/>
        <w:rPr>
          <w:sz w:val="26"/>
        </w:rPr>
      </w:pPr>
    </w:p>
    <w:p w14:paraId="2A7109E1" w14:textId="77777777" w:rsidR="00792629" w:rsidRDefault="00792629">
      <w:pPr>
        <w:pStyle w:val="BodyText"/>
        <w:rPr>
          <w:sz w:val="26"/>
        </w:rPr>
      </w:pPr>
    </w:p>
    <w:p w14:paraId="4D94BE3A" w14:textId="77777777" w:rsidR="00792629" w:rsidRDefault="00792629">
      <w:pPr>
        <w:pStyle w:val="BodyText"/>
        <w:rPr>
          <w:sz w:val="26"/>
        </w:rPr>
      </w:pPr>
    </w:p>
    <w:p w14:paraId="5E528778" w14:textId="77777777" w:rsidR="00792629" w:rsidRDefault="00792629">
      <w:pPr>
        <w:pStyle w:val="BodyText"/>
        <w:rPr>
          <w:sz w:val="26"/>
        </w:rPr>
      </w:pPr>
    </w:p>
    <w:p w14:paraId="1F23DC9D" w14:textId="77777777" w:rsidR="00792629" w:rsidRDefault="00ED58F8">
      <w:pPr>
        <w:pStyle w:val="BodyText"/>
        <w:spacing w:before="215" w:line="420" w:lineRule="auto"/>
        <w:ind w:left="2942" w:right="2952" w:firstLine="599"/>
      </w:pPr>
      <w:r>
        <w:t>Committee in Charge: Professor Marianne Mithun, Chair</w:t>
      </w:r>
    </w:p>
    <w:p w14:paraId="3DD33A98" w14:textId="77777777" w:rsidR="00792629" w:rsidRDefault="00ED58F8">
      <w:pPr>
        <w:pStyle w:val="BodyText"/>
        <w:spacing w:line="420" w:lineRule="auto"/>
        <w:ind w:left="3348" w:right="3664" w:hanging="1"/>
        <w:jc w:val="center"/>
      </w:pPr>
      <w:r>
        <w:t>Professor Bernard</w:t>
      </w:r>
      <w:r>
        <w:rPr>
          <w:spacing w:val="-15"/>
        </w:rPr>
        <w:t xml:space="preserve"> </w:t>
      </w:r>
      <w:r>
        <w:t>Comrie Professor Stefan Th.</w:t>
      </w:r>
      <w:r>
        <w:rPr>
          <w:spacing w:val="-12"/>
        </w:rPr>
        <w:t xml:space="preserve"> </w:t>
      </w:r>
      <w:r>
        <w:rPr>
          <w:spacing w:val="-3"/>
        </w:rPr>
        <w:t>Gries</w:t>
      </w:r>
    </w:p>
    <w:p w14:paraId="6B7B9E9A" w14:textId="77777777" w:rsidR="00792629" w:rsidRDefault="00ED58F8">
      <w:pPr>
        <w:pStyle w:val="BodyText"/>
        <w:spacing w:line="272" w:lineRule="exact"/>
        <w:ind w:left="135" w:right="450"/>
        <w:jc w:val="center"/>
      </w:pPr>
      <w:r>
        <w:t>Professor William Croft (University of New Mexico)</w:t>
      </w:r>
    </w:p>
    <w:p w14:paraId="00805B6E" w14:textId="77777777" w:rsidR="00792629" w:rsidRDefault="00792629">
      <w:pPr>
        <w:pStyle w:val="BodyText"/>
        <w:rPr>
          <w:sz w:val="26"/>
        </w:rPr>
      </w:pPr>
    </w:p>
    <w:p w14:paraId="57404A93" w14:textId="77777777" w:rsidR="00792629" w:rsidRDefault="00792629">
      <w:pPr>
        <w:pStyle w:val="BodyText"/>
        <w:rPr>
          <w:sz w:val="26"/>
        </w:rPr>
      </w:pPr>
    </w:p>
    <w:p w14:paraId="5879CB69" w14:textId="77777777" w:rsidR="00792629" w:rsidRDefault="00792629">
      <w:pPr>
        <w:pStyle w:val="BodyText"/>
        <w:spacing w:before="8"/>
        <w:rPr>
          <w:sz w:val="21"/>
        </w:rPr>
      </w:pPr>
    </w:p>
    <w:p w14:paraId="537D5090" w14:textId="77777777" w:rsidR="00792629" w:rsidRDefault="00ED58F8">
      <w:pPr>
        <w:pStyle w:val="BodyText"/>
        <w:ind w:left="133" w:right="450"/>
        <w:jc w:val="center"/>
      </w:pPr>
      <w:r>
        <w:t>December 2020</w:t>
      </w:r>
    </w:p>
    <w:p w14:paraId="098880DA" w14:textId="77777777" w:rsidR="00792629" w:rsidRDefault="00792629">
      <w:pPr>
        <w:jc w:val="center"/>
        <w:sectPr w:rsidR="00792629">
          <w:type w:val="continuous"/>
          <w:pgSz w:w="12240" w:h="15840"/>
          <w:pgMar w:top="1300" w:right="1000" w:bottom="280" w:left="1680" w:header="720" w:footer="720" w:gutter="0"/>
          <w:cols w:space="720"/>
        </w:sectPr>
      </w:pPr>
    </w:p>
    <w:p w14:paraId="54C3EB2F" w14:textId="77777777" w:rsidR="00792629" w:rsidRDefault="00792629">
      <w:pPr>
        <w:pStyle w:val="BodyText"/>
        <w:spacing w:before="6"/>
        <w:rPr>
          <w:sz w:val="28"/>
        </w:rPr>
      </w:pPr>
    </w:p>
    <w:p w14:paraId="7B22488E" w14:textId="77777777" w:rsidR="00792629" w:rsidRDefault="00ED58F8">
      <w:pPr>
        <w:pStyle w:val="BodyText"/>
        <w:spacing w:before="100"/>
        <w:ind w:left="2042"/>
      </w:pPr>
      <w:r>
        <w:t>The dissertation of Daniel W. Hieber is approved.</w:t>
      </w:r>
    </w:p>
    <w:p w14:paraId="6D4671A9" w14:textId="77777777" w:rsidR="00792629" w:rsidRDefault="00792629">
      <w:pPr>
        <w:pStyle w:val="BodyText"/>
        <w:rPr>
          <w:sz w:val="20"/>
        </w:rPr>
      </w:pPr>
    </w:p>
    <w:p w14:paraId="428346D2" w14:textId="77777777" w:rsidR="00792629" w:rsidRDefault="00792629">
      <w:pPr>
        <w:pStyle w:val="BodyText"/>
        <w:rPr>
          <w:sz w:val="20"/>
        </w:rPr>
      </w:pPr>
    </w:p>
    <w:p w14:paraId="4140CBD1" w14:textId="77777777" w:rsidR="00792629" w:rsidRDefault="00792629">
      <w:pPr>
        <w:pStyle w:val="BodyText"/>
        <w:rPr>
          <w:sz w:val="20"/>
        </w:rPr>
      </w:pPr>
    </w:p>
    <w:p w14:paraId="6DD7EF7C" w14:textId="77777777" w:rsidR="00792629" w:rsidRDefault="00792629">
      <w:pPr>
        <w:pStyle w:val="BodyText"/>
        <w:rPr>
          <w:sz w:val="20"/>
        </w:rPr>
      </w:pPr>
    </w:p>
    <w:p w14:paraId="100B4ABB" w14:textId="1A793171" w:rsidR="00792629" w:rsidRDefault="00742DA9">
      <w:pPr>
        <w:pStyle w:val="BodyText"/>
        <w:spacing w:before="9"/>
        <w:rPr>
          <w:sz w:val="27"/>
        </w:rPr>
      </w:pPr>
      <w:r>
        <w:rPr>
          <w:noProof/>
        </w:rPr>
        <mc:AlternateContent>
          <mc:Choice Requires="wps">
            <w:drawing>
              <wp:anchor distT="0" distB="0" distL="0" distR="0" simplePos="0" relativeHeight="487588352" behindDoc="1" locked="0" layoutInCell="1" allowOverlap="1" wp14:anchorId="37FA8D73" wp14:editId="73979D44">
                <wp:simplePos x="0" y="0"/>
                <wp:positionH relativeFrom="page">
                  <wp:posOffset>2057400</wp:posOffset>
                </wp:positionH>
                <wp:positionV relativeFrom="paragraph">
                  <wp:posOffset>228600</wp:posOffset>
                </wp:positionV>
                <wp:extent cx="3657600" cy="1270"/>
                <wp:effectExtent l="0" t="0" r="0" b="0"/>
                <wp:wrapTopAndBottom/>
                <wp:docPr id="59"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3240 3240"/>
                            <a:gd name="T1" fmla="*/ T0 w 5760"/>
                            <a:gd name="T2" fmla="+- 0 9000 3240"/>
                            <a:gd name="T3" fmla="*/ T2 w 5760"/>
                          </a:gdLst>
                          <a:ahLst/>
                          <a:cxnLst>
                            <a:cxn ang="0">
                              <a:pos x="T1" y="0"/>
                            </a:cxn>
                            <a:cxn ang="0">
                              <a:pos x="T3" y="0"/>
                            </a:cxn>
                          </a:cxnLst>
                          <a:rect l="0" t="0" r="r" b="b"/>
                          <a:pathLst>
                            <a:path w="5760">
                              <a:moveTo>
                                <a:pt x="0" y="0"/>
                              </a:moveTo>
                              <a:lnTo>
                                <a:pt x="576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370C3" id="Freeform 44" o:spid="_x0000_s1026" style="position:absolute;margin-left:162pt;margin-top:18pt;width:4in;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" path="m,l5760,e" filled="f" strokeweight=".14058mm">
                <v:path arrowok="t" o:connecttype="custom" o:connectlocs="0,0;3657600,0" o:connectangles="0,0"/>
                <w10:wrap type="topAndBottom" anchorx="page"/>
              </v:shape>
            </w:pict>
          </mc:Fallback>
        </mc:AlternateContent>
      </w:r>
    </w:p>
    <w:p w14:paraId="1C3EA3F4" w14:textId="77777777" w:rsidR="00792629" w:rsidRDefault="00792629">
      <w:pPr>
        <w:pStyle w:val="BodyText"/>
        <w:spacing w:before="9"/>
        <w:rPr>
          <w:sz w:val="11"/>
        </w:rPr>
      </w:pPr>
    </w:p>
    <w:p w14:paraId="2A248E13" w14:textId="77777777" w:rsidR="00792629" w:rsidRDefault="00ED58F8">
      <w:pPr>
        <w:pStyle w:val="BodyText"/>
        <w:spacing w:before="100"/>
        <w:ind w:left="1560"/>
      </w:pPr>
      <w:r>
        <w:t>Bernard</w:t>
      </w:r>
      <w:r>
        <w:rPr>
          <w:spacing w:val="-9"/>
        </w:rPr>
        <w:t xml:space="preserve"> </w:t>
      </w:r>
      <w:r>
        <w:t>Comrie</w:t>
      </w:r>
    </w:p>
    <w:p w14:paraId="576B3EDA" w14:textId="77777777" w:rsidR="00792629" w:rsidRDefault="00792629">
      <w:pPr>
        <w:pStyle w:val="BodyText"/>
        <w:rPr>
          <w:sz w:val="20"/>
        </w:rPr>
      </w:pPr>
    </w:p>
    <w:p w14:paraId="485703C4" w14:textId="77777777" w:rsidR="00792629" w:rsidRDefault="00792629">
      <w:pPr>
        <w:pStyle w:val="BodyText"/>
        <w:rPr>
          <w:sz w:val="20"/>
        </w:rPr>
      </w:pPr>
    </w:p>
    <w:p w14:paraId="4D38567C" w14:textId="77777777" w:rsidR="00792629" w:rsidRDefault="00792629">
      <w:pPr>
        <w:pStyle w:val="BodyText"/>
        <w:rPr>
          <w:sz w:val="20"/>
        </w:rPr>
      </w:pPr>
    </w:p>
    <w:p w14:paraId="055ABC8D" w14:textId="3D98B35D" w:rsidR="00792629" w:rsidRDefault="00742DA9">
      <w:pPr>
        <w:pStyle w:val="BodyText"/>
        <w:rPr>
          <w:sz w:val="25"/>
        </w:rPr>
      </w:pPr>
      <w:r>
        <w:rPr>
          <w:noProof/>
        </w:rPr>
        <mc:AlternateContent>
          <mc:Choice Requires="wps">
            <w:drawing>
              <wp:anchor distT="0" distB="0" distL="0" distR="0" simplePos="0" relativeHeight="487588864" behindDoc="1" locked="0" layoutInCell="1" allowOverlap="1" wp14:anchorId="221152F7" wp14:editId="3A3926F7">
                <wp:simplePos x="0" y="0"/>
                <wp:positionH relativeFrom="page">
                  <wp:posOffset>2057400</wp:posOffset>
                </wp:positionH>
                <wp:positionV relativeFrom="paragraph">
                  <wp:posOffset>208915</wp:posOffset>
                </wp:positionV>
                <wp:extent cx="3657600" cy="1270"/>
                <wp:effectExtent l="0" t="0" r="0" b="0"/>
                <wp:wrapTopAndBottom/>
                <wp:docPr id="58"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3240 3240"/>
                            <a:gd name="T1" fmla="*/ T0 w 5760"/>
                            <a:gd name="T2" fmla="+- 0 9000 3240"/>
                            <a:gd name="T3" fmla="*/ T2 w 5760"/>
                          </a:gdLst>
                          <a:ahLst/>
                          <a:cxnLst>
                            <a:cxn ang="0">
                              <a:pos x="T1" y="0"/>
                            </a:cxn>
                            <a:cxn ang="0">
                              <a:pos x="T3" y="0"/>
                            </a:cxn>
                          </a:cxnLst>
                          <a:rect l="0" t="0" r="r" b="b"/>
                          <a:pathLst>
                            <a:path w="5760">
                              <a:moveTo>
                                <a:pt x="0" y="0"/>
                              </a:moveTo>
                              <a:lnTo>
                                <a:pt x="576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B8A33" id="Freeform 43" o:spid="_x0000_s1026" style="position:absolute;margin-left:162pt;margin-top:16.45pt;width:4in;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" path="m,l5760,e" filled="f" strokeweight=".14058mm">
                <v:path arrowok="t" o:connecttype="custom" o:connectlocs="0,0;3657600,0" o:connectangles="0,0"/>
                <w10:wrap type="topAndBottom" anchorx="page"/>
              </v:shape>
            </w:pict>
          </mc:Fallback>
        </mc:AlternateContent>
      </w:r>
    </w:p>
    <w:p w14:paraId="0500171D" w14:textId="77777777" w:rsidR="00792629" w:rsidRDefault="00792629">
      <w:pPr>
        <w:pStyle w:val="BodyText"/>
        <w:spacing w:before="9"/>
        <w:rPr>
          <w:sz w:val="11"/>
        </w:rPr>
      </w:pPr>
    </w:p>
    <w:p w14:paraId="6F835540" w14:textId="77777777" w:rsidR="00792629" w:rsidRDefault="00ED58F8">
      <w:pPr>
        <w:pStyle w:val="BodyText"/>
        <w:spacing w:before="100"/>
        <w:ind w:left="1560"/>
      </w:pPr>
      <w:r>
        <w:t>Stefan Th.</w:t>
      </w:r>
      <w:r>
        <w:rPr>
          <w:spacing w:val="-9"/>
        </w:rPr>
        <w:t xml:space="preserve"> </w:t>
      </w:r>
      <w:r>
        <w:t>Gries</w:t>
      </w:r>
    </w:p>
    <w:p w14:paraId="1C6A6E6A" w14:textId="77777777" w:rsidR="00792629" w:rsidRDefault="00792629">
      <w:pPr>
        <w:pStyle w:val="BodyText"/>
        <w:rPr>
          <w:sz w:val="20"/>
        </w:rPr>
      </w:pPr>
    </w:p>
    <w:p w14:paraId="3A1A9D38" w14:textId="77777777" w:rsidR="00792629" w:rsidRDefault="00792629">
      <w:pPr>
        <w:pStyle w:val="BodyText"/>
        <w:rPr>
          <w:sz w:val="20"/>
        </w:rPr>
      </w:pPr>
    </w:p>
    <w:p w14:paraId="2A0E367A" w14:textId="77777777" w:rsidR="00792629" w:rsidRDefault="00792629">
      <w:pPr>
        <w:pStyle w:val="BodyText"/>
        <w:rPr>
          <w:sz w:val="20"/>
        </w:rPr>
      </w:pPr>
    </w:p>
    <w:p w14:paraId="7E4CA495" w14:textId="6B8BC9F2" w:rsidR="00792629" w:rsidRDefault="00742DA9">
      <w:pPr>
        <w:pStyle w:val="BodyText"/>
        <w:rPr>
          <w:sz w:val="25"/>
        </w:rPr>
      </w:pPr>
      <w:r>
        <w:rPr>
          <w:noProof/>
        </w:rPr>
        <mc:AlternateContent>
          <mc:Choice Requires="wps">
            <w:drawing>
              <wp:anchor distT="0" distB="0" distL="0" distR="0" simplePos="0" relativeHeight="487589376" behindDoc="1" locked="0" layoutInCell="1" allowOverlap="1" wp14:anchorId="0DA88D93" wp14:editId="3F9FABBA">
                <wp:simplePos x="0" y="0"/>
                <wp:positionH relativeFrom="page">
                  <wp:posOffset>2057400</wp:posOffset>
                </wp:positionH>
                <wp:positionV relativeFrom="paragraph">
                  <wp:posOffset>208915</wp:posOffset>
                </wp:positionV>
                <wp:extent cx="3657600" cy="1270"/>
                <wp:effectExtent l="0" t="0" r="0" b="0"/>
                <wp:wrapTopAndBottom/>
                <wp:docPr id="57"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3240 3240"/>
                            <a:gd name="T1" fmla="*/ T0 w 5760"/>
                            <a:gd name="T2" fmla="+- 0 9000 3240"/>
                            <a:gd name="T3" fmla="*/ T2 w 5760"/>
                          </a:gdLst>
                          <a:ahLst/>
                          <a:cxnLst>
                            <a:cxn ang="0">
                              <a:pos x="T1" y="0"/>
                            </a:cxn>
                            <a:cxn ang="0">
                              <a:pos x="T3" y="0"/>
                            </a:cxn>
                          </a:cxnLst>
                          <a:rect l="0" t="0" r="r" b="b"/>
                          <a:pathLst>
                            <a:path w="5760">
                              <a:moveTo>
                                <a:pt x="0" y="0"/>
                              </a:moveTo>
                              <a:lnTo>
                                <a:pt x="576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9AA13" id="Freeform 42" o:spid="_x0000_s1026" style="position:absolute;margin-left:162pt;margin-top:16.45pt;width:4in;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" path="m,l5760,e" filled="f" strokeweight=".14058mm">
                <v:path arrowok="t" o:connecttype="custom" o:connectlocs="0,0;3657600,0" o:connectangles="0,0"/>
                <w10:wrap type="topAndBottom" anchorx="page"/>
              </v:shape>
            </w:pict>
          </mc:Fallback>
        </mc:AlternateContent>
      </w:r>
    </w:p>
    <w:p w14:paraId="5D52E628" w14:textId="77777777" w:rsidR="00792629" w:rsidRDefault="00792629">
      <w:pPr>
        <w:pStyle w:val="BodyText"/>
        <w:spacing w:before="9"/>
        <w:rPr>
          <w:sz w:val="11"/>
        </w:rPr>
      </w:pPr>
    </w:p>
    <w:p w14:paraId="50547A73" w14:textId="77777777" w:rsidR="00792629" w:rsidRDefault="00ED58F8">
      <w:pPr>
        <w:pStyle w:val="BodyText"/>
        <w:spacing w:before="100"/>
        <w:ind w:left="1560"/>
      </w:pPr>
      <w:r>
        <w:t>William Croft</w:t>
      </w:r>
    </w:p>
    <w:p w14:paraId="53EA7986" w14:textId="77777777" w:rsidR="00792629" w:rsidRDefault="00792629">
      <w:pPr>
        <w:pStyle w:val="BodyText"/>
        <w:rPr>
          <w:sz w:val="20"/>
        </w:rPr>
      </w:pPr>
    </w:p>
    <w:p w14:paraId="6544EB29" w14:textId="77777777" w:rsidR="00792629" w:rsidRDefault="00792629">
      <w:pPr>
        <w:pStyle w:val="BodyText"/>
        <w:rPr>
          <w:sz w:val="20"/>
        </w:rPr>
      </w:pPr>
    </w:p>
    <w:p w14:paraId="1FFE69CD" w14:textId="77777777" w:rsidR="00792629" w:rsidRDefault="00792629">
      <w:pPr>
        <w:pStyle w:val="BodyText"/>
        <w:rPr>
          <w:sz w:val="20"/>
        </w:rPr>
      </w:pPr>
    </w:p>
    <w:p w14:paraId="7E2D9225" w14:textId="70E6C55E" w:rsidR="00792629" w:rsidRDefault="00742DA9">
      <w:pPr>
        <w:pStyle w:val="BodyText"/>
        <w:rPr>
          <w:sz w:val="25"/>
        </w:rPr>
      </w:pPr>
      <w:r>
        <w:rPr>
          <w:noProof/>
        </w:rPr>
        <mc:AlternateContent>
          <mc:Choice Requires="wps">
            <w:drawing>
              <wp:anchor distT="0" distB="0" distL="0" distR="0" simplePos="0" relativeHeight="487589888" behindDoc="1" locked="0" layoutInCell="1" allowOverlap="1" wp14:anchorId="164BEA97" wp14:editId="6E8B4BC5">
                <wp:simplePos x="0" y="0"/>
                <wp:positionH relativeFrom="page">
                  <wp:posOffset>2057400</wp:posOffset>
                </wp:positionH>
                <wp:positionV relativeFrom="paragraph">
                  <wp:posOffset>208915</wp:posOffset>
                </wp:positionV>
                <wp:extent cx="3657600" cy="1270"/>
                <wp:effectExtent l="0" t="0" r="0" b="0"/>
                <wp:wrapTopAndBottom/>
                <wp:docPr id="56"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3240 3240"/>
                            <a:gd name="T1" fmla="*/ T0 w 5760"/>
                            <a:gd name="T2" fmla="+- 0 9000 3240"/>
                            <a:gd name="T3" fmla="*/ T2 w 5760"/>
                          </a:gdLst>
                          <a:ahLst/>
                          <a:cxnLst>
                            <a:cxn ang="0">
                              <a:pos x="T1" y="0"/>
                            </a:cxn>
                            <a:cxn ang="0">
                              <a:pos x="T3" y="0"/>
                            </a:cxn>
                          </a:cxnLst>
                          <a:rect l="0" t="0" r="r" b="b"/>
                          <a:pathLst>
                            <a:path w="5760">
                              <a:moveTo>
                                <a:pt x="0" y="0"/>
                              </a:moveTo>
                              <a:lnTo>
                                <a:pt x="5760"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A018B" id="Freeform 41" o:spid="_x0000_s1026" style="position:absolute;margin-left:162pt;margin-top:16.45pt;width:4in;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" path="m,l5760,e" filled="f" strokeweight=".14058mm">
                <v:path arrowok="t" o:connecttype="custom" o:connectlocs="0,0;3657600,0" o:connectangles="0,0"/>
                <w10:wrap type="topAndBottom" anchorx="page"/>
              </v:shape>
            </w:pict>
          </mc:Fallback>
        </mc:AlternateContent>
      </w:r>
    </w:p>
    <w:p w14:paraId="354C89E2" w14:textId="77777777" w:rsidR="00792629" w:rsidRDefault="00792629">
      <w:pPr>
        <w:pStyle w:val="BodyText"/>
        <w:spacing w:before="9"/>
        <w:rPr>
          <w:sz w:val="11"/>
        </w:rPr>
      </w:pPr>
    </w:p>
    <w:p w14:paraId="54526111" w14:textId="77777777" w:rsidR="00792629" w:rsidRDefault="00ED58F8">
      <w:pPr>
        <w:pStyle w:val="BodyText"/>
        <w:spacing w:before="100"/>
        <w:ind w:left="1560"/>
      </w:pPr>
      <w:r>
        <w:t>Marianne Mithun, Committee Chair</w:t>
      </w:r>
    </w:p>
    <w:p w14:paraId="7762AB54" w14:textId="77777777" w:rsidR="00792629" w:rsidRDefault="00792629">
      <w:pPr>
        <w:pStyle w:val="BodyText"/>
        <w:rPr>
          <w:sz w:val="26"/>
        </w:rPr>
      </w:pPr>
    </w:p>
    <w:p w14:paraId="1F53B3C6" w14:textId="77777777" w:rsidR="00792629" w:rsidRDefault="00792629">
      <w:pPr>
        <w:pStyle w:val="BodyText"/>
        <w:rPr>
          <w:sz w:val="26"/>
        </w:rPr>
      </w:pPr>
    </w:p>
    <w:p w14:paraId="692468F3" w14:textId="77777777" w:rsidR="00792629" w:rsidRDefault="00792629">
      <w:pPr>
        <w:pStyle w:val="BodyText"/>
        <w:rPr>
          <w:sz w:val="26"/>
        </w:rPr>
      </w:pPr>
    </w:p>
    <w:p w14:paraId="34DB310F" w14:textId="77777777" w:rsidR="00792629" w:rsidRDefault="00ED58F8">
      <w:pPr>
        <w:pStyle w:val="BodyText"/>
        <w:spacing w:before="172"/>
        <w:ind w:left="137" w:right="814"/>
        <w:jc w:val="center"/>
      </w:pPr>
      <w:r>
        <w:t>December 2020</w:t>
      </w:r>
    </w:p>
    <w:p w14:paraId="57F5CCD0" w14:textId="77777777" w:rsidR="00792629" w:rsidRDefault="00792629">
      <w:pPr>
        <w:jc w:val="center"/>
        <w:sectPr w:rsidR="00792629">
          <w:pgSz w:w="12240" w:h="15840"/>
          <w:pgMar w:top="1500" w:right="1000" w:bottom="280" w:left="1680" w:header="720" w:footer="720" w:gutter="0"/>
          <w:cols w:space="720"/>
        </w:sectPr>
      </w:pPr>
    </w:p>
    <w:p w14:paraId="0BBF2287" w14:textId="77777777" w:rsidR="00792629" w:rsidRDefault="00792629">
      <w:pPr>
        <w:pStyle w:val="BodyText"/>
        <w:rPr>
          <w:sz w:val="20"/>
        </w:rPr>
      </w:pPr>
    </w:p>
    <w:p w14:paraId="3E9C5C26" w14:textId="77777777" w:rsidR="00792629" w:rsidRDefault="00792629">
      <w:pPr>
        <w:pStyle w:val="BodyText"/>
        <w:rPr>
          <w:sz w:val="20"/>
        </w:rPr>
      </w:pPr>
    </w:p>
    <w:p w14:paraId="0F88061C" w14:textId="77777777" w:rsidR="00792629" w:rsidRDefault="00792629">
      <w:pPr>
        <w:pStyle w:val="BodyText"/>
        <w:rPr>
          <w:sz w:val="20"/>
        </w:rPr>
      </w:pPr>
    </w:p>
    <w:p w14:paraId="705F0DA7" w14:textId="77777777" w:rsidR="00792629" w:rsidRDefault="00792629">
      <w:pPr>
        <w:pStyle w:val="BodyText"/>
        <w:rPr>
          <w:sz w:val="20"/>
        </w:rPr>
      </w:pPr>
    </w:p>
    <w:p w14:paraId="099BA354" w14:textId="77777777" w:rsidR="00792629" w:rsidRDefault="00792629">
      <w:pPr>
        <w:pStyle w:val="BodyText"/>
        <w:rPr>
          <w:sz w:val="20"/>
        </w:rPr>
      </w:pPr>
    </w:p>
    <w:p w14:paraId="32D5711C" w14:textId="77777777" w:rsidR="00792629" w:rsidRDefault="00792629">
      <w:pPr>
        <w:pStyle w:val="BodyText"/>
        <w:rPr>
          <w:sz w:val="20"/>
        </w:rPr>
      </w:pPr>
    </w:p>
    <w:p w14:paraId="4160FD5D" w14:textId="77777777" w:rsidR="00792629" w:rsidRDefault="00792629">
      <w:pPr>
        <w:pStyle w:val="BodyText"/>
        <w:rPr>
          <w:sz w:val="20"/>
        </w:rPr>
      </w:pPr>
    </w:p>
    <w:p w14:paraId="40E4A97C" w14:textId="77777777" w:rsidR="00792629" w:rsidRDefault="00792629">
      <w:pPr>
        <w:pStyle w:val="BodyText"/>
        <w:rPr>
          <w:sz w:val="20"/>
        </w:rPr>
      </w:pPr>
    </w:p>
    <w:p w14:paraId="1F46C594" w14:textId="77777777" w:rsidR="00792629" w:rsidRDefault="00792629">
      <w:pPr>
        <w:pStyle w:val="BodyText"/>
        <w:rPr>
          <w:sz w:val="20"/>
        </w:rPr>
      </w:pPr>
    </w:p>
    <w:p w14:paraId="791675D6" w14:textId="77777777" w:rsidR="00792629" w:rsidRDefault="00792629">
      <w:pPr>
        <w:pStyle w:val="BodyText"/>
        <w:rPr>
          <w:sz w:val="20"/>
        </w:rPr>
      </w:pPr>
    </w:p>
    <w:p w14:paraId="6DB37FFC" w14:textId="77777777" w:rsidR="00792629" w:rsidRDefault="00792629">
      <w:pPr>
        <w:pStyle w:val="BodyText"/>
        <w:rPr>
          <w:sz w:val="20"/>
        </w:rPr>
      </w:pPr>
    </w:p>
    <w:p w14:paraId="1A41E075" w14:textId="77777777" w:rsidR="00792629" w:rsidRDefault="00792629">
      <w:pPr>
        <w:pStyle w:val="BodyText"/>
        <w:rPr>
          <w:sz w:val="20"/>
        </w:rPr>
      </w:pPr>
    </w:p>
    <w:p w14:paraId="6C4CB05C" w14:textId="77777777" w:rsidR="00792629" w:rsidRDefault="00792629">
      <w:pPr>
        <w:pStyle w:val="BodyText"/>
        <w:rPr>
          <w:sz w:val="20"/>
        </w:rPr>
      </w:pPr>
    </w:p>
    <w:p w14:paraId="55169AAE" w14:textId="77777777" w:rsidR="00792629" w:rsidRDefault="00792629">
      <w:pPr>
        <w:pStyle w:val="BodyText"/>
        <w:rPr>
          <w:sz w:val="20"/>
        </w:rPr>
      </w:pPr>
    </w:p>
    <w:p w14:paraId="5F38D65B" w14:textId="77777777" w:rsidR="00792629" w:rsidRDefault="00792629">
      <w:pPr>
        <w:pStyle w:val="BodyText"/>
        <w:spacing w:before="7"/>
        <w:rPr>
          <w:sz w:val="26"/>
        </w:rPr>
      </w:pPr>
    </w:p>
    <w:p w14:paraId="22845666" w14:textId="77777777" w:rsidR="00792629" w:rsidRDefault="00ED58F8">
      <w:pPr>
        <w:pStyle w:val="BodyText"/>
        <w:spacing w:before="99"/>
        <w:ind w:left="134" w:right="450"/>
        <w:jc w:val="center"/>
      </w:pPr>
      <w:r>
        <w:t>Lexical flexibility in discourse:</w:t>
      </w:r>
    </w:p>
    <w:p w14:paraId="49F34BC3" w14:textId="77777777" w:rsidR="00792629" w:rsidRDefault="00ED58F8">
      <w:pPr>
        <w:pStyle w:val="BodyText"/>
        <w:spacing w:before="205"/>
        <w:ind w:left="134" w:right="450"/>
        <w:jc w:val="center"/>
      </w:pPr>
      <w:r>
        <w:t>A quantitative corpus-based approach</w:t>
      </w:r>
    </w:p>
    <w:p w14:paraId="15AE6756" w14:textId="77777777" w:rsidR="00792629" w:rsidRDefault="00792629">
      <w:pPr>
        <w:pStyle w:val="BodyText"/>
        <w:rPr>
          <w:sz w:val="26"/>
        </w:rPr>
      </w:pPr>
    </w:p>
    <w:p w14:paraId="5EBF0C82" w14:textId="77777777" w:rsidR="00792629" w:rsidRDefault="00792629">
      <w:pPr>
        <w:pStyle w:val="BodyText"/>
        <w:rPr>
          <w:sz w:val="26"/>
        </w:rPr>
      </w:pPr>
    </w:p>
    <w:p w14:paraId="624FAEE4" w14:textId="77777777" w:rsidR="00792629" w:rsidRDefault="00792629">
      <w:pPr>
        <w:pStyle w:val="BodyText"/>
        <w:spacing w:before="9"/>
        <w:rPr>
          <w:sz w:val="28"/>
        </w:rPr>
      </w:pPr>
    </w:p>
    <w:p w14:paraId="25F54E9A" w14:textId="77777777" w:rsidR="00792629" w:rsidRDefault="00ED58F8">
      <w:pPr>
        <w:pStyle w:val="BodyText"/>
        <w:spacing w:line="420" w:lineRule="auto"/>
        <w:ind w:left="3734" w:right="4051"/>
        <w:jc w:val="center"/>
      </w:pPr>
      <w:r>
        <w:t>Copyright © 2020 by</w:t>
      </w:r>
    </w:p>
    <w:p w14:paraId="4ED52164" w14:textId="77777777" w:rsidR="00792629" w:rsidRDefault="00ED58F8">
      <w:pPr>
        <w:pStyle w:val="BodyText"/>
        <w:spacing w:line="272" w:lineRule="exact"/>
        <w:ind w:left="133" w:right="450"/>
        <w:jc w:val="center"/>
      </w:pPr>
      <w:r>
        <w:t>Daniel W. Hieber</w:t>
      </w:r>
    </w:p>
    <w:p w14:paraId="616EE30D" w14:textId="77777777" w:rsidR="00792629" w:rsidRDefault="00792629">
      <w:pPr>
        <w:pStyle w:val="BodyText"/>
        <w:rPr>
          <w:sz w:val="26"/>
        </w:rPr>
      </w:pPr>
    </w:p>
    <w:p w14:paraId="76094EDF" w14:textId="77777777" w:rsidR="00792629" w:rsidRDefault="00792629">
      <w:pPr>
        <w:pStyle w:val="BodyText"/>
        <w:rPr>
          <w:sz w:val="26"/>
        </w:rPr>
      </w:pPr>
    </w:p>
    <w:p w14:paraId="5E23C974" w14:textId="77777777" w:rsidR="00792629" w:rsidRDefault="00792629">
      <w:pPr>
        <w:pStyle w:val="BodyText"/>
        <w:rPr>
          <w:sz w:val="26"/>
        </w:rPr>
      </w:pPr>
    </w:p>
    <w:p w14:paraId="1DF45E81" w14:textId="77777777" w:rsidR="00792629" w:rsidRDefault="00792629">
      <w:pPr>
        <w:pStyle w:val="BodyText"/>
        <w:rPr>
          <w:sz w:val="26"/>
        </w:rPr>
      </w:pPr>
    </w:p>
    <w:p w14:paraId="42DA3BE7" w14:textId="77777777" w:rsidR="00792629" w:rsidRDefault="00792629">
      <w:pPr>
        <w:pStyle w:val="BodyText"/>
        <w:rPr>
          <w:sz w:val="26"/>
        </w:rPr>
      </w:pPr>
    </w:p>
    <w:p w14:paraId="4938D9DE" w14:textId="77777777" w:rsidR="00792629" w:rsidRDefault="00792629">
      <w:pPr>
        <w:pStyle w:val="BodyText"/>
        <w:rPr>
          <w:sz w:val="26"/>
        </w:rPr>
      </w:pPr>
    </w:p>
    <w:p w14:paraId="250B0865" w14:textId="77777777" w:rsidR="00792629" w:rsidRDefault="00792629">
      <w:pPr>
        <w:pStyle w:val="BodyText"/>
        <w:rPr>
          <w:sz w:val="26"/>
        </w:rPr>
      </w:pPr>
    </w:p>
    <w:p w14:paraId="334DD000" w14:textId="77777777" w:rsidR="00792629" w:rsidRDefault="00792629">
      <w:pPr>
        <w:pStyle w:val="BodyText"/>
        <w:rPr>
          <w:sz w:val="26"/>
        </w:rPr>
      </w:pPr>
    </w:p>
    <w:p w14:paraId="4B316A83" w14:textId="77777777" w:rsidR="00792629" w:rsidRDefault="00792629">
      <w:pPr>
        <w:pStyle w:val="BodyText"/>
        <w:rPr>
          <w:sz w:val="26"/>
        </w:rPr>
      </w:pPr>
    </w:p>
    <w:p w14:paraId="41D00D9D" w14:textId="77777777" w:rsidR="00792629" w:rsidRDefault="00792629">
      <w:pPr>
        <w:pStyle w:val="BodyText"/>
        <w:rPr>
          <w:sz w:val="26"/>
        </w:rPr>
      </w:pPr>
    </w:p>
    <w:p w14:paraId="65A71AB2" w14:textId="77777777" w:rsidR="00792629" w:rsidRDefault="00792629">
      <w:pPr>
        <w:pStyle w:val="BodyText"/>
        <w:rPr>
          <w:sz w:val="26"/>
        </w:rPr>
      </w:pPr>
    </w:p>
    <w:p w14:paraId="56B816A0" w14:textId="77777777" w:rsidR="00792629" w:rsidRDefault="00792629">
      <w:pPr>
        <w:pStyle w:val="BodyText"/>
        <w:rPr>
          <w:sz w:val="26"/>
        </w:rPr>
      </w:pPr>
    </w:p>
    <w:p w14:paraId="6F48CA8B" w14:textId="77777777" w:rsidR="00792629" w:rsidRDefault="00792629">
      <w:pPr>
        <w:pStyle w:val="BodyText"/>
        <w:spacing w:before="5"/>
      </w:pPr>
    </w:p>
    <w:p w14:paraId="568F2F34" w14:textId="77777777" w:rsidR="00792629" w:rsidRDefault="00ED58F8">
      <w:pPr>
        <w:pStyle w:val="BodyText"/>
        <w:ind w:left="120"/>
      </w:pPr>
      <w:r>
        <w:rPr>
          <w:spacing w:val="-12"/>
          <w:w w:val="99"/>
        </w:rPr>
        <w:t>T</w:t>
      </w:r>
      <w:r>
        <w:rPr>
          <w:w w:val="99"/>
        </w:rPr>
        <w:t>y</w:t>
      </w:r>
      <w:r>
        <w:rPr>
          <w:spacing w:val="1"/>
          <w:w w:val="99"/>
        </w:rPr>
        <w:t>p</w:t>
      </w:r>
      <w:r>
        <w:rPr>
          <w:w w:val="99"/>
        </w:rPr>
        <w:t>eset</w:t>
      </w:r>
      <w:r>
        <w:rPr>
          <w:spacing w:val="-1"/>
        </w:rPr>
        <w:t xml:space="preserve"> </w:t>
      </w:r>
      <w:r>
        <w:rPr>
          <w:w w:val="99"/>
        </w:rPr>
        <w:t>using</w:t>
      </w:r>
      <w:r>
        <w:rPr>
          <w:spacing w:val="-1"/>
        </w:rPr>
        <w:t xml:space="preserve"> </w:t>
      </w:r>
      <w:r>
        <w:rPr>
          <w:spacing w:val="-87"/>
          <w:w w:val="99"/>
        </w:rPr>
        <w:t>L</w:t>
      </w:r>
      <w:r>
        <w:rPr>
          <w:spacing w:val="-36"/>
          <w:w w:val="99"/>
          <w:position w:val="5"/>
          <w:sz w:val="16"/>
        </w:rPr>
        <w:t>A</w:t>
      </w:r>
      <w:r>
        <w:rPr>
          <w:spacing w:val="-40"/>
          <w:w w:val="99"/>
        </w:rPr>
        <w:t>T</w:t>
      </w:r>
      <w:r>
        <w:rPr>
          <w:spacing w:val="-30"/>
          <w:w w:val="99"/>
          <w:position w:val="-4"/>
        </w:rPr>
        <w:t>E</w:t>
      </w:r>
      <w:r>
        <w:rPr>
          <w:w w:val="99"/>
        </w:rPr>
        <w:t>X</w:t>
      </w:r>
      <w:r>
        <w:rPr>
          <w:spacing w:val="-1"/>
        </w:rPr>
        <w:t xml:space="preserve"> </w:t>
      </w:r>
      <w:r>
        <w:rPr>
          <w:w w:val="98"/>
        </w:rPr>
        <w:t>softwa</w:t>
      </w:r>
      <w:r>
        <w:rPr>
          <w:spacing w:val="-2"/>
          <w:w w:val="98"/>
        </w:rPr>
        <w:t>r</w:t>
      </w:r>
      <w:r>
        <w:rPr>
          <w:w w:val="99"/>
        </w:rPr>
        <w:t>e</w:t>
      </w:r>
      <w:r>
        <w:rPr>
          <w:spacing w:val="-1"/>
        </w:rPr>
        <w:t xml:space="preserve"> </w:t>
      </w:r>
      <w:r>
        <w:rPr>
          <w:w w:val="99"/>
        </w:rPr>
        <w:t>and</w:t>
      </w:r>
      <w:r>
        <w:rPr>
          <w:spacing w:val="-1"/>
        </w:rPr>
        <w:t xml:space="preserve"> </w:t>
      </w:r>
      <w:r>
        <w:rPr>
          <w:w w:val="99"/>
        </w:rPr>
        <w:t>the</w:t>
      </w:r>
      <w:r>
        <w:rPr>
          <w:spacing w:val="-1"/>
        </w:rPr>
        <w:t xml:space="preserve"> </w:t>
      </w:r>
      <w:r>
        <w:rPr>
          <w:w w:val="99"/>
        </w:rPr>
        <w:t>Linux</w:t>
      </w:r>
      <w:r>
        <w:rPr>
          <w:spacing w:val="-1"/>
        </w:rPr>
        <w:t xml:space="preserve"> </w:t>
      </w:r>
      <w:r>
        <w:rPr>
          <w:w w:val="99"/>
        </w:rPr>
        <w:t>Li</w:t>
      </w:r>
      <w:r>
        <w:rPr>
          <w:spacing w:val="2"/>
          <w:w w:val="99"/>
        </w:rPr>
        <w:t>b</w:t>
      </w:r>
      <w:r>
        <w:rPr>
          <w:w w:val="99"/>
        </w:rPr>
        <w:t>ertine</w:t>
      </w:r>
      <w:r>
        <w:rPr>
          <w:spacing w:val="-1"/>
        </w:rPr>
        <w:t xml:space="preserve"> </w:t>
      </w:r>
      <w:r>
        <w:rPr>
          <w:w w:val="99"/>
        </w:rPr>
        <w:t>family</w:t>
      </w:r>
      <w:r>
        <w:rPr>
          <w:spacing w:val="-1"/>
        </w:rPr>
        <w:t xml:space="preserve"> </w:t>
      </w:r>
      <w:r>
        <w:rPr>
          <w:w w:val="99"/>
        </w:rPr>
        <w:t>of</w:t>
      </w:r>
      <w:r>
        <w:rPr>
          <w:spacing w:val="-1"/>
        </w:rPr>
        <w:t xml:space="preserve"> </w:t>
      </w:r>
      <w:r>
        <w:rPr>
          <w:w w:val="99"/>
        </w:rPr>
        <w:t>fonts.</w:t>
      </w:r>
    </w:p>
    <w:p w14:paraId="4E12CFB5" w14:textId="77777777" w:rsidR="00792629" w:rsidRDefault="00ED58F8">
      <w:pPr>
        <w:pStyle w:val="BodyText"/>
        <w:spacing w:before="85" w:line="254" w:lineRule="auto"/>
        <w:ind w:left="120"/>
      </w:pPr>
      <w:r>
        <w:t xml:space="preserve">Published under a Creative Commons Attribution 4.0 License (CC BY 4.0): </w:t>
      </w:r>
      <w:hyperlink r:id="rId7">
        <w:r>
          <w:rPr>
            <w:color w:val="0000FF"/>
          </w:rPr>
          <w:t>https://creativecommons.org/licenses/by/4.0/</w:t>
        </w:r>
      </w:hyperlink>
    </w:p>
    <w:p w14:paraId="42B72939" w14:textId="77777777" w:rsidR="00792629" w:rsidRDefault="00ED58F8">
      <w:pPr>
        <w:pStyle w:val="BodyText"/>
        <w:spacing w:before="117" w:line="254" w:lineRule="auto"/>
        <w:ind w:left="120" w:right="2952"/>
      </w:pPr>
      <w:r>
        <w:t xml:space="preserve">This thesis may be downloaded at: </w:t>
      </w:r>
      <w:hyperlink r:id="rId8">
        <w:r>
          <w:rPr>
            <w:color w:val="0000FF"/>
          </w:rPr>
          <w:t>https://files.danielhieber.com/publications/dissertation.pdf</w:t>
        </w:r>
      </w:hyperlink>
    </w:p>
    <w:p w14:paraId="07B53AB7" w14:textId="77777777" w:rsidR="00792629" w:rsidRDefault="00ED58F8">
      <w:pPr>
        <w:pStyle w:val="BodyText"/>
        <w:spacing w:before="117" w:line="254" w:lineRule="auto"/>
        <w:ind w:left="120" w:right="795"/>
      </w:pPr>
      <w:r>
        <w:t xml:space="preserve">The source code, data, and accompanying scripts for this thesis are available on GitHub: </w:t>
      </w:r>
      <w:hyperlink r:id="rId9">
        <w:r>
          <w:rPr>
            <w:color w:val="0000FF"/>
          </w:rPr>
          <w:t>https://github.com/dwhieb/dissertation</w:t>
        </w:r>
      </w:hyperlink>
    </w:p>
    <w:p w14:paraId="4E9A2B23" w14:textId="77777777" w:rsidR="00792629" w:rsidRDefault="00792629">
      <w:pPr>
        <w:spacing w:line="254" w:lineRule="auto"/>
        <w:sectPr w:rsidR="00792629">
          <w:footerReference w:type="default" r:id="rId10"/>
          <w:pgSz w:w="12240" w:h="15840"/>
          <w:pgMar w:top="1500" w:right="1000" w:bottom="1040" w:left="1680" w:header="0" w:footer="856" w:gutter="0"/>
          <w:pgNumType w:start="3"/>
          <w:cols w:space="720"/>
        </w:sectPr>
      </w:pPr>
    </w:p>
    <w:p w14:paraId="0B75C173" w14:textId="77777777" w:rsidR="00792629" w:rsidRDefault="00792629">
      <w:pPr>
        <w:pStyle w:val="BodyText"/>
        <w:rPr>
          <w:sz w:val="20"/>
        </w:rPr>
      </w:pPr>
    </w:p>
    <w:p w14:paraId="3F8B0330" w14:textId="77777777" w:rsidR="00792629" w:rsidRDefault="00792629">
      <w:pPr>
        <w:pStyle w:val="BodyText"/>
        <w:rPr>
          <w:sz w:val="20"/>
        </w:rPr>
      </w:pPr>
    </w:p>
    <w:p w14:paraId="53061AEF" w14:textId="77777777" w:rsidR="00792629" w:rsidRDefault="00792629">
      <w:pPr>
        <w:pStyle w:val="BodyText"/>
        <w:rPr>
          <w:sz w:val="20"/>
        </w:rPr>
      </w:pPr>
    </w:p>
    <w:p w14:paraId="2C441C24" w14:textId="77777777" w:rsidR="00792629" w:rsidRDefault="00792629">
      <w:pPr>
        <w:pStyle w:val="BodyText"/>
        <w:rPr>
          <w:sz w:val="20"/>
        </w:rPr>
      </w:pPr>
    </w:p>
    <w:p w14:paraId="4BF85856" w14:textId="77777777" w:rsidR="00792629" w:rsidRDefault="00792629">
      <w:pPr>
        <w:pStyle w:val="BodyText"/>
        <w:rPr>
          <w:sz w:val="20"/>
        </w:rPr>
      </w:pPr>
    </w:p>
    <w:p w14:paraId="1161AB1E" w14:textId="77777777" w:rsidR="00792629" w:rsidRDefault="00792629">
      <w:pPr>
        <w:pStyle w:val="BodyText"/>
        <w:rPr>
          <w:sz w:val="20"/>
        </w:rPr>
      </w:pPr>
    </w:p>
    <w:p w14:paraId="6AEE6980" w14:textId="77777777" w:rsidR="00792629" w:rsidRDefault="00792629">
      <w:pPr>
        <w:pStyle w:val="BodyText"/>
        <w:rPr>
          <w:sz w:val="20"/>
        </w:rPr>
      </w:pPr>
    </w:p>
    <w:p w14:paraId="575237E7" w14:textId="77777777" w:rsidR="00792629" w:rsidRDefault="00792629">
      <w:pPr>
        <w:pStyle w:val="BodyText"/>
        <w:rPr>
          <w:sz w:val="20"/>
        </w:rPr>
      </w:pPr>
    </w:p>
    <w:p w14:paraId="0837820C" w14:textId="77777777" w:rsidR="00792629" w:rsidRDefault="00792629">
      <w:pPr>
        <w:pStyle w:val="BodyText"/>
        <w:rPr>
          <w:sz w:val="20"/>
        </w:rPr>
      </w:pPr>
    </w:p>
    <w:p w14:paraId="5484B3C4" w14:textId="77777777" w:rsidR="00792629" w:rsidRDefault="00792629">
      <w:pPr>
        <w:pStyle w:val="BodyText"/>
        <w:rPr>
          <w:sz w:val="20"/>
        </w:rPr>
      </w:pPr>
    </w:p>
    <w:p w14:paraId="01F142E5" w14:textId="77777777" w:rsidR="00792629" w:rsidRDefault="00792629">
      <w:pPr>
        <w:pStyle w:val="BodyText"/>
        <w:rPr>
          <w:sz w:val="20"/>
        </w:rPr>
      </w:pPr>
    </w:p>
    <w:p w14:paraId="1F9FF2C1" w14:textId="77777777" w:rsidR="00792629" w:rsidRDefault="00792629">
      <w:pPr>
        <w:pStyle w:val="BodyText"/>
        <w:rPr>
          <w:sz w:val="20"/>
        </w:rPr>
      </w:pPr>
    </w:p>
    <w:p w14:paraId="5630AC5B" w14:textId="77777777" w:rsidR="00792629" w:rsidRDefault="00792629">
      <w:pPr>
        <w:pStyle w:val="BodyText"/>
        <w:rPr>
          <w:sz w:val="20"/>
        </w:rPr>
      </w:pPr>
    </w:p>
    <w:p w14:paraId="24511286" w14:textId="77777777" w:rsidR="00792629" w:rsidRDefault="00792629">
      <w:pPr>
        <w:pStyle w:val="BodyText"/>
        <w:rPr>
          <w:sz w:val="20"/>
        </w:rPr>
      </w:pPr>
    </w:p>
    <w:p w14:paraId="554074FF" w14:textId="77777777" w:rsidR="00792629" w:rsidRDefault="00792629">
      <w:pPr>
        <w:pStyle w:val="BodyText"/>
        <w:rPr>
          <w:sz w:val="20"/>
        </w:rPr>
      </w:pPr>
    </w:p>
    <w:p w14:paraId="24D53E12" w14:textId="77777777" w:rsidR="00792629" w:rsidRDefault="00792629">
      <w:pPr>
        <w:pStyle w:val="BodyText"/>
        <w:rPr>
          <w:sz w:val="20"/>
        </w:rPr>
      </w:pPr>
    </w:p>
    <w:p w14:paraId="23BAED71" w14:textId="77777777" w:rsidR="00792629" w:rsidRDefault="00792629">
      <w:pPr>
        <w:pStyle w:val="BodyText"/>
        <w:rPr>
          <w:sz w:val="20"/>
        </w:rPr>
      </w:pPr>
    </w:p>
    <w:p w14:paraId="5533C4AB" w14:textId="77777777" w:rsidR="00792629" w:rsidRDefault="00792629">
      <w:pPr>
        <w:pStyle w:val="BodyText"/>
        <w:rPr>
          <w:sz w:val="20"/>
        </w:rPr>
      </w:pPr>
    </w:p>
    <w:p w14:paraId="3E0CABF0" w14:textId="77777777" w:rsidR="00792629" w:rsidRDefault="00792629">
      <w:pPr>
        <w:pStyle w:val="BodyText"/>
        <w:rPr>
          <w:sz w:val="20"/>
        </w:rPr>
      </w:pPr>
    </w:p>
    <w:p w14:paraId="072CEB89" w14:textId="77777777" w:rsidR="00792629" w:rsidRDefault="00792629">
      <w:pPr>
        <w:pStyle w:val="BodyText"/>
        <w:rPr>
          <w:sz w:val="20"/>
        </w:rPr>
      </w:pPr>
    </w:p>
    <w:p w14:paraId="615495F9" w14:textId="77777777" w:rsidR="00792629" w:rsidRDefault="00792629">
      <w:pPr>
        <w:pStyle w:val="BodyText"/>
        <w:rPr>
          <w:sz w:val="20"/>
        </w:rPr>
      </w:pPr>
    </w:p>
    <w:p w14:paraId="050A5BEF" w14:textId="77777777" w:rsidR="00792629" w:rsidRDefault="00792629">
      <w:pPr>
        <w:pStyle w:val="BodyText"/>
        <w:rPr>
          <w:sz w:val="20"/>
        </w:rPr>
      </w:pPr>
    </w:p>
    <w:p w14:paraId="79759791" w14:textId="77777777" w:rsidR="00792629" w:rsidRDefault="00792629">
      <w:pPr>
        <w:pStyle w:val="BodyText"/>
        <w:rPr>
          <w:sz w:val="20"/>
        </w:rPr>
      </w:pPr>
    </w:p>
    <w:p w14:paraId="2F449B46" w14:textId="77777777" w:rsidR="00792629" w:rsidRDefault="00792629">
      <w:pPr>
        <w:pStyle w:val="BodyText"/>
        <w:rPr>
          <w:sz w:val="20"/>
        </w:rPr>
      </w:pPr>
    </w:p>
    <w:p w14:paraId="7605A12C" w14:textId="77777777" w:rsidR="00792629" w:rsidRDefault="00792629">
      <w:pPr>
        <w:pStyle w:val="BodyText"/>
        <w:rPr>
          <w:sz w:val="20"/>
        </w:rPr>
      </w:pPr>
    </w:p>
    <w:p w14:paraId="5104FF88" w14:textId="77777777" w:rsidR="00792629" w:rsidRDefault="00792629">
      <w:pPr>
        <w:pStyle w:val="BodyText"/>
        <w:rPr>
          <w:sz w:val="20"/>
        </w:rPr>
      </w:pPr>
    </w:p>
    <w:p w14:paraId="47CBE9A2" w14:textId="77777777" w:rsidR="00792629" w:rsidRDefault="00792629">
      <w:pPr>
        <w:pStyle w:val="BodyText"/>
        <w:rPr>
          <w:sz w:val="20"/>
        </w:rPr>
      </w:pPr>
    </w:p>
    <w:p w14:paraId="74CED4E6" w14:textId="77777777" w:rsidR="00792629" w:rsidRDefault="00792629">
      <w:pPr>
        <w:pStyle w:val="BodyText"/>
        <w:rPr>
          <w:sz w:val="20"/>
        </w:rPr>
      </w:pPr>
    </w:p>
    <w:p w14:paraId="3DCA6EB8" w14:textId="77777777" w:rsidR="00792629" w:rsidRDefault="00792629">
      <w:pPr>
        <w:pStyle w:val="BodyText"/>
        <w:spacing w:before="10" w:after="1"/>
        <w:rPr>
          <w:sz w:val="13"/>
        </w:rPr>
      </w:pPr>
    </w:p>
    <w:p w14:paraId="1A0669BB" w14:textId="5CB3306C" w:rsidR="00792629" w:rsidRDefault="00742DA9">
      <w:pPr>
        <w:pStyle w:val="BodyText"/>
        <w:ind w:left="3548"/>
        <w:rPr>
          <w:sz w:val="20"/>
        </w:rPr>
      </w:pPr>
      <w:r>
        <w:rPr>
          <w:noProof/>
          <w:sz w:val="20"/>
        </w:rPr>
        <mc:AlternateContent>
          <mc:Choice Requires="wpg">
            <w:drawing>
              <wp:inline distT="0" distB="0" distL="0" distR="0" wp14:anchorId="79736071" wp14:editId="23430212">
                <wp:extent cx="1360170" cy="219075"/>
                <wp:effectExtent l="5080" t="2540" r="6350" b="6985"/>
                <wp:docPr id="5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0170" cy="219075"/>
                          <a:chOff x="0" y="0"/>
                          <a:chExt cx="2142" cy="345"/>
                        </a:xfrm>
                      </wpg:grpSpPr>
                      <wps:wsp>
                        <wps:cNvPr id="53" name="Freeform 40"/>
                        <wps:cNvSpPr>
                          <a:spLocks/>
                        </wps:cNvSpPr>
                        <wps:spPr bwMode="auto">
                          <a:xfrm>
                            <a:off x="4" y="4"/>
                            <a:ext cx="2133" cy="335"/>
                          </a:xfrm>
                          <a:custGeom>
                            <a:avLst/>
                            <a:gdLst>
                              <a:gd name="T0" fmla="+- 0 2057 5"/>
                              <a:gd name="T1" fmla="*/ T0 w 2133"/>
                              <a:gd name="T2" fmla="+- 0 5 5"/>
                              <a:gd name="T3" fmla="*/ 5 h 335"/>
                              <a:gd name="T4" fmla="+- 0 85 5"/>
                              <a:gd name="T5" fmla="*/ T4 w 2133"/>
                              <a:gd name="T6" fmla="+- 0 5 5"/>
                              <a:gd name="T7" fmla="*/ 5 h 335"/>
                              <a:gd name="T8" fmla="+- 0 54 5"/>
                              <a:gd name="T9" fmla="*/ T8 w 2133"/>
                              <a:gd name="T10" fmla="+- 0 11 5"/>
                              <a:gd name="T11" fmla="*/ 11 h 335"/>
                              <a:gd name="T12" fmla="+- 0 28 5"/>
                              <a:gd name="T13" fmla="*/ T12 w 2133"/>
                              <a:gd name="T14" fmla="+- 0 28 5"/>
                              <a:gd name="T15" fmla="*/ 28 h 335"/>
                              <a:gd name="T16" fmla="+- 0 11 5"/>
                              <a:gd name="T17" fmla="*/ T16 w 2133"/>
                              <a:gd name="T18" fmla="+- 0 54 5"/>
                              <a:gd name="T19" fmla="*/ 54 h 335"/>
                              <a:gd name="T20" fmla="+- 0 5 5"/>
                              <a:gd name="T21" fmla="*/ T20 w 2133"/>
                              <a:gd name="T22" fmla="+- 0 85 5"/>
                              <a:gd name="T23" fmla="*/ 85 h 335"/>
                              <a:gd name="T24" fmla="+- 0 5 5"/>
                              <a:gd name="T25" fmla="*/ T24 w 2133"/>
                              <a:gd name="T26" fmla="+- 0 260 5"/>
                              <a:gd name="T27" fmla="*/ 260 h 335"/>
                              <a:gd name="T28" fmla="+- 0 11 5"/>
                              <a:gd name="T29" fmla="*/ T28 w 2133"/>
                              <a:gd name="T30" fmla="+- 0 291 5"/>
                              <a:gd name="T31" fmla="*/ 291 h 335"/>
                              <a:gd name="T32" fmla="+- 0 28 5"/>
                              <a:gd name="T33" fmla="*/ T32 w 2133"/>
                              <a:gd name="T34" fmla="+- 0 316 5"/>
                              <a:gd name="T35" fmla="*/ 316 h 335"/>
                              <a:gd name="T36" fmla="+- 0 54 5"/>
                              <a:gd name="T37" fmla="*/ T36 w 2133"/>
                              <a:gd name="T38" fmla="+- 0 333 5"/>
                              <a:gd name="T39" fmla="*/ 333 h 335"/>
                              <a:gd name="T40" fmla="+- 0 85 5"/>
                              <a:gd name="T41" fmla="*/ T40 w 2133"/>
                              <a:gd name="T42" fmla="+- 0 339 5"/>
                              <a:gd name="T43" fmla="*/ 339 h 335"/>
                              <a:gd name="T44" fmla="+- 0 2057 5"/>
                              <a:gd name="T45" fmla="*/ T44 w 2133"/>
                              <a:gd name="T46" fmla="+- 0 339 5"/>
                              <a:gd name="T47" fmla="*/ 339 h 335"/>
                              <a:gd name="T48" fmla="+- 0 2088 5"/>
                              <a:gd name="T49" fmla="*/ T48 w 2133"/>
                              <a:gd name="T50" fmla="+- 0 333 5"/>
                              <a:gd name="T51" fmla="*/ 333 h 335"/>
                              <a:gd name="T52" fmla="+- 0 2114 5"/>
                              <a:gd name="T53" fmla="*/ T52 w 2133"/>
                              <a:gd name="T54" fmla="+- 0 316 5"/>
                              <a:gd name="T55" fmla="*/ 316 h 335"/>
                              <a:gd name="T56" fmla="+- 0 2131 5"/>
                              <a:gd name="T57" fmla="*/ T56 w 2133"/>
                              <a:gd name="T58" fmla="+- 0 291 5"/>
                              <a:gd name="T59" fmla="*/ 291 h 335"/>
                              <a:gd name="T60" fmla="+- 0 2137 5"/>
                              <a:gd name="T61" fmla="*/ T60 w 2133"/>
                              <a:gd name="T62" fmla="+- 0 260 5"/>
                              <a:gd name="T63" fmla="*/ 260 h 335"/>
                              <a:gd name="T64" fmla="+- 0 2137 5"/>
                              <a:gd name="T65" fmla="*/ T64 w 2133"/>
                              <a:gd name="T66" fmla="+- 0 85 5"/>
                              <a:gd name="T67" fmla="*/ 85 h 335"/>
                              <a:gd name="T68" fmla="+- 0 2131 5"/>
                              <a:gd name="T69" fmla="*/ T68 w 2133"/>
                              <a:gd name="T70" fmla="+- 0 54 5"/>
                              <a:gd name="T71" fmla="*/ 54 h 335"/>
                              <a:gd name="T72" fmla="+- 0 2114 5"/>
                              <a:gd name="T73" fmla="*/ T72 w 2133"/>
                              <a:gd name="T74" fmla="+- 0 28 5"/>
                              <a:gd name="T75" fmla="*/ 28 h 335"/>
                              <a:gd name="T76" fmla="+- 0 2088 5"/>
                              <a:gd name="T77" fmla="*/ T76 w 2133"/>
                              <a:gd name="T78" fmla="+- 0 11 5"/>
                              <a:gd name="T79" fmla="*/ 11 h 335"/>
                              <a:gd name="T80" fmla="+- 0 2057 5"/>
                              <a:gd name="T81" fmla="*/ T80 w 2133"/>
                              <a:gd name="T82" fmla="+- 0 5 5"/>
                              <a:gd name="T83" fmla="*/ 5 h 3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33" h="335">
                                <a:moveTo>
                                  <a:pt x="2052" y="0"/>
                                </a:moveTo>
                                <a:lnTo>
                                  <a:pt x="80" y="0"/>
                                </a:lnTo>
                                <a:lnTo>
                                  <a:pt x="49" y="6"/>
                                </a:lnTo>
                                <a:lnTo>
                                  <a:pt x="23" y="23"/>
                                </a:lnTo>
                                <a:lnTo>
                                  <a:pt x="6" y="49"/>
                                </a:lnTo>
                                <a:lnTo>
                                  <a:pt x="0" y="80"/>
                                </a:lnTo>
                                <a:lnTo>
                                  <a:pt x="0" y="255"/>
                                </a:lnTo>
                                <a:lnTo>
                                  <a:pt x="6" y="286"/>
                                </a:lnTo>
                                <a:lnTo>
                                  <a:pt x="23" y="311"/>
                                </a:lnTo>
                                <a:lnTo>
                                  <a:pt x="49" y="328"/>
                                </a:lnTo>
                                <a:lnTo>
                                  <a:pt x="80" y="334"/>
                                </a:lnTo>
                                <a:lnTo>
                                  <a:pt x="2052" y="334"/>
                                </a:lnTo>
                                <a:lnTo>
                                  <a:pt x="2083" y="328"/>
                                </a:lnTo>
                                <a:lnTo>
                                  <a:pt x="2109" y="311"/>
                                </a:lnTo>
                                <a:lnTo>
                                  <a:pt x="2126" y="286"/>
                                </a:lnTo>
                                <a:lnTo>
                                  <a:pt x="2132" y="255"/>
                                </a:lnTo>
                                <a:lnTo>
                                  <a:pt x="2132" y="80"/>
                                </a:lnTo>
                                <a:lnTo>
                                  <a:pt x="2126" y="49"/>
                                </a:lnTo>
                                <a:lnTo>
                                  <a:pt x="2109" y="23"/>
                                </a:lnTo>
                                <a:lnTo>
                                  <a:pt x="2083" y="6"/>
                                </a:lnTo>
                                <a:lnTo>
                                  <a:pt x="2052"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39"/>
                        <wps:cNvSpPr>
                          <a:spLocks/>
                        </wps:cNvSpPr>
                        <wps:spPr bwMode="auto">
                          <a:xfrm>
                            <a:off x="4" y="4"/>
                            <a:ext cx="2133" cy="335"/>
                          </a:xfrm>
                          <a:custGeom>
                            <a:avLst/>
                            <a:gdLst>
                              <a:gd name="T0" fmla="+- 0 2057 5"/>
                              <a:gd name="T1" fmla="*/ T0 w 2133"/>
                              <a:gd name="T2" fmla="+- 0 5 5"/>
                              <a:gd name="T3" fmla="*/ 5 h 335"/>
                              <a:gd name="T4" fmla="+- 0 85 5"/>
                              <a:gd name="T5" fmla="*/ T4 w 2133"/>
                              <a:gd name="T6" fmla="+- 0 5 5"/>
                              <a:gd name="T7" fmla="*/ 5 h 335"/>
                              <a:gd name="T8" fmla="+- 0 54 5"/>
                              <a:gd name="T9" fmla="*/ T8 w 2133"/>
                              <a:gd name="T10" fmla="+- 0 11 5"/>
                              <a:gd name="T11" fmla="*/ 11 h 335"/>
                              <a:gd name="T12" fmla="+- 0 28 5"/>
                              <a:gd name="T13" fmla="*/ T12 w 2133"/>
                              <a:gd name="T14" fmla="+- 0 28 5"/>
                              <a:gd name="T15" fmla="*/ 28 h 335"/>
                              <a:gd name="T16" fmla="+- 0 11 5"/>
                              <a:gd name="T17" fmla="*/ T16 w 2133"/>
                              <a:gd name="T18" fmla="+- 0 54 5"/>
                              <a:gd name="T19" fmla="*/ 54 h 335"/>
                              <a:gd name="T20" fmla="+- 0 5 5"/>
                              <a:gd name="T21" fmla="*/ T20 w 2133"/>
                              <a:gd name="T22" fmla="+- 0 85 5"/>
                              <a:gd name="T23" fmla="*/ 85 h 335"/>
                              <a:gd name="T24" fmla="+- 0 5 5"/>
                              <a:gd name="T25" fmla="*/ T24 w 2133"/>
                              <a:gd name="T26" fmla="+- 0 260 5"/>
                              <a:gd name="T27" fmla="*/ 260 h 335"/>
                              <a:gd name="T28" fmla="+- 0 11 5"/>
                              <a:gd name="T29" fmla="*/ T28 w 2133"/>
                              <a:gd name="T30" fmla="+- 0 291 5"/>
                              <a:gd name="T31" fmla="*/ 291 h 335"/>
                              <a:gd name="T32" fmla="+- 0 28 5"/>
                              <a:gd name="T33" fmla="*/ T32 w 2133"/>
                              <a:gd name="T34" fmla="+- 0 316 5"/>
                              <a:gd name="T35" fmla="*/ 316 h 335"/>
                              <a:gd name="T36" fmla="+- 0 54 5"/>
                              <a:gd name="T37" fmla="*/ T36 w 2133"/>
                              <a:gd name="T38" fmla="+- 0 333 5"/>
                              <a:gd name="T39" fmla="*/ 333 h 335"/>
                              <a:gd name="T40" fmla="+- 0 85 5"/>
                              <a:gd name="T41" fmla="*/ T40 w 2133"/>
                              <a:gd name="T42" fmla="+- 0 339 5"/>
                              <a:gd name="T43" fmla="*/ 339 h 335"/>
                              <a:gd name="T44" fmla="+- 0 2057 5"/>
                              <a:gd name="T45" fmla="*/ T44 w 2133"/>
                              <a:gd name="T46" fmla="+- 0 339 5"/>
                              <a:gd name="T47" fmla="*/ 339 h 335"/>
                              <a:gd name="T48" fmla="+- 0 2088 5"/>
                              <a:gd name="T49" fmla="*/ T48 w 2133"/>
                              <a:gd name="T50" fmla="+- 0 333 5"/>
                              <a:gd name="T51" fmla="*/ 333 h 335"/>
                              <a:gd name="T52" fmla="+- 0 2114 5"/>
                              <a:gd name="T53" fmla="*/ T52 w 2133"/>
                              <a:gd name="T54" fmla="+- 0 316 5"/>
                              <a:gd name="T55" fmla="*/ 316 h 335"/>
                              <a:gd name="T56" fmla="+- 0 2131 5"/>
                              <a:gd name="T57" fmla="*/ T56 w 2133"/>
                              <a:gd name="T58" fmla="+- 0 291 5"/>
                              <a:gd name="T59" fmla="*/ 291 h 335"/>
                              <a:gd name="T60" fmla="+- 0 2137 5"/>
                              <a:gd name="T61" fmla="*/ T60 w 2133"/>
                              <a:gd name="T62" fmla="+- 0 260 5"/>
                              <a:gd name="T63" fmla="*/ 260 h 335"/>
                              <a:gd name="T64" fmla="+- 0 2137 5"/>
                              <a:gd name="T65" fmla="*/ T64 w 2133"/>
                              <a:gd name="T66" fmla="+- 0 85 5"/>
                              <a:gd name="T67" fmla="*/ 85 h 335"/>
                              <a:gd name="T68" fmla="+- 0 2131 5"/>
                              <a:gd name="T69" fmla="*/ T68 w 2133"/>
                              <a:gd name="T70" fmla="+- 0 54 5"/>
                              <a:gd name="T71" fmla="*/ 54 h 335"/>
                              <a:gd name="T72" fmla="+- 0 2114 5"/>
                              <a:gd name="T73" fmla="*/ T72 w 2133"/>
                              <a:gd name="T74" fmla="+- 0 28 5"/>
                              <a:gd name="T75" fmla="*/ 28 h 335"/>
                              <a:gd name="T76" fmla="+- 0 2088 5"/>
                              <a:gd name="T77" fmla="*/ T76 w 2133"/>
                              <a:gd name="T78" fmla="+- 0 11 5"/>
                              <a:gd name="T79" fmla="*/ 11 h 335"/>
                              <a:gd name="T80" fmla="+- 0 2057 5"/>
                              <a:gd name="T81" fmla="*/ T80 w 2133"/>
                              <a:gd name="T82" fmla="+- 0 5 5"/>
                              <a:gd name="T83" fmla="*/ 5 h 3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133" h="335">
                                <a:moveTo>
                                  <a:pt x="2052" y="0"/>
                                </a:moveTo>
                                <a:lnTo>
                                  <a:pt x="80" y="0"/>
                                </a:lnTo>
                                <a:lnTo>
                                  <a:pt x="49" y="6"/>
                                </a:lnTo>
                                <a:lnTo>
                                  <a:pt x="23" y="23"/>
                                </a:lnTo>
                                <a:lnTo>
                                  <a:pt x="6" y="49"/>
                                </a:lnTo>
                                <a:lnTo>
                                  <a:pt x="0" y="80"/>
                                </a:lnTo>
                                <a:lnTo>
                                  <a:pt x="0" y="255"/>
                                </a:lnTo>
                                <a:lnTo>
                                  <a:pt x="6" y="286"/>
                                </a:lnTo>
                                <a:lnTo>
                                  <a:pt x="23" y="311"/>
                                </a:lnTo>
                                <a:lnTo>
                                  <a:pt x="49" y="328"/>
                                </a:lnTo>
                                <a:lnTo>
                                  <a:pt x="80" y="334"/>
                                </a:lnTo>
                                <a:lnTo>
                                  <a:pt x="2052" y="334"/>
                                </a:lnTo>
                                <a:lnTo>
                                  <a:pt x="2083" y="328"/>
                                </a:lnTo>
                                <a:lnTo>
                                  <a:pt x="2109" y="311"/>
                                </a:lnTo>
                                <a:lnTo>
                                  <a:pt x="2126" y="286"/>
                                </a:lnTo>
                                <a:lnTo>
                                  <a:pt x="2132" y="255"/>
                                </a:lnTo>
                                <a:lnTo>
                                  <a:pt x="2132" y="80"/>
                                </a:lnTo>
                                <a:lnTo>
                                  <a:pt x="2126" y="49"/>
                                </a:lnTo>
                                <a:lnTo>
                                  <a:pt x="2109" y="23"/>
                                </a:lnTo>
                                <a:lnTo>
                                  <a:pt x="2083" y="6"/>
                                </a:lnTo>
                                <a:lnTo>
                                  <a:pt x="2052" y="0"/>
                                </a:lnTo>
                                <a:close/>
                              </a:path>
                            </a:pathLst>
                          </a:custGeom>
                          <a:noFill/>
                          <a:ln w="63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38"/>
                        <wps:cNvSpPr txBox="1">
                          <a:spLocks noChangeArrowheads="1"/>
                        </wps:cNvSpPr>
                        <wps:spPr bwMode="auto">
                          <a:xfrm>
                            <a:off x="13" y="10"/>
                            <a:ext cx="2116"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4686" w14:textId="77777777" w:rsidR="00ED58F8" w:rsidRDefault="00ED58F8">
                              <w:pPr>
                                <w:spacing w:before="29"/>
                                <w:ind w:left="73"/>
                                <w:rPr>
                                  <w:sz w:val="24"/>
                                </w:rPr>
                              </w:pPr>
                              <w:r>
                                <w:rPr>
                                  <w:sz w:val="24"/>
                                </w:rPr>
                                <w:t>De</w:t>
                              </w:r>
                              <w:bookmarkStart w:id="0" w:name="Acknowledgments"/>
                              <w:bookmarkStart w:id="1" w:name="_bookmark0"/>
                              <w:bookmarkEnd w:id="0"/>
                              <w:bookmarkEnd w:id="1"/>
                              <w:r>
                                <w:rPr>
                                  <w:sz w:val="24"/>
                                </w:rPr>
                                <w:t>dication</w:t>
                              </w:r>
                            </w:p>
                          </w:txbxContent>
                        </wps:txbx>
                        <wps:bodyPr rot="0" vert="horz" wrap="square" lIns="0" tIns="0" rIns="0" bIns="0" anchor="t" anchorCtr="0" upright="1">
                          <a:noAutofit/>
                        </wps:bodyPr>
                      </wps:wsp>
                    </wpg:wgp>
                  </a:graphicData>
                </a:graphic>
              </wp:inline>
            </w:drawing>
          </mc:Choice>
          <mc:Fallback>
            <w:pict>
              <v:group w14:anchorId="79736071" id="Group 37" o:spid="_x0000_s1027" style="width:107.1pt;height:17.25pt;mso-position-horizontal-relative:char;mso-position-vertical-relative:line" coordsize="214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">
                <v:shape id="Freeform 40" o:spid="_x0000_s1028" style="position:absolute;left:4;top:4;width:2133;height:335;visibility:visible;mso-wrap-style:square;v-text-anchor:top" coordsize="213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" path="m2052,l80,,49,6,23,23,6,49,,80,,255r6,31l23,311r26,17l80,334r1972,l2083,328r26,-17l2126,286r6,-31l2132,80r-6,-31l2109,23,2083,6,2052,xe" fillcolor="#00aeef" stroked="f">
                  <v:path arrowok="t" o:connecttype="custom" o:connectlocs="2052,5;80,5;49,11;23,28;6,54;0,85;0,260;6,291;23,316;49,333;80,339;2052,339;2083,333;2109,316;2126,291;2132,260;2132,85;2126,54;2109,28;2083,11;2052,5" o:connectangles="0,0,0,0,0,0,0,0,0,0,0,0,0,0,0,0,0,0,0,0,0"/>
                </v:shape>
                <v:shape id="Freeform 39" o:spid="_x0000_s1029" style="position:absolute;left:4;top:4;width:2133;height:335;visibility:visible;mso-wrap-style:square;v-text-anchor:top" coordsize="213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" path="m2052,l80,,49,6,23,23,6,49,,80,,255r6,31l23,311r26,17l80,334r1972,l2083,328r26,-17l2126,286r6,-31l2132,80r-6,-31l2109,23,2083,6,2052,xe" filled="f" strokeweight=".17572mm">
                  <v:path arrowok="t" o:connecttype="custom" o:connectlocs="2052,5;80,5;49,11;23,28;6,54;0,85;0,260;6,291;23,316;49,333;80,339;2052,339;2083,333;2109,316;2126,291;2132,260;2132,85;2126,54;2109,28;2083,11;2052,5" o:connectangles="0,0,0,0,0,0,0,0,0,0,0,0,0,0,0,0,0,0,0,0,0"/>
                </v:shape>
                <v:shape id="Text Box 38" o:spid="_x0000_s1030" type="#_x0000_t202" style="position:absolute;left:13;top:10;width:2116;height: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41F44686" w14:textId="77777777" w:rsidR="00ED58F8" w:rsidRDefault="00ED58F8">
                        <w:pPr>
                          <w:spacing w:before="29"/>
                          <w:ind w:left="73"/>
                          <w:rPr>
                            <w:sz w:val="24"/>
                          </w:rPr>
                        </w:pPr>
                        <w:r>
                          <w:rPr>
                            <w:sz w:val="24"/>
                          </w:rPr>
                          <w:t>De</w:t>
                        </w:r>
                        <w:bookmarkStart w:id="2" w:name="Acknowledgments"/>
                        <w:bookmarkStart w:id="3" w:name="_bookmark0"/>
                        <w:bookmarkEnd w:id="2"/>
                        <w:bookmarkEnd w:id="3"/>
                        <w:r>
                          <w:rPr>
                            <w:sz w:val="24"/>
                          </w:rPr>
                          <w:t>dication</w:t>
                        </w:r>
                      </w:p>
                    </w:txbxContent>
                  </v:textbox>
                </v:shape>
                <w10:anchorlock/>
              </v:group>
            </w:pict>
          </mc:Fallback>
        </mc:AlternateContent>
      </w:r>
    </w:p>
    <w:p w14:paraId="0312D918" w14:textId="77777777" w:rsidR="00792629" w:rsidRDefault="00792629">
      <w:pPr>
        <w:rPr>
          <w:sz w:val="20"/>
        </w:rPr>
        <w:sectPr w:rsidR="00792629">
          <w:pgSz w:w="12240" w:h="15840"/>
          <w:pgMar w:top="1500" w:right="1000" w:bottom="1040" w:left="1680" w:header="0" w:footer="856" w:gutter="0"/>
          <w:cols w:space="720"/>
        </w:sectPr>
      </w:pPr>
    </w:p>
    <w:p w14:paraId="051F1D01" w14:textId="77777777" w:rsidR="00792629" w:rsidRDefault="00ED58F8">
      <w:pPr>
        <w:pStyle w:val="Heading1"/>
        <w:ind w:left="133" w:right="450" w:firstLine="0"/>
        <w:jc w:val="center"/>
      </w:pPr>
      <w:proofErr w:type="spellStart"/>
      <w:r>
        <w:rPr>
          <w:w w:val="110"/>
        </w:rPr>
        <w:lastRenderedPageBreak/>
        <w:t>AcKnowledgments</w:t>
      </w:r>
      <w:proofErr w:type="spellEnd"/>
    </w:p>
    <w:p w14:paraId="15A85415" w14:textId="77777777" w:rsidR="00792629" w:rsidRDefault="00792629">
      <w:pPr>
        <w:pStyle w:val="BodyText"/>
        <w:rPr>
          <w:sz w:val="20"/>
        </w:rPr>
      </w:pPr>
    </w:p>
    <w:p w14:paraId="75AE743F" w14:textId="4957B10E" w:rsidR="00792629" w:rsidRDefault="00742DA9">
      <w:pPr>
        <w:pStyle w:val="BodyText"/>
        <w:spacing w:before="4"/>
        <w:rPr>
          <w:sz w:val="15"/>
        </w:rPr>
      </w:pPr>
      <w:r>
        <w:rPr>
          <w:noProof/>
        </w:rPr>
        <mc:AlternateContent>
          <mc:Choice Requires="wpg">
            <w:drawing>
              <wp:anchor distT="0" distB="0" distL="0" distR="0" simplePos="0" relativeHeight="487590912" behindDoc="1" locked="0" layoutInCell="1" allowOverlap="1" wp14:anchorId="11ACEDEE" wp14:editId="19757008">
                <wp:simplePos x="0" y="0"/>
                <wp:positionH relativeFrom="page">
                  <wp:posOffset>1143000</wp:posOffset>
                </wp:positionH>
                <wp:positionV relativeFrom="paragraph">
                  <wp:posOffset>136525</wp:posOffset>
                </wp:positionV>
                <wp:extent cx="5709285" cy="1136015"/>
                <wp:effectExtent l="0" t="0" r="0" b="0"/>
                <wp:wrapTopAndBottom/>
                <wp:docPr id="48"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1136015"/>
                          <a:chOff x="1800" y="215"/>
                          <a:chExt cx="8991" cy="1789"/>
                        </a:xfrm>
                      </wpg:grpSpPr>
                      <wps:wsp>
                        <wps:cNvPr id="49" name="Freeform 36"/>
                        <wps:cNvSpPr>
                          <a:spLocks/>
                        </wps:cNvSpPr>
                        <wps:spPr bwMode="auto">
                          <a:xfrm>
                            <a:off x="1804" y="219"/>
                            <a:ext cx="8981" cy="1780"/>
                          </a:xfrm>
                          <a:custGeom>
                            <a:avLst/>
                            <a:gdLst>
                              <a:gd name="T0" fmla="+- 0 10705 1805"/>
                              <a:gd name="T1" fmla="*/ T0 w 8981"/>
                              <a:gd name="T2" fmla="+- 0 220 220"/>
                              <a:gd name="T3" fmla="*/ 220 h 1780"/>
                              <a:gd name="T4" fmla="+- 0 1885 1805"/>
                              <a:gd name="T5" fmla="*/ T4 w 8981"/>
                              <a:gd name="T6" fmla="+- 0 220 220"/>
                              <a:gd name="T7" fmla="*/ 220 h 1780"/>
                              <a:gd name="T8" fmla="+- 0 1854 1805"/>
                              <a:gd name="T9" fmla="*/ T8 w 8981"/>
                              <a:gd name="T10" fmla="+- 0 226 220"/>
                              <a:gd name="T11" fmla="*/ 226 h 1780"/>
                              <a:gd name="T12" fmla="+- 0 1828 1805"/>
                              <a:gd name="T13" fmla="*/ T12 w 8981"/>
                              <a:gd name="T14" fmla="+- 0 243 220"/>
                              <a:gd name="T15" fmla="*/ 243 h 1780"/>
                              <a:gd name="T16" fmla="+- 0 1811 1805"/>
                              <a:gd name="T17" fmla="*/ T16 w 8981"/>
                              <a:gd name="T18" fmla="+- 0 268 220"/>
                              <a:gd name="T19" fmla="*/ 268 h 1780"/>
                              <a:gd name="T20" fmla="+- 0 1805 1805"/>
                              <a:gd name="T21" fmla="*/ T20 w 8981"/>
                              <a:gd name="T22" fmla="+- 0 299 220"/>
                              <a:gd name="T23" fmla="*/ 299 h 1780"/>
                              <a:gd name="T24" fmla="+- 0 1805 1805"/>
                              <a:gd name="T25" fmla="*/ T24 w 8981"/>
                              <a:gd name="T26" fmla="+- 0 1919 220"/>
                              <a:gd name="T27" fmla="*/ 1919 h 1780"/>
                              <a:gd name="T28" fmla="+- 0 1811 1805"/>
                              <a:gd name="T29" fmla="*/ T28 w 8981"/>
                              <a:gd name="T30" fmla="+- 0 1950 220"/>
                              <a:gd name="T31" fmla="*/ 1950 h 1780"/>
                              <a:gd name="T32" fmla="+- 0 1828 1805"/>
                              <a:gd name="T33" fmla="*/ T32 w 8981"/>
                              <a:gd name="T34" fmla="+- 0 1975 220"/>
                              <a:gd name="T35" fmla="*/ 1975 h 1780"/>
                              <a:gd name="T36" fmla="+- 0 1854 1805"/>
                              <a:gd name="T37" fmla="*/ T36 w 8981"/>
                              <a:gd name="T38" fmla="+- 0 1992 220"/>
                              <a:gd name="T39" fmla="*/ 1992 h 1780"/>
                              <a:gd name="T40" fmla="+- 0 1885 1805"/>
                              <a:gd name="T41" fmla="*/ T40 w 8981"/>
                              <a:gd name="T42" fmla="+- 0 1999 220"/>
                              <a:gd name="T43" fmla="*/ 1999 h 1780"/>
                              <a:gd name="T44" fmla="+- 0 10705 1805"/>
                              <a:gd name="T45" fmla="*/ T44 w 8981"/>
                              <a:gd name="T46" fmla="+- 0 1999 220"/>
                              <a:gd name="T47" fmla="*/ 1999 h 1780"/>
                              <a:gd name="T48" fmla="+- 0 10736 1805"/>
                              <a:gd name="T49" fmla="*/ T48 w 8981"/>
                              <a:gd name="T50" fmla="+- 0 1992 220"/>
                              <a:gd name="T51" fmla="*/ 1992 h 1780"/>
                              <a:gd name="T52" fmla="+- 0 10762 1805"/>
                              <a:gd name="T53" fmla="*/ T52 w 8981"/>
                              <a:gd name="T54" fmla="+- 0 1975 220"/>
                              <a:gd name="T55" fmla="*/ 1975 h 1780"/>
                              <a:gd name="T56" fmla="+- 0 10779 1805"/>
                              <a:gd name="T57" fmla="*/ T56 w 8981"/>
                              <a:gd name="T58" fmla="+- 0 1950 220"/>
                              <a:gd name="T59" fmla="*/ 1950 h 1780"/>
                              <a:gd name="T60" fmla="+- 0 10785 1805"/>
                              <a:gd name="T61" fmla="*/ T60 w 8981"/>
                              <a:gd name="T62" fmla="+- 0 1919 220"/>
                              <a:gd name="T63" fmla="*/ 1919 h 1780"/>
                              <a:gd name="T64" fmla="+- 0 10785 1805"/>
                              <a:gd name="T65" fmla="*/ T64 w 8981"/>
                              <a:gd name="T66" fmla="+- 0 299 220"/>
                              <a:gd name="T67" fmla="*/ 299 h 1780"/>
                              <a:gd name="T68" fmla="+- 0 10779 1805"/>
                              <a:gd name="T69" fmla="*/ T68 w 8981"/>
                              <a:gd name="T70" fmla="+- 0 268 220"/>
                              <a:gd name="T71" fmla="*/ 268 h 1780"/>
                              <a:gd name="T72" fmla="+- 0 10762 1805"/>
                              <a:gd name="T73" fmla="*/ T72 w 8981"/>
                              <a:gd name="T74" fmla="+- 0 243 220"/>
                              <a:gd name="T75" fmla="*/ 243 h 1780"/>
                              <a:gd name="T76" fmla="+- 0 10736 1805"/>
                              <a:gd name="T77" fmla="*/ T76 w 8981"/>
                              <a:gd name="T78" fmla="+- 0 226 220"/>
                              <a:gd name="T79" fmla="*/ 226 h 1780"/>
                              <a:gd name="T80" fmla="+- 0 10705 1805"/>
                              <a:gd name="T81" fmla="*/ T80 w 8981"/>
                              <a:gd name="T82" fmla="+- 0 220 220"/>
                              <a:gd name="T83" fmla="*/ 220 h 1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81" h="1780">
                                <a:moveTo>
                                  <a:pt x="8900" y="0"/>
                                </a:moveTo>
                                <a:lnTo>
                                  <a:pt x="80" y="0"/>
                                </a:lnTo>
                                <a:lnTo>
                                  <a:pt x="49" y="6"/>
                                </a:lnTo>
                                <a:lnTo>
                                  <a:pt x="23" y="23"/>
                                </a:lnTo>
                                <a:lnTo>
                                  <a:pt x="6" y="48"/>
                                </a:lnTo>
                                <a:lnTo>
                                  <a:pt x="0" y="79"/>
                                </a:lnTo>
                                <a:lnTo>
                                  <a:pt x="0" y="1699"/>
                                </a:lnTo>
                                <a:lnTo>
                                  <a:pt x="6" y="1730"/>
                                </a:lnTo>
                                <a:lnTo>
                                  <a:pt x="23" y="1755"/>
                                </a:lnTo>
                                <a:lnTo>
                                  <a:pt x="49" y="1772"/>
                                </a:lnTo>
                                <a:lnTo>
                                  <a:pt x="80" y="1779"/>
                                </a:lnTo>
                                <a:lnTo>
                                  <a:pt x="8900" y="1779"/>
                                </a:lnTo>
                                <a:lnTo>
                                  <a:pt x="8931" y="1772"/>
                                </a:lnTo>
                                <a:lnTo>
                                  <a:pt x="8957" y="1755"/>
                                </a:lnTo>
                                <a:lnTo>
                                  <a:pt x="8974" y="1730"/>
                                </a:lnTo>
                                <a:lnTo>
                                  <a:pt x="8980" y="1699"/>
                                </a:lnTo>
                                <a:lnTo>
                                  <a:pt x="8980" y="79"/>
                                </a:lnTo>
                                <a:lnTo>
                                  <a:pt x="8974" y="48"/>
                                </a:lnTo>
                                <a:lnTo>
                                  <a:pt x="8957" y="23"/>
                                </a:lnTo>
                                <a:lnTo>
                                  <a:pt x="8931" y="6"/>
                                </a:lnTo>
                                <a:lnTo>
                                  <a:pt x="8900"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5"/>
                        <wps:cNvSpPr>
                          <a:spLocks/>
                        </wps:cNvSpPr>
                        <wps:spPr bwMode="auto">
                          <a:xfrm>
                            <a:off x="1804" y="219"/>
                            <a:ext cx="8981" cy="1780"/>
                          </a:xfrm>
                          <a:custGeom>
                            <a:avLst/>
                            <a:gdLst>
                              <a:gd name="T0" fmla="+- 0 10705 1805"/>
                              <a:gd name="T1" fmla="*/ T0 w 8981"/>
                              <a:gd name="T2" fmla="+- 0 220 220"/>
                              <a:gd name="T3" fmla="*/ 220 h 1780"/>
                              <a:gd name="T4" fmla="+- 0 1885 1805"/>
                              <a:gd name="T5" fmla="*/ T4 w 8981"/>
                              <a:gd name="T6" fmla="+- 0 220 220"/>
                              <a:gd name="T7" fmla="*/ 220 h 1780"/>
                              <a:gd name="T8" fmla="+- 0 1854 1805"/>
                              <a:gd name="T9" fmla="*/ T8 w 8981"/>
                              <a:gd name="T10" fmla="+- 0 226 220"/>
                              <a:gd name="T11" fmla="*/ 226 h 1780"/>
                              <a:gd name="T12" fmla="+- 0 1828 1805"/>
                              <a:gd name="T13" fmla="*/ T12 w 8981"/>
                              <a:gd name="T14" fmla="+- 0 243 220"/>
                              <a:gd name="T15" fmla="*/ 243 h 1780"/>
                              <a:gd name="T16" fmla="+- 0 1811 1805"/>
                              <a:gd name="T17" fmla="*/ T16 w 8981"/>
                              <a:gd name="T18" fmla="+- 0 268 220"/>
                              <a:gd name="T19" fmla="*/ 268 h 1780"/>
                              <a:gd name="T20" fmla="+- 0 1805 1805"/>
                              <a:gd name="T21" fmla="*/ T20 w 8981"/>
                              <a:gd name="T22" fmla="+- 0 299 220"/>
                              <a:gd name="T23" fmla="*/ 299 h 1780"/>
                              <a:gd name="T24" fmla="+- 0 1805 1805"/>
                              <a:gd name="T25" fmla="*/ T24 w 8981"/>
                              <a:gd name="T26" fmla="+- 0 1919 220"/>
                              <a:gd name="T27" fmla="*/ 1919 h 1780"/>
                              <a:gd name="T28" fmla="+- 0 1811 1805"/>
                              <a:gd name="T29" fmla="*/ T28 w 8981"/>
                              <a:gd name="T30" fmla="+- 0 1950 220"/>
                              <a:gd name="T31" fmla="*/ 1950 h 1780"/>
                              <a:gd name="T32" fmla="+- 0 1828 1805"/>
                              <a:gd name="T33" fmla="*/ T32 w 8981"/>
                              <a:gd name="T34" fmla="+- 0 1975 220"/>
                              <a:gd name="T35" fmla="*/ 1975 h 1780"/>
                              <a:gd name="T36" fmla="+- 0 1854 1805"/>
                              <a:gd name="T37" fmla="*/ T36 w 8981"/>
                              <a:gd name="T38" fmla="+- 0 1992 220"/>
                              <a:gd name="T39" fmla="*/ 1992 h 1780"/>
                              <a:gd name="T40" fmla="+- 0 1885 1805"/>
                              <a:gd name="T41" fmla="*/ T40 w 8981"/>
                              <a:gd name="T42" fmla="+- 0 1999 220"/>
                              <a:gd name="T43" fmla="*/ 1999 h 1780"/>
                              <a:gd name="T44" fmla="+- 0 10705 1805"/>
                              <a:gd name="T45" fmla="*/ T44 w 8981"/>
                              <a:gd name="T46" fmla="+- 0 1999 220"/>
                              <a:gd name="T47" fmla="*/ 1999 h 1780"/>
                              <a:gd name="T48" fmla="+- 0 10736 1805"/>
                              <a:gd name="T49" fmla="*/ T48 w 8981"/>
                              <a:gd name="T50" fmla="+- 0 1992 220"/>
                              <a:gd name="T51" fmla="*/ 1992 h 1780"/>
                              <a:gd name="T52" fmla="+- 0 10762 1805"/>
                              <a:gd name="T53" fmla="*/ T52 w 8981"/>
                              <a:gd name="T54" fmla="+- 0 1975 220"/>
                              <a:gd name="T55" fmla="*/ 1975 h 1780"/>
                              <a:gd name="T56" fmla="+- 0 10779 1805"/>
                              <a:gd name="T57" fmla="*/ T56 w 8981"/>
                              <a:gd name="T58" fmla="+- 0 1950 220"/>
                              <a:gd name="T59" fmla="*/ 1950 h 1780"/>
                              <a:gd name="T60" fmla="+- 0 10785 1805"/>
                              <a:gd name="T61" fmla="*/ T60 w 8981"/>
                              <a:gd name="T62" fmla="+- 0 1919 220"/>
                              <a:gd name="T63" fmla="*/ 1919 h 1780"/>
                              <a:gd name="T64" fmla="+- 0 10785 1805"/>
                              <a:gd name="T65" fmla="*/ T64 w 8981"/>
                              <a:gd name="T66" fmla="+- 0 299 220"/>
                              <a:gd name="T67" fmla="*/ 299 h 1780"/>
                              <a:gd name="T68" fmla="+- 0 10779 1805"/>
                              <a:gd name="T69" fmla="*/ T68 w 8981"/>
                              <a:gd name="T70" fmla="+- 0 268 220"/>
                              <a:gd name="T71" fmla="*/ 268 h 1780"/>
                              <a:gd name="T72" fmla="+- 0 10762 1805"/>
                              <a:gd name="T73" fmla="*/ T72 w 8981"/>
                              <a:gd name="T74" fmla="+- 0 243 220"/>
                              <a:gd name="T75" fmla="*/ 243 h 1780"/>
                              <a:gd name="T76" fmla="+- 0 10736 1805"/>
                              <a:gd name="T77" fmla="*/ T76 w 8981"/>
                              <a:gd name="T78" fmla="+- 0 226 220"/>
                              <a:gd name="T79" fmla="*/ 226 h 1780"/>
                              <a:gd name="T80" fmla="+- 0 10705 1805"/>
                              <a:gd name="T81" fmla="*/ T80 w 8981"/>
                              <a:gd name="T82" fmla="+- 0 220 220"/>
                              <a:gd name="T83" fmla="*/ 220 h 1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81" h="1780">
                                <a:moveTo>
                                  <a:pt x="8900" y="0"/>
                                </a:moveTo>
                                <a:lnTo>
                                  <a:pt x="80" y="0"/>
                                </a:lnTo>
                                <a:lnTo>
                                  <a:pt x="49" y="6"/>
                                </a:lnTo>
                                <a:lnTo>
                                  <a:pt x="23" y="23"/>
                                </a:lnTo>
                                <a:lnTo>
                                  <a:pt x="6" y="48"/>
                                </a:lnTo>
                                <a:lnTo>
                                  <a:pt x="0" y="79"/>
                                </a:lnTo>
                                <a:lnTo>
                                  <a:pt x="0" y="1699"/>
                                </a:lnTo>
                                <a:lnTo>
                                  <a:pt x="6" y="1730"/>
                                </a:lnTo>
                                <a:lnTo>
                                  <a:pt x="23" y="1755"/>
                                </a:lnTo>
                                <a:lnTo>
                                  <a:pt x="49" y="1772"/>
                                </a:lnTo>
                                <a:lnTo>
                                  <a:pt x="80" y="1779"/>
                                </a:lnTo>
                                <a:lnTo>
                                  <a:pt x="8900" y="1779"/>
                                </a:lnTo>
                                <a:lnTo>
                                  <a:pt x="8931" y="1772"/>
                                </a:lnTo>
                                <a:lnTo>
                                  <a:pt x="8957" y="1755"/>
                                </a:lnTo>
                                <a:lnTo>
                                  <a:pt x="8974" y="1730"/>
                                </a:lnTo>
                                <a:lnTo>
                                  <a:pt x="8980" y="1699"/>
                                </a:lnTo>
                                <a:lnTo>
                                  <a:pt x="8980" y="79"/>
                                </a:lnTo>
                                <a:lnTo>
                                  <a:pt x="8974" y="48"/>
                                </a:lnTo>
                                <a:lnTo>
                                  <a:pt x="8957" y="23"/>
                                </a:lnTo>
                                <a:lnTo>
                                  <a:pt x="8931" y="6"/>
                                </a:lnTo>
                                <a:lnTo>
                                  <a:pt x="8900" y="0"/>
                                </a:lnTo>
                                <a:close/>
                              </a:path>
                            </a:pathLst>
                          </a:custGeom>
                          <a:noFill/>
                          <a:ln w="63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Text Box 34"/>
                        <wps:cNvSpPr txBox="1">
                          <a:spLocks noChangeArrowheads="1"/>
                        </wps:cNvSpPr>
                        <wps:spPr bwMode="auto">
                          <a:xfrm>
                            <a:off x="1813" y="225"/>
                            <a:ext cx="8964" cy="1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5BC15" w14:textId="77777777" w:rsidR="00ED58F8" w:rsidRPr="002E1444" w:rsidRDefault="00ED58F8">
                              <w:pPr>
                                <w:spacing w:before="29" w:line="254" w:lineRule="auto"/>
                                <w:ind w:left="73" w:right="245"/>
                                <w:rPr>
                                  <w:sz w:val="24"/>
                                  <w:lang w:val="fr-FR"/>
                                </w:rPr>
                              </w:pPr>
                              <w:bookmarkStart w:id="4" w:name="Curriculum_Vitae"/>
                              <w:bookmarkStart w:id="5" w:name="_bookmark1"/>
                              <w:bookmarkEnd w:id="4"/>
                              <w:bookmarkEnd w:id="5"/>
                              <w:r>
                                <w:rPr>
                                  <w:sz w:val="24"/>
                                </w:rPr>
                                <w:t xml:space="preserve">Lorem ipsum dolor sit </w:t>
                              </w:r>
                              <w:proofErr w:type="spellStart"/>
                              <w:r>
                                <w:rPr>
                                  <w:sz w:val="24"/>
                                </w:rPr>
                                <w:t>amet</w:t>
                              </w:r>
                              <w:proofErr w:type="spellEnd"/>
                              <w:r>
                                <w:rPr>
                                  <w:sz w:val="24"/>
                                </w:rPr>
                                <w:t xml:space="preserve">, </w:t>
                              </w:r>
                              <w:proofErr w:type="spellStart"/>
                              <w:r>
                                <w:rPr>
                                  <w:sz w:val="24"/>
                                </w:rPr>
                                <w:t>consectetur</w:t>
                              </w:r>
                              <w:proofErr w:type="spellEnd"/>
                              <w:r>
                                <w:rPr>
                                  <w:sz w:val="24"/>
                                </w:rPr>
                                <w:t xml:space="preserve"> </w:t>
                              </w:r>
                              <w:proofErr w:type="spellStart"/>
                              <w:r>
                                <w:rPr>
                                  <w:sz w:val="24"/>
                                </w:rPr>
                                <w:t>adipisicing</w:t>
                              </w:r>
                              <w:proofErr w:type="spellEnd"/>
                              <w:r>
                                <w:rPr>
                                  <w:sz w:val="24"/>
                                </w:rPr>
                                <w:t xml:space="preserve"> </w:t>
                              </w:r>
                              <w:proofErr w:type="spellStart"/>
                              <w:r>
                                <w:rPr>
                                  <w:sz w:val="24"/>
                                </w:rPr>
                                <w:t>elit</w:t>
                              </w:r>
                              <w:proofErr w:type="spellEnd"/>
                              <w:r>
                                <w:rPr>
                                  <w:sz w:val="24"/>
                                </w:rPr>
                                <w:t xml:space="preserve">, sed do </w:t>
                              </w:r>
                              <w:proofErr w:type="spellStart"/>
                              <w:r>
                                <w:rPr>
                                  <w:sz w:val="24"/>
                                </w:rPr>
                                <w:t>eiusmod</w:t>
                              </w:r>
                              <w:proofErr w:type="spellEnd"/>
                              <w:r>
                                <w:rPr>
                                  <w:sz w:val="24"/>
                                </w:rPr>
                                <w:t xml:space="preserve"> </w:t>
                              </w:r>
                              <w:proofErr w:type="spellStart"/>
                              <w:r>
                                <w:rPr>
                                  <w:sz w:val="24"/>
                                </w:rPr>
                                <w:t>tempor</w:t>
                              </w:r>
                              <w:proofErr w:type="spellEnd"/>
                              <w:r>
                                <w:rPr>
                                  <w:sz w:val="24"/>
                                </w:rPr>
                                <w:t xml:space="preserve"> </w:t>
                              </w:r>
                              <w:proofErr w:type="spellStart"/>
                              <w:r>
                                <w:rPr>
                                  <w:sz w:val="24"/>
                                </w:rPr>
                                <w:t>inci</w:t>
                              </w:r>
                              <w:proofErr w:type="spellEnd"/>
                              <w:r>
                                <w:rPr>
                                  <w:sz w:val="24"/>
                                </w:rPr>
                                <w:t xml:space="preserve">- </w:t>
                              </w:r>
                              <w:proofErr w:type="spellStart"/>
                              <w:r>
                                <w:rPr>
                                  <w:sz w:val="24"/>
                                </w:rPr>
                                <w:t>didunt</w:t>
                              </w:r>
                              <w:proofErr w:type="spellEnd"/>
                              <w:r>
                                <w:rPr>
                                  <w:sz w:val="24"/>
                                </w:rPr>
                                <w:t xml:space="preserve"> </w:t>
                              </w:r>
                              <w:proofErr w:type="spellStart"/>
                              <w:r>
                                <w:rPr>
                                  <w:sz w:val="24"/>
                                </w:rPr>
                                <w:t>ut</w:t>
                              </w:r>
                              <w:proofErr w:type="spellEnd"/>
                              <w:r>
                                <w:rPr>
                                  <w:sz w:val="24"/>
                                </w:rPr>
                                <w:t xml:space="preserve"> </w:t>
                              </w:r>
                              <w:proofErr w:type="spellStart"/>
                              <w:r>
                                <w:rPr>
                                  <w:sz w:val="24"/>
                                </w:rPr>
                                <w:t>labore</w:t>
                              </w:r>
                              <w:proofErr w:type="spellEnd"/>
                              <w:r>
                                <w:rPr>
                                  <w:sz w:val="24"/>
                                </w:rPr>
                                <w:t xml:space="preserve"> et dolore magna </w:t>
                              </w:r>
                              <w:proofErr w:type="spellStart"/>
                              <w:r>
                                <w:rPr>
                                  <w:sz w:val="24"/>
                                </w:rPr>
                                <w:t>aliqua</w:t>
                              </w:r>
                              <w:proofErr w:type="spellEnd"/>
                              <w:r>
                                <w:rPr>
                                  <w:sz w:val="24"/>
                                </w:rPr>
                                <w:t xml:space="preserve">. </w:t>
                              </w:r>
                              <w:r w:rsidRPr="002E1444">
                                <w:rPr>
                                  <w:sz w:val="24"/>
                                  <w:lang w:val="fr-FR"/>
                                </w:rPr>
                                <w:t xml:space="preserve">Ut </w:t>
                              </w:r>
                              <w:proofErr w:type="spellStart"/>
                              <w:r w:rsidRPr="002E1444">
                                <w:rPr>
                                  <w:sz w:val="24"/>
                                  <w:lang w:val="fr-FR"/>
                                </w:rPr>
                                <w:t>enim</w:t>
                              </w:r>
                              <w:proofErr w:type="spellEnd"/>
                              <w:r w:rsidRPr="002E1444">
                                <w:rPr>
                                  <w:sz w:val="24"/>
                                  <w:lang w:val="fr-FR"/>
                                </w:rPr>
                                <w:t xml:space="preserve"> ad </w:t>
                              </w:r>
                              <w:proofErr w:type="spellStart"/>
                              <w:r w:rsidRPr="002E1444">
                                <w:rPr>
                                  <w:sz w:val="24"/>
                                  <w:lang w:val="fr-FR"/>
                                </w:rPr>
                                <w:t>minim</w:t>
                              </w:r>
                              <w:proofErr w:type="spellEnd"/>
                              <w:r w:rsidRPr="002E1444">
                                <w:rPr>
                                  <w:sz w:val="24"/>
                                  <w:lang w:val="fr-FR"/>
                                </w:rPr>
                                <w:t xml:space="preserve"> </w:t>
                              </w:r>
                              <w:proofErr w:type="spellStart"/>
                              <w:r w:rsidRPr="002E1444">
                                <w:rPr>
                                  <w:sz w:val="24"/>
                                  <w:lang w:val="fr-FR"/>
                                </w:rPr>
                                <w:t>veniam</w:t>
                              </w:r>
                              <w:proofErr w:type="spellEnd"/>
                              <w:r w:rsidRPr="002E1444">
                                <w:rPr>
                                  <w:sz w:val="24"/>
                                  <w:lang w:val="fr-FR"/>
                                </w:rPr>
                                <w:t xml:space="preserve">, </w:t>
                              </w:r>
                              <w:proofErr w:type="spellStart"/>
                              <w:r w:rsidRPr="002E1444">
                                <w:rPr>
                                  <w:sz w:val="24"/>
                                  <w:lang w:val="fr-FR"/>
                                </w:rPr>
                                <w:t>quis</w:t>
                              </w:r>
                              <w:proofErr w:type="spellEnd"/>
                              <w:r w:rsidRPr="002E1444">
                                <w:rPr>
                                  <w:sz w:val="24"/>
                                  <w:lang w:val="fr-FR"/>
                                </w:rPr>
                                <w:t xml:space="preserve"> </w:t>
                              </w:r>
                              <w:proofErr w:type="spellStart"/>
                              <w:r w:rsidRPr="002E1444">
                                <w:rPr>
                                  <w:sz w:val="24"/>
                                  <w:lang w:val="fr-FR"/>
                                </w:rPr>
                                <w:t>nostrud</w:t>
                              </w:r>
                              <w:proofErr w:type="spellEnd"/>
                              <w:r w:rsidRPr="002E1444">
                                <w:rPr>
                                  <w:sz w:val="24"/>
                                  <w:lang w:val="fr-FR"/>
                                </w:rPr>
                                <w:t xml:space="preserve"> ex- </w:t>
                              </w:r>
                              <w:proofErr w:type="spellStart"/>
                              <w:r w:rsidRPr="002E1444">
                                <w:rPr>
                                  <w:sz w:val="24"/>
                                  <w:lang w:val="fr-FR"/>
                                </w:rPr>
                                <w:t>ercitation</w:t>
                              </w:r>
                              <w:proofErr w:type="spellEnd"/>
                              <w:r w:rsidRPr="002E1444">
                                <w:rPr>
                                  <w:sz w:val="24"/>
                                  <w:lang w:val="fr-FR"/>
                                </w:rPr>
                                <w:t xml:space="preserve"> </w:t>
                              </w:r>
                              <w:proofErr w:type="spellStart"/>
                              <w:r w:rsidRPr="002E1444">
                                <w:rPr>
                                  <w:sz w:val="24"/>
                                  <w:lang w:val="fr-FR"/>
                                </w:rPr>
                                <w:t>ullamco</w:t>
                              </w:r>
                              <w:proofErr w:type="spellEnd"/>
                              <w:r w:rsidRPr="002E1444">
                                <w:rPr>
                                  <w:sz w:val="24"/>
                                  <w:lang w:val="fr-FR"/>
                                </w:rPr>
                                <w:t xml:space="preserve"> </w:t>
                              </w:r>
                              <w:proofErr w:type="spellStart"/>
                              <w:r w:rsidRPr="002E1444">
                                <w:rPr>
                                  <w:sz w:val="24"/>
                                  <w:lang w:val="fr-FR"/>
                                </w:rPr>
                                <w:t>laboris</w:t>
                              </w:r>
                              <w:proofErr w:type="spellEnd"/>
                              <w:r w:rsidRPr="002E1444">
                                <w:rPr>
                                  <w:sz w:val="24"/>
                                  <w:lang w:val="fr-FR"/>
                                </w:rPr>
                                <w:t xml:space="preserve"> </w:t>
                              </w:r>
                              <w:proofErr w:type="spellStart"/>
                              <w:r w:rsidRPr="002E1444">
                                <w:rPr>
                                  <w:sz w:val="24"/>
                                  <w:lang w:val="fr-FR"/>
                                </w:rPr>
                                <w:t>nisi</w:t>
                              </w:r>
                              <w:proofErr w:type="spellEnd"/>
                              <w:r w:rsidRPr="002E1444">
                                <w:rPr>
                                  <w:sz w:val="24"/>
                                  <w:lang w:val="fr-FR"/>
                                </w:rPr>
                                <w:t xml:space="preserve"> ut </w:t>
                              </w:r>
                              <w:proofErr w:type="spellStart"/>
                              <w:r w:rsidRPr="002E1444">
                                <w:rPr>
                                  <w:sz w:val="24"/>
                                  <w:lang w:val="fr-FR"/>
                                </w:rPr>
                                <w:t>aliquip</w:t>
                              </w:r>
                              <w:proofErr w:type="spellEnd"/>
                              <w:r w:rsidRPr="002E1444">
                                <w:rPr>
                                  <w:sz w:val="24"/>
                                  <w:lang w:val="fr-FR"/>
                                </w:rPr>
                                <w:t xml:space="preserve"> ex </w:t>
                              </w:r>
                              <w:proofErr w:type="spellStart"/>
                              <w:r w:rsidRPr="002E1444">
                                <w:rPr>
                                  <w:sz w:val="24"/>
                                  <w:lang w:val="fr-FR"/>
                                </w:rPr>
                                <w:t>ea</w:t>
                              </w:r>
                              <w:proofErr w:type="spellEnd"/>
                              <w:r w:rsidRPr="002E1444">
                                <w:rPr>
                                  <w:sz w:val="24"/>
                                  <w:lang w:val="fr-FR"/>
                                </w:rPr>
                                <w:t xml:space="preserve"> commodo </w:t>
                              </w:r>
                              <w:proofErr w:type="spellStart"/>
                              <w:r w:rsidRPr="002E1444">
                                <w:rPr>
                                  <w:sz w:val="24"/>
                                  <w:lang w:val="fr-FR"/>
                                </w:rPr>
                                <w:t>consequat</w:t>
                              </w:r>
                              <w:proofErr w:type="spellEnd"/>
                              <w:r w:rsidRPr="002E1444">
                                <w:rPr>
                                  <w:sz w:val="24"/>
                                  <w:lang w:val="fr-FR"/>
                                </w:rPr>
                                <w:t xml:space="preserve">. Duis </w:t>
                              </w:r>
                              <w:proofErr w:type="spellStart"/>
                              <w:r w:rsidRPr="002E1444">
                                <w:rPr>
                                  <w:sz w:val="24"/>
                                  <w:lang w:val="fr-FR"/>
                                </w:rPr>
                                <w:t>aute</w:t>
                              </w:r>
                              <w:proofErr w:type="spellEnd"/>
                              <w:r w:rsidRPr="002E1444">
                                <w:rPr>
                                  <w:sz w:val="24"/>
                                  <w:lang w:val="fr-FR"/>
                                </w:rPr>
                                <w:t xml:space="preserve"> </w:t>
                              </w:r>
                              <w:proofErr w:type="spellStart"/>
                              <w:proofErr w:type="gramStart"/>
                              <w:r w:rsidRPr="002E1444">
                                <w:rPr>
                                  <w:sz w:val="24"/>
                                  <w:lang w:val="fr-FR"/>
                                </w:rPr>
                                <w:t>irure</w:t>
                              </w:r>
                              <w:proofErr w:type="spellEnd"/>
                              <w:r w:rsidRPr="002E1444">
                                <w:rPr>
                                  <w:sz w:val="24"/>
                                  <w:lang w:val="fr-FR"/>
                                </w:rPr>
                                <w:t xml:space="preserve">  </w:t>
                              </w:r>
                              <w:proofErr w:type="spellStart"/>
                              <w:r w:rsidRPr="002E1444">
                                <w:rPr>
                                  <w:sz w:val="24"/>
                                  <w:lang w:val="fr-FR"/>
                                </w:rPr>
                                <w:t>dolor</w:t>
                              </w:r>
                              <w:proofErr w:type="spellEnd"/>
                              <w:proofErr w:type="gramEnd"/>
                              <w:r w:rsidRPr="002E1444">
                                <w:rPr>
                                  <w:sz w:val="24"/>
                                  <w:lang w:val="fr-FR"/>
                                </w:rPr>
                                <w:t xml:space="preserve"> in </w:t>
                              </w:r>
                              <w:proofErr w:type="spellStart"/>
                              <w:r w:rsidRPr="002E1444">
                                <w:rPr>
                                  <w:sz w:val="24"/>
                                  <w:lang w:val="fr-FR"/>
                                </w:rPr>
                                <w:t>reprehenderit</w:t>
                              </w:r>
                              <w:proofErr w:type="spellEnd"/>
                              <w:r w:rsidRPr="002E1444">
                                <w:rPr>
                                  <w:sz w:val="24"/>
                                  <w:lang w:val="fr-FR"/>
                                </w:rPr>
                                <w:t xml:space="preserve"> in </w:t>
                              </w:r>
                              <w:proofErr w:type="spellStart"/>
                              <w:r w:rsidRPr="002E1444">
                                <w:rPr>
                                  <w:sz w:val="24"/>
                                  <w:lang w:val="fr-FR"/>
                                </w:rPr>
                                <w:t>voluptate</w:t>
                              </w:r>
                              <w:proofErr w:type="spellEnd"/>
                              <w:r w:rsidRPr="002E1444">
                                <w:rPr>
                                  <w:sz w:val="24"/>
                                  <w:lang w:val="fr-FR"/>
                                </w:rPr>
                                <w:t xml:space="preserve"> </w:t>
                              </w:r>
                              <w:proofErr w:type="spellStart"/>
                              <w:r w:rsidRPr="002E1444">
                                <w:rPr>
                                  <w:sz w:val="24"/>
                                  <w:lang w:val="fr-FR"/>
                                </w:rPr>
                                <w:t>velit</w:t>
                              </w:r>
                              <w:proofErr w:type="spellEnd"/>
                              <w:r w:rsidRPr="002E1444">
                                <w:rPr>
                                  <w:sz w:val="24"/>
                                  <w:lang w:val="fr-FR"/>
                                </w:rPr>
                                <w:t xml:space="preserve"> esse </w:t>
                              </w:r>
                              <w:proofErr w:type="spellStart"/>
                              <w:r w:rsidRPr="002E1444">
                                <w:rPr>
                                  <w:sz w:val="24"/>
                                  <w:lang w:val="fr-FR"/>
                                </w:rPr>
                                <w:t>cillum</w:t>
                              </w:r>
                              <w:proofErr w:type="spellEnd"/>
                              <w:r w:rsidRPr="002E1444">
                                <w:rPr>
                                  <w:sz w:val="24"/>
                                  <w:lang w:val="fr-FR"/>
                                </w:rPr>
                                <w:t xml:space="preserve"> </w:t>
                              </w:r>
                              <w:proofErr w:type="spellStart"/>
                              <w:r w:rsidRPr="002E1444">
                                <w:rPr>
                                  <w:sz w:val="24"/>
                                  <w:lang w:val="fr-FR"/>
                                </w:rPr>
                                <w:t>dolore</w:t>
                              </w:r>
                              <w:proofErr w:type="spellEnd"/>
                              <w:r w:rsidRPr="002E1444">
                                <w:rPr>
                                  <w:sz w:val="24"/>
                                  <w:lang w:val="fr-FR"/>
                                </w:rPr>
                                <w:t xml:space="preserve"> eu </w:t>
                              </w:r>
                              <w:proofErr w:type="spellStart"/>
                              <w:r w:rsidRPr="002E1444">
                                <w:rPr>
                                  <w:sz w:val="24"/>
                                  <w:lang w:val="fr-FR"/>
                                </w:rPr>
                                <w:t>fugiat</w:t>
                              </w:r>
                              <w:proofErr w:type="spellEnd"/>
                              <w:r w:rsidRPr="002E1444">
                                <w:rPr>
                                  <w:sz w:val="24"/>
                                  <w:lang w:val="fr-FR"/>
                                </w:rPr>
                                <w:t xml:space="preserve"> </w:t>
                              </w:r>
                              <w:proofErr w:type="spellStart"/>
                              <w:r w:rsidRPr="002E1444">
                                <w:rPr>
                                  <w:sz w:val="24"/>
                                  <w:lang w:val="fr-FR"/>
                                </w:rPr>
                                <w:t>nulla</w:t>
                              </w:r>
                              <w:proofErr w:type="spellEnd"/>
                              <w:r w:rsidRPr="002E1444">
                                <w:rPr>
                                  <w:sz w:val="24"/>
                                  <w:lang w:val="fr-FR"/>
                                </w:rPr>
                                <w:t xml:space="preserve"> </w:t>
                              </w:r>
                              <w:proofErr w:type="spellStart"/>
                              <w:r w:rsidRPr="002E1444">
                                <w:rPr>
                                  <w:sz w:val="24"/>
                                  <w:lang w:val="fr-FR"/>
                                </w:rPr>
                                <w:t>pariatur</w:t>
                              </w:r>
                              <w:proofErr w:type="spellEnd"/>
                              <w:r w:rsidRPr="002E1444">
                                <w:rPr>
                                  <w:sz w:val="24"/>
                                  <w:lang w:val="fr-FR"/>
                                </w:rPr>
                                <w:t xml:space="preserve">. Ex- </w:t>
                              </w:r>
                              <w:proofErr w:type="spellStart"/>
                              <w:r w:rsidRPr="002E1444">
                                <w:rPr>
                                  <w:sz w:val="24"/>
                                  <w:lang w:val="fr-FR"/>
                                </w:rPr>
                                <w:t>cepteur</w:t>
                              </w:r>
                              <w:proofErr w:type="spellEnd"/>
                              <w:r w:rsidRPr="002E1444">
                                <w:rPr>
                                  <w:sz w:val="24"/>
                                  <w:lang w:val="fr-FR"/>
                                </w:rPr>
                                <w:t xml:space="preserve"> </w:t>
                              </w:r>
                              <w:proofErr w:type="spellStart"/>
                              <w:r w:rsidRPr="002E1444">
                                <w:rPr>
                                  <w:sz w:val="24"/>
                                  <w:lang w:val="fr-FR"/>
                                </w:rPr>
                                <w:t>sint</w:t>
                              </w:r>
                              <w:proofErr w:type="spellEnd"/>
                              <w:r w:rsidRPr="002E1444">
                                <w:rPr>
                                  <w:sz w:val="24"/>
                                  <w:lang w:val="fr-FR"/>
                                </w:rPr>
                                <w:t xml:space="preserve"> </w:t>
                              </w:r>
                              <w:proofErr w:type="spellStart"/>
                              <w:r w:rsidRPr="002E1444">
                                <w:rPr>
                                  <w:sz w:val="24"/>
                                  <w:lang w:val="fr-FR"/>
                                </w:rPr>
                                <w:t>occaecat</w:t>
                              </w:r>
                              <w:proofErr w:type="spellEnd"/>
                              <w:r w:rsidRPr="002E1444">
                                <w:rPr>
                                  <w:sz w:val="24"/>
                                  <w:lang w:val="fr-FR"/>
                                </w:rPr>
                                <w:t xml:space="preserve"> </w:t>
                              </w:r>
                              <w:proofErr w:type="spellStart"/>
                              <w:r w:rsidRPr="002E1444">
                                <w:rPr>
                                  <w:sz w:val="24"/>
                                  <w:lang w:val="fr-FR"/>
                                </w:rPr>
                                <w:t>cupidatat</w:t>
                              </w:r>
                              <w:proofErr w:type="spellEnd"/>
                              <w:r w:rsidRPr="002E1444">
                                <w:rPr>
                                  <w:sz w:val="24"/>
                                  <w:lang w:val="fr-FR"/>
                                </w:rPr>
                                <w:t xml:space="preserve"> non </w:t>
                              </w:r>
                              <w:proofErr w:type="spellStart"/>
                              <w:r w:rsidRPr="002E1444">
                                <w:rPr>
                                  <w:sz w:val="24"/>
                                  <w:lang w:val="fr-FR"/>
                                </w:rPr>
                                <w:t>proident</w:t>
                              </w:r>
                              <w:proofErr w:type="spellEnd"/>
                              <w:r w:rsidRPr="002E1444">
                                <w:rPr>
                                  <w:sz w:val="24"/>
                                  <w:lang w:val="fr-FR"/>
                                </w:rPr>
                                <w:t xml:space="preserve">, </w:t>
                              </w:r>
                              <w:proofErr w:type="spellStart"/>
                              <w:r w:rsidRPr="002E1444">
                                <w:rPr>
                                  <w:sz w:val="24"/>
                                  <w:lang w:val="fr-FR"/>
                                </w:rPr>
                                <w:t>sunt</w:t>
                              </w:r>
                              <w:proofErr w:type="spellEnd"/>
                              <w:r w:rsidRPr="002E1444">
                                <w:rPr>
                                  <w:sz w:val="24"/>
                                  <w:lang w:val="fr-FR"/>
                                </w:rPr>
                                <w:t xml:space="preserve"> in culpa qui officia </w:t>
                              </w:r>
                              <w:proofErr w:type="spellStart"/>
                              <w:r w:rsidRPr="002E1444">
                                <w:rPr>
                                  <w:sz w:val="24"/>
                                  <w:lang w:val="fr-FR"/>
                                </w:rPr>
                                <w:t>deserunt</w:t>
                              </w:r>
                              <w:proofErr w:type="spellEnd"/>
                              <w:r w:rsidRPr="002E1444">
                                <w:rPr>
                                  <w:sz w:val="24"/>
                                  <w:lang w:val="fr-FR"/>
                                </w:rPr>
                                <w:t xml:space="preserve"> mollit </w:t>
                              </w:r>
                              <w:proofErr w:type="spellStart"/>
                              <w:r w:rsidRPr="002E1444">
                                <w:rPr>
                                  <w:sz w:val="24"/>
                                  <w:lang w:val="fr-FR"/>
                                </w:rPr>
                                <w:t>anim</w:t>
                              </w:r>
                              <w:proofErr w:type="spellEnd"/>
                              <w:r w:rsidRPr="002E1444">
                                <w:rPr>
                                  <w:sz w:val="24"/>
                                  <w:lang w:val="fr-FR"/>
                                </w:rPr>
                                <w:t xml:space="preserve"> id est</w:t>
                              </w:r>
                              <w:r w:rsidRPr="002E1444">
                                <w:rPr>
                                  <w:spacing w:val="56"/>
                                  <w:sz w:val="24"/>
                                  <w:lang w:val="fr-FR"/>
                                </w:rPr>
                                <w:t xml:space="preserve"> </w:t>
                              </w:r>
                              <w:proofErr w:type="spellStart"/>
                              <w:r w:rsidRPr="002E1444">
                                <w:rPr>
                                  <w:sz w:val="24"/>
                                  <w:lang w:val="fr-FR"/>
                                </w:rPr>
                                <w:t>laborum</w:t>
                              </w:r>
                              <w:proofErr w:type="spellEnd"/>
                              <w:r w:rsidRPr="002E1444">
                                <w:rPr>
                                  <w:sz w:val="24"/>
                                  <w:lang w:val="fr-FR"/>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ACEDEE" id="Group 33" o:spid="_x0000_s1031" style="position:absolute;margin-left:90pt;margin-top:10.75pt;width:449.55pt;height:89.45pt;z-index:-15725568;mso-wrap-distance-left:0;mso-wrap-distance-right:0;mso-position-horizontal-relative:page;mso-position-vertical-relative:text" coordorigin="1800,215" coordsize="8991,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">
                <v:shape id="Freeform 36" o:spid="_x0000_s1032" style="position:absolute;left:1804;top:219;width:8981;height:1780;visibility:visible;mso-wrap-style:square;v-text-anchor:top" coordsize="8981,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" path="m8900,l80,,49,6,23,23,6,48,,79,,1699r6,31l23,1755r26,17l80,1779r8820,l8931,1772r26,-17l8974,1730r6,-31l8980,79r-6,-31l8957,23,8931,6,8900,xe" fillcolor="#00aeef" stroked="f">
                  <v:path arrowok="t" o:connecttype="custom" o:connectlocs="8900,220;80,220;49,226;23,243;6,268;0,299;0,1919;6,1950;23,1975;49,1992;80,1999;8900,1999;8931,1992;8957,1975;8974,1950;8980,1919;8980,299;8974,268;8957,243;8931,226;8900,220" o:connectangles="0,0,0,0,0,0,0,0,0,0,0,0,0,0,0,0,0,0,0,0,0"/>
                </v:shape>
                <v:shape id="Freeform 35" o:spid="_x0000_s1033" style="position:absolute;left:1804;top:219;width:8981;height:1780;visibility:visible;mso-wrap-style:square;v-text-anchor:top" coordsize="8981,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" path="m8900,l80,,49,6,23,23,6,48,,79,,1699r6,31l23,1755r26,17l80,1779r8820,l8931,1772r26,-17l8974,1730r6,-31l8980,79r-6,-31l8957,23,8931,6,8900,xe" filled="f" strokeweight=".17572mm">
                  <v:path arrowok="t" o:connecttype="custom" o:connectlocs="8900,220;80,220;49,226;23,243;6,268;0,299;0,1919;6,1950;23,1975;49,1992;80,1999;8900,1999;8931,1992;8957,1975;8974,1950;8980,1919;8980,299;8974,268;8957,243;8931,226;8900,220" o:connectangles="0,0,0,0,0,0,0,0,0,0,0,0,0,0,0,0,0,0,0,0,0"/>
                </v:shape>
                <v:shape id="Text Box 34" o:spid="_x0000_s1034" type="#_x0000_t202" style="position:absolute;left:1813;top:225;width:8964;height:1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3545BC15" w14:textId="77777777" w:rsidR="00ED58F8" w:rsidRPr="002E1444" w:rsidRDefault="00ED58F8">
                        <w:pPr>
                          <w:spacing w:before="29" w:line="254" w:lineRule="auto"/>
                          <w:ind w:left="73" w:right="245"/>
                          <w:rPr>
                            <w:sz w:val="24"/>
                            <w:lang w:val="fr-FR"/>
                          </w:rPr>
                        </w:pPr>
                        <w:bookmarkStart w:id="6" w:name="Curriculum_Vitae"/>
                        <w:bookmarkStart w:id="7" w:name="_bookmark1"/>
                        <w:bookmarkEnd w:id="6"/>
                        <w:bookmarkEnd w:id="7"/>
                        <w:r>
                          <w:rPr>
                            <w:sz w:val="24"/>
                          </w:rPr>
                          <w:t xml:space="preserve">Lorem ipsum dolor sit </w:t>
                        </w:r>
                        <w:proofErr w:type="spellStart"/>
                        <w:r>
                          <w:rPr>
                            <w:sz w:val="24"/>
                          </w:rPr>
                          <w:t>amet</w:t>
                        </w:r>
                        <w:proofErr w:type="spellEnd"/>
                        <w:r>
                          <w:rPr>
                            <w:sz w:val="24"/>
                          </w:rPr>
                          <w:t xml:space="preserve">, </w:t>
                        </w:r>
                        <w:proofErr w:type="spellStart"/>
                        <w:r>
                          <w:rPr>
                            <w:sz w:val="24"/>
                          </w:rPr>
                          <w:t>consectetur</w:t>
                        </w:r>
                        <w:proofErr w:type="spellEnd"/>
                        <w:r>
                          <w:rPr>
                            <w:sz w:val="24"/>
                          </w:rPr>
                          <w:t xml:space="preserve"> </w:t>
                        </w:r>
                        <w:proofErr w:type="spellStart"/>
                        <w:r>
                          <w:rPr>
                            <w:sz w:val="24"/>
                          </w:rPr>
                          <w:t>adipisicing</w:t>
                        </w:r>
                        <w:proofErr w:type="spellEnd"/>
                        <w:r>
                          <w:rPr>
                            <w:sz w:val="24"/>
                          </w:rPr>
                          <w:t xml:space="preserve"> </w:t>
                        </w:r>
                        <w:proofErr w:type="spellStart"/>
                        <w:r>
                          <w:rPr>
                            <w:sz w:val="24"/>
                          </w:rPr>
                          <w:t>elit</w:t>
                        </w:r>
                        <w:proofErr w:type="spellEnd"/>
                        <w:r>
                          <w:rPr>
                            <w:sz w:val="24"/>
                          </w:rPr>
                          <w:t xml:space="preserve">, sed do </w:t>
                        </w:r>
                        <w:proofErr w:type="spellStart"/>
                        <w:r>
                          <w:rPr>
                            <w:sz w:val="24"/>
                          </w:rPr>
                          <w:t>eiusmod</w:t>
                        </w:r>
                        <w:proofErr w:type="spellEnd"/>
                        <w:r>
                          <w:rPr>
                            <w:sz w:val="24"/>
                          </w:rPr>
                          <w:t xml:space="preserve"> </w:t>
                        </w:r>
                        <w:proofErr w:type="spellStart"/>
                        <w:r>
                          <w:rPr>
                            <w:sz w:val="24"/>
                          </w:rPr>
                          <w:t>tempor</w:t>
                        </w:r>
                        <w:proofErr w:type="spellEnd"/>
                        <w:r>
                          <w:rPr>
                            <w:sz w:val="24"/>
                          </w:rPr>
                          <w:t xml:space="preserve"> </w:t>
                        </w:r>
                        <w:proofErr w:type="spellStart"/>
                        <w:r>
                          <w:rPr>
                            <w:sz w:val="24"/>
                          </w:rPr>
                          <w:t>inci</w:t>
                        </w:r>
                        <w:proofErr w:type="spellEnd"/>
                        <w:r>
                          <w:rPr>
                            <w:sz w:val="24"/>
                          </w:rPr>
                          <w:t xml:space="preserve">- </w:t>
                        </w:r>
                        <w:proofErr w:type="spellStart"/>
                        <w:r>
                          <w:rPr>
                            <w:sz w:val="24"/>
                          </w:rPr>
                          <w:t>didunt</w:t>
                        </w:r>
                        <w:proofErr w:type="spellEnd"/>
                        <w:r>
                          <w:rPr>
                            <w:sz w:val="24"/>
                          </w:rPr>
                          <w:t xml:space="preserve"> </w:t>
                        </w:r>
                        <w:proofErr w:type="spellStart"/>
                        <w:r>
                          <w:rPr>
                            <w:sz w:val="24"/>
                          </w:rPr>
                          <w:t>ut</w:t>
                        </w:r>
                        <w:proofErr w:type="spellEnd"/>
                        <w:r>
                          <w:rPr>
                            <w:sz w:val="24"/>
                          </w:rPr>
                          <w:t xml:space="preserve"> </w:t>
                        </w:r>
                        <w:proofErr w:type="spellStart"/>
                        <w:r>
                          <w:rPr>
                            <w:sz w:val="24"/>
                          </w:rPr>
                          <w:t>labore</w:t>
                        </w:r>
                        <w:proofErr w:type="spellEnd"/>
                        <w:r>
                          <w:rPr>
                            <w:sz w:val="24"/>
                          </w:rPr>
                          <w:t xml:space="preserve"> et dolore magna </w:t>
                        </w:r>
                        <w:proofErr w:type="spellStart"/>
                        <w:r>
                          <w:rPr>
                            <w:sz w:val="24"/>
                          </w:rPr>
                          <w:t>aliqua</w:t>
                        </w:r>
                        <w:proofErr w:type="spellEnd"/>
                        <w:r>
                          <w:rPr>
                            <w:sz w:val="24"/>
                          </w:rPr>
                          <w:t xml:space="preserve">. </w:t>
                        </w:r>
                        <w:r w:rsidRPr="002E1444">
                          <w:rPr>
                            <w:sz w:val="24"/>
                            <w:lang w:val="fr-FR"/>
                          </w:rPr>
                          <w:t xml:space="preserve">Ut </w:t>
                        </w:r>
                        <w:proofErr w:type="spellStart"/>
                        <w:r w:rsidRPr="002E1444">
                          <w:rPr>
                            <w:sz w:val="24"/>
                            <w:lang w:val="fr-FR"/>
                          </w:rPr>
                          <w:t>enim</w:t>
                        </w:r>
                        <w:proofErr w:type="spellEnd"/>
                        <w:r w:rsidRPr="002E1444">
                          <w:rPr>
                            <w:sz w:val="24"/>
                            <w:lang w:val="fr-FR"/>
                          </w:rPr>
                          <w:t xml:space="preserve"> ad </w:t>
                        </w:r>
                        <w:proofErr w:type="spellStart"/>
                        <w:r w:rsidRPr="002E1444">
                          <w:rPr>
                            <w:sz w:val="24"/>
                            <w:lang w:val="fr-FR"/>
                          </w:rPr>
                          <w:t>minim</w:t>
                        </w:r>
                        <w:proofErr w:type="spellEnd"/>
                        <w:r w:rsidRPr="002E1444">
                          <w:rPr>
                            <w:sz w:val="24"/>
                            <w:lang w:val="fr-FR"/>
                          </w:rPr>
                          <w:t xml:space="preserve"> </w:t>
                        </w:r>
                        <w:proofErr w:type="spellStart"/>
                        <w:r w:rsidRPr="002E1444">
                          <w:rPr>
                            <w:sz w:val="24"/>
                            <w:lang w:val="fr-FR"/>
                          </w:rPr>
                          <w:t>veniam</w:t>
                        </w:r>
                        <w:proofErr w:type="spellEnd"/>
                        <w:r w:rsidRPr="002E1444">
                          <w:rPr>
                            <w:sz w:val="24"/>
                            <w:lang w:val="fr-FR"/>
                          </w:rPr>
                          <w:t xml:space="preserve">, </w:t>
                        </w:r>
                        <w:proofErr w:type="spellStart"/>
                        <w:r w:rsidRPr="002E1444">
                          <w:rPr>
                            <w:sz w:val="24"/>
                            <w:lang w:val="fr-FR"/>
                          </w:rPr>
                          <w:t>quis</w:t>
                        </w:r>
                        <w:proofErr w:type="spellEnd"/>
                        <w:r w:rsidRPr="002E1444">
                          <w:rPr>
                            <w:sz w:val="24"/>
                            <w:lang w:val="fr-FR"/>
                          </w:rPr>
                          <w:t xml:space="preserve"> </w:t>
                        </w:r>
                        <w:proofErr w:type="spellStart"/>
                        <w:r w:rsidRPr="002E1444">
                          <w:rPr>
                            <w:sz w:val="24"/>
                            <w:lang w:val="fr-FR"/>
                          </w:rPr>
                          <w:t>nostrud</w:t>
                        </w:r>
                        <w:proofErr w:type="spellEnd"/>
                        <w:r w:rsidRPr="002E1444">
                          <w:rPr>
                            <w:sz w:val="24"/>
                            <w:lang w:val="fr-FR"/>
                          </w:rPr>
                          <w:t xml:space="preserve"> ex- </w:t>
                        </w:r>
                        <w:proofErr w:type="spellStart"/>
                        <w:r w:rsidRPr="002E1444">
                          <w:rPr>
                            <w:sz w:val="24"/>
                            <w:lang w:val="fr-FR"/>
                          </w:rPr>
                          <w:t>ercitation</w:t>
                        </w:r>
                        <w:proofErr w:type="spellEnd"/>
                        <w:r w:rsidRPr="002E1444">
                          <w:rPr>
                            <w:sz w:val="24"/>
                            <w:lang w:val="fr-FR"/>
                          </w:rPr>
                          <w:t xml:space="preserve"> </w:t>
                        </w:r>
                        <w:proofErr w:type="spellStart"/>
                        <w:r w:rsidRPr="002E1444">
                          <w:rPr>
                            <w:sz w:val="24"/>
                            <w:lang w:val="fr-FR"/>
                          </w:rPr>
                          <w:t>ullamco</w:t>
                        </w:r>
                        <w:proofErr w:type="spellEnd"/>
                        <w:r w:rsidRPr="002E1444">
                          <w:rPr>
                            <w:sz w:val="24"/>
                            <w:lang w:val="fr-FR"/>
                          </w:rPr>
                          <w:t xml:space="preserve"> </w:t>
                        </w:r>
                        <w:proofErr w:type="spellStart"/>
                        <w:r w:rsidRPr="002E1444">
                          <w:rPr>
                            <w:sz w:val="24"/>
                            <w:lang w:val="fr-FR"/>
                          </w:rPr>
                          <w:t>laboris</w:t>
                        </w:r>
                        <w:proofErr w:type="spellEnd"/>
                        <w:r w:rsidRPr="002E1444">
                          <w:rPr>
                            <w:sz w:val="24"/>
                            <w:lang w:val="fr-FR"/>
                          </w:rPr>
                          <w:t xml:space="preserve"> </w:t>
                        </w:r>
                        <w:proofErr w:type="spellStart"/>
                        <w:r w:rsidRPr="002E1444">
                          <w:rPr>
                            <w:sz w:val="24"/>
                            <w:lang w:val="fr-FR"/>
                          </w:rPr>
                          <w:t>nisi</w:t>
                        </w:r>
                        <w:proofErr w:type="spellEnd"/>
                        <w:r w:rsidRPr="002E1444">
                          <w:rPr>
                            <w:sz w:val="24"/>
                            <w:lang w:val="fr-FR"/>
                          </w:rPr>
                          <w:t xml:space="preserve"> ut </w:t>
                        </w:r>
                        <w:proofErr w:type="spellStart"/>
                        <w:r w:rsidRPr="002E1444">
                          <w:rPr>
                            <w:sz w:val="24"/>
                            <w:lang w:val="fr-FR"/>
                          </w:rPr>
                          <w:t>aliquip</w:t>
                        </w:r>
                        <w:proofErr w:type="spellEnd"/>
                        <w:r w:rsidRPr="002E1444">
                          <w:rPr>
                            <w:sz w:val="24"/>
                            <w:lang w:val="fr-FR"/>
                          </w:rPr>
                          <w:t xml:space="preserve"> ex </w:t>
                        </w:r>
                        <w:proofErr w:type="spellStart"/>
                        <w:r w:rsidRPr="002E1444">
                          <w:rPr>
                            <w:sz w:val="24"/>
                            <w:lang w:val="fr-FR"/>
                          </w:rPr>
                          <w:t>ea</w:t>
                        </w:r>
                        <w:proofErr w:type="spellEnd"/>
                        <w:r w:rsidRPr="002E1444">
                          <w:rPr>
                            <w:sz w:val="24"/>
                            <w:lang w:val="fr-FR"/>
                          </w:rPr>
                          <w:t xml:space="preserve"> commodo </w:t>
                        </w:r>
                        <w:proofErr w:type="spellStart"/>
                        <w:r w:rsidRPr="002E1444">
                          <w:rPr>
                            <w:sz w:val="24"/>
                            <w:lang w:val="fr-FR"/>
                          </w:rPr>
                          <w:t>consequat</w:t>
                        </w:r>
                        <w:proofErr w:type="spellEnd"/>
                        <w:r w:rsidRPr="002E1444">
                          <w:rPr>
                            <w:sz w:val="24"/>
                            <w:lang w:val="fr-FR"/>
                          </w:rPr>
                          <w:t xml:space="preserve">. Duis </w:t>
                        </w:r>
                        <w:proofErr w:type="spellStart"/>
                        <w:r w:rsidRPr="002E1444">
                          <w:rPr>
                            <w:sz w:val="24"/>
                            <w:lang w:val="fr-FR"/>
                          </w:rPr>
                          <w:t>aute</w:t>
                        </w:r>
                        <w:proofErr w:type="spellEnd"/>
                        <w:r w:rsidRPr="002E1444">
                          <w:rPr>
                            <w:sz w:val="24"/>
                            <w:lang w:val="fr-FR"/>
                          </w:rPr>
                          <w:t xml:space="preserve"> </w:t>
                        </w:r>
                        <w:proofErr w:type="spellStart"/>
                        <w:proofErr w:type="gramStart"/>
                        <w:r w:rsidRPr="002E1444">
                          <w:rPr>
                            <w:sz w:val="24"/>
                            <w:lang w:val="fr-FR"/>
                          </w:rPr>
                          <w:t>irure</w:t>
                        </w:r>
                        <w:proofErr w:type="spellEnd"/>
                        <w:r w:rsidRPr="002E1444">
                          <w:rPr>
                            <w:sz w:val="24"/>
                            <w:lang w:val="fr-FR"/>
                          </w:rPr>
                          <w:t xml:space="preserve">  </w:t>
                        </w:r>
                        <w:proofErr w:type="spellStart"/>
                        <w:r w:rsidRPr="002E1444">
                          <w:rPr>
                            <w:sz w:val="24"/>
                            <w:lang w:val="fr-FR"/>
                          </w:rPr>
                          <w:t>dolor</w:t>
                        </w:r>
                        <w:proofErr w:type="spellEnd"/>
                        <w:proofErr w:type="gramEnd"/>
                        <w:r w:rsidRPr="002E1444">
                          <w:rPr>
                            <w:sz w:val="24"/>
                            <w:lang w:val="fr-FR"/>
                          </w:rPr>
                          <w:t xml:space="preserve"> in </w:t>
                        </w:r>
                        <w:proofErr w:type="spellStart"/>
                        <w:r w:rsidRPr="002E1444">
                          <w:rPr>
                            <w:sz w:val="24"/>
                            <w:lang w:val="fr-FR"/>
                          </w:rPr>
                          <w:t>reprehenderit</w:t>
                        </w:r>
                        <w:proofErr w:type="spellEnd"/>
                        <w:r w:rsidRPr="002E1444">
                          <w:rPr>
                            <w:sz w:val="24"/>
                            <w:lang w:val="fr-FR"/>
                          </w:rPr>
                          <w:t xml:space="preserve"> in </w:t>
                        </w:r>
                        <w:proofErr w:type="spellStart"/>
                        <w:r w:rsidRPr="002E1444">
                          <w:rPr>
                            <w:sz w:val="24"/>
                            <w:lang w:val="fr-FR"/>
                          </w:rPr>
                          <w:t>voluptate</w:t>
                        </w:r>
                        <w:proofErr w:type="spellEnd"/>
                        <w:r w:rsidRPr="002E1444">
                          <w:rPr>
                            <w:sz w:val="24"/>
                            <w:lang w:val="fr-FR"/>
                          </w:rPr>
                          <w:t xml:space="preserve"> </w:t>
                        </w:r>
                        <w:proofErr w:type="spellStart"/>
                        <w:r w:rsidRPr="002E1444">
                          <w:rPr>
                            <w:sz w:val="24"/>
                            <w:lang w:val="fr-FR"/>
                          </w:rPr>
                          <w:t>velit</w:t>
                        </w:r>
                        <w:proofErr w:type="spellEnd"/>
                        <w:r w:rsidRPr="002E1444">
                          <w:rPr>
                            <w:sz w:val="24"/>
                            <w:lang w:val="fr-FR"/>
                          </w:rPr>
                          <w:t xml:space="preserve"> esse </w:t>
                        </w:r>
                        <w:proofErr w:type="spellStart"/>
                        <w:r w:rsidRPr="002E1444">
                          <w:rPr>
                            <w:sz w:val="24"/>
                            <w:lang w:val="fr-FR"/>
                          </w:rPr>
                          <w:t>cillum</w:t>
                        </w:r>
                        <w:proofErr w:type="spellEnd"/>
                        <w:r w:rsidRPr="002E1444">
                          <w:rPr>
                            <w:sz w:val="24"/>
                            <w:lang w:val="fr-FR"/>
                          </w:rPr>
                          <w:t xml:space="preserve"> </w:t>
                        </w:r>
                        <w:proofErr w:type="spellStart"/>
                        <w:r w:rsidRPr="002E1444">
                          <w:rPr>
                            <w:sz w:val="24"/>
                            <w:lang w:val="fr-FR"/>
                          </w:rPr>
                          <w:t>dolore</w:t>
                        </w:r>
                        <w:proofErr w:type="spellEnd"/>
                        <w:r w:rsidRPr="002E1444">
                          <w:rPr>
                            <w:sz w:val="24"/>
                            <w:lang w:val="fr-FR"/>
                          </w:rPr>
                          <w:t xml:space="preserve"> eu </w:t>
                        </w:r>
                        <w:proofErr w:type="spellStart"/>
                        <w:r w:rsidRPr="002E1444">
                          <w:rPr>
                            <w:sz w:val="24"/>
                            <w:lang w:val="fr-FR"/>
                          </w:rPr>
                          <w:t>fugiat</w:t>
                        </w:r>
                        <w:proofErr w:type="spellEnd"/>
                        <w:r w:rsidRPr="002E1444">
                          <w:rPr>
                            <w:sz w:val="24"/>
                            <w:lang w:val="fr-FR"/>
                          </w:rPr>
                          <w:t xml:space="preserve"> </w:t>
                        </w:r>
                        <w:proofErr w:type="spellStart"/>
                        <w:r w:rsidRPr="002E1444">
                          <w:rPr>
                            <w:sz w:val="24"/>
                            <w:lang w:val="fr-FR"/>
                          </w:rPr>
                          <w:t>nulla</w:t>
                        </w:r>
                        <w:proofErr w:type="spellEnd"/>
                        <w:r w:rsidRPr="002E1444">
                          <w:rPr>
                            <w:sz w:val="24"/>
                            <w:lang w:val="fr-FR"/>
                          </w:rPr>
                          <w:t xml:space="preserve"> </w:t>
                        </w:r>
                        <w:proofErr w:type="spellStart"/>
                        <w:r w:rsidRPr="002E1444">
                          <w:rPr>
                            <w:sz w:val="24"/>
                            <w:lang w:val="fr-FR"/>
                          </w:rPr>
                          <w:t>pariatur</w:t>
                        </w:r>
                        <w:proofErr w:type="spellEnd"/>
                        <w:r w:rsidRPr="002E1444">
                          <w:rPr>
                            <w:sz w:val="24"/>
                            <w:lang w:val="fr-FR"/>
                          </w:rPr>
                          <w:t xml:space="preserve">. Ex- </w:t>
                        </w:r>
                        <w:proofErr w:type="spellStart"/>
                        <w:r w:rsidRPr="002E1444">
                          <w:rPr>
                            <w:sz w:val="24"/>
                            <w:lang w:val="fr-FR"/>
                          </w:rPr>
                          <w:t>cepteur</w:t>
                        </w:r>
                        <w:proofErr w:type="spellEnd"/>
                        <w:r w:rsidRPr="002E1444">
                          <w:rPr>
                            <w:sz w:val="24"/>
                            <w:lang w:val="fr-FR"/>
                          </w:rPr>
                          <w:t xml:space="preserve"> </w:t>
                        </w:r>
                        <w:proofErr w:type="spellStart"/>
                        <w:r w:rsidRPr="002E1444">
                          <w:rPr>
                            <w:sz w:val="24"/>
                            <w:lang w:val="fr-FR"/>
                          </w:rPr>
                          <w:t>sint</w:t>
                        </w:r>
                        <w:proofErr w:type="spellEnd"/>
                        <w:r w:rsidRPr="002E1444">
                          <w:rPr>
                            <w:sz w:val="24"/>
                            <w:lang w:val="fr-FR"/>
                          </w:rPr>
                          <w:t xml:space="preserve"> </w:t>
                        </w:r>
                        <w:proofErr w:type="spellStart"/>
                        <w:r w:rsidRPr="002E1444">
                          <w:rPr>
                            <w:sz w:val="24"/>
                            <w:lang w:val="fr-FR"/>
                          </w:rPr>
                          <w:t>occaecat</w:t>
                        </w:r>
                        <w:proofErr w:type="spellEnd"/>
                        <w:r w:rsidRPr="002E1444">
                          <w:rPr>
                            <w:sz w:val="24"/>
                            <w:lang w:val="fr-FR"/>
                          </w:rPr>
                          <w:t xml:space="preserve"> </w:t>
                        </w:r>
                        <w:proofErr w:type="spellStart"/>
                        <w:r w:rsidRPr="002E1444">
                          <w:rPr>
                            <w:sz w:val="24"/>
                            <w:lang w:val="fr-FR"/>
                          </w:rPr>
                          <w:t>cupidatat</w:t>
                        </w:r>
                        <w:proofErr w:type="spellEnd"/>
                        <w:r w:rsidRPr="002E1444">
                          <w:rPr>
                            <w:sz w:val="24"/>
                            <w:lang w:val="fr-FR"/>
                          </w:rPr>
                          <w:t xml:space="preserve"> non </w:t>
                        </w:r>
                        <w:proofErr w:type="spellStart"/>
                        <w:r w:rsidRPr="002E1444">
                          <w:rPr>
                            <w:sz w:val="24"/>
                            <w:lang w:val="fr-FR"/>
                          </w:rPr>
                          <w:t>proident</w:t>
                        </w:r>
                        <w:proofErr w:type="spellEnd"/>
                        <w:r w:rsidRPr="002E1444">
                          <w:rPr>
                            <w:sz w:val="24"/>
                            <w:lang w:val="fr-FR"/>
                          </w:rPr>
                          <w:t xml:space="preserve">, </w:t>
                        </w:r>
                        <w:proofErr w:type="spellStart"/>
                        <w:r w:rsidRPr="002E1444">
                          <w:rPr>
                            <w:sz w:val="24"/>
                            <w:lang w:val="fr-FR"/>
                          </w:rPr>
                          <w:t>sunt</w:t>
                        </w:r>
                        <w:proofErr w:type="spellEnd"/>
                        <w:r w:rsidRPr="002E1444">
                          <w:rPr>
                            <w:sz w:val="24"/>
                            <w:lang w:val="fr-FR"/>
                          </w:rPr>
                          <w:t xml:space="preserve"> in culpa qui officia </w:t>
                        </w:r>
                        <w:proofErr w:type="spellStart"/>
                        <w:r w:rsidRPr="002E1444">
                          <w:rPr>
                            <w:sz w:val="24"/>
                            <w:lang w:val="fr-FR"/>
                          </w:rPr>
                          <w:t>deserunt</w:t>
                        </w:r>
                        <w:proofErr w:type="spellEnd"/>
                        <w:r w:rsidRPr="002E1444">
                          <w:rPr>
                            <w:sz w:val="24"/>
                            <w:lang w:val="fr-FR"/>
                          </w:rPr>
                          <w:t xml:space="preserve"> mollit </w:t>
                        </w:r>
                        <w:proofErr w:type="spellStart"/>
                        <w:r w:rsidRPr="002E1444">
                          <w:rPr>
                            <w:sz w:val="24"/>
                            <w:lang w:val="fr-FR"/>
                          </w:rPr>
                          <w:t>anim</w:t>
                        </w:r>
                        <w:proofErr w:type="spellEnd"/>
                        <w:r w:rsidRPr="002E1444">
                          <w:rPr>
                            <w:sz w:val="24"/>
                            <w:lang w:val="fr-FR"/>
                          </w:rPr>
                          <w:t xml:space="preserve"> id est</w:t>
                        </w:r>
                        <w:r w:rsidRPr="002E1444">
                          <w:rPr>
                            <w:spacing w:val="56"/>
                            <w:sz w:val="24"/>
                            <w:lang w:val="fr-FR"/>
                          </w:rPr>
                          <w:t xml:space="preserve"> </w:t>
                        </w:r>
                        <w:proofErr w:type="spellStart"/>
                        <w:r w:rsidRPr="002E1444">
                          <w:rPr>
                            <w:sz w:val="24"/>
                            <w:lang w:val="fr-FR"/>
                          </w:rPr>
                          <w:t>laborum</w:t>
                        </w:r>
                        <w:proofErr w:type="spellEnd"/>
                        <w:r w:rsidRPr="002E1444">
                          <w:rPr>
                            <w:sz w:val="24"/>
                            <w:lang w:val="fr-FR"/>
                          </w:rPr>
                          <w:t>.</w:t>
                        </w:r>
                      </w:p>
                    </w:txbxContent>
                  </v:textbox>
                </v:shape>
                <w10:wrap type="topAndBottom" anchorx="page"/>
              </v:group>
            </w:pict>
          </mc:Fallback>
        </mc:AlternateContent>
      </w:r>
    </w:p>
    <w:p w14:paraId="40AE828B" w14:textId="77777777" w:rsidR="00792629" w:rsidRDefault="00792629">
      <w:pPr>
        <w:rPr>
          <w:sz w:val="15"/>
        </w:rPr>
        <w:sectPr w:rsidR="00792629">
          <w:pgSz w:w="12240" w:h="15840"/>
          <w:pgMar w:top="1500" w:right="1000" w:bottom="1040" w:left="1680" w:header="0" w:footer="856" w:gutter="0"/>
          <w:cols w:space="720"/>
        </w:sectPr>
      </w:pPr>
    </w:p>
    <w:p w14:paraId="01D2F514" w14:textId="77777777" w:rsidR="00792629" w:rsidRDefault="00792629">
      <w:pPr>
        <w:pStyle w:val="BodyText"/>
        <w:rPr>
          <w:sz w:val="32"/>
        </w:rPr>
      </w:pPr>
    </w:p>
    <w:p w14:paraId="1510A6EE" w14:textId="77777777" w:rsidR="00792629" w:rsidRDefault="00792629">
      <w:pPr>
        <w:pStyle w:val="BodyText"/>
        <w:rPr>
          <w:sz w:val="32"/>
        </w:rPr>
      </w:pPr>
    </w:p>
    <w:p w14:paraId="3AE0C7D0" w14:textId="77777777" w:rsidR="00792629" w:rsidRDefault="00792629">
      <w:pPr>
        <w:pStyle w:val="BodyText"/>
        <w:rPr>
          <w:sz w:val="30"/>
        </w:rPr>
      </w:pPr>
    </w:p>
    <w:p w14:paraId="5C5E4EC0" w14:textId="77777777" w:rsidR="00792629" w:rsidRDefault="00ED58F8">
      <w:pPr>
        <w:pStyle w:val="Heading2"/>
        <w:spacing w:before="1"/>
        <w:ind w:left="239" w:hanging="120"/>
      </w:pPr>
      <w:r>
        <w:rPr>
          <w:w w:val="115"/>
        </w:rPr>
        <w:t>Education</w:t>
      </w:r>
    </w:p>
    <w:p w14:paraId="290013F0" w14:textId="77777777" w:rsidR="00792629" w:rsidRDefault="00792629">
      <w:pPr>
        <w:pStyle w:val="BodyText"/>
        <w:spacing w:before="1"/>
        <w:rPr>
          <w:sz w:val="32"/>
        </w:rPr>
      </w:pPr>
    </w:p>
    <w:p w14:paraId="03099F28" w14:textId="77777777" w:rsidR="00792629" w:rsidRDefault="00ED58F8">
      <w:pPr>
        <w:pStyle w:val="BodyText"/>
        <w:spacing w:line="254" w:lineRule="auto"/>
        <w:ind w:left="239" w:right="261"/>
      </w:pPr>
      <w:r>
        <w:t>December 2020</w:t>
      </w:r>
    </w:p>
    <w:p w14:paraId="232B6127" w14:textId="77777777" w:rsidR="00792629" w:rsidRDefault="00ED58F8">
      <w:pPr>
        <w:pStyle w:val="Heading1"/>
        <w:spacing w:before="83"/>
        <w:ind w:left="1395" w:right="3505" w:firstLine="0"/>
        <w:jc w:val="center"/>
      </w:pPr>
      <w:r>
        <w:br w:type="column"/>
      </w:r>
      <w:proofErr w:type="spellStart"/>
      <w:r>
        <w:rPr>
          <w:w w:val="110"/>
        </w:rPr>
        <w:t>CuRRiculum</w:t>
      </w:r>
      <w:proofErr w:type="spellEnd"/>
      <w:r>
        <w:rPr>
          <w:w w:val="110"/>
        </w:rPr>
        <w:t xml:space="preserve"> Vitae</w:t>
      </w:r>
    </w:p>
    <w:p w14:paraId="523AE1AC" w14:textId="77777777" w:rsidR="00792629" w:rsidRDefault="00ED58F8">
      <w:pPr>
        <w:pStyle w:val="BodyText"/>
        <w:spacing w:before="20"/>
        <w:ind w:left="1395" w:right="3505"/>
        <w:jc w:val="center"/>
      </w:pPr>
      <w:r>
        <w:t>Daniel W. Hieber</w:t>
      </w:r>
    </w:p>
    <w:p w14:paraId="37F05F6C" w14:textId="77777777" w:rsidR="00792629" w:rsidRDefault="00792629">
      <w:pPr>
        <w:pStyle w:val="BodyText"/>
        <w:rPr>
          <w:sz w:val="26"/>
        </w:rPr>
      </w:pPr>
    </w:p>
    <w:p w14:paraId="1B898735" w14:textId="77777777" w:rsidR="00792629" w:rsidRDefault="00792629">
      <w:pPr>
        <w:pStyle w:val="BodyText"/>
        <w:rPr>
          <w:sz w:val="26"/>
        </w:rPr>
      </w:pPr>
    </w:p>
    <w:p w14:paraId="0614AEFC" w14:textId="77777777" w:rsidR="00792629" w:rsidRDefault="00792629">
      <w:pPr>
        <w:pStyle w:val="BodyText"/>
        <w:spacing w:before="2"/>
        <w:rPr>
          <w:sz w:val="35"/>
        </w:rPr>
      </w:pPr>
    </w:p>
    <w:p w14:paraId="6289ABE6" w14:textId="77777777" w:rsidR="00792629" w:rsidRDefault="00ED58F8">
      <w:pPr>
        <w:pStyle w:val="BodyText"/>
        <w:ind w:left="120"/>
      </w:pPr>
      <w:r>
        <w:t>Ph.D. in Linguistics, University of California, Santa Barbara</w:t>
      </w:r>
    </w:p>
    <w:p w14:paraId="569472CA" w14:textId="77777777" w:rsidR="00792629" w:rsidRDefault="00792629">
      <w:pPr>
        <w:sectPr w:rsidR="00792629">
          <w:pgSz w:w="12240" w:h="15840"/>
          <w:pgMar w:top="1360" w:right="1000" w:bottom="1040" w:left="1680" w:header="0" w:footer="856" w:gutter="0"/>
          <w:cols w:num="2" w:space="720" w:equalWidth="0">
            <w:col w:w="1510" w:space="284"/>
            <w:col w:w="7766"/>
          </w:cols>
        </w:sectPr>
      </w:pPr>
    </w:p>
    <w:p w14:paraId="1804A03A" w14:textId="77777777" w:rsidR="00792629" w:rsidRDefault="00ED58F8">
      <w:pPr>
        <w:pStyle w:val="BodyText"/>
        <w:tabs>
          <w:tab w:val="left" w:pos="1913"/>
        </w:tabs>
        <w:spacing w:before="15"/>
        <w:ind w:left="239"/>
      </w:pPr>
      <w:r>
        <w:t>March</w:t>
      </w:r>
      <w:r>
        <w:rPr>
          <w:spacing w:val="-3"/>
        </w:rPr>
        <w:t xml:space="preserve"> </w:t>
      </w:r>
      <w:r>
        <w:t>2016</w:t>
      </w:r>
      <w:r>
        <w:tab/>
        <w:t>M.A. in Linguistics, University of California, Santa</w:t>
      </w:r>
      <w:r>
        <w:rPr>
          <w:spacing w:val="-11"/>
        </w:rPr>
        <w:t xml:space="preserve"> </w:t>
      </w:r>
      <w:r>
        <w:t>Barbara</w:t>
      </w:r>
    </w:p>
    <w:p w14:paraId="048399AE" w14:textId="77777777" w:rsidR="00792629" w:rsidRDefault="00ED58F8">
      <w:pPr>
        <w:pStyle w:val="BodyText"/>
        <w:tabs>
          <w:tab w:val="left" w:pos="1913"/>
        </w:tabs>
        <w:spacing w:before="160" w:line="254" w:lineRule="auto"/>
        <w:ind w:left="2271" w:right="554" w:hanging="2033"/>
      </w:pPr>
      <w:r>
        <w:t>June</w:t>
      </w:r>
      <w:r>
        <w:rPr>
          <w:spacing w:val="-2"/>
        </w:rPr>
        <w:t xml:space="preserve"> </w:t>
      </w:r>
      <w:r>
        <w:t>2008</w:t>
      </w:r>
      <w:r>
        <w:tab/>
        <w:t>B.A.</w:t>
      </w:r>
      <w:r>
        <w:rPr>
          <w:spacing w:val="-9"/>
        </w:rPr>
        <w:t xml:space="preserve"> </w:t>
      </w:r>
      <w:r>
        <w:t>in</w:t>
      </w:r>
      <w:r>
        <w:rPr>
          <w:spacing w:val="-9"/>
        </w:rPr>
        <w:t xml:space="preserve"> </w:t>
      </w:r>
      <w:r>
        <w:t>Linguistics</w:t>
      </w:r>
      <w:r>
        <w:rPr>
          <w:spacing w:val="-9"/>
        </w:rPr>
        <w:t xml:space="preserve"> </w:t>
      </w:r>
      <w:r>
        <w:t>&amp;</w:t>
      </w:r>
      <w:r>
        <w:rPr>
          <w:spacing w:val="-8"/>
        </w:rPr>
        <w:t xml:space="preserve"> </w:t>
      </w:r>
      <w:r>
        <w:t>Philosophy,</w:t>
      </w:r>
      <w:r>
        <w:rPr>
          <w:spacing w:val="-7"/>
        </w:rPr>
        <w:t xml:space="preserve"> </w:t>
      </w:r>
      <w:r>
        <w:t>The</w:t>
      </w:r>
      <w:r>
        <w:rPr>
          <w:spacing w:val="-9"/>
        </w:rPr>
        <w:t xml:space="preserve"> </w:t>
      </w:r>
      <w:r>
        <w:t>College</w:t>
      </w:r>
      <w:r>
        <w:rPr>
          <w:spacing w:val="-9"/>
        </w:rPr>
        <w:t xml:space="preserve"> </w:t>
      </w:r>
      <w:r>
        <w:t>of</w:t>
      </w:r>
      <w:r>
        <w:rPr>
          <w:spacing w:val="-9"/>
        </w:rPr>
        <w:t xml:space="preserve"> </w:t>
      </w:r>
      <w:r>
        <w:t>William</w:t>
      </w:r>
      <w:r>
        <w:rPr>
          <w:spacing w:val="-9"/>
        </w:rPr>
        <w:t xml:space="preserve"> </w:t>
      </w:r>
      <w:r>
        <w:t>&amp;</w:t>
      </w:r>
      <w:r>
        <w:rPr>
          <w:spacing w:val="-7"/>
        </w:rPr>
        <w:t xml:space="preserve"> </w:t>
      </w:r>
      <w:r>
        <w:t>Mary</w:t>
      </w:r>
      <w:r>
        <w:rPr>
          <w:spacing w:val="-8"/>
        </w:rPr>
        <w:t xml:space="preserve"> </w:t>
      </w:r>
      <w:r>
        <w:t>(magna cum</w:t>
      </w:r>
      <w:r>
        <w:rPr>
          <w:spacing w:val="-2"/>
        </w:rPr>
        <w:t xml:space="preserve"> </w:t>
      </w:r>
      <w:r>
        <w:t>laude)</w:t>
      </w:r>
    </w:p>
    <w:p w14:paraId="47AB5C10" w14:textId="77777777" w:rsidR="00792629" w:rsidRDefault="00ED58F8">
      <w:pPr>
        <w:pStyle w:val="Heading2"/>
        <w:spacing w:before="211"/>
      </w:pPr>
      <w:proofErr w:type="spellStart"/>
      <w:r>
        <w:rPr>
          <w:w w:val="110"/>
        </w:rPr>
        <w:t>PRofessional</w:t>
      </w:r>
      <w:proofErr w:type="spellEnd"/>
      <w:r>
        <w:rPr>
          <w:w w:val="110"/>
        </w:rPr>
        <w:t xml:space="preserve"> </w:t>
      </w:r>
      <w:proofErr w:type="spellStart"/>
      <w:r>
        <w:rPr>
          <w:w w:val="110"/>
        </w:rPr>
        <w:t>ExpeRience</w:t>
      </w:r>
      <w:proofErr w:type="spellEnd"/>
    </w:p>
    <w:p w14:paraId="13F79FF7" w14:textId="77777777" w:rsidR="00792629" w:rsidRDefault="00792629">
      <w:pPr>
        <w:pStyle w:val="BodyText"/>
        <w:spacing w:before="2"/>
        <w:rPr>
          <w:sz w:val="32"/>
        </w:rPr>
      </w:pPr>
    </w:p>
    <w:p w14:paraId="1DC08B84" w14:textId="77777777" w:rsidR="00792629" w:rsidRDefault="00ED58F8">
      <w:pPr>
        <w:pStyle w:val="BodyText"/>
        <w:tabs>
          <w:tab w:val="left" w:pos="1913"/>
        </w:tabs>
        <w:ind w:left="239"/>
      </w:pPr>
      <w:r>
        <w:t>2018–2019</w:t>
      </w:r>
      <w:r>
        <w:tab/>
        <w:t>Editor, Custom Language Products, Rosetta</w:t>
      </w:r>
      <w:r>
        <w:rPr>
          <w:spacing w:val="-9"/>
        </w:rPr>
        <w:t xml:space="preserve"> </w:t>
      </w:r>
      <w:r>
        <w:t>Stone</w:t>
      </w:r>
    </w:p>
    <w:p w14:paraId="7EB5170C" w14:textId="77777777" w:rsidR="00792629" w:rsidRDefault="00ED58F8">
      <w:pPr>
        <w:pStyle w:val="BodyText"/>
        <w:tabs>
          <w:tab w:val="left" w:pos="1913"/>
        </w:tabs>
        <w:spacing w:before="160" w:line="254" w:lineRule="auto"/>
        <w:ind w:left="2271" w:right="657" w:hanging="2033"/>
      </w:pPr>
      <w:r>
        <w:t>2015–2017</w:t>
      </w:r>
      <w:r>
        <w:tab/>
        <w:t>Teaching</w:t>
      </w:r>
      <w:r>
        <w:rPr>
          <w:spacing w:val="-8"/>
        </w:rPr>
        <w:t xml:space="preserve"> </w:t>
      </w:r>
      <w:r>
        <w:t>Assistant,</w:t>
      </w:r>
      <w:r>
        <w:rPr>
          <w:spacing w:val="-7"/>
        </w:rPr>
        <w:t xml:space="preserve"> </w:t>
      </w:r>
      <w:r>
        <w:t>Department</w:t>
      </w:r>
      <w:r>
        <w:rPr>
          <w:spacing w:val="-7"/>
        </w:rPr>
        <w:t xml:space="preserve"> </w:t>
      </w:r>
      <w:r>
        <w:t>of</w:t>
      </w:r>
      <w:r>
        <w:rPr>
          <w:spacing w:val="-7"/>
        </w:rPr>
        <w:t xml:space="preserve"> </w:t>
      </w:r>
      <w:r>
        <w:t>Linguistics,</w:t>
      </w:r>
      <w:r>
        <w:rPr>
          <w:spacing w:val="-8"/>
        </w:rPr>
        <w:t xml:space="preserve"> </w:t>
      </w:r>
      <w:r>
        <w:t>University</w:t>
      </w:r>
      <w:r>
        <w:rPr>
          <w:spacing w:val="-7"/>
        </w:rPr>
        <w:t xml:space="preserve"> </w:t>
      </w:r>
      <w:r>
        <w:t>of</w:t>
      </w:r>
      <w:r>
        <w:rPr>
          <w:spacing w:val="-7"/>
        </w:rPr>
        <w:t xml:space="preserve"> </w:t>
      </w:r>
      <w:r>
        <w:t>California, Santa</w:t>
      </w:r>
      <w:r>
        <w:rPr>
          <w:spacing w:val="-2"/>
        </w:rPr>
        <w:t xml:space="preserve"> </w:t>
      </w:r>
      <w:r>
        <w:t>Barbara</w:t>
      </w:r>
    </w:p>
    <w:p w14:paraId="04422E3C" w14:textId="77777777" w:rsidR="00792629" w:rsidRDefault="00ED58F8">
      <w:pPr>
        <w:pStyle w:val="BodyText"/>
        <w:tabs>
          <w:tab w:val="left" w:pos="1913"/>
        </w:tabs>
        <w:spacing w:before="15" w:line="254" w:lineRule="auto"/>
        <w:ind w:left="2271" w:right="1580" w:hanging="2033"/>
      </w:pPr>
      <w:r>
        <w:t>2014–2015</w:t>
      </w:r>
      <w:r>
        <w:tab/>
        <w:t>Research Assistant (under Prof. Carol Genetti), Department</w:t>
      </w:r>
      <w:r>
        <w:rPr>
          <w:spacing w:val="-21"/>
        </w:rPr>
        <w:t xml:space="preserve"> </w:t>
      </w:r>
      <w:r>
        <w:t>of Linguistics, University of California, Santa</w:t>
      </w:r>
      <w:r>
        <w:rPr>
          <w:spacing w:val="-11"/>
        </w:rPr>
        <w:t xml:space="preserve"> </w:t>
      </w:r>
      <w:r>
        <w:t>Barbara</w:t>
      </w:r>
    </w:p>
    <w:p w14:paraId="79F46579" w14:textId="77777777" w:rsidR="00792629" w:rsidRDefault="00ED58F8">
      <w:pPr>
        <w:pStyle w:val="BodyText"/>
        <w:tabs>
          <w:tab w:val="left" w:pos="1913"/>
        </w:tabs>
        <w:spacing w:before="69" w:line="379" w:lineRule="auto"/>
        <w:ind w:left="239" w:right="2323"/>
      </w:pPr>
      <w:r>
        <w:t>2011–2013</w:t>
      </w:r>
      <w:r>
        <w:tab/>
        <w:t>Associate Researcher, Research Labs, Rosetta Stone 2008–2011</w:t>
      </w:r>
      <w:r>
        <w:tab/>
        <w:t>Editor, Endangered Languages Program, Rosetta</w:t>
      </w:r>
      <w:r>
        <w:rPr>
          <w:spacing w:val="-43"/>
        </w:rPr>
        <w:t xml:space="preserve"> </w:t>
      </w:r>
      <w:r>
        <w:t>Stone 2007–2008</w:t>
      </w:r>
      <w:r>
        <w:tab/>
        <w:t>Intern, Endangered Languages Program, Rosetta</w:t>
      </w:r>
      <w:r>
        <w:rPr>
          <w:spacing w:val="-39"/>
        </w:rPr>
        <w:t xml:space="preserve"> </w:t>
      </w:r>
      <w:r>
        <w:t>Stone 2006</w:t>
      </w:r>
      <w:r>
        <w:tab/>
        <w:t>Spanish Instructor, Nielsen</w:t>
      </w:r>
      <w:r>
        <w:rPr>
          <w:spacing w:val="-6"/>
        </w:rPr>
        <w:t xml:space="preserve"> </w:t>
      </w:r>
      <w:r>
        <w:t>Builders</w:t>
      </w:r>
    </w:p>
    <w:p w14:paraId="2FE5BD35" w14:textId="77777777" w:rsidR="00792629" w:rsidRDefault="00ED58F8">
      <w:pPr>
        <w:pStyle w:val="BodyText"/>
        <w:tabs>
          <w:tab w:val="left" w:pos="1913"/>
        </w:tabs>
        <w:spacing w:before="4" w:line="379" w:lineRule="auto"/>
        <w:ind w:left="239" w:right="1692"/>
      </w:pPr>
      <w:r>
        <w:t>2004–2006</w:t>
      </w:r>
      <w:r>
        <w:tab/>
        <w:t>Lab</w:t>
      </w:r>
      <w:r>
        <w:rPr>
          <w:spacing w:val="-6"/>
        </w:rPr>
        <w:t xml:space="preserve"> </w:t>
      </w:r>
      <w:r>
        <w:t>Assistant,</w:t>
      </w:r>
      <w:r>
        <w:rPr>
          <w:spacing w:val="-6"/>
        </w:rPr>
        <w:t xml:space="preserve"> </w:t>
      </w:r>
      <w:r>
        <w:t>Language</w:t>
      </w:r>
      <w:r>
        <w:rPr>
          <w:spacing w:val="-6"/>
        </w:rPr>
        <w:t xml:space="preserve"> </w:t>
      </w:r>
      <w:r>
        <w:t>Lab,</w:t>
      </w:r>
      <w:r>
        <w:rPr>
          <w:spacing w:val="-6"/>
        </w:rPr>
        <w:t xml:space="preserve"> </w:t>
      </w:r>
      <w:r>
        <w:t>The</w:t>
      </w:r>
      <w:r>
        <w:rPr>
          <w:spacing w:val="-6"/>
        </w:rPr>
        <w:t xml:space="preserve"> </w:t>
      </w:r>
      <w:r>
        <w:t>College</w:t>
      </w:r>
      <w:r>
        <w:rPr>
          <w:spacing w:val="-6"/>
        </w:rPr>
        <w:t xml:space="preserve"> </w:t>
      </w:r>
      <w:r>
        <w:t>of</w:t>
      </w:r>
      <w:r>
        <w:rPr>
          <w:spacing w:val="-6"/>
        </w:rPr>
        <w:t xml:space="preserve"> </w:t>
      </w:r>
      <w:r>
        <w:t>William</w:t>
      </w:r>
      <w:r>
        <w:rPr>
          <w:spacing w:val="-6"/>
        </w:rPr>
        <w:t xml:space="preserve"> </w:t>
      </w:r>
      <w:r>
        <w:t>&amp;</w:t>
      </w:r>
      <w:r>
        <w:rPr>
          <w:spacing w:val="-6"/>
        </w:rPr>
        <w:t xml:space="preserve"> </w:t>
      </w:r>
      <w:r>
        <w:t>Mary 2003–2004</w:t>
      </w:r>
      <w:r>
        <w:tab/>
        <w:t>Latin Instructor, Bridgewater Home School</w:t>
      </w:r>
      <w:r>
        <w:rPr>
          <w:spacing w:val="-11"/>
        </w:rPr>
        <w:t xml:space="preserve"> </w:t>
      </w:r>
      <w:r>
        <w:t>Unit</w:t>
      </w:r>
    </w:p>
    <w:p w14:paraId="1B98639C" w14:textId="77777777" w:rsidR="00792629" w:rsidRDefault="00ED58F8">
      <w:pPr>
        <w:pStyle w:val="Heading2"/>
        <w:spacing w:before="153"/>
      </w:pPr>
      <w:r>
        <w:rPr>
          <w:w w:val="120"/>
        </w:rPr>
        <w:t>Publications</w:t>
      </w:r>
    </w:p>
    <w:p w14:paraId="40322AD8" w14:textId="77777777" w:rsidR="00792629" w:rsidRDefault="00792629">
      <w:pPr>
        <w:pStyle w:val="BodyText"/>
        <w:spacing w:before="2"/>
        <w:rPr>
          <w:sz w:val="32"/>
        </w:rPr>
      </w:pPr>
    </w:p>
    <w:p w14:paraId="5FA26BC5" w14:textId="77777777" w:rsidR="00792629" w:rsidRDefault="00ED58F8">
      <w:pPr>
        <w:tabs>
          <w:tab w:val="left" w:pos="1913"/>
        </w:tabs>
        <w:spacing w:line="254" w:lineRule="auto"/>
        <w:ind w:left="2271" w:right="596" w:hanging="2033"/>
        <w:rPr>
          <w:sz w:val="24"/>
        </w:rPr>
      </w:pPr>
      <w:r>
        <w:rPr>
          <w:sz w:val="24"/>
        </w:rPr>
        <w:t>2019</w:t>
      </w:r>
      <w:r>
        <w:rPr>
          <w:sz w:val="24"/>
        </w:rPr>
        <w:tab/>
        <w:t>The Chitimacha language: A history. In Nathalie Dajko &amp; Shana</w:t>
      </w:r>
      <w:r>
        <w:rPr>
          <w:spacing w:val="-22"/>
          <w:sz w:val="24"/>
        </w:rPr>
        <w:t xml:space="preserve"> </w:t>
      </w:r>
      <w:r>
        <w:rPr>
          <w:spacing w:val="-3"/>
          <w:sz w:val="24"/>
        </w:rPr>
        <w:t xml:space="preserve">Walton </w:t>
      </w:r>
      <w:r>
        <w:rPr>
          <w:sz w:val="24"/>
        </w:rPr>
        <w:t xml:space="preserve">(eds.), </w:t>
      </w:r>
      <w:r>
        <w:rPr>
          <w:i/>
          <w:sz w:val="24"/>
        </w:rPr>
        <w:t xml:space="preserve">Languages in Louisiana: Community &amp; culture </w:t>
      </w:r>
      <w:r>
        <w:rPr>
          <w:sz w:val="24"/>
        </w:rPr>
        <w:t>(America’s Third Coast Series). University Press of</w:t>
      </w:r>
      <w:r>
        <w:rPr>
          <w:spacing w:val="5"/>
          <w:sz w:val="24"/>
        </w:rPr>
        <w:t xml:space="preserve"> </w:t>
      </w:r>
      <w:r>
        <w:rPr>
          <w:sz w:val="24"/>
        </w:rPr>
        <w:t>Mississippi.</w:t>
      </w:r>
    </w:p>
    <w:p w14:paraId="750D5375" w14:textId="77777777" w:rsidR="00792629" w:rsidRDefault="00ED58F8">
      <w:pPr>
        <w:tabs>
          <w:tab w:val="left" w:pos="1913"/>
        </w:tabs>
        <w:spacing w:before="67" w:line="254" w:lineRule="auto"/>
        <w:ind w:left="2271" w:right="901" w:hanging="2033"/>
        <w:rPr>
          <w:sz w:val="24"/>
        </w:rPr>
      </w:pPr>
      <w:r>
        <w:rPr>
          <w:sz w:val="24"/>
        </w:rPr>
        <w:t>2019</w:t>
      </w:r>
      <w:r>
        <w:rPr>
          <w:sz w:val="24"/>
        </w:rPr>
        <w:tab/>
        <w:t xml:space="preserve">Semantic alignment in Chitimacha. </w:t>
      </w:r>
      <w:r>
        <w:rPr>
          <w:i/>
          <w:sz w:val="24"/>
        </w:rPr>
        <w:t>International Journal of</w:t>
      </w:r>
      <w:r>
        <w:rPr>
          <w:i/>
          <w:spacing w:val="-23"/>
          <w:sz w:val="24"/>
        </w:rPr>
        <w:t xml:space="preserve"> </w:t>
      </w:r>
      <w:r>
        <w:rPr>
          <w:i/>
          <w:sz w:val="24"/>
        </w:rPr>
        <w:t xml:space="preserve">American Linguistics </w:t>
      </w:r>
      <w:r>
        <w:rPr>
          <w:sz w:val="24"/>
        </w:rPr>
        <w:t>85(3): 313–363.</w:t>
      </w:r>
      <w:r>
        <w:rPr>
          <w:spacing w:val="40"/>
          <w:sz w:val="24"/>
        </w:rPr>
        <w:t xml:space="preserve"> </w:t>
      </w:r>
      <w:r>
        <w:rPr>
          <w:sz w:val="24"/>
        </w:rPr>
        <w:t>doi:</w:t>
      </w:r>
      <w:hyperlink r:id="rId11">
        <w:r>
          <w:rPr>
            <w:color w:val="0000FF"/>
            <w:sz w:val="24"/>
          </w:rPr>
          <w:t>10.1086/703239</w:t>
        </w:r>
      </w:hyperlink>
      <w:r>
        <w:rPr>
          <w:sz w:val="24"/>
        </w:rPr>
        <w:t>.</w:t>
      </w:r>
    </w:p>
    <w:p w14:paraId="1B47A91D" w14:textId="77777777" w:rsidR="00792629" w:rsidRDefault="00ED58F8">
      <w:pPr>
        <w:tabs>
          <w:tab w:val="left" w:pos="1913"/>
        </w:tabs>
        <w:spacing w:before="69" w:line="254" w:lineRule="auto"/>
        <w:ind w:left="2271" w:right="762" w:hanging="2033"/>
        <w:rPr>
          <w:i/>
          <w:sz w:val="24"/>
        </w:rPr>
      </w:pPr>
      <w:r>
        <w:rPr>
          <w:sz w:val="24"/>
        </w:rPr>
        <w:t>2018</w:t>
      </w:r>
      <w:r>
        <w:rPr>
          <w:sz w:val="24"/>
        </w:rPr>
        <w:tab/>
        <w:t xml:space="preserve">Category genesis in Chitimacha: A constructional approach. In Kristel </w:t>
      </w:r>
      <w:r>
        <w:rPr>
          <w:spacing w:val="-5"/>
          <w:sz w:val="24"/>
        </w:rPr>
        <w:t xml:space="preserve">Van </w:t>
      </w:r>
      <w:r>
        <w:rPr>
          <w:sz w:val="24"/>
        </w:rPr>
        <w:t xml:space="preserve">Goethem, Muriel Norde, Evie Coussé, &amp; Gudrun Vanderbauwhede (eds.), </w:t>
      </w:r>
      <w:r>
        <w:rPr>
          <w:i/>
          <w:sz w:val="24"/>
        </w:rPr>
        <w:t>Category change from a</w:t>
      </w:r>
      <w:r>
        <w:rPr>
          <w:i/>
          <w:spacing w:val="-23"/>
          <w:sz w:val="24"/>
        </w:rPr>
        <w:t xml:space="preserve"> </w:t>
      </w:r>
      <w:r>
        <w:rPr>
          <w:i/>
          <w:sz w:val="24"/>
        </w:rPr>
        <w:t>constructional</w:t>
      </w:r>
    </w:p>
    <w:p w14:paraId="272F8FE2" w14:textId="77777777" w:rsidR="00792629" w:rsidRDefault="00ED58F8">
      <w:pPr>
        <w:pStyle w:val="BodyText"/>
        <w:spacing w:line="254" w:lineRule="auto"/>
        <w:ind w:left="2271"/>
      </w:pPr>
      <w:r>
        <w:rPr>
          <w:i/>
        </w:rPr>
        <w:t xml:space="preserve">perspective </w:t>
      </w:r>
      <w:r>
        <w:t>(Constructional Approaches to Language 20), 15–46. John Benjamins. doi:</w:t>
      </w:r>
      <w:hyperlink r:id="rId12">
        <w:r>
          <w:rPr>
            <w:color w:val="0000FF"/>
          </w:rPr>
          <w:t>10.1075/cal.20.02hie</w:t>
        </w:r>
      </w:hyperlink>
      <w:r>
        <w:t>.</w:t>
      </w:r>
    </w:p>
    <w:p w14:paraId="66AF9C7A" w14:textId="77777777" w:rsidR="00792629" w:rsidRDefault="00ED58F8">
      <w:pPr>
        <w:tabs>
          <w:tab w:val="left" w:pos="1913"/>
        </w:tabs>
        <w:spacing w:before="62"/>
        <w:ind w:left="239"/>
        <w:rPr>
          <w:i/>
          <w:sz w:val="24"/>
        </w:rPr>
      </w:pPr>
      <w:r>
        <w:rPr>
          <w:sz w:val="24"/>
        </w:rPr>
        <w:t>2016</w:t>
      </w:r>
      <w:r>
        <w:rPr>
          <w:sz w:val="24"/>
        </w:rPr>
        <w:tab/>
      </w:r>
      <w:r>
        <w:rPr>
          <w:i/>
          <w:sz w:val="24"/>
        </w:rPr>
        <w:t>The cohesive function of prosody in Ékegusií (Kisii) narratives:</w:t>
      </w:r>
      <w:r>
        <w:rPr>
          <w:i/>
          <w:spacing w:val="-3"/>
          <w:sz w:val="24"/>
        </w:rPr>
        <w:t xml:space="preserve"> </w:t>
      </w:r>
      <w:r>
        <w:rPr>
          <w:i/>
          <w:sz w:val="24"/>
        </w:rPr>
        <w:t>A</w:t>
      </w:r>
    </w:p>
    <w:p w14:paraId="7A12EA2E" w14:textId="77777777" w:rsidR="00792629" w:rsidRDefault="00ED58F8">
      <w:pPr>
        <w:spacing w:before="15" w:line="254" w:lineRule="auto"/>
        <w:ind w:left="2271" w:right="432"/>
        <w:rPr>
          <w:sz w:val="24"/>
        </w:rPr>
      </w:pPr>
      <w:r>
        <w:rPr>
          <w:i/>
          <w:sz w:val="24"/>
        </w:rPr>
        <w:t>functional-typological approach</w:t>
      </w:r>
      <w:r>
        <w:rPr>
          <w:sz w:val="24"/>
        </w:rPr>
        <w:t xml:space="preserve">. M.A. thesis, University of California, </w:t>
      </w:r>
      <w:r>
        <w:rPr>
          <w:sz w:val="24"/>
        </w:rPr>
        <w:lastRenderedPageBreak/>
        <w:t>Santa Barbara.</w:t>
      </w:r>
    </w:p>
    <w:p w14:paraId="42AEDC33" w14:textId="77777777" w:rsidR="00792629" w:rsidRDefault="00792629">
      <w:pPr>
        <w:spacing w:line="254" w:lineRule="auto"/>
        <w:rPr>
          <w:sz w:val="24"/>
        </w:rPr>
        <w:sectPr w:rsidR="00792629">
          <w:type w:val="continuous"/>
          <w:pgSz w:w="12240" w:h="15840"/>
          <w:pgMar w:top="1300" w:right="1000" w:bottom="280" w:left="1680" w:header="720" w:footer="720" w:gutter="0"/>
          <w:cols w:space="720"/>
        </w:sectPr>
      </w:pPr>
    </w:p>
    <w:p w14:paraId="4942632C" w14:textId="77777777" w:rsidR="00792629" w:rsidRDefault="00ED58F8">
      <w:pPr>
        <w:pStyle w:val="BodyText"/>
        <w:tabs>
          <w:tab w:val="left" w:pos="1913"/>
        </w:tabs>
        <w:spacing w:before="88" w:line="254" w:lineRule="auto"/>
        <w:ind w:left="2271" w:right="630" w:hanging="2033"/>
      </w:pPr>
      <w:r>
        <w:lastRenderedPageBreak/>
        <w:t>2013</w:t>
      </w:r>
      <w:r>
        <w:tab/>
        <w:t>On linguistics, language, and our times: A linguist’s narrative</w:t>
      </w:r>
      <w:r>
        <w:rPr>
          <w:spacing w:val="-24"/>
        </w:rPr>
        <w:t xml:space="preserve"> </w:t>
      </w:r>
      <w:r>
        <w:t xml:space="preserve">reviewed. </w:t>
      </w:r>
      <w:r>
        <w:rPr>
          <w:i/>
        </w:rPr>
        <w:t xml:space="preserve">Linguistic Typology </w:t>
      </w:r>
      <w:r>
        <w:t xml:space="preserve">17(2): 291–321. Review article of </w:t>
      </w:r>
      <w:r>
        <w:rPr>
          <w:i/>
        </w:rPr>
        <w:t xml:space="preserve">I am a linguist </w:t>
      </w:r>
      <w:r>
        <w:t xml:space="preserve">by R. M. </w:t>
      </w:r>
      <w:r>
        <w:rPr>
          <w:spacing w:val="-11"/>
        </w:rPr>
        <w:t xml:space="preserve">W. </w:t>
      </w:r>
      <w:r>
        <w:t>Dixon (Brill, 2010).</w:t>
      </w:r>
      <w:r>
        <w:rPr>
          <w:spacing w:val="11"/>
        </w:rPr>
        <w:t xml:space="preserve"> </w:t>
      </w:r>
      <w:r>
        <w:t>doi:</w:t>
      </w:r>
      <w:hyperlink r:id="rId13">
        <w:r>
          <w:rPr>
            <w:color w:val="0000FF"/>
          </w:rPr>
          <w:t>10.13140/RG.2.2.13238.96329</w:t>
        </w:r>
      </w:hyperlink>
      <w:r>
        <w:t>.</w:t>
      </w:r>
    </w:p>
    <w:p w14:paraId="12E3763D" w14:textId="77777777" w:rsidR="00792629" w:rsidRDefault="00ED58F8">
      <w:pPr>
        <w:tabs>
          <w:tab w:val="left" w:pos="1913"/>
        </w:tabs>
        <w:spacing w:before="67"/>
        <w:ind w:left="239"/>
        <w:rPr>
          <w:i/>
          <w:sz w:val="24"/>
        </w:rPr>
      </w:pPr>
      <w:r>
        <w:rPr>
          <w:sz w:val="24"/>
        </w:rPr>
        <w:t>2013</w:t>
      </w:r>
      <w:r>
        <w:rPr>
          <w:sz w:val="24"/>
        </w:rPr>
        <w:tab/>
        <w:t xml:space="preserve">(with Sharon Hargus &amp; Edward </w:t>
      </w:r>
      <w:r>
        <w:rPr>
          <w:spacing w:val="-3"/>
          <w:sz w:val="24"/>
        </w:rPr>
        <w:t xml:space="preserve">Vajda, </w:t>
      </w:r>
      <w:r>
        <w:rPr>
          <w:sz w:val="24"/>
        </w:rPr>
        <w:t xml:space="preserve">eds.) </w:t>
      </w:r>
      <w:r>
        <w:rPr>
          <w:i/>
          <w:spacing w:val="-3"/>
          <w:sz w:val="24"/>
        </w:rPr>
        <w:t xml:space="preserve">Working </w:t>
      </w:r>
      <w:r>
        <w:rPr>
          <w:i/>
          <w:sz w:val="24"/>
        </w:rPr>
        <w:t>papers</w:t>
      </w:r>
      <w:r>
        <w:rPr>
          <w:i/>
          <w:spacing w:val="9"/>
          <w:sz w:val="24"/>
        </w:rPr>
        <w:t xml:space="preserve"> </w:t>
      </w:r>
      <w:r>
        <w:rPr>
          <w:i/>
          <w:sz w:val="24"/>
        </w:rPr>
        <w:t>in</w:t>
      </w:r>
    </w:p>
    <w:p w14:paraId="3B3BC12D" w14:textId="77777777" w:rsidR="00792629" w:rsidRDefault="00ED58F8">
      <w:pPr>
        <w:spacing w:before="15" w:line="254" w:lineRule="auto"/>
        <w:ind w:left="2271"/>
        <w:rPr>
          <w:sz w:val="24"/>
        </w:rPr>
      </w:pPr>
      <w:r>
        <w:rPr>
          <w:i/>
          <w:sz w:val="24"/>
        </w:rPr>
        <w:t>Athabaskan (Dene) languages 2012</w:t>
      </w:r>
      <w:r>
        <w:rPr>
          <w:sz w:val="24"/>
        </w:rPr>
        <w:t>. Alaska Native Language Center Working Papers 11. ANLC.</w:t>
      </w:r>
    </w:p>
    <w:p w14:paraId="7E6EABF8" w14:textId="77777777" w:rsidR="00792629" w:rsidRDefault="00792629">
      <w:pPr>
        <w:pStyle w:val="BodyText"/>
        <w:rPr>
          <w:sz w:val="26"/>
        </w:rPr>
      </w:pPr>
    </w:p>
    <w:p w14:paraId="76C83403" w14:textId="77777777" w:rsidR="00792629" w:rsidRDefault="00ED58F8">
      <w:pPr>
        <w:pStyle w:val="Heading2"/>
        <w:spacing w:before="156"/>
      </w:pPr>
      <w:proofErr w:type="spellStart"/>
      <w:r>
        <w:rPr>
          <w:w w:val="105"/>
        </w:rPr>
        <w:t>AwaRds</w:t>
      </w:r>
      <w:proofErr w:type="spellEnd"/>
    </w:p>
    <w:p w14:paraId="79805F15" w14:textId="77777777" w:rsidR="00792629" w:rsidRDefault="00792629">
      <w:pPr>
        <w:pStyle w:val="BodyText"/>
        <w:spacing w:before="2"/>
        <w:rPr>
          <w:sz w:val="32"/>
        </w:rPr>
      </w:pPr>
    </w:p>
    <w:p w14:paraId="4CCC9C8B" w14:textId="77777777" w:rsidR="00792629" w:rsidRDefault="00ED58F8">
      <w:pPr>
        <w:pStyle w:val="BodyText"/>
        <w:tabs>
          <w:tab w:val="left" w:pos="1913"/>
        </w:tabs>
        <w:ind w:left="239"/>
      </w:pPr>
      <w:r>
        <w:t>2019</w:t>
      </w:r>
      <w:r>
        <w:tab/>
        <w:t>SSILA Best Student Presentation</w:t>
      </w:r>
      <w:r>
        <w:rPr>
          <w:spacing w:val="-5"/>
        </w:rPr>
        <w:t xml:space="preserve"> </w:t>
      </w:r>
      <w:r>
        <w:rPr>
          <w:spacing w:val="-4"/>
        </w:rPr>
        <w:t>Award</w:t>
      </w:r>
    </w:p>
    <w:p w14:paraId="609E5A55" w14:textId="77777777" w:rsidR="00792629" w:rsidRDefault="00ED58F8">
      <w:pPr>
        <w:pStyle w:val="BodyText"/>
        <w:tabs>
          <w:tab w:val="left" w:pos="1913"/>
        </w:tabs>
        <w:spacing w:before="159" w:after="54" w:line="254" w:lineRule="auto"/>
        <w:ind w:left="2271" w:right="1534" w:hanging="2033"/>
      </w:pPr>
      <w:r>
        <w:t>2015</w:t>
      </w:r>
      <w:r>
        <w:tab/>
        <w:t>National Science Foundation (NSF) Graduate Student</w:t>
      </w:r>
      <w:r>
        <w:rPr>
          <w:spacing w:val="-29"/>
        </w:rPr>
        <w:t xml:space="preserve"> </w:t>
      </w:r>
      <w:r>
        <w:t>Research Fellowship</w:t>
      </w:r>
      <w:r>
        <w:rPr>
          <w:spacing w:val="-2"/>
        </w:rPr>
        <w:t xml:space="preserve"> </w:t>
      </w:r>
      <w:r>
        <w:t>(GRFP)</w:t>
      </w:r>
    </w:p>
    <w:tbl>
      <w:tblPr>
        <w:tblW w:w="0" w:type="auto"/>
        <w:tblInd w:w="197" w:type="dxa"/>
        <w:tblLayout w:type="fixed"/>
        <w:tblCellMar>
          <w:left w:w="0" w:type="dxa"/>
          <w:right w:w="0" w:type="dxa"/>
        </w:tblCellMar>
        <w:tblLook w:val="01E0" w:firstRow="1" w:lastRow="1" w:firstColumn="1" w:lastColumn="1" w:noHBand="0" w:noVBand="0"/>
      </w:tblPr>
      <w:tblGrid>
        <w:gridCol w:w="1109"/>
        <w:gridCol w:w="6957"/>
      </w:tblGrid>
      <w:tr w:rsidR="00792629" w14:paraId="6CBA2F47" w14:textId="77777777">
        <w:trPr>
          <w:trHeight w:val="368"/>
        </w:trPr>
        <w:tc>
          <w:tcPr>
            <w:tcW w:w="1109" w:type="dxa"/>
          </w:tcPr>
          <w:p w14:paraId="35FC66EA" w14:textId="77777777" w:rsidR="00792629" w:rsidRDefault="00ED58F8">
            <w:pPr>
              <w:pStyle w:val="TableParagraph"/>
              <w:spacing w:before="14"/>
              <w:ind w:left="50"/>
              <w:rPr>
                <w:sz w:val="24"/>
              </w:rPr>
            </w:pPr>
            <w:r>
              <w:rPr>
                <w:sz w:val="24"/>
              </w:rPr>
              <w:t>2015</w:t>
            </w:r>
          </w:p>
        </w:tc>
        <w:tc>
          <w:tcPr>
            <w:tcW w:w="6957" w:type="dxa"/>
          </w:tcPr>
          <w:p w14:paraId="2F04F866" w14:textId="77777777" w:rsidR="00792629" w:rsidRDefault="00ED58F8">
            <w:pPr>
              <w:pStyle w:val="TableParagraph"/>
              <w:spacing w:before="14"/>
              <w:ind w:left="614"/>
              <w:rPr>
                <w:sz w:val="24"/>
              </w:rPr>
            </w:pPr>
            <w:r>
              <w:rPr>
                <w:sz w:val="24"/>
              </w:rPr>
              <w:t>2</w:t>
            </w:r>
            <w:r>
              <w:rPr>
                <w:sz w:val="24"/>
                <w:vertAlign w:val="superscript"/>
              </w:rPr>
              <w:t>nd</w:t>
            </w:r>
            <w:r>
              <w:rPr>
                <w:sz w:val="24"/>
              </w:rPr>
              <w:t xml:space="preserve"> place, University of California </w:t>
            </w:r>
            <w:proofErr w:type="spellStart"/>
            <w:r>
              <w:rPr>
                <w:sz w:val="24"/>
              </w:rPr>
              <w:t>Grad</w:t>
            </w:r>
            <w:proofErr w:type="spellEnd"/>
            <w:r>
              <w:rPr>
                <w:sz w:val="24"/>
              </w:rPr>
              <w:t xml:space="preserve"> Slam</w:t>
            </w:r>
          </w:p>
        </w:tc>
      </w:tr>
      <w:tr w:rsidR="00792629" w14:paraId="3B609A84" w14:textId="77777777">
        <w:trPr>
          <w:trHeight w:val="433"/>
        </w:trPr>
        <w:tc>
          <w:tcPr>
            <w:tcW w:w="1109" w:type="dxa"/>
          </w:tcPr>
          <w:p w14:paraId="3DB4A8E9" w14:textId="77777777" w:rsidR="00792629" w:rsidRDefault="00ED58F8">
            <w:pPr>
              <w:pStyle w:val="TableParagraph"/>
              <w:spacing w:before="79"/>
              <w:ind w:left="50"/>
              <w:rPr>
                <w:sz w:val="24"/>
              </w:rPr>
            </w:pPr>
            <w:r>
              <w:rPr>
                <w:sz w:val="24"/>
              </w:rPr>
              <w:t>2015</w:t>
            </w:r>
          </w:p>
        </w:tc>
        <w:tc>
          <w:tcPr>
            <w:tcW w:w="6957" w:type="dxa"/>
          </w:tcPr>
          <w:p w14:paraId="56C0BEB2" w14:textId="77777777" w:rsidR="00792629" w:rsidRDefault="00ED58F8">
            <w:pPr>
              <w:pStyle w:val="TableParagraph"/>
              <w:spacing w:before="79"/>
              <w:ind w:left="614"/>
              <w:rPr>
                <w:sz w:val="24"/>
              </w:rPr>
            </w:pPr>
            <w:r>
              <w:rPr>
                <w:sz w:val="24"/>
              </w:rPr>
              <w:t xml:space="preserve">Winner, University of California, Santa Barbara </w:t>
            </w:r>
            <w:proofErr w:type="spellStart"/>
            <w:r>
              <w:rPr>
                <w:sz w:val="24"/>
              </w:rPr>
              <w:t>Grad</w:t>
            </w:r>
            <w:proofErr w:type="spellEnd"/>
            <w:r>
              <w:rPr>
                <w:sz w:val="24"/>
              </w:rPr>
              <w:t xml:space="preserve"> Slam</w:t>
            </w:r>
          </w:p>
        </w:tc>
      </w:tr>
      <w:tr w:rsidR="00792629" w14:paraId="2FE6580A" w14:textId="77777777">
        <w:trPr>
          <w:trHeight w:val="433"/>
        </w:trPr>
        <w:tc>
          <w:tcPr>
            <w:tcW w:w="1109" w:type="dxa"/>
          </w:tcPr>
          <w:p w14:paraId="04148A5B" w14:textId="77777777" w:rsidR="00792629" w:rsidRDefault="00ED58F8">
            <w:pPr>
              <w:pStyle w:val="TableParagraph"/>
              <w:spacing w:before="79"/>
              <w:ind w:left="50"/>
              <w:rPr>
                <w:sz w:val="24"/>
              </w:rPr>
            </w:pPr>
            <w:r>
              <w:rPr>
                <w:sz w:val="24"/>
              </w:rPr>
              <w:t>2013</w:t>
            </w:r>
          </w:p>
        </w:tc>
        <w:tc>
          <w:tcPr>
            <w:tcW w:w="6957" w:type="dxa"/>
          </w:tcPr>
          <w:p w14:paraId="230C74B7" w14:textId="77777777" w:rsidR="00792629" w:rsidRDefault="00ED58F8">
            <w:pPr>
              <w:pStyle w:val="TableParagraph"/>
              <w:spacing w:before="79"/>
              <w:ind w:left="614"/>
              <w:rPr>
                <w:sz w:val="24"/>
              </w:rPr>
            </w:pPr>
            <w:r>
              <w:rPr>
                <w:sz w:val="24"/>
              </w:rPr>
              <w:t>Chancellor’s Fellowship, University of California, Santa Barbara</w:t>
            </w:r>
          </w:p>
        </w:tc>
      </w:tr>
      <w:tr w:rsidR="00792629" w14:paraId="1D96EDBB" w14:textId="77777777">
        <w:trPr>
          <w:trHeight w:val="352"/>
        </w:trPr>
        <w:tc>
          <w:tcPr>
            <w:tcW w:w="1109" w:type="dxa"/>
          </w:tcPr>
          <w:p w14:paraId="32CC3D04" w14:textId="77777777" w:rsidR="00792629" w:rsidRDefault="00ED58F8">
            <w:pPr>
              <w:pStyle w:val="TableParagraph"/>
              <w:spacing w:before="79" w:line="253" w:lineRule="exact"/>
              <w:ind w:left="50"/>
              <w:rPr>
                <w:sz w:val="24"/>
              </w:rPr>
            </w:pPr>
            <w:r>
              <w:rPr>
                <w:sz w:val="24"/>
              </w:rPr>
              <w:t>2006</w:t>
            </w:r>
          </w:p>
        </w:tc>
        <w:tc>
          <w:tcPr>
            <w:tcW w:w="6957" w:type="dxa"/>
          </w:tcPr>
          <w:p w14:paraId="604DA3EF" w14:textId="77777777" w:rsidR="00792629" w:rsidRDefault="00ED58F8">
            <w:pPr>
              <w:pStyle w:val="TableParagraph"/>
              <w:spacing w:before="79" w:line="253" w:lineRule="exact"/>
              <w:ind w:left="614"/>
              <w:rPr>
                <w:sz w:val="24"/>
              </w:rPr>
            </w:pPr>
            <w:r>
              <w:rPr>
                <w:sz w:val="24"/>
              </w:rPr>
              <w:t>Boren Scholarship, National Security Education Program (NSEP)</w:t>
            </w:r>
          </w:p>
        </w:tc>
      </w:tr>
    </w:tbl>
    <w:p w14:paraId="422AD39C" w14:textId="77777777" w:rsidR="00792629" w:rsidRDefault="00792629">
      <w:pPr>
        <w:pStyle w:val="BodyText"/>
        <w:spacing w:before="3"/>
        <w:rPr>
          <w:sz w:val="27"/>
        </w:rPr>
      </w:pPr>
    </w:p>
    <w:p w14:paraId="0004D5C0" w14:textId="77777777" w:rsidR="00792629" w:rsidRDefault="00ED58F8">
      <w:pPr>
        <w:pStyle w:val="Heading2"/>
      </w:pPr>
      <w:r>
        <w:rPr>
          <w:w w:val="120"/>
        </w:rPr>
        <w:t>Fields of Study</w:t>
      </w:r>
    </w:p>
    <w:p w14:paraId="5488E491" w14:textId="77777777" w:rsidR="00792629" w:rsidRDefault="00792629">
      <w:pPr>
        <w:pStyle w:val="BodyText"/>
        <w:spacing w:before="1"/>
        <w:rPr>
          <w:sz w:val="32"/>
        </w:rPr>
      </w:pPr>
    </w:p>
    <w:p w14:paraId="22B562E6" w14:textId="77777777" w:rsidR="00792629" w:rsidRDefault="00ED58F8">
      <w:pPr>
        <w:pStyle w:val="BodyText"/>
        <w:spacing w:before="1" w:line="254" w:lineRule="auto"/>
        <w:ind w:left="598" w:hanging="359"/>
      </w:pPr>
      <w:bookmarkStart w:id="8" w:name="Abstract"/>
      <w:bookmarkStart w:id="9" w:name="_bookmark2"/>
      <w:bookmarkEnd w:id="8"/>
      <w:bookmarkEnd w:id="9"/>
      <w:r>
        <w:t>Major Fields: Linguistic Typology, Language Documentation &amp; Description, Language Revitalization, Prosody, Discourse, Language Change, Language Contact, Digital Linguistics, Corpus Linguistics</w:t>
      </w:r>
    </w:p>
    <w:p w14:paraId="239FD930" w14:textId="77777777" w:rsidR="00792629" w:rsidRDefault="00ED58F8">
      <w:pPr>
        <w:pStyle w:val="BodyText"/>
        <w:spacing w:before="67"/>
        <w:ind w:left="239"/>
      </w:pPr>
      <w:r>
        <w:t>Linguistic Typology with Professor Bernard Comrie &amp; Professor Marianne Mithun</w:t>
      </w:r>
    </w:p>
    <w:p w14:paraId="465BD2CA" w14:textId="77777777" w:rsidR="00792629" w:rsidRDefault="00ED58F8">
      <w:pPr>
        <w:pStyle w:val="BodyText"/>
        <w:spacing w:before="160" w:line="254" w:lineRule="auto"/>
        <w:ind w:left="598" w:right="554" w:hanging="359"/>
      </w:pPr>
      <w:r>
        <w:t>Language Documentation &amp; Description with Professor Eric Campbell, Professor Carol Genetti, &amp; Professor Marianne Mithun</w:t>
      </w:r>
    </w:p>
    <w:p w14:paraId="4BB26CBE" w14:textId="77777777" w:rsidR="00792629" w:rsidRDefault="00ED58F8">
      <w:pPr>
        <w:pStyle w:val="BodyText"/>
        <w:spacing w:before="44"/>
        <w:ind w:left="239"/>
      </w:pPr>
      <w:r>
        <w:t>Language Revitalization with Professor Carol Genetti</w:t>
      </w:r>
    </w:p>
    <w:p w14:paraId="17029B4E" w14:textId="77777777" w:rsidR="00792629" w:rsidRDefault="00ED58F8">
      <w:pPr>
        <w:pStyle w:val="BodyText"/>
        <w:spacing w:before="160" w:line="254" w:lineRule="auto"/>
        <w:ind w:left="598" w:right="592" w:hanging="359"/>
      </w:pPr>
      <w:r>
        <w:t>Prosody with Professor Carol Genetti, Professor Matthew Gordon, &amp; Professor Marianne Mithun</w:t>
      </w:r>
    </w:p>
    <w:p w14:paraId="5A0CB07D" w14:textId="77777777" w:rsidR="00792629" w:rsidRDefault="00ED58F8">
      <w:pPr>
        <w:pStyle w:val="BodyText"/>
        <w:spacing w:before="15" w:line="254" w:lineRule="auto"/>
        <w:ind w:left="598" w:right="1000" w:hanging="359"/>
      </w:pPr>
      <w:r>
        <w:t>Discourse with Professor Patricia Clancy, Professor John W. DuBois, Professor Carol Genetti, &amp; Professor Marianne Mithun</w:t>
      </w:r>
    </w:p>
    <w:p w14:paraId="33DB8B3F" w14:textId="77777777" w:rsidR="00792629" w:rsidRDefault="00ED58F8">
      <w:pPr>
        <w:pStyle w:val="BodyText"/>
        <w:spacing w:before="44" w:line="379" w:lineRule="auto"/>
        <w:ind w:left="239" w:right="3350"/>
      </w:pPr>
      <w:r>
        <w:t>Language Change with Professor Marianne Mithun Language Contact with Professor Marianne Mithun</w:t>
      </w:r>
    </w:p>
    <w:p w14:paraId="0879AF94" w14:textId="77777777" w:rsidR="00792629" w:rsidRDefault="00ED58F8">
      <w:pPr>
        <w:pStyle w:val="BodyText"/>
        <w:spacing w:before="2"/>
        <w:ind w:left="239"/>
      </w:pPr>
      <w:r>
        <w:t>Digital Linguistics with Professor Eric Campbell &amp; Professor Stefan Th. Gries</w:t>
      </w:r>
    </w:p>
    <w:p w14:paraId="3F518361" w14:textId="77777777" w:rsidR="00792629" w:rsidRDefault="00ED58F8">
      <w:pPr>
        <w:pStyle w:val="BodyText"/>
        <w:spacing w:before="160" w:line="254" w:lineRule="auto"/>
        <w:ind w:left="598" w:right="611" w:hanging="359"/>
      </w:pPr>
      <w:r>
        <w:t>Corpus Linguistics with Professor Eric Campbell, Professor John W. DuBois, &amp; Professor Stefan Th. Gries</w:t>
      </w:r>
    </w:p>
    <w:p w14:paraId="3529E613" w14:textId="77777777" w:rsidR="00792629" w:rsidRDefault="00792629">
      <w:pPr>
        <w:spacing w:line="254" w:lineRule="auto"/>
        <w:sectPr w:rsidR="00792629">
          <w:pgSz w:w="12240" w:h="15840"/>
          <w:pgMar w:top="1440" w:right="1000" w:bottom="1040" w:left="1680" w:header="0" w:footer="856" w:gutter="0"/>
          <w:cols w:space="720"/>
        </w:sectPr>
      </w:pPr>
    </w:p>
    <w:p w14:paraId="236C2578" w14:textId="77777777" w:rsidR="00792629" w:rsidRDefault="00ED58F8">
      <w:pPr>
        <w:pStyle w:val="Heading1"/>
        <w:ind w:left="133" w:right="450" w:firstLine="0"/>
        <w:jc w:val="center"/>
      </w:pPr>
      <w:proofErr w:type="spellStart"/>
      <w:r>
        <w:rPr>
          <w:w w:val="120"/>
        </w:rPr>
        <w:lastRenderedPageBreak/>
        <w:t>AbstRact</w:t>
      </w:r>
      <w:proofErr w:type="spellEnd"/>
    </w:p>
    <w:p w14:paraId="06E639C6" w14:textId="77777777" w:rsidR="00792629" w:rsidRDefault="00ED58F8">
      <w:pPr>
        <w:pStyle w:val="BodyText"/>
        <w:spacing w:before="179"/>
        <w:ind w:left="134" w:right="450"/>
        <w:jc w:val="center"/>
      </w:pPr>
      <w:r>
        <w:t>Lexical flexibility in discourse:</w:t>
      </w:r>
    </w:p>
    <w:p w14:paraId="494317DA" w14:textId="77777777" w:rsidR="00792629" w:rsidRDefault="00ED58F8">
      <w:pPr>
        <w:pStyle w:val="BodyText"/>
        <w:spacing w:before="205" w:line="420" w:lineRule="auto"/>
        <w:ind w:left="2741" w:right="3057"/>
        <w:jc w:val="center"/>
      </w:pPr>
      <w:r>
        <w:t>A quantitative corpus-based approach by</w:t>
      </w:r>
    </w:p>
    <w:p w14:paraId="2DF6E581" w14:textId="77777777" w:rsidR="00792629" w:rsidRDefault="00ED58F8">
      <w:pPr>
        <w:pStyle w:val="BodyText"/>
        <w:spacing w:line="272" w:lineRule="exact"/>
        <w:ind w:left="133" w:right="450"/>
        <w:jc w:val="center"/>
      </w:pPr>
      <w:r>
        <w:t>Daniel W. Hieber</w:t>
      </w:r>
    </w:p>
    <w:p w14:paraId="73CF617F" w14:textId="77777777" w:rsidR="00792629" w:rsidRDefault="00792629">
      <w:pPr>
        <w:pStyle w:val="BodyText"/>
        <w:rPr>
          <w:sz w:val="26"/>
        </w:rPr>
      </w:pPr>
    </w:p>
    <w:p w14:paraId="75DC4AF5" w14:textId="2E70F65E" w:rsidR="00792629" w:rsidRDefault="00742DA9">
      <w:pPr>
        <w:pStyle w:val="BodyText"/>
        <w:spacing w:before="167" w:line="420" w:lineRule="auto"/>
        <w:ind w:left="120" w:right="432" w:firstLine="358"/>
        <w:jc w:val="both"/>
      </w:pPr>
      <w:r>
        <w:rPr>
          <w:noProof/>
        </w:rPr>
        <mc:AlternateContent>
          <mc:Choice Requires="wpg">
            <w:drawing>
              <wp:anchor distT="0" distB="0" distL="114300" distR="114300" simplePos="0" relativeHeight="486483456" behindDoc="1" locked="0" layoutInCell="1" allowOverlap="1" wp14:anchorId="32307E81" wp14:editId="6ADCA9F4">
                <wp:simplePos x="0" y="0"/>
                <wp:positionH relativeFrom="page">
                  <wp:posOffset>1143000</wp:posOffset>
                </wp:positionH>
                <wp:positionV relativeFrom="paragraph">
                  <wp:posOffset>3327400</wp:posOffset>
                </wp:positionV>
                <wp:extent cx="5709285" cy="1165225"/>
                <wp:effectExtent l="0" t="0" r="0" b="0"/>
                <wp:wrapNone/>
                <wp:docPr id="4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1165225"/>
                          <a:chOff x="1800" y="5240"/>
                          <a:chExt cx="8991" cy="1835"/>
                        </a:xfrm>
                      </wpg:grpSpPr>
                      <wps:wsp>
                        <wps:cNvPr id="45" name="Freeform 32"/>
                        <wps:cNvSpPr>
                          <a:spLocks/>
                        </wps:cNvSpPr>
                        <wps:spPr bwMode="auto">
                          <a:xfrm>
                            <a:off x="1804" y="5244"/>
                            <a:ext cx="8981" cy="1825"/>
                          </a:xfrm>
                          <a:custGeom>
                            <a:avLst/>
                            <a:gdLst>
                              <a:gd name="T0" fmla="+- 0 10705 1805"/>
                              <a:gd name="T1" fmla="*/ T0 w 8981"/>
                              <a:gd name="T2" fmla="+- 0 5245 5245"/>
                              <a:gd name="T3" fmla="*/ 5245 h 1825"/>
                              <a:gd name="T4" fmla="+- 0 1885 1805"/>
                              <a:gd name="T5" fmla="*/ T4 w 8981"/>
                              <a:gd name="T6" fmla="+- 0 5245 5245"/>
                              <a:gd name="T7" fmla="*/ 5245 h 1825"/>
                              <a:gd name="T8" fmla="+- 0 1854 1805"/>
                              <a:gd name="T9" fmla="*/ T8 w 8981"/>
                              <a:gd name="T10" fmla="+- 0 5251 5245"/>
                              <a:gd name="T11" fmla="*/ 5251 h 1825"/>
                              <a:gd name="T12" fmla="+- 0 1828 1805"/>
                              <a:gd name="T13" fmla="*/ T12 w 8981"/>
                              <a:gd name="T14" fmla="+- 0 5268 5245"/>
                              <a:gd name="T15" fmla="*/ 5268 h 1825"/>
                              <a:gd name="T16" fmla="+- 0 1811 1805"/>
                              <a:gd name="T17" fmla="*/ T16 w 8981"/>
                              <a:gd name="T18" fmla="+- 0 5294 5245"/>
                              <a:gd name="T19" fmla="*/ 5294 h 1825"/>
                              <a:gd name="T20" fmla="+- 0 1805 1805"/>
                              <a:gd name="T21" fmla="*/ T20 w 8981"/>
                              <a:gd name="T22" fmla="+- 0 5325 5245"/>
                              <a:gd name="T23" fmla="*/ 5325 h 1825"/>
                              <a:gd name="T24" fmla="+- 0 1805 1805"/>
                              <a:gd name="T25" fmla="*/ T24 w 8981"/>
                              <a:gd name="T26" fmla="+- 0 6990 5245"/>
                              <a:gd name="T27" fmla="*/ 6990 h 1825"/>
                              <a:gd name="T28" fmla="+- 0 1811 1805"/>
                              <a:gd name="T29" fmla="*/ T28 w 8981"/>
                              <a:gd name="T30" fmla="+- 0 7021 5245"/>
                              <a:gd name="T31" fmla="*/ 7021 h 1825"/>
                              <a:gd name="T32" fmla="+- 0 1828 1805"/>
                              <a:gd name="T33" fmla="*/ T32 w 8981"/>
                              <a:gd name="T34" fmla="+- 0 7046 5245"/>
                              <a:gd name="T35" fmla="*/ 7046 h 1825"/>
                              <a:gd name="T36" fmla="+- 0 1854 1805"/>
                              <a:gd name="T37" fmla="*/ T36 w 8981"/>
                              <a:gd name="T38" fmla="+- 0 7063 5245"/>
                              <a:gd name="T39" fmla="*/ 7063 h 1825"/>
                              <a:gd name="T40" fmla="+- 0 1885 1805"/>
                              <a:gd name="T41" fmla="*/ T40 w 8981"/>
                              <a:gd name="T42" fmla="+- 0 7070 5245"/>
                              <a:gd name="T43" fmla="*/ 7070 h 1825"/>
                              <a:gd name="T44" fmla="+- 0 10705 1805"/>
                              <a:gd name="T45" fmla="*/ T44 w 8981"/>
                              <a:gd name="T46" fmla="+- 0 7070 5245"/>
                              <a:gd name="T47" fmla="*/ 7070 h 1825"/>
                              <a:gd name="T48" fmla="+- 0 10736 1805"/>
                              <a:gd name="T49" fmla="*/ T48 w 8981"/>
                              <a:gd name="T50" fmla="+- 0 7063 5245"/>
                              <a:gd name="T51" fmla="*/ 7063 h 1825"/>
                              <a:gd name="T52" fmla="+- 0 10762 1805"/>
                              <a:gd name="T53" fmla="*/ T52 w 8981"/>
                              <a:gd name="T54" fmla="+- 0 7046 5245"/>
                              <a:gd name="T55" fmla="*/ 7046 h 1825"/>
                              <a:gd name="T56" fmla="+- 0 10779 1805"/>
                              <a:gd name="T57" fmla="*/ T56 w 8981"/>
                              <a:gd name="T58" fmla="+- 0 7021 5245"/>
                              <a:gd name="T59" fmla="*/ 7021 h 1825"/>
                              <a:gd name="T60" fmla="+- 0 10785 1805"/>
                              <a:gd name="T61" fmla="*/ T60 w 8981"/>
                              <a:gd name="T62" fmla="+- 0 6990 5245"/>
                              <a:gd name="T63" fmla="*/ 6990 h 1825"/>
                              <a:gd name="T64" fmla="+- 0 10785 1805"/>
                              <a:gd name="T65" fmla="*/ T64 w 8981"/>
                              <a:gd name="T66" fmla="+- 0 5325 5245"/>
                              <a:gd name="T67" fmla="*/ 5325 h 1825"/>
                              <a:gd name="T68" fmla="+- 0 10779 1805"/>
                              <a:gd name="T69" fmla="*/ T68 w 8981"/>
                              <a:gd name="T70" fmla="+- 0 5294 5245"/>
                              <a:gd name="T71" fmla="*/ 5294 h 1825"/>
                              <a:gd name="T72" fmla="+- 0 10762 1805"/>
                              <a:gd name="T73" fmla="*/ T72 w 8981"/>
                              <a:gd name="T74" fmla="+- 0 5268 5245"/>
                              <a:gd name="T75" fmla="*/ 5268 h 1825"/>
                              <a:gd name="T76" fmla="+- 0 10736 1805"/>
                              <a:gd name="T77" fmla="*/ T76 w 8981"/>
                              <a:gd name="T78" fmla="+- 0 5251 5245"/>
                              <a:gd name="T79" fmla="*/ 5251 h 1825"/>
                              <a:gd name="T80" fmla="+- 0 10705 1805"/>
                              <a:gd name="T81" fmla="*/ T80 w 8981"/>
                              <a:gd name="T82" fmla="+- 0 5245 5245"/>
                              <a:gd name="T83" fmla="*/ 5245 h 18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81" h="1825">
                                <a:moveTo>
                                  <a:pt x="8900" y="0"/>
                                </a:moveTo>
                                <a:lnTo>
                                  <a:pt x="80" y="0"/>
                                </a:lnTo>
                                <a:lnTo>
                                  <a:pt x="49" y="6"/>
                                </a:lnTo>
                                <a:lnTo>
                                  <a:pt x="23" y="23"/>
                                </a:lnTo>
                                <a:lnTo>
                                  <a:pt x="6" y="49"/>
                                </a:lnTo>
                                <a:lnTo>
                                  <a:pt x="0" y="80"/>
                                </a:lnTo>
                                <a:lnTo>
                                  <a:pt x="0" y="1745"/>
                                </a:lnTo>
                                <a:lnTo>
                                  <a:pt x="6" y="1776"/>
                                </a:lnTo>
                                <a:lnTo>
                                  <a:pt x="23" y="1801"/>
                                </a:lnTo>
                                <a:lnTo>
                                  <a:pt x="49" y="1818"/>
                                </a:lnTo>
                                <a:lnTo>
                                  <a:pt x="80" y="1825"/>
                                </a:lnTo>
                                <a:lnTo>
                                  <a:pt x="8900" y="1825"/>
                                </a:lnTo>
                                <a:lnTo>
                                  <a:pt x="8931" y="1818"/>
                                </a:lnTo>
                                <a:lnTo>
                                  <a:pt x="8957" y="1801"/>
                                </a:lnTo>
                                <a:lnTo>
                                  <a:pt x="8974" y="1776"/>
                                </a:lnTo>
                                <a:lnTo>
                                  <a:pt x="8980" y="1745"/>
                                </a:lnTo>
                                <a:lnTo>
                                  <a:pt x="8980" y="80"/>
                                </a:lnTo>
                                <a:lnTo>
                                  <a:pt x="8974" y="49"/>
                                </a:lnTo>
                                <a:lnTo>
                                  <a:pt x="8957" y="23"/>
                                </a:lnTo>
                                <a:lnTo>
                                  <a:pt x="8931" y="6"/>
                                </a:lnTo>
                                <a:lnTo>
                                  <a:pt x="8900"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1"/>
                        <wps:cNvSpPr>
                          <a:spLocks/>
                        </wps:cNvSpPr>
                        <wps:spPr bwMode="auto">
                          <a:xfrm>
                            <a:off x="1804" y="5244"/>
                            <a:ext cx="8981" cy="1825"/>
                          </a:xfrm>
                          <a:custGeom>
                            <a:avLst/>
                            <a:gdLst>
                              <a:gd name="T0" fmla="+- 0 10705 1805"/>
                              <a:gd name="T1" fmla="*/ T0 w 8981"/>
                              <a:gd name="T2" fmla="+- 0 5245 5245"/>
                              <a:gd name="T3" fmla="*/ 5245 h 1825"/>
                              <a:gd name="T4" fmla="+- 0 1885 1805"/>
                              <a:gd name="T5" fmla="*/ T4 w 8981"/>
                              <a:gd name="T6" fmla="+- 0 5245 5245"/>
                              <a:gd name="T7" fmla="*/ 5245 h 1825"/>
                              <a:gd name="T8" fmla="+- 0 1854 1805"/>
                              <a:gd name="T9" fmla="*/ T8 w 8981"/>
                              <a:gd name="T10" fmla="+- 0 5251 5245"/>
                              <a:gd name="T11" fmla="*/ 5251 h 1825"/>
                              <a:gd name="T12" fmla="+- 0 1828 1805"/>
                              <a:gd name="T13" fmla="*/ T12 w 8981"/>
                              <a:gd name="T14" fmla="+- 0 5268 5245"/>
                              <a:gd name="T15" fmla="*/ 5268 h 1825"/>
                              <a:gd name="T16" fmla="+- 0 1811 1805"/>
                              <a:gd name="T17" fmla="*/ T16 w 8981"/>
                              <a:gd name="T18" fmla="+- 0 5294 5245"/>
                              <a:gd name="T19" fmla="*/ 5294 h 1825"/>
                              <a:gd name="T20" fmla="+- 0 1805 1805"/>
                              <a:gd name="T21" fmla="*/ T20 w 8981"/>
                              <a:gd name="T22" fmla="+- 0 5325 5245"/>
                              <a:gd name="T23" fmla="*/ 5325 h 1825"/>
                              <a:gd name="T24" fmla="+- 0 1805 1805"/>
                              <a:gd name="T25" fmla="*/ T24 w 8981"/>
                              <a:gd name="T26" fmla="+- 0 6990 5245"/>
                              <a:gd name="T27" fmla="*/ 6990 h 1825"/>
                              <a:gd name="T28" fmla="+- 0 1811 1805"/>
                              <a:gd name="T29" fmla="*/ T28 w 8981"/>
                              <a:gd name="T30" fmla="+- 0 7021 5245"/>
                              <a:gd name="T31" fmla="*/ 7021 h 1825"/>
                              <a:gd name="T32" fmla="+- 0 1828 1805"/>
                              <a:gd name="T33" fmla="*/ T32 w 8981"/>
                              <a:gd name="T34" fmla="+- 0 7046 5245"/>
                              <a:gd name="T35" fmla="*/ 7046 h 1825"/>
                              <a:gd name="T36" fmla="+- 0 1854 1805"/>
                              <a:gd name="T37" fmla="*/ T36 w 8981"/>
                              <a:gd name="T38" fmla="+- 0 7063 5245"/>
                              <a:gd name="T39" fmla="*/ 7063 h 1825"/>
                              <a:gd name="T40" fmla="+- 0 1885 1805"/>
                              <a:gd name="T41" fmla="*/ T40 w 8981"/>
                              <a:gd name="T42" fmla="+- 0 7070 5245"/>
                              <a:gd name="T43" fmla="*/ 7070 h 1825"/>
                              <a:gd name="T44" fmla="+- 0 10705 1805"/>
                              <a:gd name="T45" fmla="*/ T44 w 8981"/>
                              <a:gd name="T46" fmla="+- 0 7070 5245"/>
                              <a:gd name="T47" fmla="*/ 7070 h 1825"/>
                              <a:gd name="T48" fmla="+- 0 10736 1805"/>
                              <a:gd name="T49" fmla="*/ T48 w 8981"/>
                              <a:gd name="T50" fmla="+- 0 7063 5245"/>
                              <a:gd name="T51" fmla="*/ 7063 h 1825"/>
                              <a:gd name="T52" fmla="+- 0 10762 1805"/>
                              <a:gd name="T53" fmla="*/ T52 w 8981"/>
                              <a:gd name="T54" fmla="+- 0 7046 5245"/>
                              <a:gd name="T55" fmla="*/ 7046 h 1825"/>
                              <a:gd name="T56" fmla="+- 0 10779 1805"/>
                              <a:gd name="T57" fmla="*/ T56 w 8981"/>
                              <a:gd name="T58" fmla="+- 0 7021 5245"/>
                              <a:gd name="T59" fmla="*/ 7021 h 1825"/>
                              <a:gd name="T60" fmla="+- 0 10785 1805"/>
                              <a:gd name="T61" fmla="*/ T60 w 8981"/>
                              <a:gd name="T62" fmla="+- 0 6990 5245"/>
                              <a:gd name="T63" fmla="*/ 6990 h 1825"/>
                              <a:gd name="T64" fmla="+- 0 10785 1805"/>
                              <a:gd name="T65" fmla="*/ T64 w 8981"/>
                              <a:gd name="T66" fmla="+- 0 5325 5245"/>
                              <a:gd name="T67" fmla="*/ 5325 h 1825"/>
                              <a:gd name="T68" fmla="+- 0 10779 1805"/>
                              <a:gd name="T69" fmla="*/ T68 w 8981"/>
                              <a:gd name="T70" fmla="+- 0 5294 5245"/>
                              <a:gd name="T71" fmla="*/ 5294 h 1825"/>
                              <a:gd name="T72" fmla="+- 0 10762 1805"/>
                              <a:gd name="T73" fmla="*/ T72 w 8981"/>
                              <a:gd name="T74" fmla="+- 0 5268 5245"/>
                              <a:gd name="T75" fmla="*/ 5268 h 1825"/>
                              <a:gd name="T76" fmla="+- 0 10736 1805"/>
                              <a:gd name="T77" fmla="*/ T76 w 8981"/>
                              <a:gd name="T78" fmla="+- 0 5251 5245"/>
                              <a:gd name="T79" fmla="*/ 5251 h 1825"/>
                              <a:gd name="T80" fmla="+- 0 10705 1805"/>
                              <a:gd name="T81" fmla="*/ T80 w 8981"/>
                              <a:gd name="T82" fmla="+- 0 5245 5245"/>
                              <a:gd name="T83" fmla="*/ 5245 h 18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981" h="1825">
                                <a:moveTo>
                                  <a:pt x="8900" y="0"/>
                                </a:moveTo>
                                <a:lnTo>
                                  <a:pt x="80" y="0"/>
                                </a:lnTo>
                                <a:lnTo>
                                  <a:pt x="49" y="6"/>
                                </a:lnTo>
                                <a:lnTo>
                                  <a:pt x="23" y="23"/>
                                </a:lnTo>
                                <a:lnTo>
                                  <a:pt x="6" y="49"/>
                                </a:lnTo>
                                <a:lnTo>
                                  <a:pt x="0" y="80"/>
                                </a:lnTo>
                                <a:lnTo>
                                  <a:pt x="0" y="1745"/>
                                </a:lnTo>
                                <a:lnTo>
                                  <a:pt x="6" y="1776"/>
                                </a:lnTo>
                                <a:lnTo>
                                  <a:pt x="23" y="1801"/>
                                </a:lnTo>
                                <a:lnTo>
                                  <a:pt x="49" y="1818"/>
                                </a:lnTo>
                                <a:lnTo>
                                  <a:pt x="80" y="1825"/>
                                </a:lnTo>
                                <a:lnTo>
                                  <a:pt x="8900" y="1825"/>
                                </a:lnTo>
                                <a:lnTo>
                                  <a:pt x="8931" y="1818"/>
                                </a:lnTo>
                                <a:lnTo>
                                  <a:pt x="8957" y="1801"/>
                                </a:lnTo>
                                <a:lnTo>
                                  <a:pt x="8974" y="1776"/>
                                </a:lnTo>
                                <a:lnTo>
                                  <a:pt x="8980" y="1745"/>
                                </a:lnTo>
                                <a:lnTo>
                                  <a:pt x="8980" y="80"/>
                                </a:lnTo>
                                <a:lnTo>
                                  <a:pt x="8974" y="49"/>
                                </a:lnTo>
                                <a:lnTo>
                                  <a:pt x="8957" y="23"/>
                                </a:lnTo>
                                <a:lnTo>
                                  <a:pt x="8931" y="6"/>
                                </a:lnTo>
                                <a:lnTo>
                                  <a:pt x="8900" y="0"/>
                                </a:lnTo>
                                <a:close/>
                              </a:path>
                            </a:pathLst>
                          </a:custGeom>
                          <a:noFill/>
                          <a:ln w="63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30"/>
                        <wps:cNvSpPr txBox="1">
                          <a:spLocks noChangeArrowheads="1"/>
                        </wps:cNvSpPr>
                        <wps:spPr bwMode="auto">
                          <a:xfrm>
                            <a:off x="1813" y="5250"/>
                            <a:ext cx="8964" cy="1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0A7B23" w14:textId="77777777" w:rsidR="00ED58F8" w:rsidRDefault="00ED58F8">
                              <w:pPr>
                                <w:spacing w:before="31" w:line="420" w:lineRule="auto"/>
                                <w:ind w:left="73" w:right="245"/>
                                <w:rPr>
                                  <w:sz w:val="24"/>
                                </w:rPr>
                              </w:pPr>
                              <w:r>
                                <w:rPr>
                                  <w:sz w:val="24"/>
                                </w:rPr>
                                <w:t xml:space="preserve">The abstract should include 1) a brief statement of the problem; 2) a description of the methods and procedures used to gather data or study the problem; 3) a condensed sum- </w:t>
                              </w:r>
                              <w:proofErr w:type="spellStart"/>
                              <w:r>
                                <w:rPr>
                                  <w:sz w:val="24"/>
                                </w:rPr>
                                <w:t>mary</w:t>
                              </w:r>
                              <w:proofErr w:type="spellEnd"/>
                              <w:r>
                                <w:rPr>
                                  <w:sz w:val="24"/>
                                </w:rPr>
                                <w:t xml:space="preserve"> of the findings.</w:t>
                              </w:r>
                              <w:r>
                                <w:rPr>
                                  <w:spacing w:val="52"/>
                                  <w:sz w:val="24"/>
                                </w:rPr>
                                <w:t xml:space="preserve"> </w:t>
                              </w:r>
                              <w:r>
                                <w:rPr>
                                  <w:sz w:val="24"/>
                                </w:rPr>
                                <w:t>The abstract should be double-spaced.</w:t>
                              </w:r>
                              <w:r>
                                <w:rPr>
                                  <w:spacing w:val="52"/>
                                  <w:sz w:val="24"/>
                                </w:rPr>
                                <w:t xml:space="preserve"> </w:t>
                              </w:r>
                              <w:r>
                                <w:rPr>
                                  <w:sz w:val="24"/>
                                </w:rPr>
                                <w:t>The recommended length</w:t>
                              </w:r>
                            </w:p>
                            <w:p w14:paraId="4722D4AB" w14:textId="77777777" w:rsidR="00ED58F8" w:rsidRDefault="00ED58F8">
                              <w:pPr>
                                <w:spacing w:line="272" w:lineRule="exact"/>
                                <w:ind w:left="73"/>
                                <w:rPr>
                                  <w:sz w:val="24"/>
                                </w:rPr>
                              </w:pPr>
                              <w:r>
                                <w:rPr>
                                  <w:sz w:val="24"/>
                                </w:rPr>
                                <w:t>is 1–2 pages. (</w:t>
                              </w:r>
                              <w:hyperlink r:id="rId14">
                                <w:r>
                                  <w:rPr>
                                    <w:color w:val="0000FF"/>
                                    <w:sz w:val="24"/>
                                  </w:rPr>
                                  <w:t>add</w:t>
                                </w:r>
                                <w:r>
                                  <w:rPr>
                                    <w:color w:val="0000FF"/>
                                    <w:spacing w:val="55"/>
                                    <w:sz w:val="24"/>
                                  </w:rPr>
                                  <w:t xml:space="preserve"> </w:t>
                                </w:r>
                                <w:r>
                                  <w:rPr>
                                    <w:color w:val="0000FF"/>
                                    <w:sz w:val="24"/>
                                  </w:rPr>
                                  <w:t>Abstract</w:t>
                                </w:r>
                              </w:hyperlink>
                              <w:r>
                                <w:rPr>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307E81" id="Group 29" o:spid="_x0000_s1035" style="position:absolute;left:0;text-align:left;margin-left:90pt;margin-top:262pt;width:449.55pt;height:91.75pt;z-index:-16833024;mso-position-horizontal-relative:page;mso-position-vertical-relative:text" coordorigin="1800,5240" coordsize="8991,1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">
                <v:shape id="Freeform 32" o:spid="_x0000_s1036" style="position:absolute;left:1804;top:5244;width:8981;height:1825;visibility:visible;mso-wrap-style:square;v-text-anchor:top" coordsize="8981,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" path="m8900,l80,,49,6,23,23,6,49,,80,,1745r6,31l23,1801r26,17l80,1825r8820,l8931,1818r26,-17l8974,1776r6,-31l8980,80r-6,-31l8957,23,8931,6,8900,xe" fillcolor="#00aeef" stroked="f">
                  <v:path arrowok="t" o:connecttype="custom" o:connectlocs="8900,5245;80,5245;49,5251;23,5268;6,5294;0,5325;0,6990;6,7021;23,7046;49,7063;80,7070;8900,7070;8931,7063;8957,7046;8974,7021;8980,6990;8980,5325;8974,5294;8957,5268;8931,5251;8900,5245" o:connectangles="0,0,0,0,0,0,0,0,0,0,0,0,0,0,0,0,0,0,0,0,0"/>
                </v:shape>
                <v:shape id="Freeform 31" o:spid="_x0000_s1037" style="position:absolute;left:1804;top:5244;width:8981;height:1825;visibility:visible;mso-wrap-style:square;v-text-anchor:top" coordsize="8981,1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" path="m8900,l80,,49,6,23,23,6,49,,80,,1745r6,31l23,1801r26,17l80,1825r8820,l8931,1818r26,-17l8974,1776r6,-31l8980,80r-6,-31l8957,23,8931,6,8900,xe" filled="f" strokeweight=".17572mm">
                  <v:path arrowok="t" o:connecttype="custom" o:connectlocs="8900,5245;80,5245;49,5251;23,5268;6,5294;0,5325;0,6990;6,7021;23,7046;49,7063;80,7070;8900,7070;8931,7063;8957,7046;8974,7021;8980,6990;8980,5325;8974,5294;8957,5268;8931,5251;8900,5245" o:connectangles="0,0,0,0,0,0,0,0,0,0,0,0,0,0,0,0,0,0,0,0,0"/>
                </v:shape>
                <v:shape id="Text Box 30" o:spid="_x0000_s1038" type="#_x0000_t202" style="position:absolute;left:1813;top:5250;width:8964;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620A7B23" w14:textId="77777777" w:rsidR="00ED58F8" w:rsidRDefault="00ED58F8">
                        <w:pPr>
                          <w:spacing w:before="31" w:line="420" w:lineRule="auto"/>
                          <w:ind w:left="73" w:right="245"/>
                          <w:rPr>
                            <w:sz w:val="24"/>
                          </w:rPr>
                        </w:pPr>
                        <w:r>
                          <w:rPr>
                            <w:sz w:val="24"/>
                          </w:rPr>
                          <w:t xml:space="preserve">The abstract should include 1) a brief statement of the problem; 2) a description of the methods and procedures used to gather data or study the problem; 3) a condensed sum- </w:t>
                        </w:r>
                        <w:proofErr w:type="spellStart"/>
                        <w:r>
                          <w:rPr>
                            <w:sz w:val="24"/>
                          </w:rPr>
                          <w:t>mary</w:t>
                        </w:r>
                        <w:proofErr w:type="spellEnd"/>
                        <w:r>
                          <w:rPr>
                            <w:sz w:val="24"/>
                          </w:rPr>
                          <w:t xml:space="preserve"> of the findings.</w:t>
                        </w:r>
                        <w:r>
                          <w:rPr>
                            <w:spacing w:val="52"/>
                            <w:sz w:val="24"/>
                          </w:rPr>
                          <w:t xml:space="preserve"> </w:t>
                        </w:r>
                        <w:r>
                          <w:rPr>
                            <w:sz w:val="24"/>
                          </w:rPr>
                          <w:t>The abstract should be double-spaced.</w:t>
                        </w:r>
                        <w:r>
                          <w:rPr>
                            <w:spacing w:val="52"/>
                            <w:sz w:val="24"/>
                          </w:rPr>
                          <w:t xml:space="preserve"> </w:t>
                        </w:r>
                        <w:r>
                          <w:rPr>
                            <w:sz w:val="24"/>
                          </w:rPr>
                          <w:t>The recommended length</w:t>
                        </w:r>
                      </w:p>
                      <w:p w14:paraId="4722D4AB" w14:textId="77777777" w:rsidR="00ED58F8" w:rsidRDefault="00ED58F8">
                        <w:pPr>
                          <w:spacing w:line="272" w:lineRule="exact"/>
                          <w:ind w:left="73"/>
                          <w:rPr>
                            <w:sz w:val="24"/>
                          </w:rPr>
                        </w:pPr>
                        <w:r>
                          <w:rPr>
                            <w:sz w:val="24"/>
                          </w:rPr>
                          <w:t>is 1–2 pages. (</w:t>
                        </w:r>
                        <w:hyperlink r:id="rId15">
                          <w:r>
                            <w:rPr>
                              <w:color w:val="0000FF"/>
                              <w:sz w:val="24"/>
                            </w:rPr>
                            <w:t>add</w:t>
                          </w:r>
                          <w:r>
                            <w:rPr>
                              <w:color w:val="0000FF"/>
                              <w:spacing w:val="55"/>
                              <w:sz w:val="24"/>
                            </w:rPr>
                            <w:t xml:space="preserve"> </w:t>
                          </w:r>
                          <w:r>
                            <w:rPr>
                              <w:color w:val="0000FF"/>
                              <w:sz w:val="24"/>
                            </w:rPr>
                            <w:t>Abstract</w:t>
                          </w:r>
                        </w:hyperlink>
                        <w:r>
                          <w:rPr>
                            <w:sz w:val="24"/>
                          </w:rPr>
                          <w:t>)</w:t>
                        </w:r>
                      </w:p>
                    </w:txbxContent>
                  </v:textbox>
                </v:shape>
                <w10:wrap anchorx="page"/>
              </v:group>
            </w:pict>
          </mc:Fallback>
        </mc:AlternateContent>
      </w:r>
      <w:r w:rsidR="00ED58F8">
        <w:t>This thesis is a quantitative corpus-based study of lexical flexibility in English (Indo- European)</w:t>
      </w:r>
      <w:r w:rsidR="00ED58F8">
        <w:rPr>
          <w:spacing w:val="-19"/>
        </w:rPr>
        <w:t xml:space="preserve"> </w:t>
      </w:r>
      <w:r w:rsidR="00ED58F8">
        <w:t>and</w:t>
      </w:r>
      <w:r w:rsidR="00ED58F8">
        <w:rPr>
          <w:spacing w:val="-18"/>
        </w:rPr>
        <w:t xml:space="preserve"> </w:t>
      </w:r>
      <w:r w:rsidR="00ED58F8">
        <w:t>Nuuchahnulth</w:t>
      </w:r>
      <w:r w:rsidR="00ED58F8">
        <w:rPr>
          <w:spacing w:val="-18"/>
        </w:rPr>
        <w:t xml:space="preserve"> </w:t>
      </w:r>
      <w:r w:rsidR="00ED58F8">
        <w:t>(Wakashan).</w:t>
      </w:r>
      <w:r w:rsidR="00ED58F8">
        <w:rPr>
          <w:spacing w:val="5"/>
        </w:rPr>
        <w:t xml:space="preserve"> </w:t>
      </w:r>
      <w:r w:rsidR="00ED58F8">
        <w:rPr>
          <w:i/>
        </w:rPr>
        <w:t>Lexical</w:t>
      </w:r>
      <w:r w:rsidR="00ED58F8">
        <w:rPr>
          <w:i/>
          <w:spacing w:val="-18"/>
        </w:rPr>
        <w:t xml:space="preserve"> </w:t>
      </w:r>
      <w:r w:rsidR="00ED58F8">
        <w:rPr>
          <w:i/>
        </w:rPr>
        <w:t>flexibility</w:t>
      </w:r>
      <w:r w:rsidR="00ED58F8">
        <w:rPr>
          <w:i/>
          <w:spacing w:val="-9"/>
        </w:rPr>
        <w:t xml:space="preserve"> </w:t>
      </w:r>
      <w:r w:rsidR="00ED58F8">
        <w:t>is</w:t>
      </w:r>
      <w:r w:rsidR="00ED58F8">
        <w:rPr>
          <w:spacing w:val="-18"/>
        </w:rPr>
        <w:t xml:space="preserve"> </w:t>
      </w:r>
      <w:r w:rsidR="00ED58F8">
        <w:t>the</w:t>
      </w:r>
      <w:r w:rsidR="00ED58F8">
        <w:rPr>
          <w:spacing w:val="-18"/>
        </w:rPr>
        <w:t xml:space="preserve"> </w:t>
      </w:r>
      <w:r w:rsidR="00ED58F8">
        <w:t>capacity</w:t>
      </w:r>
      <w:r w:rsidR="00ED58F8">
        <w:rPr>
          <w:spacing w:val="-19"/>
        </w:rPr>
        <w:t xml:space="preserve"> </w:t>
      </w:r>
      <w:r w:rsidR="00ED58F8">
        <w:t>of</w:t>
      </w:r>
      <w:r w:rsidR="00ED58F8">
        <w:rPr>
          <w:spacing w:val="-18"/>
        </w:rPr>
        <w:t xml:space="preserve"> </w:t>
      </w:r>
      <w:r w:rsidR="00ED58F8">
        <w:t>lexical</w:t>
      </w:r>
      <w:r w:rsidR="00ED58F8">
        <w:rPr>
          <w:spacing w:val="-18"/>
        </w:rPr>
        <w:t xml:space="preserve"> </w:t>
      </w:r>
      <w:r w:rsidR="00ED58F8">
        <w:t>items</w:t>
      </w:r>
      <w:r w:rsidR="00ED58F8">
        <w:rPr>
          <w:spacing w:val="-18"/>
        </w:rPr>
        <w:t xml:space="preserve"> </w:t>
      </w:r>
      <w:r w:rsidR="00ED58F8">
        <w:t xml:space="preserve">to serve in more than one discourse function—reference, predication, or modification (or more traditionally, noun, verb, or adjective). In this thesis I develop a procedure and metric for quantifying the lexical flexibility of words in a </w:t>
      </w:r>
      <w:proofErr w:type="gramStart"/>
      <w:r w:rsidR="00ED58F8">
        <w:t>corpus, and</w:t>
      </w:r>
      <w:proofErr w:type="gramEnd"/>
      <w:r w:rsidR="00ED58F8">
        <w:t xml:space="preserve"> apply that metric to English and Nuuchahnulth. I find that the two languages differ drastically in not only their degree of lexical flexibility, but the way in which that flexibility is realized. This study advances the discussion of lexical flexibility—as well as parts of speech more generally—by adding a new kind of empirical evidence to the discussion (quantitative corpus-based data), and in doing so provides answers to several longstanding and much-debated questions about how lexical</w:t>
      </w:r>
      <w:bookmarkStart w:id="10" w:name="Table_of_Contents"/>
      <w:bookmarkStart w:id="11" w:name="List_of_Figures"/>
      <w:bookmarkStart w:id="12" w:name="List_of_Tables"/>
      <w:bookmarkStart w:id="13" w:name="_bookmark3"/>
      <w:bookmarkEnd w:id="10"/>
      <w:bookmarkEnd w:id="11"/>
      <w:bookmarkEnd w:id="12"/>
      <w:bookmarkEnd w:id="13"/>
      <w:r w:rsidR="00ED58F8">
        <w:t xml:space="preserve"> categories operate in English and</w:t>
      </w:r>
      <w:r w:rsidR="00ED58F8">
        <w:rPr>
          <w:spacing w:val="-7"/>
        </w:rPr>
        <w:t xml:space="preserve"> </w:t>
      </w:r>
      <w:r w:rsidR="00ED58F8">
        <w:t>Nuuchahnulth.</w:t>
      </w:r>
    </w:p>
    <w:p w14:paraId="1F3482BB" w14:textId="77777777" w:rsidR="00792629" w:rsidRDefault="00792629">
      <w:pPr>
        <w:spacing w:line="420" w:lineRule="auto"/>
        <w:jc w:val="both"/>
        <w:sectPr w:rsidR="00792629">
          <w:pgSz w:w="12240" w:h="15840"/>
          <w:pgMar w:top="1500" w:right="1000" w:bottom="1040" w:left="1680" w:header="0" w:footer="856" w:gutter="0"/>
          <w:cols w:space="720"/>
        </w:sectPr>
      </w:pPr>
    </w:p>
    <w:p w14:paraId="3C87FECD" w14:textId="77777777" w:rsidR="00792629" w:rsidRDefault="00792629">
      <w:pPr>
        <w:pStyle w:val="BodyText"/>
        <w:rPr>
          <w:sz w:val="20"/>
        </w:rPr>
      </w:pPr>
    </w:p>
    <w:p w14:paraId="4846C129" w14:textId="77777777" w:rsidR="00792629" w:rsidRDefault="00792629">
      <w:pPr>
        <w:pStyle w:val="BodyText"/>
        <w:rPr>
          <w:sz w:val="20"/>
        </w:rPr>
      </w:pPr>
    </w:p>
    <w:p w14:paraId="5D6D0EB2" w14:textId="77777777" w:rsidR="00792629" w:rsidRDefault="00792629">
      <w:pPr>
        <w:pStyle w:val="BodyText"/>
        <w:rPr>
          <w:sz w:val="20"/>
        </w:rPr>
      </w:pPr>
    </w:p>
    <w:p w14:paraId="3BD9A379" w14:textId="77777777" w:rsidR="00792629" w:rsidRDefault="00792629">
      <w:pPr>
        <w:pStyle w:val="BodyText"/>
        <w:spacing w:before="6"/>
        <w:rPr>
          <w:sz w:val="27"/>
        </w:rPr>
      </w:pPr>
    </w:p>
    <w:p w14:paraId="27612682" w14:textId="77777777" w:rsidR="00792629" w:rsidRDefault="00ED58F8">
      <w:pPr>
        <w:spacing w:before="105"/>
        <w:ind w:left="120"/>
        <w:rPr>
          <w:b/>
          <w:sz w:val="49"/>
        </w:rPr>
      </w:pPr>
      <w:r>
        <w:rPr>
          <w:b/>
          <w:sz w:val="49"/>
        </w:rPr>
        <w:t>Table of Contents</w:t>
      </w:r>
    </w:p>
    <w:sdt>
      <w:sdtPr>
        <w:id w:val="1319811344"/>
        <w:docPartObj>
          <w:docPartGallery w:val="Table of Contents"/>
          <w:docPartUnique/>
        </w:docPartObj>
      </w:sdtPr>
      <w:sdtEndPr/>
      <w:sdtContent>
        <w:p w14:paraId="550F22FD" w14:textId="77777777" w:rsidR="00792629" w:rsidRDefault="001C2046">
          <w:pPr>
            <w:pStyle w:val="TOC2"/>
            <w:tabs>
              <w:tab w:val="right" w:leader="dot" w:pos="9119"/>
            </w:tabs>
            <w:spacing w:before="751"/>
          </w:pPr>
          <w:hyperlink w:anchor="_bookmark0" w:history="1">
            <w:r w:rsidR="00ED58F8">
              <w:t>Acknowledgments</w:t>
            </w:r>
          </w:hyperlink>
          <w:r w:rsidR="00ED58F8">
            <w:tab/>
          </w:r>
          <w:hyperlink w:anchor="_bookmark0" w:history="1">
            <w:r w:rsidR="00ED58F8">
              <w:t>v</w:t>
            </w:r>
          </w:hyperlink>
        </w:p>
        <w:p w14:paraId="40BE34FA" w14:textId="77777777" w:rsidR="00792629" w:rsidRDefault="001C2046">
          <w:pPr>
            <w:pStyle w:val="TOC2"/>
            <w:tabs>
              <w:tab w:val="right" w:leader="dot" w:pos="9120"/>
            </w:tabs>
          </w:pPr>
          <w:hyperlink w:anchor="_bookmark1" w:history="1">
            <w:r w:rsidR="00ED58F8">
              <w:t>Curriculum</w:t>
            </w:r>
            <w:r w:rsidR="00ED58F8">
              <w:rPr>
                <w:spacing w:val="-2"/>
              </w:rPr>
              <w:t xml:space="preserve"> </w:t>
            </w:r>
            <w:r w:rsidR="00ED58F8">
              <w:t>Vitae</w:t>
            </w:r>
          </w:hyperlink>
          <w:r w:rsidR="00ED58F8">
            <w:tab/>
          </w:r>
          <w:hyperlink w:anchor="_bookmark1" w:history="1">
            <w:r w:rsidR="00ED58F8">
              <w:t>vi</w:t>
            </w:r>
          </w:hyperlink>
        </w:p>
        <w:p w14:paraId="5C033854" w14:textId="77777777" w:rsidR="00792629" w:rsidRDefault="001C2046">
          <w:pPr>
            <w:pStyle w:val="TOC2"/>
            <w:tabs>
              <w:tab w:val="right" w:leader="dot" w:pos="9120"/>
            </w:tabs>
          </w:pPr>
          <w:hyperlink w:anchor="_bookmark2" w:history="1">
            <w:r w:rsidR="00ED58F8">
              <w:t>Abstract</w:t>
            </w:r>
          </w:hyperlink>
          <w:r w:rsidR="00ED58F8">
            <w:tab/>
          </w:r>
          <w:hyperlink w:anchor="_bookmark2" w:history="1">
            <w:r w:rsidR="00ED58F8">
              <w:t>viii</w:t>
            </w:r>
          </w:hyperlink>
        </w:p>
        <w:p w14:paraId="0294E2BC" w14:textId="77777777" w:rsidR="00792629" w:rsidRDefault="001C2046">
          <w:pPr>
            <w:pStyle w:val="TOC2"/>
            <w:tabs>
              <w:tab w:val="right" w:leader="dot" w:pos="9119"/>
            </w:tabs>
            <w:spacing w:before="16"/>
          </w:pPr>
          <w:hyperlink w:anchor="_bookmark3" w:history="1">
            <w:r w:rsidR="00ED58F8">
              <w:rPr>
                <w:spacing w:val="-3"/>
              </w:rPr>
              <w:t>Table</w:t>
            </w:r>
            <w:r w:rsidR="00ED58F8">
              <w:rPr>
                <w:spacing w:val="-2"/>
              </w:rPr>
              <w:t xml:space="preserve"> </w:t>
            </w:r>
            <w:r w:rsidR="00ED58F8">
              <w:t>of</w:t>
            </w:r>
            <w:r w:rsidR="00ED58F8">
              <w:rPr>
                <w:spacing w:val="-1"/>
              </w:rPr>
              <w:t xml:space="preserve"> </w:t>
            </w:r>
            <w:r w:rsidR="00ED58F8">
              <w:t>Contents</w:t>
            </w:r>
          </w:hyperlink>
          <w:r w:rsidR="00ED58F8">
            <w:tab/>
          </w:r>
          <w:hyperlink w:anchor="_bookmark3" w:history="1">
            <w:r w:rsidR="00ED58F8">
              <w:t>ix</w:t>
            </w:r>
          </w:hyperlink>
        </w:p>
        <w:p w14:paraId="24CAEF36" w14:textId="77777777" w:rsidR="00792629" w:rsidRDefault="001C2046">
          <w:pPr>
            <w:pStyle w:val="TOC2"/>
            <w:tabs>
              <w:tab w:val="right" w:leader="dot" w:pos="9119"/>
            </w:tabs>
          </w:pPr>
          <w:hyperlink w:anchor="_bookmark3" w:history="1">
            <w:r w:rsidR="00ED58F8">
              <w:t>List</w:t>
            </w:r>
            <w:r w:rsidR="00ED58F8">
              <w:rPr>
                <w:spacing w:val="-2"/>
              </w:rPr>
              <w:t xml:space="preserve"> </w:t>
            </w:r>
            <w:r w:rsidR="00ED58F8">
              <w:t>of</w:t>
            </w:r>
            <w:r w:rsidR="00ED58F8">
              <w:rPr>
                <w:spacing w:val="-1"/>
              </w:rPr>
              <w:t xml:space="preserve"> </w:t>
            </w:r>
            <w:r w:rsidR="00ED58F8">
              <w:t>Figures</w:t>
            </w:r>
          </w:hyperlink>
          <w:r w:rsidR="00ED58F8">
            <w:tab/>
          </w:r>
          <w:hyperlink w:anchor="_bookmark3" w:history="1">
            <w:r w:rsidR="00ED58F8">
              <w:t>x</w:t>
            </w:r>
          </w:hyperlink>
        </w:p>
        <w:p w14:paraId="1847A4D7" w14:textId="77777777" w:rsidR="00792629" w:rsidRDefault="001C2046">
          <w:pPr>
            <w:pStyle w:val="TOC2"/>
            <w:tabs>
              <w:tab w:val="right" w:leader="dot" w:pos="9120"/>
            </w:tabs>
          </w:pPr>
          <w:hyperlink w:anchor="_bookmark3" w:history="1">
            <w:r w:rsidR="00ED58F8">
              <w:t>List</w:t>
            </w:r>
            <w:r w:rsidR="00ED58F8">
              <w:rPr>
                <w:spacing w:val="-2"/>
              </w:rPr>
              <w:t xml:space="preserve"> </w:t>
            </w:r>
            <w:r w:rsidR="00ED58F8">
              <w:t>of</w:t>
            </w:r>
            <w:r w:rsidR="00ED58F8">
              <w:rPr>
                <w:spacing w:val="-1"/>
              </w:rPr>
              <w:t xml:space="preserve"> </w:t>
            </w:r>
            <w:r w:rsidR="00ED58F8">
              <w:t>Tables</w:t>
            </w:r>
          </w:hyperlink>
          <w:r w:rsidR="00ED58F8">
            <w:tab/>
          </w:r>
          <w:hyperlink w:anchor="_bookmark3" w:history="1">
            <w:r w:rsidR="00ED58F8">
              <w:t>xi</w:t>
            </w:r>
          </w:hyperlink>
        </w:p>
        <w:p w14:paraId="0F8B9BC2" w14:textId="77777777" w:rsidR="00792629" w:rsidRDefault="001C2046">
          <w:pPr>
            <w:pStyle w:val="TOC2"/>
            <w:tabs>
              <w:tab w:val="right" w:leader="dot" w:pos="9120"/>
            </w:tabs>
            <w:spacing w:before="16"/>
          </w:pPr>
          <w:hyperlink w:anchor="_bookmark4" w:history="1">
            <w:r w:rsidR="00ED58F8">
              <w:t>List</w:t>
            </w:r>
            <w:r w:rsidR="00ED58F8">
              <w:rPr>
                <w:spacing w:val="-2"/>
              </w:rPr>
              <w:t xml:space="preserve"> </w:t>
            </w:r>
            <w:r w:rsidR="00ED58F8">
              <w:t>of</w:t>
            </w:r>
            <w:r w:rsidR="00ED58F8">
              <w:rPr>
                <w:spacing w:val="-1"/>
              </w:rPr>
              <w:t xml:space="preserve"> </w:t>
            </w:r>
            <w:r w:rsidR="00ED58F8">
              <w:t>Abbreviations</w:t>
            </w:r>
          </w:hyperlink>
          <w:r w:rsidR="00ED58F8">
            <w:tab/>
          </w:r>
          <w:hyperlink w:anchor="_bookmark4" w:history="1">
            <w:r w:rsidR="00ED58F8">
              <w:t>xii</w:t>
            </w:r>
          </w:hyperlink>
        </w:p>
        <w:p w14:paraId="79E3182C" w14:textId="77777777" w:rsidR="00792629" w:rsidRDefault="001C2046">
          <w:pPr>
            <w:pStyle w:val="TOC2"/>
            <w:tabs>
              <w:tab w:val="right" w:leader="dot" w:pos="9120"/>
            </w:tabs>
          </w:pPr>
          <w:hyperlink w:anchor="_bookmark5" w:history="1">
            <w:r w:rsidR="00ED58F8">
              <w:t>List</w:t>
            </w:r>
            <w:r w:rsidR="00ED58F8">
              <w:rPr>
                <w:spacing w:val="-2"/>
              </w:rPr>
              <w:t xml:space="preserve"> </w:t>
            </w:r>
            <w:r w:rsidR="00ED58F8">
              <w:t>of</w:t>
            </w:r>
            <w:r w:rsidR="00ED58F8">
              <w:rPr>
                <w:spacing w:val="-1"/>
              </w:rPr>
              <w:t xml:space="preserve"> </w:t>
            </w:r>
            <w:r w:rsidR="00ED58F8">
              <w:t>Languages</w:t>
            </w:r>
          </w:hyperlink>
          <w:r w:rsidR="00ED58F8">
            <w:tab/>
          </w:r>
          <w:hyperlink w:anchor="_bookmark5" w:history="1">
            <w:r w:rsidR="00ED58F8">
              <w:t>xiii</w:t>
            </w:r>
          </w:hyperlink>
        </w:p>
        <w:p w14:paraId="182340C1" w14:textId="77777777" w:rsidR="00792629" w:rsidRDefault="001C2046">
          <w:pPr>
            <w:pStyle w:val="TOC2"/>
            <w:tabs>
              <w:tab w:val="right" w:leader="dot" w:pos="9120"/>
            </w:tabs>
          </w:pPr>
          <w:hyperlink w:anchor="_bookmark6" w:history="1">
            <w:r w:rsidR="00ED58F8">
              <w:t>Conventions</w:t>
            </w:r>
          </w:hyperlink>
          <w:r w:rsidR="00ED58F8">
            <w:tab/>
          </w:r>
          <w:hyperlink w:anchor="_bookmark6" w:history="1">
            <w:r w:rsidR="00ED58F8">
              <w:t>xiv</w:t>
            </w:r>
          </w:hyperlink>
        </w:p>
        <w:p w14:paraId="1B77EDD4" w14:textId="77777777" w:rsidR="00792629" w:rsidRDefault="001C2046">
          <w:pPr>
            <w:pStyle w:val="TOC1"/>
            <w:numPr>
              <w:ilvl w:val="0"/>
              <w:numId w:val="6"/>
            </w:numPr>
            <w:tabs>
              <w:tab w:val="left" w:pos="478"/>
              <w:tab w:val="left" w:pos="479"/>
              <w:tab w:val="right" w:pos="9119"/>
            </w:tabs>
            <w:rPr>
              <w:b/>
            </w:rPr>
          </w:pPr>
          <w:hyperlink w:anchor="_bookmark9" w:history="1">
            <w:r w:rsidR="00ED58F8">
              <w:rPr>
                <w:b/>
              </w:rPr>
              <w:t>Introduction</w:t>
            </w:r>
          </w:hyperlink>
          <w:r w:rsidR="00ED58F8">
            <w:rPr>
              <w:b/>
            </w:rPr>
            <w:tab/>
          </w:r>
          <w:hyperlink w:anchor="_bookmark9" w:history="1">
            <w:r w:rsidR="00ED58F8">
              <w:rPr>
                <w:b/>
              </w:rPr>
              <w:t>1</w:t>
            </w:r>
          </w:hyperlink>
        </w:p>
        <w:p w14:paraId="62EB9CF4" w14:textId="77777777" w:rsidR="00792629" w:rsidRDefault="001C2046">
          <w:pPr>
            <w:pStyle w:val="TOC2"/>
            <w:numPr>
              <w:ilvl w:val="1"/>
              <w:numId w:val="6"/>
            </w:numPr>
            <w:tabs>
              <w:tab w:val="left" w:pos="1028"/>
              <w:tab w:val="left" w:pos="1029"/>
              <w:tab w:val="right" w:leader="dot" w:pos="9119"/>
            </w:tabs>
            <w:ind w:hanging="551"/>
          </w:pPr>
          <w:hyperlink w:anchor="_bookmark10" w:history="1">
            <w:r w:rsidR="00ED58F8">
              <w:t>The “problem” of</w:t>
            </w:r>
            <w:r w:rsidR="00ED58F8">
              <w:rPr>
                <w:spacing w:val="-5"/>
              </w:rPr>
              <w:t xml:space="preserve"> </w:t>
            </w:r>
            <w:r w:rsidR="00ED58F8">
              <w:t>lexical</w:t>
            </w:r>
            <w:r w:rsidR="00ED58F8">
              <w:rPr>
                <w:spacing w:val="-2"/>
              </w:rPr>
              <w:t xml:space="preserve"> </w:t>
            </w:r>
            <w:r w:rsidR="00ED58F8">
              <w:t>flexibility</w:t>
            </w:r>
          </w:hyperlink>
          <w:r w:rsidR="00ED58F8">
            <w:tab/>
          </w:r>
          <w:hyperlink w:anchor="_bookmark10" w:history="1">
            <w:r w:rsidR="00ED58F8">
              <w:t>1</w:t>
            </w:r>
          </w:hyperlink>
        </w:p>
        <w:p w14:paraId="03F12CAA" w14:textId="77777777" w:rsidR="00792629" w:rsidRDefault="001C2046">
          <w:pPr>
            <w:pStyle w:val="TOC2"/>
            <w:numPr>
              <w:ilvl w:val="1"/>
              <w:numId w:val="6"/>
            </w:numPr>
            <w:tabs>
              <w:tab w:val="left" w:pos="1028"/>
              <w:tab w:val="left" w:pos="1029"/>
              <w:tab w:val="right" w:leader="dot" w:pos="9119"/>
            </w:tabs>
            <w:ind w:hanging="551"/>
          </w:pPr>
          <w:hyperlink w:anchor="_bookmark19" w:history="1">
            <w:r w:rsidR="00ED58F8">
              <w:t>Previous</w:t>
            </w:r>
            <w:r w:rsidR="00ED58F8">
              <w:rPr>
                <w:spacing w:val="-2"/>
              </w:rPr>
              <w:t xml:space="preserve"> </w:t>
            </w:r>
            <w:r w:rsidR="00ED58F8">
              <w:t>research</w:t>
            </w:r>
          </w:hyperlink>
          <w:r w:rsidR="00ED58F8">
            <w:tab/>
          </w:r>
          <w:hyperlink w:anchor="_bookmark19" w:history="1">
            <w:r w:rsidR="00ED58F8">
              <w:t>8</w:t>
            </w:r>
          </w:hyperlink>
        </w:p>
        <w:p w14:paraId="564B1813" w14:textId="77777777" w:rsidR="00792629" w:rsidRDefault="001C2046">
          <w:pPr>
            <w:pStyle w:val="TOC2"/>
            <w:numPr>
              <w:ilvl w:val="1"/>
              <w:numId w:val="6"/>
            </w:numPr>
            <w:tabs>
              <w:tab w:val="left" w:pos="1028"/>
              <w:tab w:val="left" w:pos="1029"/>
              <w:tab w:val="right" w:leader="dot" w:pos="9119"/>
            </w:tabs>
            <w:ind w:hanging="551"/>
          </w:pPr>
          <w:hyperlink w:anchor="_bookmark28" w:history="1">
            <w:r w:rsidR="00ED58F8">
              <w:t>Overview of</w:t>
            </w:r>
            <w:r w:rsidR="00ED58F8">
              <w:rPr>
                <w:spacing w:val="-3"/>
              </w:rPr>
              <w:t xml:space="preserve"> </w:t>
            </w:r>
            <w:r w:rsidR="00ED58F8">
              <w:t>this</w:t>
            </w:r>
            <w:r w:rsidR="00ED58F8">
              <w:rPr>
                <w:spacing w:val="-1"/>
              </w:rPr>
              <w:t xml:space="preserve"> </w:t>
            </w:r>
            <w:r w:rsidR="00ED58F8">
              <w:t>study</w:t>
            </w:r>
          </w:hyperlink>
          <w:r w:rsidR="00ED58F8">
            <w:tab/>
          </w:r>
          <w:hyperlink w:anchor="_bookmark28" w:history="1">
            <w:r w:rsidR="00ED58F8">
              <w:t>13</w:t>
            </w:r>
          </w:hyperlink>
        </w:p>
        <w:p w14:paraId="19E77216" w14:textId="77777777" w:rsidR="00792629" w:rsidRDefault="001C2046">
          <w:pPr>
            <w:pStyle w:val="TOC1"/>
            <w:numPr>
              <w:ilvl w:val="0"/>
              <w:numId w:val="6"/>
            </w:numPr>
            <w:tabs>
              <w:tab w:val="left" w:pos="478"/>
              <w:tab w:val="left" w:pos="479"/>
              <w:tab w:val="right" w:pos="9120"/>
            </w:tabs>
            <w:rPr>
              <w:b/>
            </w:rPr>
          </w:pPr>
          <w:hyperlink w:anchor="_bookmark36" w:history="1">
            <w:r w:rsidR="00ED58F8">
              <w:rPr>
                <w:b/>
              </w:rPr>
              <w:t>Background</w:t>
            </w:r>
          </w:hyperlink>
          <w:r w:rsidR="00ED58F8">
            <w:rPr>
              <w:b/>
            </w:rPr>
            <w:tab/>
          </w:r>
          <w:hyperlink w:anchor="_bookmark36" w:history="1">
            <w:r w:rsidR="00ED58F8">
              <w:rPr>
                <w:b/>
              </w:rPr>
              <w:t>22</w:t>
            </w:r>
          </w:hyperlink>
        </w:p>
        <w:p w14:paraId="5F108005" w14:textId="77777777" w:rsidR="00792629" w:rsidRDefault="001C2046">
          <w:pPr>
            <w:pStyle w:val="TOC2"/>
            <w:numPr>
              <w:ilvl w:val="1"/>
              <w:numId w:val="6"/>
            </w:numPr>
            <w:tabs>
              <w:tab w:val="left" w:pos="1028"/>
              <w:tab w:val="left" w:pos="1029"/>
              <w:tab w:val="right" w:leader="dot" w:pos="9119"/>
            </w:tabs>
            <w:ind w:hanging="551"/>
          </w:pPr>
          <w:hyperlink w:anchor="_bookmark37" w:history="1">
            <w:r w:rsidR="00ED58F8">
              <w:t>Introduction: Approaches to</w:t>
            </w:r>
            <w:r w:rsidR="00ED58F8">
              <w:rPr>
                <w:spacing w:val="15"/>
              </w:rPr>
              <w:t xml:space="preserve"> </w:t>
            </w:r>
            <w:r w:rsidR="00ED58F8">
              <w:t>lexical</w:t>
            </w:r>
            <w:r w:rsidR="00ED58F8">
              <w:rPr>
                <w:spacing w:val="-2"/>
              </w:rPr>
              <w:t xml:space="preserve"> </w:t>
            </w:r>
            <w:r w:rsidR="00ED58F8">
              <w:t>flexibility</w:t>
            </w:r>
          </w:hyperlink>
          <w:r w:rsidR="00ED58F8">
            <w:tab/>
          </w:r>
          <w:hyperlink w:anchor="_bookmark37" w:history="1">
            <w:r w:rsidR="00ED58F8">
              <w:t>22</w:t>
            </w:r>
          </w:hyperlink>
        </w:p>
        <w:p w14:paraId="170C2B57" w14:textId="77777777" w:rsidR="00792629" w:rsidRDefault="001C2046">
          <w:pPr>
            <w:pStyle w:val="TOC2"/>
            <w:numPr>
              <w:ilvl w:val="1"/>
              <w:numId w:val="6"/>
            </w:numPr>
            <w:tabs>
              <w:tab w:val="left" w:pos="1028"/>
              <w:tab w:val="left" w:pos="1029"/>
              <w:tab w:val="right" w:leader="dot" w:pos="9119"/>
            </w:tabs>
            <w:ind w:hanging="551"/>
          </w:pPr>
          <w:hyperlink w:anchor="_bookmark38" w:history="1">
            <w:r w:rsidR="00ED58F8">
              <w:t>Traditional</w:t>
            </w:r>
            <w:r w:rsidR="00ED58F8">
              <w:rPr>
                <w:spacing w:val="-2"/>
              </w:rPr>
              <w:t xml:space="preserve"> </w:t>
            </w:r>
            <w:r w:rsidR="00ED58F8">
              <w:t>approaches</w:t>
            </w:r>
          </w:hyperlink>
          <w:r w:rsidR="00ED58F8">
            <w:tab/>
          </w:r>
          <w:hyperlink w:anchor="_bookmark38" w:history="1">
            <w:r w:rsidR="00ED58F8">
              <w:t>22</w:t>
            </w:r>
          </w:hyperlink>
        </w:p>
        <w:p w14:paraId="48E7752F" w14:textId="77777777" w:rsidR="00792629" w:rsidRDefault="001C2046">
          <w:pPr>
            <w:pStyle w:val="TOC2"/>
            <w:numPr>
              <w:ilvl w:val="1"/>
              <w:numId w:val="6"/>
            </w:numPr>
            <w:tabs>
              <w:tab w:val="left" w:pos="1028"/>
              <w:tab w:val="left" w:pos="1029"/>
              <w:tab w:val="right" w:leader="dot" w:pos="9119"/>
            </w:tabs>
            <w:spacing w:before="16"/>
            <w:ind w:hanging="551"/>
          </w:pPr>
          <w:hyperlink w:anchor="_bookmark39" w:history="1">
            <w:r w:rsidR="00ED58F8">
              <w:t>Flexible</w:t>
            </w:r>
            <w:r w:rsidR="00ED58F8">
              <w:rPr>
                <w:spacing w:val="-2"/>
              </w:rPr>
              <w:t xml:space="preserve"> </w:t>
            </w:r>
            <w:r w:rsidR="00ED58F8">
              <w:t>approaches</w:t>
            </w:r>
          </w:hyperlink>
          <w:r w:rsidR="00ED58F8">
            <w:tab/>
          </w:r>
          <w:hyperlink w:anchor="_bookmark39" w:history="1">
            <w:r w:rsidR="00ED58F8">
              <w:t>22</w:t>
            </w:r>
          </w:hyperlink>
        </w:p>
        <w:p w14:paraId="728757F9" w14:textId="77777777" w:rsidR="00792629" w:rsidRDefault="001C2046">
          <w:pPr>
            <w:pStyle w:val="TOC2"/>
            <w:numPr>
              <w:ilvl w:val="1"/>
              <w:numId w:val="6"/>
            </w:numPr>
            <w:tabs>
              <w:tab w:val="left" w:pos="1028"/>
              <w:tab w:val="left" w:pos="1029"/>
              <w:tab w:val="right" w:leader="dot" w:pos="9119"/>
            </w:tabs>
            <w:ind w:hanging="551"/>
          </w:pPr>
          <w:hyperlink w:anchor="_bookmark40" w:history="1">
            <w:r w:rsidR="00ED58F8">
              <w:t>Functional</w:t>
            </w:r>
            <w:r w:rsidR="00ED58F8">
              <w:rPr>
                <w:spacing w:val="-2"/>
              </w:rPr>
              <w:t xml:space="preserve"> </w:t>
            </w:r>
            <w:r w:rsidR="00ED58F8">
              <w:t>approaches</w:t>
            </w:r>
          </w:hyperlink>
          <w:r w:rsidR="00ED58F8">
            <w:tab/>
          </w:r>
          <w:hyperlink w:anchor="_bookmark40" w:history="1">
            <w:r w:rsidR="00ED58F8">
              <w:t>22</w:t>
            </w:r>
          </w:hyperlink>
        </w:p>
        <w:p w14:paraId="4D46EBBC" w14:textId="77777777" w:rsidR="00792629" w:rsidRDefault="001C2046">
          <w:pPr>
            <w:pStyle w:val="TOC2"/>
            <w:numPr>
              <w:ilvl w:val="1"/>
              <w:numId w:val="6"/>
            </w:numPr>
            <w:tabs>
              <w:tab w:val="left" w:pos="1028"/>
              <w:tab w:val="left" w:pos="1029"/>
              <w:tab w:val="right" w:leader="dot" w:pos="9119"/>
            </w:tabs>
            <w:ind w:hanging="551"/>
          </w:pPr>
          <w:hyperlink w:anchor="_bookmark41" w:history="1">
            <w:r w:rsidR="00ED58F8">
              <w:t>Lexical flexibility: A</w:t>
            </w:r>
            <w:r w:rsidR="00ED58F8">
              <w:rPr>
                <w:spacing w:val="15"/>
              </w:rPr>
              <w:t xml:space="preserve"> </w:t>
            </w:r>
            <w:r w:rsidR="00ED58F8">
              <w:t>functional</w:t>
            </w:r>
            <w:r w:rsidR="00ED58F8">
              <w:rPr>
                <w:spacing w:val="-1"/>
              </w:rPr>
              <w:t xml:space="preserve"> </w:t>
            </w:r>
            <w:r w:rsidR="00ED58F8">
              <w:t>definition</w:t>
            </w:r>
          </w:hyperlink>
          <w:r w:rsidR="00ED58F8">
            <w:tab/>
          </w:r>
          <w:hyperlink w:anchor="_bookmark41" w:history="1">
            <w:r w:rsidR="00ED58F8">
              <w:t>22</w:t>
            </w:r>
          </w:hyperlink>
        </w:p>
        <w:p w14:paraId="34CE63F0" w14:textId="77777777" w:rsidR="00792629" w:rsidRDefault="001C2046">
          <w:pPr>
            <w:pStyle w:val="TOC1"/>
            <w:numPr>
              <w:ilvl w:val="0"/>
              <w:numId w:val="6"/>
            </w:numPr>
            <w:tabs>
              <w:tab w:val="left" w:pos="478"/>
              <w:tab w:val="left" w:pos="479"/>
              <w:tab w:val="right" w:pos="9120"/>
            </w:tabs>
            <w:rPr>
              <w:b/>
            </w:rPr>
          </w:pPr>
          <w:hyperlink w:anchor="_bookmark42" w:history="1">
            <w:r w:rsidR="00ED58F8">
              <w:rPr>
                <w:b/>
              </w:rPr>
              <w:t>Data</w:t>
            </w:r>
            <w:r w:rsidR="00ED58F8">
              <w:rPr>
                <w:b/>
                <w:spacing w:val="-2"/>
              </w:rPr>
              <w:t xml:space="preserve"> </w:t>
            </w:r>
            <w:r w:rsidR="00ED58F8">
              <w:rPr>
                <w:b/>
              </w:rPr>
              <w:t>&amp;</w:t>
            </w:r>
            <w:r w:rsidR="00ED58F8">
              <w:rPr>
                <w:b/>
                <w:spacing w:val="-1"/>
              </w:rPr>
              <w:t xml:space="preserve"> </w:t>
            </w:r>
            <w:r w:rsidR="00ED58F8">
              <w:rPr>
                <w:b/>
              </w:rPr>
              <w:t>Methods</w:t>
            </w:r>
          </w:hyperlink>
          <w:r w:rsidR="00ED58F8">
            <w:rPr>
              <w:b/>
            </w:rPr>
            <w:tab/>
          </w:r>
          <w:hyperlink w:anchor="_bookmark42" w:history="1">
            <w:r w:rsidR="00ED58F8">
              <w:rPr>
                <w:b/>
              </w:rPr>
              <w:t>23</w:t>
            </w:r>
          </w:hyperlink>
        </w:p>
        <w:p w14:paraId="6CDCC374" w14:textId="77777777" w:rsidR="00792629" w:rsidRDefault="001C2046">
          <w:pPr>
            <w:pStyle w:val="TOC1"/>
            <w:numPr>
              <w:ilvl w:val="0"/>
              <w:numId w:val="6"/>
            </w:numPr>
            <w:tabs>
              <w:tab w:val="left" w:pos="478"/>
              <w:tab w:val="left" w:pos="479"/>
              <w:tab w:val="right" w:pos="9120"/>
            </w:tabs>
            <w:spacing w:before="254"/>
            <w:rPr>
              <w:b/>
            </w:rPr>
          </w:pPr>
          <w:hyperlink w:anchor="_bookmark43" w:history="1">
            <w:r w:rsidR="00ED58F8">
              <w:rPr>
                <w:b/>
              </w:rPr>
              <w:t>Results</w:t>
            </w:r>
          </w:hyperlink>
          <w:r w:rsidR="00ED58F8">
            <w:rPr>
              <w:b/>
            </w:rPr>
            <w:tab/>
          </w:r>
          <w:hyperlink w:anchor="_bookmark43" w:history="1">
            <w:r w:rsidR="00ED58F8">
              <w:rPr>
                <w:b/>
              </w:rPr>
              <w:t>24</w:t>
            </w:r>
          </w:hyperlink>
        </w:p>
        <w:p w14:paraId="6C432E1A" w14:textId="77777777" w:rsidR="00792629" w:rsidRDefault="001C2046">
          <w:pPr>
            <w:pStyle w:val="TOC1"/>
            <w:numPr>
              <w:ilvl w:val="0"/>
              <w:numId w:val="6"/>
            </w:numPr>
            <w:tabs>
              <w:tab w:val="left" w:pos="478"/>
              <w:tab w:val="left" w:pos="479"/>
              <w:tab w:val="right" w:pos="9120"/>
            </w:tabs>
            <w:spacing w:before="254"/>
            <w:rPr>
              <w:b/>
            </w:rPr>
          </w:pPr>
          <w:hyperlink w:anchor="_bookmark44" w:history="1">
            <w:r w:rsidR="00ED58F8">
              <w:rPr>
                <w:b/>
              </w:rPr>
              <w:t>Conclusion</w:t>
            </w:r>
          </w:hyperlink>
          <w:r w:rsidR="00ED58F8">
            <w:rPr>
              <w:b/>
            </w:rPr>
            <w:tab/>
          </w:r>
          <w:hyperlink w:anchor="_bookmark44" w:history="1">
            <w:r w:rsidR="00ED58F8">
              <w:rPr>
                <w:b/>
              </w:rPr>
              <w:t>25</w:t>
            </w:r>
          </w:hyperlink>
        </w:p>
        <w:p w14:paraId="684C8A1D" w14:textId="77777777" w:rsidR="00792629" w:rsidRDefault="001C2046">
          <w:pPr>
            <w:pStyle w:val="TOC2"/>
            <w:tabs>
              <w:tab w:val="right" w:pos="9120"/>
            </w:tabs>
            <w:spacing w:before="255"/>
            <w:rPr>
              <w:b/>
            </w:rPr>
          </w:pPr>
          <w:hyperlink w:anchor="_bookmark44" w:history="1">
            <w:r w:rsidR="00ED58F8">
              <w:rPr>
                <w:b/>
              </w:rPr>
              <w:t>References</w:t>
            </w:r>
          </w:hyperlink>
          <w:r w:rsidR="00ED58F8">
            <w:rPr>
              <w:b/>
            </w:rPr>
            <w:tab/>
          </w:r>
          <w:hyperlink w:anchor="_bookmark44" w:history="1">
            <w:r w:rsidR="00ED58F8">
              <w:rPr>
                <w:b/>
              </w:rPr>
              <w:t>26</w:t>
            </w:r>
          </w:hyperlink>
        </w:p>
        <w:p w14:paraId="5B5B5F50" w14:textId="77777777" w:rsidR="00792629" w:rsidRDefault="001C2046">
          <w:pPr>
            <w:pStyle w:val="TOC2"/>
            <w:tabs>
              <w:tab w:val="right" w:pos="9120"/>
            </w:tabs>
            <w:spacing w:before="254"/>
            <w:rPr>
              <w:b/>
            </w:rPr>
          </w:pPr>
          <w:hyperlink w:anchor="_bookmark44" w:history="1">
            <w:r w:rsidR="00ED58F8">
              <w:rPr>
                <w:b/>
              </w:rPr>
              <w:t>Language</w:t>
            </w:r>
            <w:r w:rsidR="00ED58F8">
              <w:rPr>
                <w:b/>
                <w:spacing w:val="-2"/>
              </w:rPr>
              <w:t xml:space="preserve"> </w:t>
            </w:r>
            <w:r w:rsidR="00ED58F8">
              <w:rPr>
                <w:b/>
              </w:rPr>
              <w:t>Index</w:t>
            </w:r>
          </w:hyperlink>
          <w:r w:rsidR="00ED58F8">
            <w:rPr>
              <w:b/>
            </w:rPr>
            <w:tab/>
          </w:r>
          <w:hyperlink w:anchor="_bookmark44" w:history="1">
            <w:r w:rsidR="00ED58F8">
              <w:rPr>
                <w:b/>
              </w:rPr>
              <w:t>26</w:t>
            </w:r>
          </w:hyperlink>
        </w:p>
      </w:sdtContent>
    </w:sdt>
    <w:p w14:paraId="5B6465AA" w14:textId="77777777" w:rsidR="00792629" w:rsidRDefault="00792629">
      <w:pPr>
        <w:sectPr w:rsidR="00792629">
          <w:footerReference w:type="default" r:id="rId16"/>
          <w:pgSz w:w="12240" w:h="15840"/>
          <w:pgMar w:top="1500" w:right="1000" w:bottom="1040" w:left="1680" w:header="0" w:footer="856" w:gutter="0"/>
          <w:cols w:space="720"/>
        </w:sectPr>
      </w:pPr>
    </w:p>
    <w:p w14:paraId="359D1049" w14:textId="77777777" w:rsidR="00792629" w:rsidRDefault="00792629">
      <w:pPr>
        <w:pStyle w:val="BodyText"/>
        <w:rPr>
          <w:b/>
          <w:sz w:val="56"/>
        </w:rPr>
      </w:pPr>
    </w:p>
    <w:p w14:paraId="65869F14" w14:textId="77777777" w:rsidR="00792629" w:rsidRDefault="00ED58F8">
      <w:pPr>
        <w:spacing w:before="465"/>
        <w:ind w:left="120"/>
        <w:rPr>
          <w:b/>
          <w:sz w:val="49"/>
        </w:rPr>
      </w:pPr>
      <w:r>
        <w:rPr>
          <w:b/>
          <w:sz w:val="49"/>
        </w:rPr>
        <w:t>List of Figures</w:t>
      </w:r>
    </w:p>
    <w:p w14:paraId="7891A4F1" w14:textId="77777777" w:rsidR="00792629" w:rsidRDefault="00792629">
      <w:pPr>
        <w:rPr>
          <w:sz w:val="49"/>
        </w:rPr>
        <w:sectPr w:rsidR="00792629">
          <w:pgSz w:w="12240" w:h="15840"/>
          <w:pgMar w:top="1500" w:right="1000" w:bottom="1040" w:left="1680" w:header="0" w:footer="856" w:gutter="0"/>
          <w:cols w:space="720"/>
        </w:sectPr>
      </w:pPr>
    </w:p>
    <w:p w14:paraId="0671BA39" w14:textId="77777777" w:rsidR="00792629" w:rsidRDefault="00792629">
      <w:pPr>
        <w:pStyle w:val="BodyText"/>
        <w:rPr>
          <w:b/>
          <w:sz w:val="20"/>
        </w:rPr>
      </w:pPr>
    </w:p>
    <w:p w14:paraId="5401DC2C" w14:textId="77777777" w:rsidR="00792629" w:rsidRDefault="00792629">
      <w:pPr>
        <w:pStyle w:val="BodyText"/>
        <w:rPr>
          <w:b/>
          <w:sz w:val="20"/>
        </w:rPr>
      </w:pPr>
    </w:p>
    <w:p w14:paraId="6668580D" w14:textId="77777777" w:rsidR="00792629" w:rsidRDefault="00792629">
      <w:pPr>
        <w:pStyle w:val="BodyText"/>
        <w:rPr>
          <w:b/>
          <w:sz w:val="20"/>
        </w:rPr>
      </w:pPr>
    </w:p>
    <w:p w14:paraId="4C06E348" w14:textId="77777777" w:rsidR="00792629" w:rsidRDefault="00792629">
      <w:pPr>
        <w:pStyle w:val="BodyText"/>
        <w:spacing w:before="6"/>
        <w:rPr>
          <w:b/>
          <w:sz w:val="27"/>
        </w:rPr>
      </w:pPr>
    </w:p>
    <w:p w14:paraId="3F4A24F6" w14:textId="77777777" w:rsidR="00792629" w:rsidRDefault="00ED58F8">
      <w:pPr>
        <w:spacing w:before="105"/>
        <w:ind w:left="120"/>
        <w:rPr>
          <w:b/>
          <w:sz w:val="49"/>
        </w:rPr>
      </w:pPr>
      <w:r>
        <w:rPr>
          <w:b/>
          <w:sz w:val="49"/>
        </w:rPr>
        <w:t>List of Tables</w:t>
      </w:r>
    </w:p>
    <w:p w14:paraId="1A78C91C" w14:textId="77777777" w:rsidR="00792629" w:rsidRDefault="00792629">
      <w:pPr>
        <w:pStyle w:val="BodyText"/>
        <w:spacing w:before="4"/>
        <w:rPr>
          <w:b/>
          <w:sz w:val="76"/>
        </w:rPr>
      </w:pPr>
    </w:p>
    <w:p w14:paraId="26C8058C" w14:textId="77777777" w:rsidR="00792629" w:rsidRDefault="001C2046">
      <w:pPr>
        <w:pStyle w:val="ListParagraph"/>
        <w:numPr>
          <w:ilvl w:val="1"/>
          <w:numId w:val="5"/>
        </w:numPr>
        <w:tabs>
          <w:tab w:val="left" w:pos="1028"/>
          <w:tab w:val="left" w:pos="1029"/>
        </w:tabs>
        <w:spacing w:before="0"/>
        <w:ind w:hanging="551"/>
        <w:rPr>
          <w:sz w:val="24"/>
        </w:rPr>
      </w:pPr>
      <w:hyperlink w:anchor="_bookmark21" w:history="1">
        <w:r w:rsidR="00ED58F8">
          <w:rPr>
            <w:sz w:val="24"/>
          </w:rPr>
          <w:t>Percentage of words used as nouns, verbs, or both in Mundari</w:t>
        </w:r>
        <w:r w:rsidR="00ED58F8">
          <w:rPr>
            <w:spacing w:val="16"/>
            <w:sz w:val="24"/>
          </w:rPr>
          <w:t xml:space="preserve"> </w:t>
        </w:r>
        <w:r w:rsidR="00ED58F8">
          <w:rPr>
            <w:sz w:val="24"/>
          </w:rPr>
          <w:t>(Austroasiatic</w:t>
        </w:r>
      </w:hyperlink>
    </w:p>
    <w:p w14:paraId="6289A58C" w14:textId="77777777" w:rsidR="00792629" w:rsidRDefault="001C2046">
      <w:pPr>
        <w:pStyle w:val="ListParagraph"/>
        <w:numPr>
          <w:ilvl w:val="2"/>
          <w:numId w:val="5"/>
        </w:numPr>
        <w:tabs>
          <w:tab w:val="left" w:pos="1699"/>
          <w:tab w:val="left" w:leader="dot" w:pos="9008"/>
        </w:tabs>
        <w:ind w:hanging="193"/>
        <w:rPr>
          <w:sz w:val="24"/>
        </w:rPr>
      </w:pPr>
      <w:hyperlink w:anchor="_bookmark21" w:history="1">
        <w:r w:rsidR="00ED58F8">
          <w:rPr>
            <w:sz w:val="24"/>
          </w:rPr>
          <w:t>Munda)</w:t>
        </w:r>
      </w:hyperlink>
      <w:r w:rsidR="00ED58F8">
        <w:rPr>
          <w:sz w:val="24"/>
        </w:rPr>
        <w:tab/>
      </w:r>
      <w:hyperlink w:anchor="_bookmark21" w:history="1">
        <w:r w:rsidR="00ED58F8">
          <w:rPr>
            <w:sz w:val="24"/>
          </w:rPr>
          <w:t>9</w:t>
        </w:r>
      </w:hyperlink>
    </w:p>
    <w:p w14:paraId="55A0D5F5" w14:textId="77777777" w:rsidR="00792629" w:rsidRDefault="001C2046">
      <w:pPr>
        <w:pStyle w:val="ListParagraph"/>
        <w:numPr>
          <w:ilvl w:val="1"/>
          <w:numId w:val="5"/>
        </w:numPr>
        <w:tabs>
          <w:tab w:val="left" w:pos="1028"/>
          <w:tab w:val="left" w:pos="1029"/>
          <w:tab w:val="left" w:leader="dot" w:pos="8897"/>
        </w:tabs>
        <w:spacing w:before="135" w:line="254" w:lineRule="auto"/>
        <w:ind w:left="1506" w:right="437" w:hanging="1029"/>
        <w:rPr>
          <w:sz w:val="24"/>
        </w:rPr>
      </w:pPr>
      <w:hyperlink w:anchor="_bookmark24" w:history="1">
        <w:r w:rsidR="00ED58F8">
          <w:rPr>
            <w:sz w:val="24"/>
          </w:rPr>
          <w:t xml:space="preserve">Percentage of words used as nouns, verbs, or both in Central Alaskan </w:t>
        </w:r>
        <w:r w:rsidR="00ED58F8">
          <w:rPr>
            <w:spacing w:val="-3"/>
            <w:sz w:val="24"/>
          </w:rPr>
          <w:t>Yup’ik</w:t>
        </w:r>
      </w:hyperlink>
      <w:hyperlink w:anchor="_bookmark24" w:history="1">
        <w:r w:rsidR="00ED58F8">
          <w:rPr>
            <w:spacing w:val="-3"/>
            <w:sz w:val="24"/>
          </w:rPr>
          <w:t xml:space="preserve"> </w:t>
        </w:r>
        <w:r w:rsidR="00ED58F8">
          <w:rPr>
            <w:sz w:val="24"/>
          </w:rPr>
          <w:t>(Eskimo-Aleut</w:t>
        </w:r>
        <w:r w:rsidR="00ED58F8">
          <w:rPr>
            <w:spacing w:val="-8"/>
            <w:sz w:val="24"/>
          </w:rPr>
          <w:t xml:space="preserve"> </w:t>
        </w:r>
        <w:r w:rsidR="00ED58F8">
          <w:rPr>
            <w:sz w:val="24"/>
          </w:rPr>
          <w:t>&gt;</w:t>
        </w:r>
        <w:r w:rsidR="00ED58F8">
          <w:rPr>
            <w:spacing w:val="-7"/>
            <w:sz w:val="24"/>
          </w:rPr>
          <w:t xml:space="preserve"> </w:t>
        </w:r>
        <w:r w:rsidR="00ED58F8">
          <w:rPr>
            <w:sz w:val="24"/>
          </w:rPr>
          <w:t>Yupik)</w:t>
        </w:r>
      </w:hyperlink>
      <w:r w:rsidR="00ED58F8">
        <w:rPr>
          <w:sz w:val="24"/>
        </w:rPr>
        <w:tab/>
      </w:r>
      <w:hyperlink w:anchor="_bookmark24" w:history="1">
        <w:r w:rsidR="00ED58F8">
          <w:rPr>
            <w:spacing w:val="-9"/>
            <w:sz w:val="24"/>
          </w:rPr>
          <w:t>10</w:t>
        </w:r>
      </w:hyperlink>
    </w:p>
    <w:p w14:paraId="163CF9A3" w14:textId="77777777" w:rsidR="00792629" w:rsidRDefault="001C2046">
      <w:pPr>
        <w:pStyle w:val="ListParagraph"/>
        <w:numPr>
          <w:ilvl w:val="1"/>
          <w:numId w:val="5"/>
        </w:numPr>
        <w:tabs>
          <w:tab w:val="left" w:pos="1028"/>
          <w:tab w:val="left" w:pos="1029"/>
          <w:tab w:val="left" w:leader="dot" w:pos="8897"/>
        </w:tabs>
        <w:spacing w:before="117" w:line="254" w:lineRule="auto"/>
        <w:ind w:left="1506" w:right="437" w:hanging="1029"/>
        <w:rPr>
          <w:sz w:val="24"/>
        </w:rPr>
      </w:pPr>
      <w:hyperlink w:anchor="_bookmark25" w:history="1">
        <w:r w:rsidR="00ED58F8">
          <w:rPr>
            <w:sz w:val="24"/>
          </w:rPr>
          <w:t>Distribution of functions of property words in English (Indo-European &gt; Ger-</w:t>
        </w:r>
      </w:hyperlink>
      <w:hyperlink w:anchor="_bookmark25" w:history="1">
        <w:r w:rsidR="00ED58F8">
          <w:rPr>
            <w:sz w:val="24"/>
          </w:rPr>
          <w:t xml:space="preserve"> manic) and Mandarin (Sino-Tibetan</w:t>
        </w:r>
        <w:r w:rsidR="00ED58F8">
          <w:rPr>
            <w:spacing w:val="-19"/>
            <w:sz w:val="24"/>
          </w:rPr>
          <w:t xml:space="preserve"> </w:t>
        </w:r>
        <w:r w:rsidR="00ED58F8">
          <w:rPr>
            <w:sz w:val="24"/>
          </w:rPr>
          <w:t>&gt;</w:t>
        </w:r>
        <w:r w:rsidR="00ED58F8">
          <w:rPr>
            <w:spacing w:val="-4"/>
            <w:sz w:val="24"/>
          </w:rPr>
          <w:t xml:space="preserve"> </w:t>
        </w:r>
        <w:r w:rsidR="00ED58F8">
          <w:rPr>
            <w:sz w:val="24"/>
          </w:rPr>
          <w:t>Sinitic)</w:t>
        </w:r>
      </w:hyperlink>
      <w:r w:rsidR="00ED58F8">
        <w:rPr>
          <w:sz w:val="24"/>
        </w:rPr>
        <w:tab/>
      </w:r>
      <w:hyperlink w:anchor="_bookmark25" w:history="1">
        <w:r w:rsidR="00ED58F8">
          <w:rPr>
            <w:spacing w:val="-9"/>
            <w:sz w:val="24"/>
          </w:rPr>
          <w:t>10</w:t>
        </w:r>
      </w:hyperlink>
    </w:p>
    <w:p w14:paraId="3C41AFB1" w14:textId="77777777" w:rsidR="00792629" w:rsidRDefault="00792629">
      <w:pPr>
        <w:spacing w:line="254" w:lineRule="auto"/>
        <w:rPr>
          <w:sz w:val="24"/>
        </w:rPr>
        <w:sectPr w:rsidR="00792629">
          <w:pgSz w:w="12240" w:h="15840"/>
          <w:pgMar w:top="1500" w:right="1000" w:bottom="1040" w:left="1680" w:header="0" w:footer="856" w:gutter="0"/>
          <w:cols w:space="720"/>
        </w:sectPr>
      </w:pPr>
    </w:p>
    <w:p w14:paraId="3EFDEC19" w14:textId="77777777" w:rsidR="00792629" w:rsidRDefault="00792629">
      <w:pPr>
        <w:pStyle w:val="BodyText"/>
        <w:rPr>
          <w:sz w:val="56"/>
        </w:rPr>
      </w:pPr>
    </w:p>
    <w:p w14:paraId="2E5749E8" w14:textId="77777777" w:rsidR="00792629" w:rsidRDefault="00792629">
      <w:pPr>
        <w:pStyle w:val="BodyText"/>
        <w:rPr>
          <w:sz w:val="56"/>
        </w:rPr>
      </w:pPr>
    </w:p>
    <w:p w14:paraId="65BB266A" w14:textId="77777777" w:rsidR="00792629" w:rsidRDefault="00ED58F8">
      <w:pPr>
        <w:spacing w:before="449"/>
        <w:ind w:left="120"/>
        <w:rPr>
          <w:b/>
          <w:sz w:val="49"/>
        </w:rPr>
      </w:pPr>
      <w:bookmarkStart w:id="14" w:name="List_of_Abbreviations"/>
      <w:bookmarkStart w:id="15" w:name="_bookmark4"/>
      <w:bookmarkEnd w:id="14"/>
      <w:bookmarkEnd w:id="15"/>
      <w:r>
        <w:rPr>
          <w:b/>
          <w:sz w:val="49"/>
        </w:rPr>
        <w:t>List of Abbreviations</w:t>
      </w:r>
    </w:p>
    <w:p w14:paraId="57BDA83E" w14:textId="77777777" w:rsidR="00792629" w:rsidRDefault="00792629">
      <w:pPr>
        <w:pStyle w:val="BodyText"/>
        <w:spacing w:before="5"/>
        <w:rPr>
          <w:b/>
          <w:sz w:val="82"/>
        </w:rPr>
      </w:pPr>
    </w:p>
    <w:p w14:paraId="21EC3668" w14:textId="77777777" w:rsidR="00792629" w:rsidRDefault="00ED58F8">
      <w:pPr>
        <w:pStyle w:val="BodyText"/>
        <w:spacing w:line="420" w:lineRule="auto"/>
        <w:ind w:left="120"/>
      </w:pPr>
      <w:r>
        <w:t>The following table provides the meaning of each abbreviation used in interlinear glossed examples throughout this thesis.</w:t>
      </w:r>
    </w:p>
    <w:p w14:paraId="7DEFEC20" w14:textId="77777777" w:rsidR="00792629" w:rsidRDefault="00ED58F8">
      <w:pPr>
        <w:pStyle w:val="ListParagraph"/>
        <w:numPr>
          <w:ilvl w:val="2"/>
          <w:numId w:val="5"/>
        </w:numPr>
        <w:tabs>
          <w:tab w:val="left" w:pos="2032"/>
          <w:tab w:val="left" w:pos="2033"/>
        </w:tabs>
        <w:spacing w:before="201"/>
        <w:ind w:left="2032" w:hanging="1435"/>
        <w:rPr>
          <w:sz w:val="24"/>
        </w:rPr>
      </w:pPr>
      <w:r>
        <w:rPr>
          <w:sz w:val="24"/>
        </w:rPr>
        <w:t>first</w:t>
      </w:r>
      <w:r>
        <w:rPr>
          <w:spacing w:val="-2"/>
          <w:sz w:val="24"/>
        </w:rPr>
        <w:t xml:space="preserve"> </w:t>
      </w:r>
      <w:r>
        <w:rPr>
          <w:sz w:val="24"/>
        </w:rPr>
        <w:t>person</w:t>
      </w:r>
    </w:p>
    <w:p w14:paraId="7842783D" w14:textId="77777777" w:rsidR="00792629" w:rsidRDefault="00ED58F8">
      <w:pPr>
        <w:pStyle w:val="ListParagraph"/>
        <w:numPr>
          <w:ilvl w:val="2"/>
          <w:numId w:val="5"/>
        </w:numPr>
        <w:tabs>
          <w:tab w:val="left" w:pos="2032"/>
          <w:tab w:val="left" w:pos="2033"/>
        </w:tabs>
        <w:spacing w:before="16"/>
        <w:ind w:left="2032" w:hanging="1435"/>
        <w:rPr>
          <w:sz w:val="24"/>
        </w:rPr>
      </w:pPr>
      <w:r>
        <w:rPr>
          <w:sz w:val="24"/>
        </w:rPr>
        <w:t>second</w:t>
      </w:r>
      <w:r>
        <w:rPr>
          <w:spacing w:val="-2"/>
          <w:sz w:val="24"/>
        </w:rPr>
        <w:t xml:space="preserve"> </w:t>
      </w:r>
      <w:r>
        <w:rPr>
          <w:sz w:val="24"/>
        </w:rPr>
        <w:t>person</w:t>
      </w:r>
    </w:p>
    <w:p w14:paraId="290BBCAA" w14:textId="77777777" w:rsidR="00792629" w:rsidRDefault="00ED58F8">
      <w:pPr>
        <w:pStyle w:val="ListParagraph"/>
        <w:numPr>
          <w:ilvl w:val="2"/>
          <w:numId w:val="5"/>
        </w:numPr>
        <w:tabs>
          <w:tab w:val="left" w:pos="2032"/>
          <w:tab w:val="left" w:pos="2033"/>
        </w:tabs>
        <w:ind w:left="2032" w:hanging="1435"/>
        <w:rPr>
          <w:sz w:val="24"/>
        </w:rPr>
      </w:pPr>
      <w:r>
        <w:rPr>
          <w:sz w:val="24"/>
        </w:rPr>
        <w:t>third</w:t>
      </w:r>
      <w:r>
        <w:rPr>
          <w:spacing w:val="-2"/>
          <w:sz w:val="24"/>
        </w:rPr>
        <w:t xml:space="preserve"> </w:t>
      </w:r>
      <w:r>
        <w:rPr>
          <w:sz w:val="24"/>
        </w:rPr>
        <w:t>person</w:t>
      </w:r>
    </w:p>
    <w:p w14:paraId="42518D04" w14:textId="77777777" w:rsidR="00792629" w:rsidRDefault="00ED58F8">
      <w:pPr>
        <w:pStyle w:val="BodyText"/>
        <w:tabs>
          <w:tab w:val="left" w:pos="2032"/>
        </w:tabs>
        <w:spacing w:before="15"/>
        <w:ind w:left="598"/>
      </w:pPr>
      <w:r>
        <w:rPr>
          <w:w w:val="105"/>
        </w:rPr>
        <w:t>subj</w:t>
      </w:r>
      <w:r>
        <w:rPr>
          <w:w w:val="105"/>
        </w:rPr>
        <w:tab/>
        <w:t>subject</w:t>
      </w:r>
    </w:p>
    <w:p w14:paraId="4D9BA254" w14:textId="77777777" w:rsidR="00792629" w:rsidRDefault="00792629">
      <w:pPr>
        <w:sectPr w:rsidR="00792629">
          <w:pgSz w:w="12240" w:h="15840"/>
          <w:pgMar w:top="1500" w:right="1000" w:bottom="1040" w:left="1680" w:header="0" w:footer="856" w:gutter="0"/>
          <w:cols w:space="720"/>
        </w:sectPr>
      </w:pPr>
    </w:p>
    <w:p w14:paraId="66AF3C1E" w14:textId="77777777" w:rsidR="00792629" w:rsidRDefault="00792629">
      <w:pPr>
        <w:pStyle w:val="BodyText"/>
        <w:rPr>
          <w:sz w:val="20"/>
        </w:rPr>
      </w:pPr>
    </w:p>
    <w:p w14:paraId="6BA22F4D" w14:textId="77777777" w:rsidR="00792629" w:rsidRDefault="00792629">
      <w:pPr>
        <w:pStyle w:val="BodyText"/>
        <w:rPr>
          <w:sz w:val="20"/>
        </w:rPr>
      </w:pPr>
    </w:p>
    <w:p w14:paraId="47FD8619" w14:textId="77777777" w:rsidR="00792629" w:rsidRDefault="00792629">
      <w:pPr>
        <w:pStyle w:val="BodyText"/>
        <w:rPr>
          <w:sz w:val="20"/>
        </w:rPr>
      </w:pPr>
    </w:p>
    <w:p w14:paraId="640E40ED" w14:textId="77777777" w:rsidR="00792629" w:rsidRDefault="00792629">
      <w:pPr>
        <w:pStyle w:val="BodyText"/>
        <w:rPr>
          <w:sz w:val="20"/>
        </w:rPr>
      </w:pPr>
    </w:p>
    <w:p w14:paraId="11DDA7C1" w14:textId="77777777" w:rsidR="00792629" w:rsidRDefault="00792629">
      <w:pPr>
        <w:pStyle w:val="BodyText"/>
        <w:rPr>
          <w:sz w:val="20"/>
        </w:rPr>
      </w:pPr>
    </w:p>
    <w:p w14:paraId="7F7960EA" w14:textId="77777777" w:rsidR="00792629" w:rsidRDefault="00792629">
      <w:pPr>
        <w:pStyle w:val="BodyText"/>
        <w:rPr>
          <w:sz w:val="20"/>
        </w:rPr>
      </w:pPr>
    </w:p>
    <w:p w14:paraId="6E87EDFC" w14:textId="77777777" w:rsidR="00792629" w:rsidRDefault="00792629">
      <w:pPr>
        <w:pStyle w:val="BodyText"/>
        <w:spacing w:before="2"/>
        <w:rPr>
          <w:sz w:val="22"/>
        </w:rPr>
      </w:pPr>
    </w:p>
    <w:p w14:paraId="6FC1DBD9" w14:textId="77777777" w:rsidR="00792629" w:rsidRDefault="00ED58F8">
      <w:pPr>
        <w:spacing w:before="105"/>
        <w:ind w:left="120"/>
        <w:jc w:val="both"/>
        <w:rPr>
          <w:b/>
          <w:sz w:val="49"/>
        </w:rPr>
      </w:pPr>
      <w:bookmarkStart w:id="16" w:name="List_of_Languages"/>
      <w:bookmarkStart w:id="17" w:name="_bookmark5"/>
      <w:bookmarkEnd w:id="16"/>
      <w:bookmarkEnd w:id="17"/>
      <w:r>
        <w:rPr>
          <w:b/>
          <w:sz w:val="49"/>
        </w:rPr>
        <w:t>List of Languages</w:t>
      </w:r>
    </w:p>
    <w:p w14:paraId="7B1C050C" w14:textId="77777777" w:rsidR="00792629" w:rsidRDefault="00792629">
      <w:pPr>
        <w:pStyle w:val="BodyText"/>
        <w:spacing w:before="5"/>
        <w:rPr>
          <w:b/>
          <w:sz w:val="82"/>
        </w:rPr>
      </w:pPr>
    </w:p>
    <w:p w14:paraId="7CFA88E1" w14:textId="77777777" w:rsidR="00792629" w:rsidRDefault="00ED58F8">
      <w:pPr>
        <w:pStyle w:val="BodyText"/>
        <w:spacing w:line="420" w:lineRule="auto"/>
        <w:ind w:left="120" w:right="434"/>
        <w:jc w:val="both"/>
      </w:pPr>
      <w:r>
        <w:t xml:space="preserve">The following table provides information about each language mentioned in this thesis: the name of the language in English, the </w:t>
      </w:r>
      <w:hyperlink r:id="rId17">
        <w:r>
          <w:rPr>
            <w:color w:val="0000FF"/>
          </w:rPr>
          <w:t xml:space="preserve">International Standards Organization (ISO) 693-3 </w:t>
        </w:r>
        <w:proofErr w:type="spellStart"/>
        <w:r>
          <w:rPr>
            <w:color w:val="0000FF"/>
          </w:rPr>
          <w:t>lan</w:t>
        </w:r>
        <w:proofErr w:type="spellEnd"/>
        <w:r>
          <w:rPr>
            <w:color w:val="0000FF"/>
          </w:rPr>
          <w:t>-</w:t>
        </w:r>
      </w:hyperlink>
      <w:r>
        <w:rPr>
          <w:color w:val="0000FF"/>
        </w:rPr>
        <w:t xml:space="preserve"> </w:t>
      </w:r>
      <w:hyperlink r:id="rId18">
        <w:proofErr w:type="spellStart"/>
        <w:r>
          <w:rPr>
            <w:color w:val="0000FF"/>
          </w:rPr>
          <w:t>guage</w:t>
        </w:r>
        <w:proofErr w:type="spellEnd"/>
        <w:r>
          <w:rPr>
            <w:color w:val="0000FF"/>
            <w:spacing w:val="-18"/>
          </w:rPr>
          <w:t xml:space="preserve"> </w:t>
        </w:r>
        <w:r>
          <w:rPr>
            <w:color w:val="0000FF"/>
          </w:rPr>
          <w:t>code</w:t>
        </w:r>
      </w:hyperlink>
      <w:r>
        <w:t>,</w:t>
      </w:r>
      <w:r>
        <w:rPr>
          <w:spacing w:val="-16"/>
        </w:rPr>
        <w:t xml:space="preserve"> </w:t>
      </w:r>
      <w:r>
        <w:t>and</w:t>
      </w:r>
      <w:r>
        <w:rPr>
          <w:spacing w:val="-18"/>
        </w:rPr>
        <w:t xml:space="preserve"> </w:t>
      </w:r>
      <w:r>
        <w:t>the</w:t>
      </w:r>
      <w:r>
        <w:rPr>
          <w:spacing w:val="-18"/>
        </w:rPr>
        <w:t xml:space="preserve"> </w:t>
      </w:r>
      <w:hyperlink r:id="rId19">
        <w:r>
          <w:rPr>
            <w:color w:val="0000FF"/>
          </w:rPr>
          <w:t>Glottolog</w:t>
        </w:r>
        <w:r>
          <w:rPr>
            <w:color w:val="0000FF"/>
            <w:spacing w:val="-18"/>
          </w:rPr>
          <w:t xml:space="preserve"> </w:t>
        </w:r>
      </w:hyperlink>
      <w:r>
        <w:t>code</w:t>
      </w:r>
      <w:r>
        <w:rPr>
          <w:spacing w:val="-18"/>
        </w:rPr>
        <w:t xml:space="preserve"> </w:t>
      </w:r>
      <w:r>
        <w:t>(</w:t>
      </w:r>
      <w:hyperlink w:anchor="_bookmark83" w:history="1">
        <w:r>
          <w:rPr>
            <w:color w:val="BF003F"/>
          </w:rPr>
          <w:t>Hammarström,</w:t>
        </w:r>
        <w:r>
          <w:rPr>
            <w:color w:val="BF003F"/>
            <w:spacing w:val="-16"/>
          </w:rPr>
          <w:t xml:space="preserve"> </w:t>
        </w:r>
        <w:r>
          <w:rPr>
            <w:color w:val="BF003F"/>
          </w:rPr>
          <w:t>Forkel</w:t>
        </w:r>
        <w:r>
          <w:rPr>
            <w:color w:val="BF003F"/>
            <w:spacing w:val="-18"/>
          </w:rPr>
          <w:t xml:space="preserve"> </w:t>
        </w:r>
        <w:r>
          <w:rPr>
            <w:color w:val="BF003F"/>
          </w:rPr>
          <w:t>&amp;</w:t>
        </w:r>
        <w:r>
          <w:rPr>
            <w:color w:val="BF003F"/>
            <w:spacing w:val="-17"/>
          </w:rPr>
          <w:t xml:space="preserve"> </w:t>
        </w:r>
        <w:r>
          <w:rPr>
            <w:color w:val="BF003F"/>
          </w:rPr>
          <w:t>Haspelmath</w:t>
        </w:r>
        <w:r>
          <w:rPr>
            <w:color w:val="BF003F"/>
            <w:spacing w:val="-18"/>
          </w:rPr>
          <w:t xml:space="preserve"> </w:t>
        </w:r>
        <w:r>
          <w:rPr>
            <w:color w:val="BF003F"/>
          </w:rPr>
          <w:t>2019</w:t>
        </w:r>
      </w:hyperlink>
      <w:r>
        <w:t>).</w:t>
      </w:r>
      <w:r>
        <w:rPr>
          <w:spacing w:val="9"/>
        </w:rPr>
        <w:t xml:space="preserve"> </w:t>
      </w:r>
      <w:r>
        <w:t xml:space="preserve">Genealogical information follows the format </w:t>
      </w:r>
      <w:r>
        <w:rPr>
          <w:rFonts w:ascii="Linux Libertine Mono" w:hAnsi="Linux Libertine Mono"/>
          <w:sz w:val="20"/>
        </w:rPr>
        <w:t>family &gt;</w:t>
      </w:r>
      <w:r>
        <w:rPr>
          <w:rFonts w:ascii="Linux Libertine Mono" w:hAnsi="Linux Libertine Mono"/>
          <w:spacing w:val="8"/>
          <w:sz w:val="20"/>
        </w:rPr>
        <w:t xml:space="preserve"> </w:t>
      </w:r>
      <w:r>
        <w:rPr>
          <w:rFonts w:ascii="Linux Libertine Mono" w:hAnsi="Linux Libertine Mono"/>
          <w:sz w:val="20"/>
        </w:rPr>
        <w:t>phylum</w:t>
      </w:r>
      <w:r>
        <w:t>.</w:t>
      </w:r>
    </w:p>
    <w:p w14:paraId="326212C1" w14:textId="77777777" w:rsidR="00792629" w:rsidRDefault="00792629">
      <w:pPr>
        <w:pStyle w:val="BodyText"/>
        <w:spacing w:before="7"/>
        <w:rPr>
          <w:sz w:val="8"/>
        </w:rPr>
      </w:pPr>
    </w:p>
    <w:tbl>
      <w:tblPr>
        <w:tblW w:w="0" w:type="auto"/>
        <w:tblInd w:w="127" w:type="dxa"/>
        <w:tblLayout w:type="fixed"/>
        <w:tblCellMar>
          <w:left w:w="0" w:type="dxa"/>
          <w:right w:w="0" w:type="dxa"/>
        </w:tblCellMar>
        <w:tblLook w:val="01E0" w:firstRow="1" w:lastRow="1" w:firstColumn="1" w:lastColumn="1" w:noHBand="0" w:noVBand="0"/>
      </w:tblPr>
      <w:tblGrid>
        <w:gridCol w:w="2826"/>
        <w:gridCol w:w="1217"/>
        <w:gridCol w:w="1355"/>
        <w:gridCol w:w="3601"/>
      </w:tblGrid>
      <w:tr w:rsidR="00792629" w14:paraId="15562EBD" w14:textId="77777777">
        <w:trPr>
          <w:trHeight w:val="361"/>
        </w:trPr>
        <w:tc>
          <w:tcPr>
            <w:tcW w:w="2826" w:type="dxa"/>
            <w:tcBorders>
              <w:bottom w:val="single" w:sz="6" w:space="0" w:color="000000"/>
            </w:tcBorders>
          </w:tcPr>
          <w:p w14:paraId="7776490E" w14:textId="77777777" w:rsidR="00792629" w:rsidRDefault="00ED58F8">
            <w:pPr>
              <w:pStyle w:val="TableParagraph"/>
              <w:spacing w:before="0" w:line="273" w:lineRule="exact"/>
              <w:rPr>
                <w:b/>
                <w:sz w:val="24"/>
              </w:rPr>
            </w:pPr>
            <w:bookmarkStart w:id="18" w:name="Conventions"/>
            <w:bookmarkStart w:id="19" w:name="_bookmark6"/>
            <w:bookmarkEnd w:id="18"/>
            <w:bookmarkEnd w:id="19"/>
            <w:r>
              <w:rPr>
                <w:b/>
                <w:sz w:val="24"/>
              </w:rPr>
              <w:t>Language Name (English)</w:t>
            </w:r>
          </w:p>
        </w:tc>
        <w:tc>
          <w:tcPr>
            <w:tcW w:w="1217" w:type="dxa"/>
            <w:tcBorders>
              <w:bottom w:val="single" w:sz="6" w:space="0" w:color="000000"/>
            </w:tcBorders>
          </w:tcPr>
          <w:p w14:paraId="0FDDA137" w14:textId="77777777" w:rsidR="00792629" w:rsidRDefault="00ED58F8">
            <w:pPr>
              <w:pStyle w:val="TableParagraph"/>
              <w:spacing w:before="0" w:line="273" w:lineRule="exact"/>
              <w:ind w:left="120"/>
              <w:rPr>
                <w:b/>
                <w:sz w:val="24"/>
              </w:rPr>
            </w:pPr>
            <w:r>
              <w:rPr>
                <w:b/>
                <w:sz w:val="24"/>
              </w:rPr>
              <w:t>ISO 639-3</w:t>
            </w:r>
          </w:p>
        </w:tc>
        <w:tc>
          <w:tcPr>
            <w:tcW w:w="1355" w:type="dxa"/>
            <w:tcBorders>
              <w:bottom w:val="single" w:sz="6" w:space="0" w:color="000000"/>
            </w:tcBorders>
          </w:tcPr>
          <w:p w14:paraId="447E69A9" w14:textId="77777777" w:rsidR="00792629" w:rsidRDefault="00ED58F8">
            <w:pPr>
              <w:pStyle w:val="TableParagraph"/>
              <w:spacing w:before="0" w:line="273" w:lineRule="exact"/>
              <w:ind w:left="121"/>
              <w:rPr>
                <w:b/>
                <w:sz w:val="24"/>
              </w:rPr>
            </w:pPr>
            <w:proofErr w:type="spellStart"/>
            <w:r>
              <w:rPr>
                <w:b/>
                <w:sz w:val="24"/>
              </w:rPr>
              <w:t>Glottocode</w:t>
            </w:r>
            <w:proofErr w:type="spellEnd"/>
          </w:p>
        </w:tc>
        <w:tc>
          <w:tcPr>
            <w:tcW w:w="3601" w:type="dxa"/>
            <w:tcBorders>
              <w:bottom w:val="single" w:sz="6" w:space="0" w:color="000000"/>
            </w:tcBorders>
          </w:tcPr>
          <w:p w14:paraId="40A85874" w14:textId="77777777" w:rsidR="00792629" w:rsidRDefault="00ED58F8">
            <w:pPr>
              <w:pStyle w:val="TableParagraph"/>
              <w:spacing w:before="0" w:line="273" w:lineRule="exact"/>
              <w:ind w:left="122"/>
              <w:rPr>
                <w:b/>
                <w:sz w:val="24"/>
              </w:rPr>
            </w:pPr>
            <w:r>
              <w:rPr>
                <w:b/>
                <w:sz w:val="24"/>
              </w:rPr>
              <w:t>Genetic Affiliation</w:t>
            </w:r>
          </w:p>
        </w:tc>
      </w:tr>
      <w:tr w:rsidR="00792629" w14:paraId="2FFA1CED" w14:textId="77777777">
        <w:trPr>
          <w:trHeight w:val="418"/>
        </w:trPr>
        <w:tc>
          <w:tcPr>
            <w:tcW w:w="2826" w:type="dxa"/>
            <w:tcBorders>
              <w:top w:val="single" w:sz="6" w:space="0" w:color="000000"/>
            </w:tcBorders>
          </w:tcPr>
          <w:p w14:paraId="264BBEE9" w14:textId="77777777" w:rsidR="00792629" w:rsidRDefault="00ED58F8">
            <w:pPr>
              <w:pStyle w:val="TableParagraph"/>
              <w:spacing w:before="102"/>
              <w:rPr>
                <w:sz w:val="24"/>
              </w:rPr>
            </w:pPr>
            <w:r>
              <w:rPr>
                <w:sz w:val="24"/>
              </w:rPr>
              <w:t>Cayuga</w:t>
            </w:r>
          </w:p>
        </w:tc>
        <w:tc>
          <w:tcPr>
            <w:tcW w:w="1217" w:type="dxa"/>
            <w:tcBorders>
              <w:top w:val="single" w:sz="6" w:space="0" w:color="000000"/>
            </w:tcBorders>
          </w:tcPr>
          <w:p w14:paraId="42E7B79A" w14:textId="77777777" w:rsidR="00792629" w:rsidRDefault="00ED58F8">
            <w:pPr>
              <w:pStyle w:val="TableParagraph"/>
              <w:spacing w:before="137"/>
              <w:rPr>
                <w:rFonts w:ascii="Linux Libertine Mono"/>
                <w:sz w:val="20"/>
              </w:rPr>
            </w:pPr>
            <w:r>
              <w:rPr>
                <w:rFonts w:ascii="Linux Libertine Mono"/>
                <w:w w:val="105"/>
                <w:sz w:val="20"/>
              </w:rPr>
              <w:t>cay</w:t>
            </w:r>
          </w:p>
        </w:tc>
        <w:tc>
          <w:tcPr>
            <w:tcW w:w="1355" w:type="dxa"/>
            <w:tcBorders>
              <w:top w:val="single" w:sz="6" w:space="0" w:color="000000"/>
            </w:tcBorders>
          </w:tcPr>
          <w:p w14:paraId="4E7B694F" w14:textId="77777777" w:rsidR="00792629" w:rsidRDefault="00ED58F8">
            <w:pPr>
              <w:pStyle w:val="TableParagraph"/>
              <w:spacing w:before="137"/>
              <w:rPr>
                <w:rFonts w:ascii="Linux Libertine Mono"/>
                <w:sz w:val="20"/>
              </w:rPr>
            </w:pPr>
            <w:r>
              <w:rPr>
                <w:rFonts w:ascii="Linux Libertine Mono"/>
                <w:w w:val="105"/>
                <w:sz w:val="20"/>
              </w:rPr>
              <w:t>cayu1261</w:t>
            </w:r>
          </w:p>
        </w:tc>
        <w:tc>
          <w:tcPr>
            <w:tcW w:w="3601" w:type="dxa"/>
            <w:tcBorders>
              <w:top w:val="single" w:sz="6" w:space="0" w:color="000000"/>
            </w:tcBorders>
          </w:tcPr>
          <w:p w14:paraId="6F83D7C9" w14:textId="77777777" w:rsidR="00792629" w:rsidRDefault="00ED58F8">
            <w:pPr>
              <w:pStyle w:val="TableParagraph"/>
              <w:spacing w:before="102"/>
              <w:rPr>
                <w:sz w:val="24"/>
              </w:rPr>
            </w:pPr>
            <w:r>
              <w:rPr>
                <w:sz w:val="24"/>
              </w:rPr>
              <w:t>Iroquoian &gt; Northern Iroquoian</w:t>
            </w:r>
          </w:p>
        </w:tc>
      </w:tr>
      <w:tr w:rsidR="00792629" w14:paraId="0253875C" w14:textId="77777777">
        <w:trPr>
          <w:trHeight w:val="358"/>
        </w:trPr>
        <w:tc>
          <w:tcPr>
            <w:tcW w:w="2826" w:type="dxa"/>
          </w:tcPr>
          <w:p w14:paraId="293480F2" w14:textId="77777777" w:rsidR="00792629" w:rsidRDefault="00ED58F8">
            <w:pPr>
              <w:pStyle w:val="TableParagraph"/>
              <w:rPr>
                <w:sz w:val="24"/>
              </w:rPr>
            </w:pPr>
            <w:r>
              <w:rPr>
                <w:sz w:val="24"/>
              </w:rPr>
              <w:t>Central Alaskan Yup’ik</w:t>
            </w:r>
          </w:p>
        </w:tc>
        <w:tc>
          <w:tcPr>
            <w:tcW w:w="1217" w:type="dxa"/>
          </w:tcPr>
          <w:p w14:paraId="5E439D60" w14:textId="77777777" w:rsidR="00792629" w:rsidRDefault="00ED58F8">
            <w:pPr>
              <w:pStyle w:val="TableParagraph"/>
              <w:spacing w:before="78"/>
              <w:rPr>
                <w:rFonts w:ascii="Linux Libertine Mono"/>
                <w:sz w:val="20"/>
              </w:rPr>
            </w:pPr>
            <w:proofErr w:type="spellStart"/>
            <w:r>
              <w:rPr>
                <w:rFonts w:ascii="Linux Libertine Mono"/>
                <w:w w:val="105"/>
                <w:sz w:val="20"/>
              </w:rPr>
              <w:t>esu</w:t>
            </w:r>
            <w:proofErr w:type="spellEnd"/>
          </w:p>
        </w:tc>
        <w:tc>
          <w:tcPr>
            <w:tcW w:w="1355" w:type="dxa"/>
          </w:tcPr>
          <w:p w14:paraId="62F9676E" w14:textId="77777777" w:rsidR="00792629" w:rsidRDefault="00ED58F8">
            <w:pPr>
              <w:pStyle w:val="TableParagraph"/>
              <w:spacing w:before="78"/>
              <w:rPr>
                <w:rFonts w:ascii="Linux Libertine Mono"/>
                <w:sz w:val="20"/>
              </w:rPr>
            </w:pPr>
            <w:r>
              <w:rPr>
                <w:rFonts w:ascii="Linux Libertine Mono"/>
                <w:w w:val="105"/>
                <w:sz w:val="20"/>
              </w:rPr>
              <w:t>cent2127</w:t>
            </w:r>
          </w:p>
        </w:tc>
        <w:tc>
          <w:tcPr>
            <w:tcW w:w="3601" w:type="dxa"/>
          </w:tcPr>
          <w:p w14:paraId="1501D4F5" w14:textId="77777777" w:rsidR="00792629" w:rsidRDefault="00ED58F8">
            <w:pPr>
              <w:pStyle w:val="TableParagraph"/>
              <w:rPr>
                <w:sz w:val="24"/>
              </w:rPr>
            </w:pPr>
            <w:r>
              <w:rPr>
                <w:sz w:val="24"/>
              </w:rPr>
              <w:t>Eskimo-Aleut &gt; Yupik</w:t>
            </w:r>
          </w:p>
        </w:tc>
      </w:tr>
      <w:tr w:rsidR="00792629" w14:paraId="3F65523F" w14:textId="77777777">
        <w:trPr>
          <w:trHeight w:val="358"/>
        </w:trPr>
        <w:tc>
          <w:tcPr>
            <w:tcW w:w="2826" w:type="dxa"/>
          </w:tcPr>
          <w:p w14:paraId="597C8B6B" w14:textId="77777777" w:rsidR="00792629" w:rsidRDefault="00ED58F8">
            <w:pPr>
              <w:pStyle w:val="TableParagraph"/>
              <w:rPr>
                <w:sz w:val="24"/>
              </w:rPr>
            </w:pPr>
            <w:r>
              <w:rPr>
                <w:sz w:val="24"/>
              </w:rPr>
              <w:t>Chamorro</w:t>
            </w:r>
          </w:p>
        </w:tc>
        <w:tc>
          <w:tcPr>
            <w:tcW w:w="1217" w:type="dxa"/>
          </w:tcPr>
          <w:p w14:paraId="19FD6E27" w14:textId="77777777" w:rsidR="00792629" w:rsidRDefault="00ED58F8">
            <w:pPr>
              <w:pStyle w:val="TableParagraph"/>
              <w:spacing w:before="78"/>
              <w:rPr>
                <w:rFonts w:ascii="Linux Libertine Mono"/>
                <w:sz w:val="20"/>
              </w:rPr>
            </w:pPr>
            <w:r>
              <w:rPr>
                <w:rFonts w:ascii="Linux Libertine Mono"/>
                <w:w w:val="105"/>
                <w:sz w:val="20"/>
              </w:rPr>
              <w:t>cha</w:t>
            </w:r>
          </w:p>
        </w:tc>
        <w:tc>
          <w:tcPr>
            <w:tcW w:w="1355" w:type="dxa"/>
          </w:tcPr>
          <w:p w14:paraId="2A779653" w14:textId="77777777" w:rsidR="00792629" w:rsidRDefault="00ED58F8">
            <w:pPr>
              <w:pStyle w:val="TableParagraph"/>
              <w:spacing w:before="78"/>
              <w:rPr>
                <w:rFonts w:ascii="Linux Libertine Mono"/>
                <w:sz w:val="20"/>
              </w:rPr>
            </w:pPr>
            <w:r>
              <w:rPr>
                <w:rFonts w:ascii="Linux Libertine Mono"/>
                <w:w w:val="105"/>
                <w:sz w:val="20"/>
              </w:rPr>
              <w:t>cham1312</w:t>
            </w:r>
          </w:p>
        </w:tc>
        <w:tc>
          <w:tcPr>
            <w:tcW w:w="3601" w:type="dxa"/>
          </w:tcPr>
          <w:p w14:paraId="48CEC4EB" w14:textId="77777777" w:rsidR="00792629" w:rsidRDefault="00ED58F8">
            <w:pPr>
              <w:pStyle w:val="TableParagraph"/>
              <w:rPr>
                <w:sz w:val="24"/>
              </w:rPr>
            </w:pPr>
            <w:r>
              <w:rPr>
                <w:sz w:val="24"/>
              </w:rPr>
              <w:t>Austronesian &gt; Malayo-Polynesian</w:t>
            </w:r>
          </w:p>
        </w:tc>
      </w:tr>
      <w:tr w:rsidR="00792629" w14:paraId="632629B8" w14:textId="77777777">
        <w:trPr>
          <w:trHeight w:val="358"/>
        </w:trPr>
        <w:tc>
          <w:tcPr>
            <w:tcW w:w="2826" w:type="dxa"/>
          </w:tcPr>
          <w:p w14:paraId="2D1123CA" w14:textId="77777777" w:rsidR="00792629" w:rsidRDefault="00ED58F8">
            <w:pPr>
              <w:pStyle w:val="TableParagraph"/>
              <w:rPr>
                <w:sz w:val="24"/>
              </w:rPr>
            </w:pPr>
            <w:r>
              <w:rPr>
                <w:sz w:val="24"/>
              </w:rPr>
              <w:t>Classical Nahuatl</w:t>
            </w:r>
          </w:p>
        </w:tc>
        <w:tc>
          <w:tcPr>
            <w:tcW w:w="1217" w:type="dxa"/>
          </w:tcPr>
          <w:p w14:paraId="0596BB40" w14:textId="77777777" w:rsidR="00792629" w:rsidRDefault="00ED58F8">
            <w:pPr>
              <w:pStyle w:val="TableParagraph"/>
              <w:spacing w:before="78"/>
              <w:rPr>
                <w:rFonts w:ascii="Linux Libertine Mono"/>
                <w:sz w:val="20"/>
              </w:rPr>
            </w:pPr>
            <w:proofErr w:type="spellStart"/>
            <w:r>
              <w:rPr>
                <w:rFonts w:ascii="Linux Libertine Mono"/>
                <w:w w:val="105"/>
                <w:sz w:val="20"/>
              </w:rPr>
              <w:t>nci</w:t>
            </w:r>
            <w:proofErr w:type="spellEnd"/>
          </w:p>
        </w:tc>
        <w:tc>
          <w:tcPr>
            <w:tcW w:w="1355" w:type="dxa"/>
          </w:tcPr>
          <w:p w14:paraId="029A48F1" w14:textId="77777777" w:rsidR="00792629" w:rsidRDefault="00ED58F8">
            <w:pPr>
              <w:pStyle w:val="TableParagraph"/>
              <w:spacing w:before="78"/>
              <w:rPr>
                <w:rFonts w:ascii="Linux Libertine Mono"/>
                <w:sz w:val="20"/>
              </w:rPr>
            </w:pPr>
            <w:r>
              <w:rPr>
                <w:rFonts w:ascii="Linux Libertine Mono"/>
                <w:w w:val="105"/>
                <w:sz w:val="20"/>
              </w:rPr>
              <w:t>clas1250</w:t>
            </w:r>
          </w:p>
        </w:tc>
        <w:tc>
          <w:tcPr>
            <w:tcW w:w="3601" w:type="dxa"/>
          </w:tcPr>
          <w:p w14:paraId="73ECEBFC" w14:textId="77777777" w:rsidR="00792629" w:rsidRDefault="00ED58F8">
            <w:pPr>
              <w:pStyle w:val="TableParagraph"/>
              <w:rPr>
                <w:sz w:val="24"/>
              </w:rPr>
            </w:pPr>
            <w:r>
              <w:rPr>
                <w:sz w:val="24"/>
              </w:rPr>
              <w:t xml:space="preserve">Uto-Aztecan &gt; </w:t>
            </w:r>
            <w:proofErr w:type="spellStart"/>
            <w:r>
              <w:rPr>
                <w:sz w:val="24"/>
              </w:rPr>
              <w:t>Nahuan</w:t>
            </w:r>
            <w:proofErr w:type="spellEnd"/>
          </w:p>
        </w:tc>
      </w:tr>
      <w:tr w:rsidR="00792629" w14:paraId="4E588CB4" w14:textId="77777777">
        <w:trPr>
          <w:trHeight w:val="358"/>
        </w:trPr>
        <w:tc>
          <w:tcPr>
            <w:tcW w:w="2826" w:type="dxa"/>
          </w:tcPr>
          <w:p w14:paraId="4A1B5C79" w14:textId="77777777" w:rsidR="00792629" w:rsidRDefault="00ED58F8">
            <w:pPr>
              <w:pStyle w:val="TableParagraph"/>
              <w:rPr>
                <w:sz w:val="24"/>
              </w:rPr>
            </w:pPr>
            <w:r>
              <w:rPr>
                <w:sz w:val="24"/>
              </w:rPr>
              <w:t>English</w:t>
            </w:r>
          </w:p>
        </w:tc>
        <w:tc>
          <w:tcPr>
            <w:tcW w:w="1217" w:type="dxa"/>
          </w:tcPr>
          <w:p w14:paraId="16B765A0" w14:textId="77777777" w:rsidR="00792629" w:rsidRDefault="00ED58F8">
            <w:pPr>
              <w:pStyle w:val="TableParagraph"/>
              <w:spacing w:before="78"/>
              <w:rPr>
                <w:rFonts w:ascii="Linux Libertine Mono"/>
                <w:sz w:val="20"/>
              </w:rPr>
            </w:pPr>
            <w:proofErr w:type="spellStart"/>
            <w:r>
              <w:rPr>
                <w:rFonts w:ascii="Linux Libertine Mono"/>
                <w:w w:val="105"/>
                <w:sz w:val="20"/>
              </w:rPr>
              <w:t>eng</w:t>
            </w:r>
            <w:proofErr w:type="spellEnd"/>
          </w:p>
        </w:tc>
        <w:tc>
          <w:tcPr>
            <w:tcW w:w="1355" w:type="dxa"/>
          </w:tcPr>
          <w:p w14:paraId="14C27289" w14:textId="77777777" w:rsidR="00792629" w:rsidRDefault="00ED58F8">
            <w:pPr>
              <w:pStyle w:val="TableParagraph"/>
              <w:spacing w:before="78"/>
              <w:rPr>
                <w:rFonts w:ascii="Linux Libertine Mono"/>
                <w:sz w:val="20"/>
              </w:rPr>
            </w:pPr>
            <w:r>
              <w:rPr>
                <w:rFonts w:ascii="Linux Libertine Mono"/>
                <w:w w:val="105"/>
                <w:sz w:val="20"/>
              </w:rPr>
              <w:t>stan1293</w:t>
            </w:r>
          </w:p>
        </w:tc>
        <w:tc>
          <w:tcPr>
            <w:tcW w:w="3601" w:type="dxa"/>
          </w:tcPr>
          <w:p w14:paraId="02B0A938" w14:textId="77777777" w:rsidR="00792629" w:rsidRDefault="00ED58F8">
            <w:pPr>
              <w:pStyle w:val="TableParagraph"/>
              <w:rPr>
                <w:sz w:val="24"/>
              </w:rPr>
            </w:pPr>
            <w:r>
              <w:rPr>
                <w:sz w:val="24"/>
              </w:rPr>
              <w:t>Indo-European &gt; Germanic</w:t>
            </w:r>
          </w:p>
        </w:tc>
      </w:tr>
      <w:tr w:rsidR="00792629" w14:paraId="72E151FB" w14:textId="77777777">
        <w:trPr>
          <w:trHeight w:val="358"/>
        </w:trPr>
        <w:tc>
          <w:tcPr>
            <w:tcW w:w="2826" w:type="dxa"/>
          </w:tcPr>
          <w:p w14:paraId="361ABA8C" w14:textId="77777777" w:rsidR="00792629" w:rsidRDefault="00ED58F8">
            <w:pPr>
              <w:pStyle w:val="TableParagraph"/>
              <w:rPr>
                <w:sz w:val="24"/>
              </w:rPr>
            </w:pPr>
            <w:r>
              <w:rPr>
                <w:sz w:val="24"/>
              </w:rPr>
              <w:t>Kutenai</w:t>
            </w:r>
          </w:p>
        </w:tc>
        <w:tc>
          <w:tcPr>
            <w:tcW w:w="1217" w:type="dxa"/>
          </w:tcPr>
          <w:p w14:paraId="3A735F95" w14:textId="77777777" w:rsidR="00792629" w:rsidRDefault="00ED58F8">
            <w:pPr>
              <w:pStyle w:val="TableParagraph"/>
              <w:spacing w:before="78"/>
              <w:rPr>
                <w:rFonts w:ascii="Linux Libertine Mono"/>
                <w:sz w:val="20"/>
              </w:rPr>
            </w:pPr>
            <w:proofErr w:type="spellStart"/>
            <w:r>
              <w:rPr>
                <w:rFonts w:ascii="Linux Libertine Mono"/>
                <w:w w:val="105"/>
                <w:sz w:val="20"/>
              </w:rPr>
              <w:t>kut</w:t>
            </w:r>
            <w:proofErr w:type="spellEnd"/>
          </w:p>
        </w:tc>
        <w:tc>
          <w:tcPr>
            <w:tcW w:w="1355" w:type="dxa"/>
          </w:tcPr>
          <w:p w14:paraId="77269EFB" w14:textId="77777777" w:rsidR="00792629" w:rsidRDefault="00ED58F8">
            <w:pPr>
              <w:pStyle w:val="TableParagraph"/>
              <w:spacing w:before="78"/>
              <w:rPr>
                <w:rFonts w:ascii="Linux Libertine Mono"/>
                <w:sz w:val="20"/>
              </w:rPr>
            </w:pPr>
            <w:r>
              <w:rPr>
                <w:rFonts w:ascii="Linux Libertine Mono"/>
                <w:w w:val="105"/>
                <w:sz w:val="20"/>
              </w:rPr>
              <w:t>kute1249</w:t>
            </w:r>
          </w:p>
        </w:tc>
        <w:tc>
          <w:tcPr>
            <w:tcW w:w="3601" w:type="dxa"/>
          </w:tcPr>
          <w:p w14:paraId="1FAE0ACE" w14:textId="77777777" w:rsidR="00792629" w:rsidRDefault="00ED58F8">
            <w:pPr>
              <w:pStyle w:val="TableParagraph"/>
              <w:rPr>
                <w:sz w:val="24"/>
              </w:rPr>
            </w:pPr>
            <w:r>
              <w:rPr>
                <w:sz w:val="24"/>
              </w:rPr>
              <w:t>isolate</w:t>
            </w:r>
          </w:p>
        </w:tc>
      </w:tr>
      <w:tr w:rsidR="00792629" w14:paraId="7D72023C" w14:textId="77777777">
        <w:trPr>
          <w:trHeight w:val="358"/>
        </w:trPr>
        <w:tc>
          <w:tcPr>
            <w:tcW w:w="2826" w:type="dxa"/>
          </w:tcPr>
          <w:p w14:paraId="4912FF85" w14:textId="77777777" w:rsidR="00792629" w:rsidRDefault="00ED58F8">
            <w:pPr>
              <w:pStyle w:val="TableParagraph"/>
              <w:rPr>
                <w:sz w:val="24"/>
              </w:rPr>
            </w:pPr>
            <w:r>
              <w:rPr>
                <w:sz w:val="24"/>
              </w:rPr>
              <w:t>Mandarin</w:t>
            </w:r>
          </w:p>
        </w:tc>
        <w:tc>
          <w:tcPr>
            <w:tcW w:w="1217" w:type="dxa"/>
          </w:tcPr>
          <w:p w14:paraId="78E17C89" w14:textId="77777777" w:rsidR="00792629" w:rsidRDefault="00ED58F8">
            <w:pPr>
              <w:pStyle w:val="TableParagraph"/>
              <w:spacing w:before="78"/>
              <w:rPr>
                <w:rFonts w:ascii="Linux Libertine Mono"/>
                <w:sz w:val="20"/>
              </w:rPr>
            </w:pPr>
            <w:proofErr w:type="spellStart"/>
            <w:r>
              <w:rPr>
                <w:rFonts w:ascii="Linux Libertine Mono"/>
                <w:w w:val="105"/>
                <w:sz w:val="20"/>
              </w:rPr>
              <w:t>cmn</w:t>
            </w:r>
            <w:proofErr w:type="spellEnd"/>
          </w:p>
        </w:tc>
        <w:tc>
          <w:tcPr>
            <w:tcW w:w="1355" w:type="dxa"/>
          </w:tcPr>
          <w:p w14:paraId="7D739132" w14:textId="77777777" w:rsidR="00792629" w:rsidRDefault="00ED58F8">
            <w:pPr>
              <w:pStyle w:val="TableParagraph"/>
              <w:spacing w:before="78"/>
              <w:rPr>
                <w:rFonts w:ascii="Linux Libertine Mono"/>
                <w:sz w:val="20"/>
              </w:rPr>
            </w:pPr>
            <w:r>
              <w:rPr>
                <w:rFonts w:ascii="Linux Libertine Mono"/>
                <w:w w:val="105"/>
                <w:sz w:val="20"/>
              </w:rPr>
              <w:t>mand1415</w:t>
            </w:r>
          </w:p>
        </w:tc>
        <w:tc>
          <w:tcPr>
            <w:tcW w:w="3601" w:type="dxa"/>
          </w:tcPr>
          <w:p w14:paraId="55962E10" w14:textId="77777777" w:rsidR="00792629" w:rsidRDefault="00ED58F8">
            <w:pPr>
              <w:pStyle w:val="TableParagraph"/>
              <w:rPr>
                <w:sz w:val="24"/>
              </w:rPr>
            </w:pPr>
            <w:r>
              <w:rPr>
                <w:sz w:val="24"/>
              </w:rPr>
              <w:t>Sino-Tibetan &gt; Sinitic</w:t>
            </w:r>
          </w:p>
        </w:tc>
      </w:tr>
      <w:tr w:rsidR="00792629" w14:paraId="18798D4D" w14:textId="77777777">
        <w:trPr>
          <w:trHeight w:val="358"/>
        </w:trPr>
        <w:tc>
          <w:tcPr>
            <w:tcW w:w="2826" w:type="dxa"/>
          </w:tcPr>
          <w:p w14:paraId="19CCC39E" w14:textId="77777777" w:rsidR="00792629" w:rsidRDefault="00ED58F8">
            <w:pPr>
              <w:pStyle w:val="TableParagraph"/>
              <w:rPr>
                <w:sz w:val="24"/>
              </w:rPr>
            </w:pPr>
            <w:r>
              <w:rPr>
                <w:sz w:val="24"/>
              </w:rPr>
              <w:t>Mandinka</w:t>
            </w:r>
          </w:p>
        </w:tc>
        <w:tc>
          <w:tcPr>
            <w:tcW w:w="1217" w:type="dxa"/>
          </w:tcPr>
          <w:p w14:paraId="5F7935C6" w14:textId="77777777" w:rsidR="00792629" w:rsidRDefault="00ED58F8">
            <w:pPr>
              <w:pStyle w:val="TableParagraph"/>
              <w:spacing w:before="78"/>
              <w:rPr>
                <w:rFonts w:ascii="Linux Libertine Mono"/>
                <w:sz w:val="20"/>
              </w:rPr>
            </w:pPr>
            <w:proofErr w:type="spellStart"/>
            <w:r>
              <w:rPr>
                <w:rFonts w:ascii="Linux Libertine Mono"/>
                <w:w w:val="105"/>
                <w:sz w:val="20"/>
              </w:rPr>
              <w:t>mnk</w:t>
            </w:r>
            <w:proofErr w:type="spellEnd"/>
          </w:p>
        </w:tc>
        <w:tc>
          <w:tcPr>
            <w:tcW w:w="1355" w:type="dxa"/>
          </w:tcPr>
          <w:p w14:paraId="4810E1AB" w14:textId="77777777" w:rsidR="00792629" w:rsidRDefault="00ED58F8">
            <w:pPr>
              <w:pStyle w:val="TableParagraph"/>
              <w:spacing w:before="78"/>
              <w:rPr>
                <w:rFonts w:ascii="Linux Libertine Mono"/>
                <w:sz w:val="20"/>
              </w:rPr>
            </w:pPr>
            <w:r>
              <w:rPr>
                <w:rFonts w:ascii="Linux Libertine Mono"/>
                <w:w w:val="105"/>
                <w:sz w:val="20"/>
              </w:rPr>
              <w:t>mand1436</w:t>
            </w:r>
          </w:p>
        </w:tc>
        <w:tc>
          <w:tcPr>
            <w:tcW w:w="3601" w:type="dxa"/>
          </w:tcPr>
          <w:p w14:paraId="4AAE36CF" w14:textId="77777777" w:rsidR="00792629" w:rsidRDefault="00ED58F8">
            <w:pPr>
              <w:pStyle w:val="TableParagraph"/>
              <w:rPr>
                <w:sz w:val="24"/>
              </w:rPr>
            </w:pPr>
            <w:r>
              <w:rPr>
                <w:sz w:val="24"/>
              </w:rPr>
              <w:t>Mande &gt; Manding</w:t>
            </w:r>
          </w:p>
        </w:tc>
      </w:tr>
      <w:tr w:rsidR="00792629" w14:paraId="2322C5F6" w14:textId="77777777">
        <w:trPr>
          <w:trHeight w:val="358"/>
        </w:trPr>
        <w:tc>
          <w:tcPr>
            <w:tcW w:w="2826" w:type="dxa"/>
          </w:tcPr>
          <w:p w14:paraId="0A2E7E3F" w14:textId="77777777" w:rsidR="00792629" w:rsidRDefault="00ED58F8">
            <w:pPr>
              <w:pStyle w:val="TableParagraph"/>
              <w:rPr>
                <w:sz w:val="24"/>
              </w:rPr>
            </w:pPr>
            <w:r>
              <w:rPr>
                <w:sz w:val="24"/>
              </w:rPr>
              <w:t>Mundari</w:t>
            </w:r>
          </w:p>
        </w:tc>
        <w:tc>
          <w:tcPr>
            <w:tcW w:w="1217" w:type="dxa"/>
          </w:tcPr>
          <w:p w14:paraId="34ADDE00" w14:textId="77777777" w:rsidR="00792629" w:rsidRDefault="00ED58F8">
            <w:pPr>
              <w:pStyle w:val="TableParagraph"/>
              <w:spacing w:before="78"/>
              <w:rPr>
                <w:rFonts w:ascii="Linux Libertine Mono"/>
                <w:sz w:val="20"/>
              </w:rPr>
            </w:pPr>
            <w:proofErr w:type="spellStart"/>
            <w:r>
              <w:rPr>
                <w:rFonts w:ascii="Linux Libertine Mono"/>
                <w:w w:val="105"/>
                <w:sz w:val="20"/>
              </w:rPr>
              <w:t>unr</w:t>
            </w:r>
            <w:proofErr w:type="spellEnd"/>
          </w:p>
        </w:tc>
        <w:tc>
          <w:tcPr>
            <w:tcW w:w="1355" w:type="dxa"/>
          </w:tcPr>
          <w:p w14:paraId="0D2A78CD" w14:textId="77777777" w:rsidR="00792629" w:rsidRDefault="00ED58F8">
            <w:pPr>
              <w:pStyle w:val="TableParagraph"/>
              <w:spacing w:before="78"/>
              <w:rPr>
                <w:rFonts w:ascii="Linux Libertine Mono"/>
                <w:sz w:val="20"/>
              </w:rPr>
            </w:pPr>
            <w:r>
              <w:rPr>
                <w:rFonts w:ascii="Linux Libertine Mono"/>
                <w:w w:val="105"/>
                <w:sz w:val="20"/>
              </w:rPr>
              <w:t>mund1320</w:t>
            </w:r>
          </w:p>
        </w:tc>
        <w:tc>
          <w:tcPr>
            <w:tcW w:w="3601" w:type="dxa"/>
          </w:tcPr>
          <w:p w14:paraId="3168F8EF" w14:textId="77777777" w:rsidR="00792629" w:rsidRDefault="00ED58F8">
            <w:pPr>
              <w:pStyle w:val="TableParagraph"/>
              <w:rPr>
                <w:sz w:val="24"/>
              </w:rPr>
            </w:pPr>
            <w:r>
              <w:rPr>
                <w:sz w:val="24"/>
              </w:rPr>
              <w:t>Austroasiatic &gt; Munda</w:t>
            </w:r>
          </w:p>
        </w:tc>
      </w:tr>
      <w:tr w:rsidR="00792629" w14:paraId="569E8445" w14:textId="77777777">
        <w:trPr>
          <w:trHeight w:val="358"/>
        </w:trPr>
        <w:tc>
          <w:tcPr>
            <w:tcW w:w="2826" w:type="dxa"/>
          </w:tcPr>
          <w:p w14:paraId="08113FBE" w14:textId="77777777" w:rsidR="00792629" w:rsidRDefault="00ED58F8">
            <w:pPr>
              <w:pStyle w:val="TableParagraph"/>
              <w:rPr>
                <w:sz w:val="24"/>
              </w:rPr>
            </w:pPr>
            <w:r>
              <w:rPr>
                <w:sz w:val="24"/>
              </w:rPr>
              <w:t>North Efate</w:t>
            </w:r>
          </w:p>
        </w:tc>
        <w:tc>
          <w:tcPr>
            <w:tcW w:w="1217" w:type="dxa"/>
          </w:tcPr>
          <w:p w14:paraId="18C7198B" w14:textId="77777777" w:rsidR="00792629" w:rsidRDefault="00ED58F8">
            <w:pPr>
              <w:pStyle w:val="TableParagraph"/>
              <w:spacing w:before="78"/>
              <w:rPr>
                <w:rFonts w:ascii="Linux Libertine Mono"/>
                <w:sz w:val="20"/>
              </w:rPr>
            </w:pPr>
            <w:proofErr w:type="spellStart"/>
            <w:r>
              <w:rPr>
                <w:rFonts w:ascii="Linux Libertine Mono"/>
                <w:w w:val="105"/>
                <w:sz w:val="20"/>
              </w:rPr>
              <w:t>llp</w:t>
            </w:r>
            <w:proofErr w:type="spellEnd"/>
          </w:p>
        </w:tc>
        <w:tc>
          <w:tcPr>
            <w:tcW w:w="1355" w:type="dxa"/>
          </w:tcPr>
          <w:p w14:paraId="292BA1D8" w14:textId="77777777" w:rsidR="00792629" w:rsidRDefault="00ED58F8">
            <w:pPr>
              <w:pStyle w:val="TableParagraph"/>
              <w:spacing w:before="78"/>
              <w:rPr>
                <w:rFonts w:ascii="Linux Libertine Mono"/>
                <w:sz w:val="20"/>
              </w:rPr>
            </w:pPr>
            <w:r>
              <w:rPr>
                <w:rFonts w:ascii="Linux Libertine Mono"/>
                <w:w w:val="105"/>
                <w:sz w:val="20"/>
              </w:rPr>
              <w:t>nort2836</w:t>
            </w:r>
          </w:p>
        </w:tc>
        <w:tc>
          <w:tcPr>
            <w:tcW w:w="3601" w:type="dxa"/>
          </w:tcPr>
          <w:p w14:paraId="09ECA5BA" w14:textId="77777777" w:rsidR="00792629" w:rsidRDefault="00ED58F8">
            <w:pPr>
              <w:pStyle w:val="TableParagraph"/>
              <w:rPr>
                <w:sz w:val="24"/>
              </w:rPr>
            </w:pPr>
            <w:r>
              <w:rPr>
                <w:sz w:val="24"/>
              </w:rPr>
              <w:t>Austronesian &gt; Oceanic</w:t>
            </w:r>
          </w:p>
        </w:tc>
      </w:tr>
      <w:tr w:rsidR="00792629" w14:paraId="1C72ACB5" w14:textId="77777777">
        <w:trPr>
          <w:trHeight w:val="358"/>
        </w:trPr>
        <w:tc>
          <w:tcPr>
            <w:tcW w:w="2826" w:type="dxa"/>
          </w:tcPr>
          <w:p w14:paraId="1A4531A5" w14:textId="77777777" w:rsidR="00792629" w:rsidRDefault="00ED58F8">
            <w:pPr>
              <w:pStyle w:val="TableParagraph"/>
              <w:rPr>
                <w:sz w:val="24"/>
              </w:rPr>
            </w:pPr>
            <w:r>
              <w:rPr>
                <w:sz w:val="24"/>
              </w:rPr>
              <w:t>Nuuchahnulth</w:t>
            </w:r>
          </w:p>
        </w:tc>
        <w:tc>
          <w:tcPr>
            <w:tcW w:w="1217" w:type="dxa"/>
          </w:tcPr>
          <w:p w14:paraId="6B8E53F7" w14:textId="77777777" w:rsidR="00792629" w:rsidRDefault="00ED58F8">
            <w:pPr>
              <w:pStyle w:val="TableParagraph"/>
              <w:spacing w:before="78"/>
              <w:rPr>
                <w:rFonts w:ascii="Linux Libertine Mono"/>
                <w:sz w:val="20"/>
              </w:rPr>
            </w:pPr>
            <w:proofErr w:type="spellStart"/>
            <w:r>
              <w:rPr>
                <w:rFonts w:ascii="Linux Libertine Mono"/>
                <w:w w:val="105"/>
                <w:sz w:val="20"/>
              </w:rPr>
              <w:t>nuk</w:t>
            </w:r>
            <w:proofErr w:type="spellEnd"/>
          </w:p>
        </w:tc>
        <w:tc>
          <w:tcPr>
            <w:tcW w:w="1355" w:type="dxa"/>
          </w:tcPr>
          <w:p w14:paraId="4E382071" w14:textId="77777777" w:rsidR="00792629" w:rsidRDefault="00ED58F8">
            <w:pPr>
              <w:pStyle w:val="TableParagraph"/>
              <w:spacing w:before="78"/>
              <w:rPr>
                <w:rFonts w:ascii="Linux Libertine Mono"/>
                <w:sz w:val="20"/>
              </w:rPr>
            </w:pPr>
            <w:r>
              <w:rPr>
                <w:rFonts w:ascii="Linux Libertine Mono"/>
                <w:w w:val="105"/>
                <w:sz w:val="20"/>
              </w:rPr>
              <w:t>nuuc1236</w:t>
            </w:r>
          </w:p>
        </w:tc>
        <w:tc>
          <w:tcPr>
            <w:tcW w:w="3601" w:type="dxa"/>
          </w:tcPr>
          <w:p w14:paraId="5A4176AD" w14:textId="77777777" w:rsidR="00792629" w:rsidRDefault="00ED58F8">
            <w:pPr>
              <w:pStyle w:val="TableParagraph"/>
              <w:rPr>
                <w:sz w:val="24"/>
              </w:rPr>
            </w:pPr>
            <w:r>
              <w:rPr>
                <w:sz w:val="24"/>
              </w:rPr>
              <w:t>Wakashan &gt; Southern Wakashan</w:t>
            </w:r>
          </w:p>
        </w:tc>
      </w:tr>
      <w:tr w:rsidR="00792629" w14:paraId="46CDA2EE" w14:textId="77777777">
        <w:trPr>
          <w:trHeight w:val="358"/>
        </w:trPr>
        <w:tc>
          <w:tcPr>
            <w:tcW w:w="2826" w:type="dxa"/>
          </w:tcPr>
          <w:p w14:paraId="765857C5" w14:textId="77777777" w:rsidR="00792629" w:rsidRDefault="00ED58F8">
            <w:pPr>
              <w:pStyle w:val="TableParagraph"/>
              <w:rPr>
                <w:sz w:val="24"/>
              </w:rPr>
            </w:pPr>
            <w:r>
              <w:rPr>
                <w:sz w:val="24"/>
              </w:rPr>
              <w:t>Quechua</w:t>
            </w:r>
          </w:p>
        </w:tc>
        <w:tc>
          <w:tcPr>
            <w:tcW w:w="1217" w:type="dxa"/>
          </w:tcPr>
          <w:p w14:paraId="362C0D5D" w14:textId="77777777" w:rsidR="00792629" w:rsidRDefault="00ED58F8">
            <w:pPr>
              <w:pStyle w:val="TableParagraph"/>
              <w:spacing w:before="78"/>
              <w:rPr>
                <w:rFonts w:ascii="Linux Libertine Mono"/>
                <w:sz w:val="20"/>
              </w:rPr>
            </w:pPr>
            <w:proofErr w:type="spellStart"/>
            <w:r>
              <w:rPr>
                <w:rFonts w:ascii="Linux Libertine Mono"/>
                <w:w w:val="105"/>
                <w:sz w:val="20"/>
              </w:rPr>
              <w:t>qwe</w:t>
            </w:r>
            <w:proofErr w:type="spellEnd"/>
          </w:p>
        </w:tc>
        <w:tc>
          <w:tcPr>
            <w:tcW w:w="1355" w:type="dxa"/>
          </w:tcPr>
          <w:p w14:paraId="530978BC" w14:textId="77777777" w:rsidR="00792629" w:rsidRDefault="00ED58F8">
            <w:pPr>
              <w:pStyle w:val="TableParagraph"/>
              <w:spacing w:before="78"/>
              <w:rPr>
                <w:rFonts w:ascii="Linux Libertine Mono"/>
                <w:sz w:val="20"/>
              </w:rPr>
            </w:pPr>
            <w:r>
              <w:rPr>
                <w:rFonts w:ascii="Linux Libertine Mono"/>
                <w:w w:val="105"/>
                <w:sz w:val="20"/>
              </w:rPr>
              <w:t>quec1387</w:t>
            </w:r>
          </w:p>
        </w:tc>
        <w:tc>
          <w:tcPr>
            <w:tcW w:w="3601" w:type="dxa"/>
          </w:tcPr>
          <w:p w14:paraId="2D6996DF" w14:textId="77777777" w:rsidR="00792629" w:rsidRDefault="00ED58F8">
            <w:pPr>
              <w:pStyle w:val="TableParagraph"/>
              <w:rPr>
                <w:sz w:val="24"/>
              </w:rPr>
            </w:pPr>
            <w:r>
              <w:rPr>
                <w:sz w:val="24"/>
              </w:rPr>
              <w:t>Quechuan</w:t>
            </w:r>
          </w:p>
        </w:tc>
      </w:tr>
      <w:tr w:rsidR="00792629" w14:paraId="54F7DA6C" w14:textId="77777777">
        <w:trPr>
          <w:trHeight w:val="358"/>
        </w:trPr>
        <w:tc>
          <w:tcPr>
            <w:tcW w:w="2826" w:type="dxa"/>
          </w:tcPr>
          <w:p w14:paraId="59F06DF5" w14:textId="77777777" w:rsidR="00792629" w:rsidRDefault="00ED58F8">
            <w:pPr>
              <w:pStyle w:val="TableParagraph"/>
              <w:rPr>
                <w:sz w:val="24"/>
              </w:rPr>
            </w:pPr>
            <w:r>
              <w:rPr>
                <w:sz w:val="24"/>
              </w:rPr>
              <w:t>Quiché Maya</w:t>
            </w:r>
          </w:p>
        </w:tc>
        <w:tc>
          <w:tcPr>
            <w:tcW w:w="1217" w:type="dxa"/>
          </w:tcPr>
          <w:p w14:paraId="77B7469D" w14:textId="77777777" w:rsidR="00792629" w:rsidRDefault="00ED58F8">
            <w:pPr>
              <w:pStyle w:val="TableParagraph"/>
              <w:spacing w:before="78"/>
              <w:rPr>
                <w:rFonts w:ascii="Linux Libertine Mono"/>
                <w:sz w:val="20"/>
              </w:rPr>
            </w:pPr>
            <w:proofErr w:type="spellStart"/>
            <w:r>
              <w:rPr>
                <w:rFonts w:ascii="Linux Libertine Mono"/>
                <w:w w:val="105"/>
                <w:sz w:val="20"/>
              </w:rPr>
              <w:t>quc</w:t>
            </w:r>
            <w:proofErr w:type="spellEnd"/>
          </w:p>
        </w:tc>
        <w:tc>
          <w:tcPr>
            <w:tcW w:w="1355" w:type="dxa"/>
          </w:tcPr>
          <w:p w14:paraId="4D1CE37B" w14:textId="77777777" w:rsidR="00792629" w:rsidRDefault="00ED58F8">
            <w:pPr>
              <w:pStyle w:val="TableParagraph"/>
              <w:spacing w:before="78"/>
              <w:rPr>
                <w:rFonts w:ascii="Linux Libertine Mono"/>
                <w:sz w:val="20"/>
              </w:rPr>
            </w:pPr>
            <w:r>
              <w:rPr>
                <w:rFonts w:ascii="Linux Libertine Mono"/>
                <w:w w:val="105"/>
                <w:sz w:val="20"/>
              </w:rPr>
              <w:t>kich1262</w:t>
            </w:r>
          </w:p>
        </w:tc>
        <w:tc>
          <w:tcPr>
            <w:tcW w:w="3601" w:type="dxa"/>
          </w:tcPr>
          <w:p w14:paraId="684FB5A1" w14:textId="77777777" w:rsidR="00792629" w:rsidRDefault="00ED58F8">
            <w:pPr>
              <w:pStyle w:val="TableParagraph"/>
              <w:rPr>
                <w:sz w:val="24"/>
              </w:rPr>
            </w:pPr>
            <w:r>
              <w:rPr>
                <w:sz w:val="24"/>
              </w:rPr>
              <w:t xml:space="preserve">Mayan &gt; </w:t>
            </w:r>
            <w:proofErr w:type="spellStart"/>
            <w:r>
              <w:rPr>
                <w:sz w:val="24"/>
              </w:rPr>
              <w:t>Quichean</w:t>
            </w:r>
            <w:proofErr w:type="spellEnd"/>
          </w:p>
        </w:tc>
      </w:tr>
      <w:tr w:rsidR="00792629" w14:paraId="792487F1" w14:textId="77777777">
        <w:trPr>
          <w:trHeight w:val="358"/>
        </w:trPr>
        <w:tc>
          <w:tcPr>
            <w:tcW w:w="2826" w:type="dxa"/>
          </w:tcPr>
          <w:p w14:paraId="43834184" w14:textId="77777777" w:rsidR="00792629" w:rsidRDefault="00ED58F8">
            <w:pPr>
              <w:pStyle w:val="TableParagraph"/>
              <w:rPr>
                <w:sz w:val="24"/>
              </w:rPr>
            </w:pPr>
            <w:r>
              <w:rPr>
                <w:sz w:val="24"/>
              </w:rPr>
              <w:t>Riau Indonesian</w:t>
            </w:r>
          </w:p>
        </w:tc>
        <w:tc>
          <w:tcPr>
            <w:tcW w:w="1217" w:type="dxa"/>
          </w:tcPr>
          <w:p w14:paraId="1D754E74" w14:textId="77777777" w:rsidR="00792629" w:rsidRDefault="00ED58F8">
            <w:pPr>
              <w:pStyle w:val="TableParagraph"/>
              <w:spacing w:before="78"/>
              <w:rPr>
                <w:rFonts w:ascii="Linux Libertine Mono"/>
                <w:sz w:val="20"/>
              </w:rPr>
            </w:pPr>
            <w:proofErr w:type="spellStart"/>
            <w:r>
              <w:rPr>
                <w:rFonts w:ascii="Linux Libertine Mono"/>
                <w:w w:val="105"/>
                <w:sz w:val="20"/>
              </w:rPr>
              <w:t>ind</w:t>
            </w:r>
            <w:proofErr w:type="spellEnd"/>
          </w:p>
        </w:tc>
        <w:tc>
          <w:tcPr>
            <w:tcW w:w="1355" w:type="dxa"/>
          </w:tcPr>
          <w:p w14:paraId="384F8864" w14:textId="77777777" w:rsidR="00792629" w:rsidRDefault="00ED58F8">
            <w:pPr>
              <w:pStyle w:val="TableParagraph"/>
              <w:spacing w:before="78"/>
              <w:rPr>
                <w:rFonts w:ascii="Linux Libertine Mono"/>
                <w:sz w:val="20"/>
              </w:rPr>
            </w:pPr>
            <w:r>
              <w:rPr>
                <w:rFonts w:ascii="Linux Libertine Mono"/>
                <w:w w:val="105"/>
                <w:sz w:val="20"/>
              </w:rPr>
              <w:t>indo1316</w:t>
            </w:r>
          </w:p>
        </w:tc>
        <w:tc>
          <w:tcPr>
            <w:tcW w:w="3601" w:type="dxa"/>
          </w:tcPr>
          <w:p w14:paraId="5E302C68" w14:textId="77777777" w:rsidR="00792629" w:rsidRDefault="00ED58F8">
            <w:pPr>
              <w:pStyle w:val="TableParagraph"/>
              <w:rPr>
                <w:sz w:val="24"/>
              </w:rPr>
            </w:pPr>
            <w:r>
              <w:rPr>
                <w:sz w:val="24"/>
              </w:rPr>
              <w:t>Austronesian &gt; Malayan</w:t>
            </w:r>
          </w:p>
        </w:tc>
      </w:tr>
      <w:tr w:rsidR="00792629" w14:paraId="2F2D25D7" w14:textId="77777777">
        <w:trPr>
          <w:trHeight w:val="358"/>
        </w:trPr>
        <w:tc>
          <w:tcPr>
            <w:tcW w:w="2826" w:type="dxa"/>
          </w:tcPr>
          <w:p w14:paraId="0980138D" w14:textId="77777777" w:rsidR="00792629" w:rsidRDefault="00ED58F8">
            <w:pPr>
              <w:pStyle w:val="TableParagraph"/>
              <w:rPr>
                <w:sz w:val="24"/>
              </w:rPr>
            </w:pPr>
            <w:r>
              <w:rPr>
                <w:sz w:val="24"/>
              </w:rPr>
              <w:t>Russian</w:t>
            </w:r>
          </w:p>
        </w:tc>
        <w:tc>
          <w:tcPr>
            <w:tcW w:w="1217" w:type="dxa"/>
          </w:tcPr>
          <w:p w14:paraId="117ACA63" w14:textId="77777777" w:rsidR="00792629" w:rsidRDefault="00ED58F8">
            <w:pPr>
              <w:pStyle w:val="TableParagraph"/>
              <w:spacing w:before="78"/>
              <w:rPr>
                <w:rFonts w:ascii="Linux Libertine Mono"/>
                <w:sz w:val="20"/>
              </w:rPr>
            </w:pPr>
            <w:proofErr w:type="spellStart"/>
            <w:r>
              <w:rPr>
                <w:rFonts w:ascii="Linux Libertine Mono"/>
                <w:w w:val="105"/>
                <w:sz w:val="20"/>
              </w:rPr>
              <w:t>rus</w:t>
            </w:r>
            <w:proofErr w:type="spellEnd"/>
          </w:p>
        </w:tc>
        <w:tc>
          <w:tcPr>
            <w:tcW w:w="1355" w:type="dxa"/>
          </w:tcPr>
          <w:p w14:paraId="2EB2FA5A" w14:textId="77777777" w:rsidR="00792629" w:rsidRDefault="00ED58F8">
            <w:pPr>
              <w:pStyle w:val="TableParagraph"/>
              <w:spacing w:before="78"/>
              <w:rPr>
                <w:rFonts w:ascii="Linux Libertine Mono"/>
                <w:sz w:val="20"/>
              </w:rPr>
            </w:pPr>
            <w:r>
              <w:rPr>
                <w:rFonts w:ascii="Linux Libertine Mono"/>
                <w:w w:val="105"/>
                <w:sz w:val="20"/>
              </w:rPr>
              <w:t>russ1263</w:t>
            </w:r>
          </w:p>
        </w:tc>
        <w:tc>
          <w:tcPr>
            <w:tcW w:w="3601" w:type="dxa"/>
          </w:tcPr>
          <w:p w14:paraId="233B25FD" w14:textId="77777777" w:rsidR="00792629" w:rsidRDefault="00ED58F8">
            <w:pPr>
              <w:pStyle w:val="TableParagraph"/>
              <w:rPr>
                <w:sz w:val="24"/>
              </w:rPr>
            </w:pPr>
            <w:r>
              <w:rPr>
                <w:sz w:val="24"/>
              </w:rPr>
              <w:t>Indo-European &gt; Balto-Slavic</w:t>
            </w:r>
          </w:p>
        </w:tc>
      </w:tr>
      <w:tr w:rsidR="00792629" w14:paraId="6C819C4D" w14:textId="77777777">
        <w:trPr>
          <w:trHeight w:val="358"/>
        </w:trPr>
        <w:tc>
          <w:tcPr>
            <w:tcW w:w="2826" w:type="dxa"/>
          </w:tcPr>
          <w:p w14:paraId="72117528" w14:textId="77777777" w:rsidR="00792629" w:rsidRDefault="00ED58F8">
            <w:pPr>
              <w:pStyle w:val="TableParagraph"/>
              <w:rPr>
                <w:sz w:val="24"/>
              </w:rPr>
            </w:pPr>
            <w:r>
              <w:rPr>
                <w:sz w:val="24"/>
              </w:rPr>
              <w:t>Sundanese</w:t>
            </w:r>
          </w:p>
        </w:tc>
        <w:tc>
          <w:tcPr>
            <w:tcW w:w="1217" w:type="dxa"/>
          </w:tcPr>
          <w:p w14:paraId="22C86762" w14:textId="77777777" w:rsidR="00792629" w:rsidRDefault="00ED58F8">
            <w:pPr>
              <w:pStyle w:val="TableParagraph"/>
              <w:spacing w:before="78"/>
              <w:rPr>
                <w:rFonts w:ascii="Linux Libertine Mono"/>
                <w:sz w:val="20"/>
              </w:rPr>
            </w:pPr>
            <w:r>
              <w:rPr>
                <w:rFonts w:ascii="Linux Libertine Mono"/>
                <w:w w:val="105"/>
                <w:sz w:val="20"/>
              </w:rPr>
              <w:t>sun</w:t>
            </w:r>
          </w:p>
        </w:tc>
        <w:tc>
          <w:tcPr>
            <w:tcW w:w="1355" w:type="dxa"/>
          </w:tcPr>
          <w:p w14:paraId="7D32EB25" w14:textId="77777777" w:rsidR="00792629" w:rsidRDefault="00ED58F8">
            <w:pPr>
              <w:pStyle w:val="TableParagraph"/>
              <w:spacing w:before="78"/>
              <w:rPr>
                <w:rFonts w:ascii="Linux Libertine Mono"/>
                <w:sz w:val="20"/>
              </w:rPr>
            </w:pPr>
            <w:r>
              <w:rPr>
                <w:rFonts w:ascii="Linux Libertine Mono"/>
                <w:w w:val="105"/>
                <w:sz w:val="20"/>
              </w:rPr>
              <w:t>sund1251</w:t>
            </w:r>
          </w:p>
        </w:tc>
        <w:tc>
          <w:tcPr>
            <w:tcW w:w="3601" w:type="dxa"/>
          </w:tcPr>
          <w:p w14:paraId="2573F4C3" w14:textId="77777777" w:rsidR="00792629" w:rsidRDefault="00ED58F8">
            <w:pPr>
              <w:pStyle w:val="TableParagraph"/>
              <w:rPr>
                <w:sz w:val="24"/>
              </w:rPr>
            </w:pPr>
            <w:r>
              <w:rPr>
                <w:sz w:val="24"/>
              </w:rPr>
              <w:t>Austronesian &gt; Malayo-Polynesian</w:t>
            </w:r>
          </w:p>
        </w:tc>
      </w:tr>
      <w:tr w:rsidR="00792629" w14:paraId="65DA7D80" w14:textId="77777777">
        <w:trPr>
          <w:trHeight w:val="358"/>
        </w:trPr>
        <w:tc>
          <w:tcPr>
            <w:tcW w:w="2826" w:type="dxa"/>
          </w:tcPr>
          <w:p w14:paraId="43563068" w14:textId="77777777" w:rsidR="00792629" w:rsidRDefault="00ED58F8">
            <w:pPr>
              <w:pStyle w:val="TableParagraph"/>
              <w:rPr>
                <w:sz w:val="24"/>
              </w:rPr>
            </w:pPr>
            <w:r>
              <w:rPr>
                <w:sz w:val="24"/>
              </w:rPr>
              <w:t>Tagalog</w:t>
            </w:r>
          </w:p>
        </w:tc>
        <w:tc>
          <w:tcPr>
            <w:tcW w:w="1217" w:type="dxa"/>
          </w:tcPr>
          <w:p w14:paraId="5C8BD820" w14:textId="77777777" w:rsidR="00792629" w:rsidRDefault="00ED58F8">
            <w:pPr>
              <w:pStyle w:val="TableParagraph"/>
              <w:spacing w:before="78"/>
              <w:rPr>
                <w:rFonts w:ascii="Linux Libertine Mono"/>
                <w:sz w:val="20"/>
              </w:rPr>
            </w:pPr>
            <w:proofErr w:type="spellStart"/>
            <w:r>
              <w:rPr>
                <w:rFonts w:ascii="Linux Libertine Mono"/>
                <w:w w:val="105"/>
                <w:sz w:val="20"/>
              </w:rPr>
              <w:t>tgl</w:t>
            </w:r>
            <w:proofErr w:type="spellEnd"/>
          </w:p>
        </w:tc>
        <w:tc>
          <w:tcPr>
            <w:tcW w:w="1355" w:type="dxa"/>
          </w:tcPr>
          <w:p w14:paraId="7BEF355D" w14:textId="77777777" w:rsidR="00792629" w:rsidRDefault="00ED58F8">
            <w:pPr>
              <w:pStyle w:val="TableParagraph"/>
              <w:spacing w:before="78"/>
              <w:rPr>
                <w:rFonts w:ascii="Linux Libertine Mono"/>
                <w:sz w:val="20"/>
              </w:rPr>
            </w:pPr>
            <w:r>
              <w:rPr>
                <w:rFonts w:ascii="Linux Libertine Mono"/>
                <w:w w:val="105"/>
                <w:sz w:val="20"/>
              </w:rPr>
              <w:t>taga1280</w:t>
            </w:r>
          </w:p>
        </w:tc>
        <w:tc>
          <w:tcPr>
            <w:tcW w:w="3601" w:type="dxa"/>
          </w:tcPr>
          <w:p w14:paraId="22DF26A6" w14:textId="77777777" w:rsidR="00792629" w:rsidRDefault="00ED58F8">
            <w:pPr>
              <w:pStyle w:val="TableParagraph"/>
              <w:rPr>
                <w:sz w:val="24"/>
              </w:rPr>
            </w:pPr>
            <w:r>
              <w:rPr>
                <w:sz w:val="24"/>
              </w:rPr>
              <w:t>Austronesian &gt; Philippine</w:t>
            </w:r>
          </w:p>
        </w:tc>
      </w:tr>
      <w:tr w:rsidR="00792629" w14:paraId="6A140E8B" w14:textId="77777777">
        <w:trPr>
          <w:trHeight w:val="358"/>
        </w:trPr>
        <w:tc>
          <w:tcPr>
            <w:tcW w:w="2826" w:type="dxa"/>
          </w:tcPr>
          <w:p w14:paraId="0A0D977B" w14:textId="77777777" w:rsidR="00792629" w:rsidRDefault="00ED58F8">
            <w:pPr>
              <w:pStyle w:val="TableParagraph"/>
              <w:rPr>
                <w:sz w:val="24"/>
              </w:rPr>
            </w:pPr>
            <w:r>
              <w:rPr>
                <w:sz w:val="24"/>
              </w:rPr>
              <w:t>Tongan</w:t>
            </w:r>
          </w:p>
        </w:tc>
        <w:tc>
          <w:tcPr>
            <w:tcW w:w="1217" w:type="dxa"/>
          </w:tcPr>
          <w:p w14:paraId="46790673" w14:textId="77777777" w:rsidR="00792629" w:rsidRDefault="00ED58F8">
            <w:pPr>
              <w:pStyle w:val="TableParagraph"/>
              <w:spacing w:before="78"/>
              <w:rPr>
                <w:rFonts w:ascii="Linux Libertine Mono"/>
                <w:sz w:val="20"/>
              </w:rPr>
            </w:pPr>
            <w:r>
              <w:rPr>
                <w:rFonts w:ascii="Linux Libertine Mono"/>
                <w:w w:val="105"/>
                <w:sz w:val="20"/>
              </w:rPr>
              <w:t>ton</w:t>
            </w:r>
          </w:p>
        </w:tc>
        <w:tc>
          <w:tcPr>
            <w:tcW w:w="1355" w:type="dxa"/>
          </w:tcPr>
          <w:p w14:paraId="2BF94F88" w14:textId="77777777" w:rsidR="00792629" w:rsidRDefault="00ED58F8">
            <w:pPr>
              <w:pStyle w:val="TableParagraph"/>
              <w:spacing w:before="78"/>
              <w:rPr>
                <w:rFonts w:ascii="Linux Libertine Mono"/>
                <w:sz w:val="20"/>
              </w:rPr>
            </w:pPr>
            <w:r>
              <w:rPr>
                <w:rFonts w:ascii="Linux Libertine Mono"/>
                <w:w w:val="105"/>
                <w:sz w:val="20"/>
              </w:rPr>
              <w:t>tong1325</w:t>
            </w:r>
          </w:p>
        </w:tc>
        <w:tc>
          <w:tcPr>
            <w:tcW w:w="3601" w:type="dxa"/>
          </w:tcPr>
          <w:p w14:paraId="166CE183" w14:textId="77777777" w:rsidR="00792629" w:rsidRDefault="00ED58F8">
            <w:pPr>
              <w:pStyle w:val="TableParagraph"/>
              <w:rPr>
                <w:sz w:val="24"/>
              </w:rPr>
            </w:pPr>
            <w:r>
              <w:rPr>
                <w:sz w:val="24"/>
              </w:rPr>
              <w:t>Austronesian &gt; Polynesian</w:t>
            </w:r>
          </w:p>
        </w:tc>
      </w:tr>
      <w:tr w:rsidR="00792629" w14:paraId="1CFCF925" w14:textId="77777777">
        <w:trPr>
          <w:trHeight w:val="315"/>
        </w:trPr>
        <w:tc>
          <w:tcPr>
            <w:tcW w:w="2826" w:type="dxa"/>
          </w:tcPr>
          <w:p w14:paraId="1E7ECDEE" w14:textId="77777777" w:rsidR="00792629" w:rsidRDefault="00ED58F8">
            <w:pPr>
              <w:pStyle w:val="TableParagraph"/>
              <w:spacing w:line="253" w:lineRule="exact"/>
              <w:rPr>
                <w:sz w:val="24"/>
              </w:rPr>
            </w:pPr>
            <w:r>
              <w:rPr>
                <w:sz w:val="24"/>
              </w:rPr>
              <w:t>Ute</w:t>
            </w:r>
          </w:p>
        </w:tc>
        <w:tc>
          <w:tcPr>
            <w:tcW w:w="1217" w:type="dxa"/>
          </w:tcPr>
          <w:p w14:paraId="01AED85D" w14:textId="77777777" w:rsidR="00792629" w:rsidRDefault="00ED58F8">
            <w:pPr>
              <w:pStyle w:val="TableParagraph"/>
              <w:spacing w:before="78" w:line="218" w:lineRule="exact"/>
              <w:rPr>
                <w:rFonts w:ascii="Linux Libertine Mono"/>
                <w:sz w:val="20"/>
              </w:rPr>
            </w:pPr>
            <w:proofErr w:type="spellStart"/>
            <w:r>
              <w:rPr>
                <w:rFonts w:ascii="Linux Libertine Mono"/>
                <w:w w:val="105"/>
                <w:sz w:val="20"/>
              </w:rPr>
              <w:t>ute</w:t>
            </w:r>
            <w:proofErr w:type="spellEnd"/>
          </w:p>
        </w:tc>
        <w:tc>
          <w:tcPr>
            <w:tcW w:w="1355" w:type="dxa"/>
          </w:tcPr>
          <w:p w14:paraId="2BAF2467" w14:textId="77777777" w:rsidR="00792629" w:rsidRDefault="00ED58F8">
            <w:pPr>
              <w:pStyle w:val="TableParagraph"/>
              <w:spacing w:before="78" w:line="218" w:lineRule="exact"/>
              <w:rPr>
                <w:rFonts w:ascii="Linux Libertine Mono"/>
                <w:sz w:val="20"/>
              </w:rPr>
            </w:pPr>
            <w:r>
              <w:rPr>
                <w:rFonts w:ascii="Linux Libertine Mono"/>
                <w:w w:val="105"/>
                <w:sz w:val="20"/>
              </w:rPr>
              <w:t>utee1244</w:t>
            </w:r>
          </w:p>
        </w:tc>
        <w:tc>
          <w:tcPr>
            <w:tcW w:w="3601" w:type="dxa"/>
          </w:tcPr>
          <w:p w14:paraId="79145B3C" w14:textId="77777777" w:rsidR="00792629" w:rsidRDefault="00ED58F8">
            <w:pPr>
              <w:pStyle w:val="TableParagraph"/>
              <w:spacing w:line="253" w:lineRule="exact"/>
              <w:rPr>
                <w:sz w:val="24"/>
              </w:rPr>
            </w:pPr>
            <w:r>
              <w:rPr>
                <w:sz w:val="24"/>
              </w:rPr>
              <w:t>Austronesian &gt; Polynesian</w:t>
            </w:r>
          </w:p>
        </w:tc>
      </w:tr>
    </w:tbl>
    <w:p w14:paraId="2FEECD18" w14:textId="77777777" w:rsidR="00792629" w:rsidRDefault="00792629">
      <w:pPr>
        <w:spacing w:line="253" w:lineRule="exact"/>
        <w:rPr>
          <w:sz w:val="24"/>
        </w:rPr>
        <w:sectPr w:rsidR="00792629">
          <w:pgSz w:w="12240" w:h="15840"/>
          <w:pgMar w:top="1500" w:right="1000" w:bottom="1040" w:left="1680" w:header="0" w:footer="856" w:gutter="0"/>
          <w:cols w:space="720"/>
        </w:sectPr>
      </w:pPr>
    </w:p>
    <w:p w14:paraId="773EE496" w14:textId="77777777" w:rsidR="00792629" w:rsidRDefault="00ED58F8">
      <w:pPr>
        <w:pStyle w:val="Heading1"/>
        <w:ind w:left="131" w:right="450" w:firstLine="0"/>
        <w:jc w:val="center"/>
      </w:pPr>
      <w:bookmarkStart w:id="20" w:name="_bookmark7"/>
      <w:bookmarkEnd w:id="20"/>
      <w:r>
        <w:rPr>
          <w:w w:val="115"/>
        </w:rPr>
        <w:lastRenderedPageBreak/>
        <w:t>Conventions</w:t>
      </w:r>
    </w:p>
    <w:p w14:paraId="42D44AA6" w14:textId="77777777" w:rsidR="00792629" w:rsidRDefault="00ED58F8">
      <w:pPr>
        <w:pStyle w:val="BodyText"/>
        <w:spacing w:before="179" w:line="420" w:lineRule="auto"/>
        <w:ind w:left="120" w:right="433"/>
        <w:jc w:val="both"/>
      </w:pPr>
      <w:r>
        <w:t>This note documents the conventions I have adopted regarding linguistic data, terminology, and presentation of data throughout this thesis.</w:t>
      </w:r>
    </w:p>
    <w:p w14:paraId="65409B64" w14:textId="77777777" w:rsidR="00792629" w:rsidRDefault="00ED58F8">
      <w:pPr>
        <w:pStyle w:val="BodyText"/>
        <w:spacing w:line="420" w:lineRule="auto"/>
        <w:ind w:left="119" w:right="433" w:firstLine="358"/>
        <w:jc w:val="both"/>
      </w:pPr>
      <w:r>
        <w:t>It</w:t>
      </w:r>
      <w:r>
        <w:rPr>
          <w:spacing w:val="-13"/>
        </w:rPr>
        <w:t xml:space="preserve"> </w:t>
      </w:r>
      <w:r>
        <w:t>is</w:t>
      </w:r>
      <w:r>
        <w:rPr>
          <w:spacing w:val="-13"/>
        </w:rPr>
        <w:t xml:space="preserve"> </w:t>
      </w:r>
      <w:r>
        <w:t>well</w:t>
      </w:r>
      <w:r>
        <w:rPr>
          <w:spacing w:val="-13"/>
        </w:rPr>
        <w:t xml:space="preserve"> </w:t>
      </w:r>
      <w:r>
        <w:t>known</w:t>
      </w:r>
      <w:r>
        <w:rPr>
          <w:spacing w:val="-12"/>
        </w:rPr>
        <w:t xml:space="preserve"> </w:t>
      </w:r>
      <w:r>
        <w:t>that</w:t>
      </w:r>
      <w:r>
        <w:rPr>
          <w:spacing w:val="-13"/>
        </w:rPr>
        <w:t xml:space="preserve"> </w:t>
      </w:r>
      <w:r>
        <w:t>the</w:t>
      </w:r>
      <w:r>
        <w:rPr>
          <w:spacing w:val="-13"/>
        </w:rPr>
        <w:t xml:space="preserve"> </w:t>
      </w:r>
      <w:r>
        <w:t>world’s</w:t>
      </w:r>
      <w:r>
        <w:rPr>
          <w:spacing w:val="-12"/>
        </w:rPr>
        <w:t xml:space="preserve"> </w:t>
      </w:r>
      <w:r>
        <w:t>languages</w:t>
      </w:r>
      <w:r>
        <w:rPr>
          <w:spacing w:val="-13"/>
        </w:rPr>
        <w:t xml:space="preserve"> </w:t>
      </w:r>
      <w:r>
        <w:t>realize</w:t>
      </w:r>
      <w:r>
        <w:rPr>
          <w:spacing w:val="-13"/>
        </w:rPr>
        <w:t xml:space="preserve"> </w:t>
      </w:r>
      <w:r>
        <w:t>widely</w:t>
      </w:r>
      <w:r>
        <w:rPr>
          <w:spacing w:val="-12"/>
        </w:rPr>
        <w:t xml:space="preserve"> </w:t>
      </w:r>
      <w:r>
        <w:t>different</w:t>
      </w:r>
      <w:r>
        <w:rPr>
          <w:spacing w:val="-13"/>
        </w:rPr>
        <w:t xml:space="preserve"> </w:t>
      </w:r>
      <w:r>
        <w:t>sets</w:t>
      </w:r>
      <w:r>
        <w:rPr>
          <w:spacing w:val="-13"/>
        </w:rPr>
        <w:t xml:space="preserve"> </w:t>
      </w:r>
      <w:r>
        <w:t>of</w:t>
      </w:r>
      <w:r>
        <w:rPr>
          <w:spacing w:val="-12"/>
        </w:rPr>
        <w:t xml:space="preserve"> </w:t>
      </w:r>
      <w:proofErr w:type="spellStart"/>
      <w:r>
        <w:t>morphosyntac</w:t>
      </w:r>
      <w:proofErr w:type="spellEnd"/>
      <w:r>
        <w:t>- tic categories (</w:t>
      </w:r>
      <w:hyperlink w:anchor="_bookmark148" w:history="1">
        <w:r>
          <w:rPr>
            <w:color w:val="BF003F"/>
          </w:rPr>
          <w:t>Whaley 1997</w:t>
        </w:r>
      </w:hyperlink>
      <w:r>
        <w:t xml:space="preserve">: 58; </w:t>
      </w:r>
      <w:hyperlink w:anchor="_bookmark85" w:history="1">
        <w:r>
          <w:rPr>
            <w:color w:val="BF003F"/>
          </w:rPr>
          <w:t>Haspelmath 2007</w:t>
        </w:r>
      </w:hyperlink>
      <w:r>
        <w:t xml:space="preserve">). </w:t>
      </w:r>
      <w:r>
        <w:rPr>
          <w:spacing w:val="-3"/>
        </w:rPr>
        <w:t xml:space="preserve">Moreover, </w:t>
      </w:r>
      <w:r>
        <w:t>even when these categories bear the same name,  they may differ drastically in their behavior (</w:t>
      </w:r>
      <w:hyperlink w:anchor="_bookmark71" w:history="1">
        <w:r>
          <w:rPr>
            <w:color w:val="BF003F"/>
          </w:rPr>
          <w:t>Dixon 2010</w:t>
        </w:r>
      </w:hyperlink>
      <w:r>
        <w:t>:  9).  It is   the subject of much debate whether these language-specific categories can be mapped onto each other or compared in any useful way (</w:t>
      </w:r>
      <w:hyperlink w:anchor="_bookmark61" w:history="1">
        <w:r>
          <w:rPr>
            <w:color w:val="BF003F"/>
          </w:rPr>
          <w:t>Croft 1995</w:t>
        </w:r>
      </w:hyperlink>
      <w:r>
        <w:t xml:space="preserve">; </w:t>
      </w:r>
      <w:hyperlink w:anchor="_bookmark133" w:history="1">
        <w:r>
          <w:rPr>
            <w:color w:val="BF003F"/>
          </w:rPr>
          <w:t>Song 2001</w:t>
        </w:r>
      </w:hyperlink>
      <w:r>
        <w:t xml:space="preserve">: 10–15; </w:t>
      </w:r>
      <w:hyperlink w:anchor="_bookmark64" w:history="1">
        <w:r>
          <w:rPr>
            <w:color w:val="BF003F"/>
          </w:rPr>
          <w:t>Croft 2003</w:t>
        </w:r>
      </w:hyperlink>
      <w:r>
        <w:t>:</w:t>
      </w:r>
      <w:r>
        <w:rPr>
          <w:spacing w:val="52"/>
        </w:rPr>
        <w:t xml:space="preserve"> </w:t>
      </w:r>
      <w:r>
        <w:t>13–</w:t>
      </w:r>
    </w:p>
    <w:p w14:paraId="7A964A67" w14:textId="77777777" w:rsidR="00792629" w:rsidRDefault="00ED58F8">
      <w:pPr>
        <w:pStyle w:val="BodyText"/>
        <w:spacing w:line="420" w:lineRule="auto"/>
        <w:ind w:left="120" w:right="432"/>
        <w:jc w:val="both"/>
      </w:pPr>
      <w:r>
        <w:t xml:space="preserve">19; </w:t>
      </w:r>
      <w:hyperlink w:anchor="_bookmark86" w:history="1">
        <w:r>
          <w:rPr>
            <w:color w:val="BF003F"/>
          </w:rPr>
          <w:t>Haspelmath 2010a</w:t>
        </w:r>
      </w:hyperlink>
      <w:r>
        <w:t>,</w:t>
      </w:r>
      <w:hyperlink w:anchor="_bookmark88" w:history="1">
        <w:r>
          <w:rPr>
            <w:color w:val="BF003F"/>
          </w:rPr>
          <w:t>c</w:t>
        </w:r>
      </w:hyperlink>
      <w:r>
        <w:t xml:space="preserve">; </w:t>
      </w:r>
      <w:hyperlink w:anchor="_bookmark121" w:history="1">
        <w:r>
          <w:rPr>
            <w:color w:val="BF003F"/>
          </w:rPr>
          <w:t>Newmeyer 2010</w:t>
        </w:r>
      </w:hyperlink>
      <w:r>
        <w:t xml:space="preserve">; </w:t>
      </w:r>
      <w:hyperlink w:anchor="_bookmark136" w:history="1">
        <w:r>
          <w:rPr>
            <w:color w:val="BF003F"/>
          </w:rPr>
          <w:t>Stassen 2011</w:t>
        </w:r>
      </w:hyperlink>
      <w:r>
        <w:t xml:space="preserve">; </w:t>
      </w:r>
      <w:hyperlink w:anchor="_bookmark93" w:history="1">
        <w:r>
          <w:rPr>
            <w:color w:val="BF003F"/>
          </w:rPr>
          <w:t>Hieber 2013</w:t>
        </w:r>
      </w:hyperlink>
      <w:r>
        <w:t xml:space="preserve">: 308–310; </w:t>
      </w:r>
      <w:hyperlink w:anchor="_bookmark66" w:history="1">
        <w:r>
          <w:rPr>
            <w:color w:val="BF003F"/>
          </w:rPr>
          <w:t>Croft 2014</w:t>
        </w:r>
      </w:hyperlink>
      <w:r>
        <w:t xml:space="preserve">; </w:t>
      </w:r>
      <w:hyperlink w:anchor="_bookmark123" w:history="1">
        <w:r>
          <w:rPr>
            <w:color w:val="BF003F"/>
          </w:rPr>
          <w:t>Plank 2016</w:t>
        </w:r>
      </w:hyperlink>
      <w:r>
        <w:t xml:space="preserve">; </w:t>
      </w:r>
      <w:hyperlink w:anchor="_bookmark134" w:history="1">
        <w:r>
          <w:rPr>
            <w:color w:val="BF003F"/>
          </w:rPr>
          <w:t>Song 2018</w:t>
        </w:r>
      </w:hyperlink>
      <w:r>
        <w:t xml:space="preserve">: 44–58). Recognizing these difficulties, I have made no attempt to standardize the linguistic terminology used in examples from different languages. I have, however, standardized the abbreviations used to refer to those terms. For example, even though one researcher may abbreviate Subject as subj and another researcher abbreviate it as sub, I nonetheless gloss all Subject morphemes as subj. See the </w:t>
      </w:r>
      <w:hyperlink w:anchor="_bookmark4" w:history="1">
        <w:r>
          <w:rPr>
            <w:color w:val="00AEEF"/>
          </w:rPr>
          <w:t xml:space="preserve">List of Abbreviations </w:t>
        </w:r>
      </w:hyperlink>
      <w:r>
        <w:t>for a complete list of glossing abbreviations.</w:t>
      </w:r>
    </w:p>
    <w:p w14:paraId="72B15404" w14:textId="77777777" w:rsidR="00792629" w:rsidRDefault="00ED58F8">
      <w:pPr>
        <w:pStyle w:val="BodyText"/>
        <w:spacing w:line="420" w:lineRule="auto"/>
        <w:ind w:left="120" w:right="434" w:firstLine="358"/>
        <w:jc w:val="both"/>
      </w:pPr>
      <w:r>
        <w:t>I have not attempted to standardize the transcription systems and orthographies used in examples. All examples are given as transcribed in their original source. The reader should consult those original sources for further details regarding orthography.</w:t>
      </w:r>
    </w:p>
    <w:p w14:paraId="17F10E5F" w14:textId="77777777" w:rsidR="00792629" w:rsidRDefault="00ED58F8">
      <w:pPr>
        <w:pStyle w:val="BodyText"/>
        <w:spacing w:line="420" w:lineRule="auto"/>
        <w:ind w:left="120" w:right="434" w:firstLine="358"/>
        <w:jc w:val="both"/>
      </w:pPr>
      <w:r>
        <w:t>In</w:t>
      </w:r>
      <w:r>
        <w:rPr>
          <w:spacing w:val="-11"/>
        </w:rPr>
        <w:t xml:space="preserve"> </w:t>
      </w:r>
      <w:r>
        <w:t>all</w:t>
      </w:r>
      <w:r>
        <w:rPr>
          <w:spacing w:val="-11"/>
        </w:rPr>
        <w:t xml:space="preserve"> </w:t>
      </w:r>
      <w:r>
        <w:t>interlinear</w:t>
      </w:r>
      <w:r>
        <w:rPr>
          <w:spacing w:val="-11"/>
        </w:rPr>
        <w:t xml:space="preserve"> </w:t>
      </w:r>
      <w:r>
        <w:t>glossed</w:t>
      </w:r>
      <w:r>
        <w:rPr>
          <w:spacing w:val="-11"/>
        </w:rPr>
        <w:t xml:space="preserve"> </w:t>
      </w:r>
      <w:r>
        <w:t>examples,</w:t>
      </w:r>
      <w:r>
        <w:rPr>
          <w:spacing w:val="-9"/>
        </w:rPr>
        <w:t xml:space="preserve"> </w:t>
      </w:r>
      <w:r>
        <w:t>I</w:t>
      </w:r>
      <w:r>
        <w:rPr>
          <w:spacing w:val="-11"/>
        </w:rPr>
        <w:t xml:space="preserve"> </w:t>
      </w:r>
      <w:r>
        <w:t>follow</w:t>
      </w:r>
      <w:r>
        <w:rPr>
          <w:spacing w:val="-11"/>
        </w:rPr>
        <w:t xml:space="preserve"> </w:t>
      </w:r>
      <w:r>
        <w:t>the</w:t>
      </w:r>
      <w:r>
        <w:rPr>
          <w:spacing w:val="-10"/>
        </w:rPr>
        <w:t xml:space="preserve"> </w:t>
      </w:r>
      <w:r>
        <w:t>formatting</w:t>
      </w:r>
      <w:r>
        <w:rPr>
          <w:spacing w:val="-11"/>
        </w:rPr>
        <w:t xml:space="preserve"> </w:t>
      </w:r>
      <w:r>
        <w:t>conventions</w:t>
      </w:r>
      <w:r>
        <w:rPr>
          <w:spacing w:val="-11"/>
        </w:rPr>
        <w:t xml:space="preserve"> </w:t>
      </w:r>
      <w:r>
        <w:t>(but</w:t>
      </w:r>
      <w:r>
        <w:rPr>
          <w:spacing w:val="-11"/>
        </w:rPr>
        <w:t xml:space="preserve"> </w:t>
      </w:r>
      <w:r>
        <w:t>not</w:t>
      </w:r>
      <w:r>
        <w:rPr>
          <w:spacing w:val="-11"/>
        </w:rPr>
        <w:t xml:space="preserve"> </w:t>
      </w:r>
      <w:proofErr w:type="spellStart"/>
      <w:r>
        <w:t>necessar</w:t>
      </w:r>
      <w:proofErr w:type="spellEnd"/>
      <w:r>
        <w:t xml:space="preserve">- </w:t>
      </w:r>
      <w:proofErr w:type="spellStart"/>
      <w:r>
        <w:t>ily</w:t>
      </w:r>
      <w:proofErr w:type="spellEnd"/>
      <w:r>
        <w:rPr>
          <w:spacing w:val="-5"/>
        </w:rPr>
        <w:t xml:space="preserve"> </w:t>
      </w:r>
      <w:r>
        <w:t>the</w:t>
      </w:r>
      <w:r>
        <w:rPr>
          <w:spacing w:val="-4"/>
        </w:rPr>
        <w:t xml:space="preserve"> </w:t>
      </w:r>
      <w:r>
        <w:t>recommended</w:t>
      </w:r>
      <w:r>
        <w:rPr>
          <w:spacing w:val="-4"/>
        </w:rPr>
        <w:t xml:space="preserve"> </w:t>
      </w:r>
      <w:r>
        <w:t>abbreviations)</w:t>
      </w:r>
      <w:r>
        <w:rPr>
          <w:spacing w:val="-4"/>
        </w:rPr>
        <w:t xml:space="preserve"> </w:t>
      </w:r>
      <w:r>
        <w:t>of</w:t>
      </w:r>
      <w:r>
        <w:rPr>
          <w:spacing w:val="-4"/>
        </w:rPr>
        <w:t xml:space="preserve"> </w:t>
      </w:r>
      <w:r>
        <w:t>the</w:t>
      </w:r>
      <w:r>
        <w:rPr>
          <w:spacing w:val="-4"/>
        </w:rPr>
        <w:t xml:space="preserve"> </w:t>
      </w:r>
      <w:r>
        <w:t>Leipzig</w:t>
      </w:r>
      <w:r>
        <w:rPr>
          <w:spacing w:val="-4"/>
        </w:rPr>
        <w:t xml:space="preserve"> </w:t>
      </w:r>
      <w:r>
        <w:t>Glossing</w:t>
      </w:r>
      <w:r>
        <w:rPr>
          <w:spacing w:val="-4"/>
        </w:rPr>
        <w:t xml:space="preserve"> </w:t>
      </w:r>
      <w:r>
        <w:t>Rules</w:t>
      </w:r>
      <w:r>
        <w:rPr>
          <w:spacing w:val="-4"/>
        </w:rPr>
        <w:t xml:space="preserve"> </w:t>
      </w:r>
      <w:r>
        <w:t>(</w:t>
      </w:r>
      <w:hyperlink w:anchor="_bookmark49" w:history="1">
        <w:r>
          <w:rPr>
            <w:color w:val="BF003F"/>
          </w:rPr>
          <w:t>Bickel,</w:t>
        </w:r>
        <w:r>
          <w:rPr>
            <w:color w:val="BF003F"/>
            <w:spacing w:val="-5"/>
          </w:rPr>
          <w:t xml:space="preserve"> </w:t>
        </w:r>
        <w:r>
          <w:rPr>
            <w:color w:val="BF003F"/>
          </w:rPr>
          <w:t>Comrie</w:t>
        </w:r>
        <w:r>
          <w:rPr>
            <w:color w:val="BF003F"/>
            <w:spacing w:val="-4"/>
          </w:rPr>
          <w:t xml:space="preserve"> </w:t>
        </w:r>
        <w:r>
          <w:rPr>
            <w:color w:val="BF003F"/>
          </w:rPr>
          <w:t>&amp;</w:t>
        </w:r>
        <w:r>
          <w:rPr>
            <w:color w:val="BF003F"/>
            <w:spacing w:val="-4"/>
          </w:rPr>
          <w:t xml:space="preserve"> </w:t>
        </w:r>
        <w:r>
          <w:rPr>
            <w:color w:val="BF003F"/>
          </w:rPr>
          <w:t>Haspel-</w:t>
        </w:r>
      </w:hyperlink>
      <w:r>
        <w:rPr>
          <w:color w:val="BF003F"/>
        </w:rPr>
        <w:t xml:space="preserve"> </w:t>
      </w:r>
      <w:hyperlink w:anchor="_bookmark49" w:history="1">
        <w:r>
          <w:rPr>
            <w:color w:val="BF003F"/>
          </w:rPr>
          <w:t>math 2015</w:t>
        </w:r>
      </w:hyperlink>
      <w:r>
        <w:t>). The source of each example is always provided after the example</w:t>
      </w:r>
      <w:r>
        <w:rPr>
          <w:spacing w:val="-24"/>
        </w:rPr>
        <w:t xml:space="preserve"> </w:t>
      </w:r>
      <w:r>
        <w:t>itself.</w:t>
      </w:r>
    </w:p>
    <w:p w14:paraId="15C1222A" w14:textId="77777777" w:rsidR="00792629" w:rsidRDefault="00ED58F8">
      <w:pPr>
        <w:pStyle w:val="BodyText"/>
        <w:spacing w:line="420" w:lineRule="auto"/>
        <w:ind w:left="120" w:right="433" w:firstLine="358"/>
        <w:jc w:val="both"/>
      </w:pPr>
      <w:r>
        <w:t>It is increasingly common in typological studies to write language-particular terms and categories with an initial capital letter, and to write terms that refer to language-general or semantic/functional</w:t>
      </w:r>
      <w:r>
        <w:rPr>
          <w:spacing w:val="-13"/>
        </w:rPr>
        <w:t xml:space="preserve"> </w:t>
      </w:r>
      <w:r>
        <w:t>concepts</w:t>
      </w:r>
      <w:r>
        <w:rPr>
          <w:spacing w:val="-13"/>
        </w:rPr>
        <w:t xml:space="preserve"> </w:t>
      </w:r>
      <w:r>
        <w:t>(e.g.</w:t>
      </w:r>
      <w:r>
        <w:rPr>
          <w:spacing w:val="10"/>
        </w:rPr>
        <w:t xml:space="preserve"> </w:t>
      </w:r>
      <w:r>
        <w:t>the</w:t>
      </w:r>
      <w:r>
        <w:rPr>
          <w:spacing w:val="-13"/>
        </w:rPr>
        <w:t xml:space="preserve"> </w:t>
      </w:r>
      <w:r>
        <w:t>crosslinguistic</w:t>
      </w:r>
      <w:r>
        <w:rPr>
          <w:spacing w:val="-13"/>
        </w:rPr>
        <w:t xml:space="preserve"> </w:t>
      </w:r>
      <w:r>
        <w:t>notion</w:t>
      </w:r>
      <w:r>
        <w:rPr>
          <w:spacing w:val="-13"/>
        </w:rPr>
        <w:t xml:space="preserve"> </w:t>
      </w:r>
      <w:r>
        <w:t>of</w:t>
      </w:r>
      <w:r>
        <w:rPr>
          <w:spacing w:val="-13"/>
        </w:rPr>
        <w:t xml:space="preserve"> </w:t>
      </w:r>
      <w:r>
        <w:t>subject)</w:t>
      </w:r>
      <w:r>
        <w:rPr>
          <w:spacing w:val="-12"/>
        </w:rPr>
        <w:t xml:space="preserve"> </w:t>
      </w:r>
      <w:r>
        <w:t>in</w:t>
      </w:r>
      <w:r>
        <w:rPr>
          <w:spacing w:val="-13"/>
        </w:rPr>
        <w:t xml:space="preserve"> </w:t>
      </w:r>
      <w:r>
        <w:t>lowercase</w:t>
      </w:r>
      <w:r>
        <w:rPr>
          <w:spacing w:val="-14"/>
        </w:rPr>
        <w:t xml:space="preserve"> </w:t>
      </w:r>
      <w:r>
        <w:t>(</w:t>
      </w:r>
      <w:hyperlink w:anchor="_bookmark57" w:history="1">
        <w:r>
          <w:rPr>
            <w:color w:val="BF003F"/>
          </w:rPr>
          <w:t>Comrie</w:t>
        </w:r>
      </w:hyperlink>
      <w:r>
        <w:rPr>
          <w:color w:val="BF003F"/>
        </w:rPr>
        <w:t xml:space="preserve"> </w:t>
      </w:r>
      <w:hyperlink w:anchor="_bookmark57" w:history="1">
        <w:r>
          <w:rPr>
            <w:color w:val="BF003F"/>
          </w:rPr>
          <w:t>1976</w:t>
        </w:r>
      </w:hyperlink>
      <w:r>
        <w:t xml:space="preserve">: 10; </w:t>
      </w:r>
      <w:hyperlink w:anchor="_bookmark52" w:history="1">
        <w:r>
          <w:rPr>
            <w:color w:val="BF003F"/>
          </w:rPr>
          <w:t>Bybee 1985</w:t>
        </w:r>
      </w:hyperlink>
      <w:r>
        <w:t xml:space="preserve">: 47 (fn. 3), 141; </w:t>
      </w:r>
      <w:hyperlink w:anchor="_bookmark62" w:history="1">
        <w:r>
          <w:rPr>
            <w:color w:val="BF003F"/>
          </w:rPr>
          <w:t>Croft 2000</w:t>
        </w:r>
      </w:hyperlink>
      <w:r>
        <w:t xml:space="preserve">: 66; </w:t>
      </w:r>
      <w:hyperlink w:anchor="_bookmark86" w:history="1">
        <w:r>
          <w:rPr>
            <w:color w:val="BF003F"/>
          </w:rPr>
          <w:t>Haspelmath 2010a</w:t>
        </w:r>
      </w:hyperlink>
      <w:r>
        <w:t xml:space="preserve">: 674; </w:t>
      </w:r>
      <w:hyperlink w:anchor="_bookmark66" w:history="1">
        <w:r>
          <w:rPr>
            <w:color w:val="BF003F"/>
          </w:rPr>
          <w:t>Croft 2014</w:t>
        </w:r>
      </w:hyperlink>
      <w:r>
        <w:t xml:space="preserve">: 535). For example, the English Participle suffix </w:t>
      </w:r>
      <w:r>
        <w:rPr>
          <w:i/>
        </w:rPr>
        <w:t>‑</w:t>
      </w:r>
      <w:proofErr w:type="spellStart"/>
      <w:r>
        <w:rPr>
          <w:i/>
        </w:rPr>
        <w:t>ing</w:t>
      </w:r>
      <w:proofErr w:type="spellEnd"/>
      <w:r>
        <w:rPr>
          <w:i/>
        </w:rPr>
        <w:t xml:space="preserve"> </w:t>
      </w:r>
      <w:r>
        <w:t>is, obviously, specific to English, and does</w:t>
      </w:r>
      <w:r>
        <w:rPr>
          <w:spacing w:val="-31"/>
        </w:rPr>
        <w:t xml:space="preserve"> </w:t>
      </w:r>
      <w:r>
        <w:t>not exist</w:t>
      </w:r>
      <w:r>
        <w:rPr>
          <w:spacing w:val="-7"/>
        </w:rPr>
        <w:t xml:space="preserve"> </w:t>
      </w:r>
      <w:r>
        <w:t>in</w:t>
      </w:r>
      <w:r>
        <w:rPr>
          <w:spacing w:val="-6"/>
        </w:rPr>
        <w:t xml:space="preserve"> </w:t>
      </w:r>
      <w:r>
        <w:t>any</w:t>
      </w:r>
      <w:r>
        <w:rPr>
          <w:spacing w:val="-5"/>
        </w:rPr>
        <w:t xml:space="preserve"> </w:t>
      </w:r>
      <w:r>
        <w:t>other</w:t>
      </w:r>
      <w:r>
        <w:rPr>
          <w:spacing w:val="-6"/>
        </w:rPr>
        <w:t xml:space="preserve"> </w:t>
      </w:r>
      <w:r>
        <w:t>language;</w:t>
      </w:r>
      <w:r>
        <w:rPr>
          <w:spacing w:val="-5"/>
        </w:rPr>
        <w:t xml:space="preserve"> </w:t>
      </w:r>
      <w:proofErr w:type="gramStart"/>
      <w:r>
        <w:t>therefore</w:t>
      </w:r>
      <w:proofErr w:type="gramEnd"/>
      <w:r>
        <w:rPr>
          <w:spacing w:val="-7"/>
        </w:rPr>
        <w:t xml:space="preserve"> </w:t>
      </w:r>
      <w:r>
        <w:t>it</w:t>
      </w:r>
      <w:r>
        <w:rPr>
          <w:spacing w:val="-5"/>
        </w:rPr>
        <w:t xml:space="preserve"> </w:t>
      </w:r>
      <w:r>
        <w:t>is</w:t>
      </w:r>
      <w:r>
        <w:rPr>
          <w:spacing w:val="-6"/>
        </w:rPr>
        <w:t xml:space="preserve"> </w:t>
      </w:r>
      <w:r>
        <w:t>capitalized</w:t>
      </w:r>
      <w:r>
        <w:rPr>
          <w:spacing w:val="-5"/>
        </w:rPr>
        <w:t xml:space="preserve"> </w:t>
      </w:r>
      <w:r>
        <w:t>and</w:t>
      </w:r>
      <w:r>
        <w:rPr>
          <w:spacing w:val="-6"/>
        </w:rPr>
        <w:t xml:space="preserve"> </w:t>
      </w:r>
      <w:r>
        <w:t>written</w:t>
      </w:r>
      <w:r>
        <w:rPr>
          <w:spacing w:val="-5"/>
        </w:rPr>
        <w:t xml:space="preserve"> </w:t>
      </w:r>
      <w:r>
        <w:t>as</w:t>
      </w:r>
      <w:r>
        <w:rPr>
          <w:spacing w:val="-10"/>
        </w:rPr>
        <w:t xml:space="preserve"> </w:t>
      </w:r>
      <w:r>
        <w:rPr>
          <w:i/>
        </w:rPr>
        <w:t>Participle</w:t>
      </w:r>
      <w:r>
        <w:t>.</w:t>
      </w:r>
      <w:r>
        <w:rPr>
          <w:spacing w:val="15"/>
        </w:rPr>
        <w:t xml:space="preserve"> </w:t>
      </w:r>
      <w:r>
        <w:t>If,</w:t>
      </w:r>
      <w:r>
        <w:rPr>
          <w:spacing w:val="-6"/>
        </w:rPr>
        <w:t xml:space="preserve"> </w:t>
      </w:r>
      <w:r>
        <w:rPr>
          <w:spacing w:val="-3"/>
        </w:rPr>
        <w:t>however,</w:t>
      </w:r>
      <w:r>
        <w:rPr>
          <w:spacing w:val="-5"/>
        </w:rPr>
        <w:t xml:space="preserve"> </w:t>
      </w:r>
      <w:r>
        <w:t>a</w:t>
      </w:r>
    </w:p>
    <w:p w14:paraId="2D485BF5" w14:textId="77777777" w:rsidR="00792629" w:rsidRDefault="00792629">
      <w:pPr>
        <w:spacing w:line="420" w:lineRule="auto"/>
        <w:jc w:val="both"/>
        <w:sectPr w:rsidR="00792629">
          <w:footerReference w:type="default" r:id="rId20"/>
          <w:pgSz w:w="12240" w:h="15840"/>
          <w:pgMar w:top="1500" w:right="1000" w:bottom="1040" w:left="1680" w:header="0" w:footer="856" w:gutter="0"/>
          <w:cols w:space="720"/>
        </w:sectPr>
      </w:pPr>
    </w:p>
    <w:p w14:paraId="4BFC9068" w14:textId="77777777" w:rsidR="00792629" w:rsidRDefault="00ED58F8">
      <w:pPr>
        <w:pStyle w:val="BodyText"/>
        <w:spacing w:before="84" w:line="420" w:lineRule="auto"/>
        <w:ind w:left="120" w:right="433"/>
        <w:jc w:val="both"/>
      </w:pPr>
      <w:bookmarkStart w:id="21" w:name="_bookmark8"/>
      <w:bookmarkEnd w:id="21"/>
      <w:r>
        <w:lastRenderedPageBreak/>
        <w:t>writer is discussing the category of participles generally and crosslinguistically, not specific to</w:t>
      </w:r>
      <w:r>
        <w:rPr>
          <w:spacing w:val="-4"/>
        </w:rPr>
        <w:t xml:space="preserve"> </w:t>
      </w:r>
      <w:r>
        <w:t>any</w:t>
      </w:r>
      <w:r>
        <w:rPr>
          <w:spacing w:val="-4"/>
        </w:rPr>
        <w:t xml:space="preserve"> </w:t>
      </w:r>
      <w:proofErr w:type="gramStart"/>
      <w:r>
        <w:t>particular</w:t>
      </w:r>
      <w:r>
        <w:rPr>
          <w:spacing w:val="-4"/>
        </w:rPr>
        <w:t xml:space="preserve"> </w:t>
      </w:r>
      <w:r>
        <w:t>language</w:t>
      </w:r>
      <w:proofErr w:type="gramEnd"/>
      <w:r>
        <w:t>,</w:t>
      </w:r>
      <w:r>
        <w:rPr>
          <w:spacing w:val="-4"/>
        </w:rPr>
        <w:t xml:space="preserve"> </w:t>
      </w:r>
      <w:r>
        <w:t>the</w:t>
      </w:r>
      <w:r>
        <w:rPr>
          <w:spacing w:val="-4"/>
        </w:rPr>
        <w:t xml:space="preserve"> </w:t>
      </w:r>
      <w:r>
        <w:t>term</w:t>
      </w:r>
      <w:r>
        <w:rPr>
          <w:spacing w:val="-4"/>
        </w:rPr>
        <w:t xml:space="preserve"> </w:t>
      </w:r>
      <w:r>
        <w:t>is</w:t>
      </w:r>
      <w:r>
        <w:rPr>
          <w:spacing w:val="-4"/>
        </w:rPr>
        <w:t xml:space="preserve"> </w:t>
      </w:r>
      <w:r>
        <w:t>written</w:t>
      </w:r>
      <w:r>
        <w:rPr>
          <w:spacing w:val="-4"/>
        </w:rPr>
        <w:t xml:space="preserve"> </w:t>
      </w:r>
      <w:r>
        <w:t>in</w:t>
      </w:r>
      <w:r>
        <w:rPr>
          <w:spacing w:val="-5"/>
        </w:rPr>
        <w:t xml:space="preserve"> </w:t>
      </w:r>
      <w:r>
        <w:t>lowercase</w:t>
      </w:r>
      <w:r>
        <w:rPr>
          <w:spacing w:val="-4"/>
        </w:rPr>
        <w:t xml:space="preserve"> </w:t>
      </w:r>
      <w:r>
        <w:t>as</w:t>
      </w:r>
      <w:r>
        <w:rPr>
          <w:spacing w:val="-8"/>
        </w:rPr>
        <w:t xml:space="preserve"> </w:t>
      </w:r>
      <w:r>
        <w:rPr>
          <w:i/>
        </w:rPr>
        <w:t>participle</w:t>
      </w:r>
      <w:r>
        <w:t>.</w:t>
      </w:r>
      <w:r>
        <w:rPr>
          <w:spacing w:val="15"/>
        </w:rPr>
        <w:t xml:space="preserve"> </w:t>
      </w:r>
      <w:r>
        <w:t>I</w:t>
      </w:r>
      <w:r>
        <w:rPr>
          <w:spacing w:val="-4"/>
        </w:rPr>
        <w:t xml:space="preserve"> </w:t>
      </w:r>
      <w:r>
        <w:t>follow</w:t>
      </w:r>
      <w:r>
        <w:rPr>
          <w:spacing w:val="-5"/>
        </w:rPr>
        <w:t xml:space="preserve"> </w:t>
      </w:r>
      <w:r>
        <w:t>these</w:t>
      </w:r>
      <w:r>
        <w:rPr>
          <w:spacing w:val="-4"/>
        </w:rPr>
        <w:t xml:space="preserve"> </w:t>
      </w:r>
      <w:r>
        <w:t>same capitalization conventions in this</w:t>
      </w:r>
      <w:r>
        <w:rPr>
          <w:spacing w:val="-5"/>
        </w:rPr>
        <w:t xml:space="preserve"> </w:t>
      </w:r>
      <w:r>
        <w:t>thesis.</w:t>
      </w:r>
    </w:p>
    <w:p w14:paraId="333CCDC8" w14:textId="77777777" w:rsidR="00792629" w:rsidRDefault="00ED58F8">
      <w:pPr>
        <w:pStyle w:val="BodyText"/>
        <w:spacing w:line="420" w:lineRule="auto"/>
        <w:ind w:left="120" w:right="433" w:firstLine="358"/>
        <w:jc w:val="both"/>
      </w:pPr>
      <w:r>
        <w:t>When</w:t>
      </w:r>
      <w:r>
        <w:rPr>
          <w:spacing w:val="-23"/>
        </w:rPr>
        <w:t xml:space="preserve"> </w:t>
      </w:r>
      <w:r>
        <w:t>a</w:t>
      </w:r>
      <w:r>
        <w:rPr>
          <w:spacing w:val="-21"/>
        </w:rPr>
        <w:t xml:space="preserve"> </w:t>
      </w:r>
      <w:r>
        <w:t>language</w:t>
      </w:r>
      <w:r>
        <w:rPr>
          <w:spacing w:val="-23"/>
        </w:rPr>
        <w:t xml:space="preserve"> </w:t>
      </w:r>
      <w:r>
        <w:t>is</w:t>
      </w:r>
      <w:r>
        <w:rPr>
          <w:spacing w:val="-22"/>
        </w:rPr>
        <w:t xml:space="preserve"> </w:t>
      </w:r>
      <w:r>
        <w:t>discussed</w:t>
      </w:r>
      <w:r>
        <w:rPr>
          <w:spacing w:val="-23"/>
        </w:rPr>
        <w:t xml:space="preserve"> </w:t>
      </w:r>
      <w:r>
        <w:t>in</w:t>
      </w:r>
      <w:r>
        <w:rPr>
          <w:spacing w:val="-22"/>
        </w:rPr>
        <w:t xml:space="preserve"> </w:t>
      </w:r>
      <w:r>
        <w:t>the</w:t>
      </w:r>
      <w:r>
        <w:rPr>
          <w:spacing w:val="-23"/>
        </w:rPr>
        <w:t xml:space="preserve"> </w:t>
      </w:r>
      <w:r>
        <w:t>text,</w:t>
      </w:r>
      <w:r>
        <w:rPr>
          <w:spacing w:val="-19"/>
        </w:rPr>
        <w:t xml:space="preserve"> </w:t>
      </w:r>
      <w:r>
        <w:t>its</w:t>
      </w:r>
      <w:r>
        <w:rPr>
          <w:spacing w:val="-22"/>
        </w:rPr>
        <w:t xml:space="preserve"> </w:t>
      </w:r>
      <w:r>
        <w:t>genealogical</w:t>
      </w:r>
      <w:r>
        <w:rPr>
          <w:spacing w:val="-23"/>
        </w:rPr>
        <w:t xml:space="preserve"> </w:t>
      </w:r>
      <w:r>
        <w:t>information</w:t>
      </w:r>
      <w:r>
        <w:rPr>
          <w:spacing w:val="-22"/>
        </w:rPr>
        <w:t xml:space="preserve"> </w:t>
      </w:r>
      <w:r>
        <w:t>is</w:t>
      </w:r>
      <w:r>
        <w:rPr>
          <w:spacing w:val="-22"/>
        </w:rPr>
        <w:t xml:space="preserve"> </w:t>
      </w:r>
      <w:r>
        <w:t>provided</w:t>
      </w:r>
      <w:r>
        <w:rPr>
          <w:spacing w:val="-23"/>
        </w:rPr>
        <w:t xml:space="preserve"> </w:t>
      </w:r>
      <w:r>
        <w:t>in</w:t>
      </w:r>
      <w:r>
        <w:rPr>
          <w:spacing w:val="-22"/>
        </w:rPr>
        <w:t xml:space="preserve"> </w:t>
      </w:r>
      <w:proofErr w:type="spellStart"/>
      <w:r>
        <w:t>paren</w:t>
      </w:r>
      <w:proofErr w:type="spellEnd"/>
      <w:r>
        <w:t>- theses,</w:t>
      </w:r>
      <w:r>
        <w:rPr>
          <w:spacing w:val="-14"/>
        </w:rPr>
        <w:t xml:space="preserve"> </w:t>
      </w:r>
      <w:r>
        <w:t>following</w:t>
      </w:r>
      <w:r>
        <w:rPr>
          <w:spacing w:val="-17"/>
        </w:rPr>
        <w:t xml:space="preserve"> </w:t>
      </w:r>
      <w:r>
        <w:t>the</w:t>
      </w:r>
      <w:r>
        <w:rPr>
          <w:spacing w:val="-17"/>
        </w:rPr>
        <w:t xml:space="preserve"> </w:t>
      </w:r>
      <w:r>
        <w:t>format</w:t>
      </w:r>
      <w:r>
        <w:rPr>
          <w:spacing w:val="-18"/>
        </w:rPr>
        <w:t xml:space="preserve"> </w:t>
      </w:r>
      <w:r>
        <w:rPr>
          <w:rFonts w:ascii="Linux Libertine Mono" w:hAnsi="Linux Libertine Mono"/>
          <w:sz w:val="20"/>
        </w:rPr>
        <w:t>family</w:t>
      </w:r>
      <w:r>
        <w:rPr>
          <w:rFonts w:ascii="Linux Libertine Mono" w:hAnsi="Linux Libertine Mono"/>
          <w:spacing w:val="9"/>
          <w:sz w:val="20"/>
        </w:rPr>
        <w:t xml:space="preserve"> </w:t>
      </w:r>
      <w:r>
        <w:rPr>
          <w:rFonts w:ascii="Linux Libertine Mono" w:hAnsi="Linux Libertine Mono"/>
          <w:sz w:val="20"/>
        </w:rPr>
        <w:t>&gt;</w:t>
      </w:r>
      <w:r>
        <w:rPr>
          <w:rFonts w:ascii="Linux Libertine Mono" w:hAnsi="Linux Libertine Mono"/>
          <w:spacing w:val="9"/>
          <w:sz w:val="20"/>
        </w:rPr>
        <w:t xml:space="preserve"> </w:t>
      </w:r>
      <w:r>
        <w:rPr>
          <w:rFonts w:ascii="Linux Libertine Mono" w:hAnsi="Linux Libertine Mono"/>
          <w:sz w:val="20"/>
        </w:rPr>
        <w:t>phylum</w:t>
      </w:r>
      <w:r>
        <w:t>.</w:t>
      </w:r>
      <w:r>
        <w:rPr>
          <w:spacing w:val="16"/>
        </w:rPr>
        <w:t xml:space="preserve"> </w:t>
      </w:r>
      <w:r>
        <w:t>For</w:t>
      </w:r>
      <w:r>
        <w:rPr>
          <w:spacing w:val="-17"/>
        </w:rPr>
        <w:t xml:space="preserve"> </w:t>
      </w:r>
      <w:r>
        <w:t>example,</w:t>
      </w:r>
      <w:r>
        <w:rPr>
          <w:spacing w:val="-13"/>
        </w:rPr>
        <w:t xml:space="preserve"> </w:t>
      </w:r>
      <w:r>
        <w:t>Central</w:t>
      </w:r>
      <w:r>
        <w:rPr>
          <w:spacing w:val="-17"/>
        </w:rPr>
        <w:t xml:space="preserve"> </w:t>
      </w:r>
      <w:r>
        <w:t>Alaskan</w:t>
      </w:r>
      <w:r>
        <w:rPr>
          <w:spacing w:val="-16"/>
        </w:rPr>
        <w:t xml:space="preserve"> </w:t>
      </w:r>
      <w:r>
        <w:rPr>
          <w:spacing w:val="-3"/>
        </w:rPr>
        <w:t>Yup’ik</w:t>
      </w:r>
      <w:r>
        <w:rPr>
          <w:spacing w:val="-17"/>
        </w:rPr>
        <w:t xml:space="preserve"> </w:t>
      </w:r>
      <w:r>
        <w:t xml:space="preserve">would be listed as “Central Alaskan </w:t>
      </w:r>
      <w:r>
        <w:rPr>
          <w:spacing w:val="-3"/>
        </w:rPr>
        <w:t xml:space="preserve">Yup’ik </w:t>
      </w:r>
      <w:r>
        <w:t xml:space="preserve">(Eskimo-Aleut &gt; </w:t>
      </w:r>
      <w:r>
        <w:rPr>
          <w:spacing w:val="-3"/>
        </w:rPr>
        <w:t xml:space="preserve">Yupik)”. </w:t>
      </w:r>
      <w:r>
        <w:t xml:space="preserve">A complete list of languages mentioned in this thesis, along with their ISO 639-3 codes, Glottolog codes, and genetic in- formation is in the </w:t>
      </w:r>
      <w:hyperlink w:anchor="_bookmark5" w:history="1">
        <w:r>
          <w:rPr>
            <w:color w:val="00AEEF"/>
          </w:rPr>
          <w:t>List of Languages</w:t>
        </w:r>
      </w:hyperlink>
      <w:r>
        <w:t xml:space="preserve">. Each language is also included in the </w:t>
      </w:r>
      <w:r>
        <w:rPr>
          <w:color w:val="0000FF"/>
        </w:rPr>
        <w:t>L</w:t>
      </w:r>
      <w:r>
        <w:t>anguage</w:t>
      </w:r>
      <w:r>
        <w:rPr>
          <w:spacing w:val="-41"/>
        </w:rPr>
        <w:t xml:space="preserve"> </w:t>
      </w:r>
      <w:r>
        <w:t xml:space="preserve">names are given in English following </w:t>
      </w:r>
      <w:hyperlink w:anchor="_bookmark89" w:history="1">
        <w:r>
          <w:rPr>
            <w:color w:val="BF003F"/>
          </w:rPr>
          <w:t>Haspelmath (2017)</w:t>
        </w:r>
      </w:hyperlink>
      <w:r>
        <w:t>. Language information is taken from the Glottolog database (</w:t>
      </w:r>
      <w:hyperlink w:anchor="_bookmark83" w:history="1">
        <w:r>
          <w:rPr>
            <w:color w:val="BF003F"/>
          </w:rPr>
          <w:t>Hammarström, Forkel &amp; Haspelmath</w:t>
        </w:r>
        <w:r>
          <w:rPr>
            <w:color w:val="BF003F"/>
            <w:spacing w:val="-10"/>
          </w:rPr>
          <w:t xml:space="preserve"> </w:t>
        </w:r>
        <w:r>
          <w:rPr>
            <w:color w:val="BF003F"/>
          </w:rPr>
          <w:t>2019</w:t>
        </w:r>
      </w:hyperlink>
      <w:r>
        <w:t>).</w:t>
      </w:r>
    </w:p>
    <w:p w14:paraId="3EAF4FFE" w14:textId="14738E02" w:rsidR="00792629" w:rsidRDefault="00ED58F8">
      <w:pPr>
        <w:pStyle w:val="BodyText"/>
        <w:spacing w:line="420" w:lineRule="auto"/>
        <w:ind w:left="120" w:right="437" w:firstLine="358"/>
        <w:jc w:val="both"/>
      </w:pPr>
      <w:r>
        <w:t>Within</w:t>
      </w:r>
      <w:r>
        <w:rPr>
          <w:spacing w:val="-6"/>
        </w:rPr>
        <w:t xml:space="preserve"> </w:t>
      </w:r>
      <w:r>
        <w:t>quotations,</w:t>
      </w:r>
      <w:r>
        <w:rPr>
          <w:spacing w:val="-6"/>
        </w:rPr>
        <w:t xml:space="preserve"> </w:t>
      </w:r>
      <w:r>
        <w:rPr>
          <w:i/>
        </w:rPr>
        <w:t>italics</w:t>
      </w:r>
      <w:r>
        <w:rPr>
          <w:i/>
          <w:spacing w:val="-1"/>
        </w:rPr>
        <w:t xml:space="preserve"> </w:t>
      </w:r>
      <w:r>
        <w:t>indicate</w:t>
      </w:r>
      <w:r>
        <w:rPr>
          <w:spacing w:val="-5"/>
        </w:rPr>
        <w:t xml:space="preserve"> </w:t>
      </w:r>
      <w:r>
        <w:t>emphasis</w:t>
      </w:r>
      <w:r>
        <w:rPr>
          <w:spacing w:val="-6"/>
        </w:rPr>
        <w:t xml:space="preserve"> </w:t>
      </w:r>
      <w:r>
        <w:t>in</w:t>
      </w:r>
      <w:r>
        <w:rPr>
          <w:spacing w:val="-6"/>
        </w:rPr>
        <w:t xml:space="preserve"> </w:t>
      </w:r>
      <w:r>
        <w:t>the</w:t>
      </w:r>
      <w:r>
        <w:rPr>
          <w:spacing w:val="-5"/>
        </w:rPr>
        <w:t xml:space="preserve"> </w:t>
      </w:r>
      <w:r>
        <w:t>original,</w:t>
      </w:r>
      <w:r>
        <w:rPr>
          <w:spacing w:val="-6"/>
        </w:rPr>
        <w:t xml:space="preserve"> </w:t>
      </w:r>
      <w:r>
        <w:t>while</w:t>
      </w:r>
      <w:r>
        <w:rPr>
          <w:spacing w:val="-7"/>
        </w:rPr>
        <w:t xml:space="preserve"> </w:t>
      </w:r>
      <w:r>
        <w:rPr>
          <w:b/>
        </w:rPr>
        <w:t>boldface</w:t>
      </w:r>
      <w:r>
        <w:rPr>
          <w:b/>
          <w:spacing w:val="-6"/>
        </w:rPr>
        <w:t xml:space="preserve"> </w:t>
      </w:r>
      <w:r>
        <w:t>indicates</w:t>
      </w:r>
      <w:r>
        <w:rPr>
          <w:spacing w:val="-6"/>
        </w:rPr>
        <w:t xml:space="preserve"> </w:t>
      </w:r>
      <w:r>
        <w:t>my emphasis.</w:t>
      </w:r>
    </w:p>
    <w:p w14:paraId="669C910C" w14:textId="77777777" w:rsidR="00792629" w:rsidRDefault="00ED58F8">
      <w:pPr>
        <w:pStyle w:val="BodyText"/>
        <w:spacing w:line="420" w:lineRule="auto"/>
        <w:ind w:left="120" w:right="434" w:firstLine="358"/>
        <w:jc w:val="both"/>
      </w:pPr>
      <w:r>
        <w:t>After each graphical representation of data, I have included the file path within the ac- companying GitHub repository for this thesis to the script which will generate that figure.</w:t>
      </w:r>
    </w:p>
    <w:p w14:paraId="1F756808" w14:textId="77777777" w:rsidR="00792629" w:rsidRDefault="00792629">
      <w:pPr>
        <w:spacing w:line="420" w:lineRule="auto"/>
        <w:jc w:val="both"/>
        <w:sectPr w:rsidR="00792629">
          <w:pgSz w:w="12240" w:h="15840"/>
          <w:pgMar w:top="1380" w:right="1000" w:bottom="1040" w:left="1680" w:header="0" w:footer="856" w:gutter="0"/>
          <w:cols w:space="720"/>
        </w:sectPr>
      </w:pPr>
    </w:p>
    <w:p w14:paraId="7624B93E" w14:textId="77777777" w:rsidR="00792629" w:rsidRDefault="00792629">
      <w:pPr>
        <w:pStyle w:val="BodyText"/>
        <w:rPr>
          <w:sz w:val="20"/>
        </w:rPr>
      </w:pPr>
    </w:p>
    <w:p w14:paraId="79E38485" w14:textId="77777777" w:rsidR="00792629" w:rsidRDefault="00792629">
      <w:pPr>
        <w:pStyle w:val="BodyText"/>
        <w:rPr>
          <w:sz w:val="20"/>
        </w:rPr>
      </w:pPr>
    </w:p>
    <w:p w14:paraId="285FCC0B" w14:textId="77777777" w:rsidR="00792629" w:rsidRDefault="00792629">
      <w:pPr>
        <w:pStyle w:val="BodyText"/>
        <w:rPr>
          <w:sz w:val="20"/>
        </w:rPr>
      </w:pPr>
    </w:p>
    <w:p w14:paraId="7E2380DC" w14:textId="77777777" w:rsidR="00792629" w:rsidRDefault="00792629">
      <w:pPr>
        <w:pStyle w:val="BodyText"/>
        <w:rPr>
          <w:sz w:val="20"/>
        </w:rPr>
      </w:pPr>
    </w:p>
    <w:p w14:paraId="331360F9" w14:textId="77777777" w:rsidR="00792629" w:rsidRDefault="00792629">
      <w:pPr>
        <w:pStyle w:val="BodyText"/>
        <w:rPr>
          <w:sz w:val="20"/>
        </w:rPr>
      </w:pPr>
    </w:p>
    <w:p w14:paraId="097BFD69" w14:textId="77777777" w:rsidR="00792629" w:rsidRDefault="00792629">
      <w:pPr>
        <w:pStyle w:val="BodyText"/>
        <w:rPr>
          <w:sz w:val="20"/>
        </w:rPr>
      </w:pPr>
    </w:p>
    <w:p w14:paraId="74B56D86" w14:textId="77777777" w:rsidR="00792629" w:rsidRDefault="00792629">
      <w:pPr>
        <w:pStyle w:val="BodyText"/>
        <w:spacing w:before="2"/>
        <w:rPr>
          <w:sz w:val="22"/>
        </w:rPr>
      </w:pPr>
    </w:p>
    <w:p w14:paraId="6F379959" w14:textId="77777777" w:rsidR="00792629" w:rsidRDefault="00ED58F8">
      <w:pPr>
        <w:spacing w:before="105"/>
        <w:ind w:left="120"/>
        <w:rPr>
          <w:b/>
          <w:sz w:val="49"/>
        </w:rPr>
      </w:pPr>
      <w:bookmarkStart w:id="22" w:name="1_Introduction"/>
      <w:bookmarkStart w:id="23" w:name="_bookmark9"/>
      <w:bookmarkEnd w:id="22"/>
      <w:bookmarkEnd w:id="23"/>
      <w:r>
        <w:rPr>
          <w:b/>
          <w:sz w:val="49"/>
        </w:rPr>
        <w:t>Chapter 1</w:t>
      </w:r>
    </w:p>
    <w:p w14:paraId="4302EC49" w14:textId="77777777" w:rsidR="00792629" w:rsidRDefault="00792629">
      <w:pPr>
        <w:pStyle w:val="BodyText"/>
        <w:spacing w:before="8"/>
        <w:rPr>
          <w:b/>
          <w:sz w:val="72"/>
        </w:rPr>
      </w:pPr>
    </w:p>
    <w:p w14:paraId="622F7739" w14:textId="77777777" w:rsidR="00792629" w:rsidRDefault="00ED58F8">
      <w:pPr>
        <w:spacing w:before="1"/>
        <w:ind w:left="120"/>
        <w:rPr>
          <w:b/>
          <w:sz w:val="49"/>
        </w:rPr>
      </w:pPr>
      <w:r>
        <w:rPr>
          <w:b/>
          <w:sz w:val="49"/>
        </w:rPr>
        <w:t>Introduction</w:t>
      </w:r>
    </w:p>
    <w:p w14:paraId="51FDA337" w14:textId="77777777" w:rsidR="00792629" w:rsidRDefault="00792629">
      <w:pPr>
        <w:pStyle w:val="BodyText"/>
        <w:rPr>
          <w:b/>
          <w:sz w:val="56"/>
        </w:rPr>
      </w:pPr>
    </w:p>
    <w:p w14:paraId="0A6B6933" w14:textId="77777777" w:rsidR="00792629" w:rsidRDefault="00792629">
      <w:pPr>
        <w:pStyle w:val="BodyText"/>
        <w:spacing w:before="10"/>
        <w:rPr>
          <w:b/>
          <w:sz w:val="57"/>
        </w:rPr>
      </w:pPr>
    </w:p>
    <w:p w14:paraId="55AF7270" w14:textId="0981FAF6" w:rsidR="00792629" w:rsidRDefault="00ED58F8">
      <w:pPr>
        <w:spacing w:line="259" w:lineRule="auto"/>
        <w:ind w:left="717" w:right="1031"/>
        <w:jc w:val="both"/>
      </w:pPr>
      <w:r>
        <w:t xml:space="preserve">This chapter motivates the need for research on lexical flexibility by situating it within broader concerns regarding linguistic categories more generally, and categories in hu- man cognition. The specific problem addressed is our lack of un- </w:t>
      </w:r>
      <w:proofErr w:type="spellStart"/>
      <w:r>
        <w:t>derstanding</w:t>
      </w:r>
      <w:proofErr w:type="spellEnd"/>
      <w:r>
        <w:t xml:space="preserve"> regarding what lexical flexibility looks like, and how it varies across </w:t>
      </w:r>
      <w:proofErr w:type="spellStart"/>
      <w:r>
        <w:t>lan</w:t>
      </w:r>
      <w:proofErr w:type="spellEnd"/>
      <w:r>
        <w:t xml:space="preserve">- </w:t>
      </w:r>
      <w:proofErr w:type="spellStart"/>
      <w:r>
        <w:t>guages</w:t>
      </w:r>
      <w:proofErr w:type="spellEnd"/>
      <w:r>
        <w:t xml:space="preserve">. This thesis contributes to answering these questions via a quantitative corpus- based study of lexical flexibility in English (Indo-European &gt; Germanic) and </w:t>
      </w:r>
      <w:proofErr w:type="spellStart"/>
      <w:r>
        <w:t>Nuuchah</w:t>
      </w:r>
      <w:proofErr w:type="spellEnd"/>
      <w:r>
        <w:t xml:space="preserve">- </w:t>
      </w:r>
      <w:proofErr w:type="spellStart"/>
      <w:r>
        <w:t>nulth</w:t>
      </w:r>
      <w:proofErr w:type="spellEnd"/>
      <w:r>
        <w:rPr>
          <w:spacing w:val="-19"/>
        </w:rPr>
        <w:t xml:space="preserve"> </w:t>
      </w:r>
      <w:r>
        <w:t>(Wakashan</w:t>
      </w:r>
      <w:r>
        <w:rPr>
          <w:spacing w:val="-18"/>
        </w:rPr>
        <w:t xml:space="preserve"> </w:t>
      </w:r>
      <w:r>
        <w:t>&gt;</w:t>
      </w:r>
      <w:r>
        <w:rPr>
          <w:spacing w:val="-18"/>
        </w:rPr>
        <w:t xml:space="preserve"> </w:t>
      </w:r>
      <w:r>
        <w:t>Southern</w:t>
      </w:r>
      <w:r>
        <w:rPr>
          <w:spacing w:val="-18"/>
        </w:rPr>
        <w:t xml:space="preserve"> </w:t>
      </w:r>
      <w:r>
        <w:t>Wakashan).</w:t>
      </w:r>
      <w:r>
        <w:rPr>
          <w:spacing w:val="2"/>
        </w:rPr>
        <w:t xml:space="preserve"> </w:t>
      </w:r>
      <w:r>
        <w:t>It</w:t>
      </w:r>
      <w:r>
        <w:rPr>
          <w:spacing w:val="-18"/>
        </w:rPr>
        <w:t xml:space="preserve"> </w:t>
      </w:r>
      <w:r>
        <w:t>is</w:t>
      </w:r>
      <w:r>
        <w:rPr>
          <w:spacing w:val="-18"/>
        </w:rPr>
        <w:t xml:space="preserve"> </w:t>
      </w:r>
      <w:r>
        <w:t>the</w:t>
      </w:r>
      <w:r>
        <w:rPr>
          <w:spacing w:val="-18"/>
        </w:rPr>
        <w:t xml:space="preserve"> </w:t>
      </w:r>
      <w:r>
        <w:t>first</w:t>
      </w:r>
      <w:r>
        <w:rPr>
          <w:spacing w:val="-18"/>
        </w:rPr>
        <w:t xml:space="preserve"> </w:t>
      </w:r>
      <w:r>
        <w:t>study</w:t>
      </w:r>
      <w:r>
        <w:rPr>
          <w:spacing w:val="-17"/>
        </w:rPr>
        <w:t xml:space="preserve"> </w:t>
      </w:r>
      <w:r>
        <w:t>to</w:t>
      </w:r>
      <w:r>
        <w:rPr>
          <w:spacing w:val="-19"/>
        </w:rPr>
        <w:t xml:space="preserve"> </w:t>
      </w:r>
      <w:r>
        <w:t>examine</w:t>
      </w:r>
      <w:r>
        <w:rPr>
          <w:spacing w:val="-17"/>
        </w:rPr>
        <w:t xml:space="preserve"> </w:t>
      </w:r>
      <w:r>
        <w:t>lexical</w:t>
      </w:r>
      <w:r>
        <w:rPr>
          <w:spacing w:val="-19"/>
        </w:rPr>
        <w:t xml:space="preserve"> </w:t>
      </w:r>
      <w:r>
        <w:t>flexibility using</w:t>
      </w:r>
      <w:r>
        <w:rPr>
          <w:spacing w:val="-9"/>
        </w:rPr>
        <w:t xml:space="preserve"> </w:t>
      </w:r>
      <w:r>
        <w:t>natural</w:t>
      </w:r>
      <w:r>
        <w:rPr>
          <w:spacing w:val="-7"/>
        </w:rPr>
        <w:t xml:space="preserve"> </w:t>
      </w:r>
      <w:r>
        <w:t>discourse</w:t>
      </w:r>
      <w:r>
        <w:rPr>
          <w:spacing w:val="-9"/>
        </w:rPr>
        <w:t xml:space="preserve"> </w:t>
      </w:r>
      <w:r>
        <w:t>from</w:t>
      </w:r>
      <w:r>
        <w:rPr>
          <w:spacing w:val="-8"/>
        </w:rPr>
        <w:t xml:space="preserve"> </w:t>
      </w:r>
      <w:r>
        <w:t>corpus</w:t>
      </w:r>
      <w:r>
        <w:rPr>
          <w:spacing w:val="-7"/>
        </w:rPr>
        <w:t xml:space="preserve"> </w:t>
      </w:r>
      <w:r>
        <w:t>data.</w:t>
      </w:r>
      <w:r>
        <w:rPr>
          <w:spacing w:val="8"/>
        </w:rPr>
        <w:t xml:space="preserve"> </w:t>
      </w:r>
      <w:r>
        <w:t>This</w:t>
      </w:r>
      <w:r>
        <w:rPr>
          <w:spacing w:val="-7"/>
        </w:rPr>
        <w:t xml:space="preserve"> </w:t>
      </w:r>
      <w:r>
        <w:t>chapter</w:t>
      </w:r>
      <w:r>
        <w:rPr>
          <w:spacing w:val="-9"/>
        </w:rPr>
        <w:t xml:space="preserve"> </w:t>
      </w:r>
      <w:r>
        <w:t>provides</w:t>
      </w:r>
      <w:r>
        <w:rPr>
          <w:spacing w:val="-8"/>
        </w:rPr>
        <w:t xml:space="preserve"> </w:t>
      </w:r>
      <w:r>
        <w:t>an</w:t>
      </w:r>
      <w:r>
        <w:rPr>
          <w:spacing w:val="-7"/>
        </w:rPr>
        <w:t xml:space="preserve"> </w:t>
      </w:r>
      <w:r>
        <w:t>overview</w:t>
      </w:r>
      <w:r>
        <w:rPr>
          <w:spacing w:val="-9"/>
        </w:rPr>
        <w:t xml:space="preserve"> </w:t>
      </w:r>
      <w:r>
        <w:t>of</w:t>
      </w:r>
      <w:r>
        <w:rPr>
          <w:spacing w:val="-8"/>
        </w:rPr>
        <w:t xml:space="preserve"> </w:t>
      </w:r>
      <w:r>
        <w:t>the</w:t>
      </w:r>
      <w:r>
        <w:rPr>
          <w:spacing w:val="-7"/>
        </w:rPr>
        <w:t xml:space="preserve"> </w:t>
      </w:r>
      <w:proofErr w:type="spellStart"/>
      <w:r>
        <w:t>the</w:t>
      </w:r>
      <w:proofErr w:type="spellEnd"/>
      <w:r>
        <w:t>- sis, including the specific research questions addressed, the data and methods used, a concise summary of the results, and a preview of the</w:t>
      </w:r>
      <w:r>
        <w:rPr>
          <w:spacing w:val="-21"/>
        </w:rPr>
        <w:t xml:space="preserve"> </w:t>
      </w:r>
      <w:r>
        <w:t>conclusions.</w:t>
      </w:r>
    </w:p>
    <w:p w14:paraId="46C61345" w14:textId="77777777" w:rsidR="00792629" w:rsidRDefault="00792629">
      <w:pPr>
        <w:pStyle w:val="BodyText"/>
      </w:pPr>
    </w:p>
    <w:p w14:paraId="37DE1D14" w14:textId="77777777" w:rsidR="00792629" w:rsidRDefault="00792629">
      <w:pPr>
        <w:pStyle w:val="BodyText"/>
      </w:pPr>
    </w:p>
    <w:p w14:paraId="5F0E4807" w14:textId="77777777" w:rsidR="00792629" w:rsidRDefault="00ED58F8">
      <w:pPr>
        <w:pStyle w:val="Heading1"/>
        <w:numPr>
          <w:ilvl w:val="1"/>
          <w:numId w:val="4"/>
        </w:numPr>
        <w:tabs>
          <w:tab w:val="left" w:pos="885"/>
          <w:tab w:val="left" w:pos="886"/>
        </w:tabs>
        <w:spacing w:before="161"/>
        <w:rPr>
          <w:b/>
        </w:rPr>
      </w:pPr>
      <w:bookmarkStart w:id="24" w:name="1.1_The_&quot;problem&quot;_of_lexical_flexibility"/>
      <w:bookmarkStart w:id="25" w:name="_bookmark10"/>
      <w:bookmarkEnd w:id="24"/>
      <w:bookmarkEnd w:id="25"/>
      <w:r>
        <w:rPr>
          <w:b/>
        </w:rPr>
        <w:t>The “problem” of lexical</w:t>
      </w:r>
      <w:r>
        <w:rPr>
          <w:b/>
          <w:spacing w:val="4"/>
        </w:rPr>
        <w:t xml:space="preserve"> </w:t>
      </w:r>
      <w:r>
        <w:rPr>
          <w:b/>
        </w:rPr>
        <w:t>flexibility</w:t>
      </w:r>
    </w:p>
    <w:p w14:paraId="41EE247C" w14:textId="77777777" w:rsidR="00792629" w:rsidRDefault="00792629">
      <w:pPr>
        <w:pStyle w:val="BodyText"/>
        <w:spacing w:before="7"/>
        <w:rPr>
          <w:b/>
          <w:sz w:val="36"/>
        </w:rPr>
      </w:pPr>
    </w:p>
    <w:p w14:paraId="67FA911F" w14:textId="77777777" w:rsidR="00792629" w:rsidRDefault="00ED58F8">
      <w:pPr>
        <w:pStyle w:val="BodyText"/>
        <w:spacing w:line="420" w:lineRule="auto"/>
        <w:ind w:left="120" w:right="432"/>
        <w:jc w:val="both"/>
      </w:pPr>
      <w:r>
        <w:rPr>
          <w:spacing w:val="-6"/>
        </w:rPr>
        <w:t>Word</w:t>
      </w:r>
      <w:r>
        <w:rPr>
          <w:spacing w:val="-10"/>
        </w:rPr>
        <w:t xml:space="preserve"> </w:t>
      </w:r>
      <w:r>
        <w:t>classes</w:t>
      </w:r>
      <w:r>
        <w:rPr>
          <w:spacing w:val="-9"/>
        </w:rPr>
        <w:t xml:space="preserve"> </w:t>
      </w:r>
      <w:r>
        <w:t>such</w:t>
      </w:r>
      <w:r>
        <w:rPr>
          <w:spacing w:val="-10"/>
        </w:rPr>
        <w:t xml:space="preserve"> </w:t>
      </w:r>
      <w:r>
        <w:t>as</w:t>
      </w:r>
      <w:r>
        <w:rPr>
          <w:spacing w:val="-9"/>
        </w:rPr>
        <w:t xml:space="preserve"> </w:t>
      </w:r>
      <w:r>
        <w:t>noun,</w:t>
      </w:r>
      <w:r>
        <w:rPr>
          <w:spacing w:val="-9"/>
        </w:rPr>
        <w:t xml:space="preserve"> </w:t>
      </w:r>
      <w:r>
        <w:t>verb,</w:t>
      </w:r>
      <w:r>
        <w:rPr>
          <w:spacing w:val="-8"/>
        </w:rPr>
        <w:t xml:space="preserve"> </w:t>
      </w:r>
      <w:r>
        <w:t>and</w:t>
      </w:r>
      <w:r>
        <w:rPr>
          <w:spacing w:val="-10"/>
        </w:rPr>
        <w:t xml:space="preserve"> </w:t>
      </w:r>
      <w:r>
        <w:t>adjective</w:t>
      </w:r>
      <w:r>
        <w:rPr>
          <w:spacing w:val="-9"/>
        </w:rPr>
        <w:t xml:space="preserve"> </w:t>
      </w:r>
      <w:r>
        <w:t>(traditionally</w:t>
      </w:r>
      <w:r>
        <w:rPr>
          <w:spacing w:val="-10"/>
        </w:rPr>
        <w:t xml:space="preserve"> </w:t>
      </w:r>
      <w:r>
        <w:t>called</w:t>
      </w:r>
      <w:r>
        <w:rPr>
          <w:spacing w:val="-12"/>
        </w:rPr>
        <w:t xml:space="preserve"> </w:t>
      </w:r>
      <w:r>
        <w:rPr>
          <w:i/>
        </w:rPr>
        <w:t>parts</w:t>
      </w:r>
      <w:r>
        <w:rPr>
          <w:i/>
          <w:spacing w:val="-10"/>
        </w:rPr>
        <w:t xml:space="preserve"> </w:t>
      </w:r>
      <w:r>
        <w:rPr>
          <w:i/>
        </w:rPr>
        <w:t>of</w:t>
      </w:r>
      <w:r>
        <w:rPr>
          <w:i/>
          <w:spacing w:val="-9"/>
        </w:rPr>
        <w:t xml:space="preserve"> </w:t>
      </w:r>
      <w:r>
        <w:rPr>
          <w:i/>
        </w:rPr>
        <w:t>speech</w:t>
      </w:r>
      <w:r>
        <w:t>)</w:t>
      </w:r>
      <w:r>
        <w:rPr>
          <w:spacing w:val="-10"/>
        </w:rPr>
        <w:t xml:space="preserve"> </w:t>
      </w:r>
      <w:r>
        <w:t>were</w:t>
      </w:r>
      <w:r>
        <w:rPr>
          <w:spacing w:val="-9"/>
        </w:rPr>
        <w:t xml:space="preserve"> </w:t>
      </w:r>
      <w:r>
        <w:t xml:space="preserve">once thought to be universal, easily identifiable, and easily understood. </w:t>
      </w:r>
      <w:r>
        <w:rPr>
          <w:spacing w:val="-3"/>
        </w:rPr>
        <w:t xml:space="preserve">Today </w:t>
      </w:r>
      <w:r>
        <w:t>they are one of</w:t>
      </w:r>
      <w:r>
        <w:rPr>
          <w:spacing w:val="-15"/>
        </w:rPr>
        <w:t xml:space="preserve"> </w:t>
      </w:r>
      <w:r>
        <w:t>the most</w:t>
      </w:r>
      <w:r>
        <w:rPr>
          <w:spacing w:val="-13"/>
        </w:rPr>
        <w:t xml:space="preserve"> </w:t>
      </w:r>
      <w:r>
        <w:t>controversial</w:t>
      </w:r>
      <w:r>
        <w:rPr>
          <w:spacing w:val="-12"/>
        </w:rPr>
        <w:t xml:space="preserve"> </w:t>
      </w:r>
      <w:r>
        <w:t>and</w:t>
      </w:r>
      <w:r>
        <w:rPr>
          <w:spacing w:val="-12"/>
        </w:rPr>
        <w:t xml:space="preserve"> </w:t>
      </w:r>
      <w:r>
        <w:t>least</w:t>
      </w:r>
      <w:r>
        <w:rPr>
          <w:spacing w:val="-12"/>
        </w:rPr>
        <w:t xml:space="preserve"> </w:t>
      </w:r>
      <w:r>
        <w:t>understood</w:t>
      </w:r>
      <w:r>
        <w:rPr>
          <w:spacing w:val="-12"/>
        </w:rPr>
        <w:t xml:space="preserve"> </w:t>
      </w:r>
      <w:r>
        <w:t>aspects</w:t>
      </w:r>
      <w:r>
        <w:rPr>
          <w:spacing w:val="-12"/>
        </w:rPr>
        <w:t xml:space="preserve"> </w:t>
      </w:r>
      <w:r>
        <w:t>of</w:t>
      </w:r>
      <w:r>
        <w:rPr>
          <w:spacing w:val="-13"/>
        </w:rPr>
        <w:t xml:space="preserve"> </w:t>
      </w:r>
      <w:r>
        <w:t>language.</w:t>
      </w:r>
      <w:r>
        <w:rPr>
          <w:spacing w:val="12"/>
        </w:rPr>
        <w:t xml:space="preserve"> </w:t>
      </w:r>
      <w:r>
        <w:t>While</w:t>
      </w:r>
      <w:r>
        <w:rPr>
          <w:spacing w:val="-13"/>
        </w:rPr>
        <w:t xml:space="preserve"> </w:t>
      </w:r>
      <w:r>
        <w:t>language</w:t>
      </w:r>
      <w:r>
        <w:rPr>
          <w:spacing w:val="-12"/>
        </w:rPr>
        <w:t xml:space="preserve"> </w:t>
      </w:r>
      <w:r>
        <w:t>scientists</w:t>
      </w:r>
      <w:r>
        <w:rPr>
          <w:spacing w:val="-12"/>
        </w:rPr>
        <w:t xml:space="preserve"> </w:t>
      </w:r>
      <w:r>
        <w:t>agree that</w:t>
      </w:r>
      <w:r>
        <w:rPr>
          <w:spacing w:val="-8"/>
        </w:rPr>
        <w:t xml:space="preserve"> </w:t>
      </w:r>
      <w:r>
        <w:t>word</w:t>
      </w:r>
      <w:r>
        <w:rPr>
          <w:spacing w:val="-8"/>
        </w:rPr>
        <w:t xml:space="preserve"> </w:t>
      </w:r>
      <w:r>
        <w:t>classes</w:t>
      </w:r>
      <w:r>
        <w:rPr>
          <w:spacing w:val="-8"/>
        </w:rPr>
        <w:t xml:space="preserve"> </w:t>
      </w:r>
      <w:r>
        <w:t>exist,</w:t>
      </w:r>
      <w:r>
        <w:rPr>
          <w:spacing w:val="-8"/>
        </w:rPr>
        <w:t xml:space="preserve"> </w:t>
      </w:r>
      <w:r>
        <w:t>there</w:t>
      </w:r>
      <w:r>
        <w:rPr>
          <w:spacing w:val="-9"/>
        </w:rPr>
        <w:t xml:space="preserve"> </w:t>
      </w:r>
      <w:r>
        <w:t>is</w:t>
      </w:r>
      <w:r>
        <w:rPr>
          <w:spacing w:val="-8"/>
        </w:rPr>
        <w:t xml:space="preserve"> </w:t>
      </w:r>
      <w:r>
        <w:t>much</w:t>
      </w:r>
      <w:r>
        <w:rPr>
          <w:spacing w:val="-8"/>
        </w:rPr>
        <w:t xml:space="preserve"> </w:t>
      </w:r>
      <w:r>
        <w:t>disagreement</w:t>
      </w:r>
      <w:r>
        <w:rPr>
          <w:spacing w:val="-7"/>
        </w:rPr>
        <w:t xml:space="preserve"> </w:t>
      </w:r>
      <w:r>
        <w:t>as</w:t>
      </w:r>
      <w:r>
        <w:rPr>
          <w:spacing w:val="-8"/>
        </w:rPr>
        <w:t xml:space="preserve"> </w:t>
      </w:r>
      <w:r>
        <w:t>to</w:t>
      </w:r>
      <w:r>
        <w:rPr>
          <w:spacing w:val="-8"/>
        </w:rPr>
        <w:t xml:space="preserve"> </w:t>
      </w:r>
      <w:r>
        <w:t>whether</w:t>
      </w:r>
      <w:r>
        <w:rPr>
          <w:spacing w:val="-8"/>
        </w:rPr>
        <w:t xml:space="preserve"> </w:t>
      </w:r>
      <w:r>
        <w:t>they</w:t>
      </w:r>
      <w:r>
        <w:rPr>
          <w:spacing w:val="-9"/>
        </w:rPr>
        <w:t xml:space="preserve"> </w:t>
      </w:r>
      <w:r>
        <w:t>are</w:t>
      </w:r>
      <w:r>
        <w:rPr>
          <w:spacing w:val="-9"/>
        </w:rPr>
        <w:t xml:space="preserve"> </w:t>
      </w:r>
      <w:r>
        <w:t>categories</w:t>
      </w:r>
      <w:r>
        <w:rPr>
          <w:spacing w:val="-7"/>
        </w:rPr>
        <w:t xml:space="preserve"> </w:t>
      </w:r>
      <w:r>
        <w:t>of</w:t>
      </w:r>
      <w:r>
        <w:rPr>
          <w:spacing w:val="-8"/>
        </w:rPr>
        <w:t xml:space="preserve"> </w:t>
      </w:r>
      <w:proofErr w:type="spellStart"/>
      <w:r>
        <w:t>indi</w:t>
      </w:r>
      <w:proofErr w:type="spellEnd"/>
      <w:r>
        <w:t xml:space="preserve">- </w:t>
      </w:r>
      <w:proofErr w:type="spellStart"/>
      <w:r>
        <w:t>vidual</w:t>
      </w:r>
      <w:proofErr w:type="spellEnd"/>
      <w:r>
        <w:rPr>
          <w:spacing w:val="-14"/>
        </w:rPr>
        <w:t xml:space="preserve"> </w:t>
      </w:r>
      <w:r>
        <w:t>languages,</w:t>
      </w:r>
      <w:r>
        <w:rPr>
          <w:spacing w:val="-12"/>
        </w:rPr>
        <w:t xml:space="preserve"> </w:t>
      </w:r>
      <w:r>
        <w:t>categories</w:t>
      </w:r>
      <w:r>
        <w:rPr>
          <w:spacing w:val="-13"/>
        </w:rPr>
        <w:t xml:space="preserve"> </w:t>
      </w:r>
      <w:r>
        <w:t>of</w:t>
      </w:r>
      <w:r>
        <w:rPr>
          <w:spacing w:val="-13"/>
        </w:rPr>
        <w:t xml:space="preserve"> </w:t>
      </w:r>
      <w:r>
        <w:t>language</w:t>
      </w:r>
      <w:r>
        <w:rPr>
          <w:spacing w:val="-14"/>
        </w:rPr>
        <w:t xml:space="preserve"> </w:t>
      </w:r>
      <w:r>
        <w:t>generally,</w:t>
      </w:r>
      <w:r>
        <w:rPr>
          <w:spacing w:val="-12"/>
        </w:rPr>
        <w:t xml:space="preserve"> </w:t>
      </w:r>
      <w:r>
        <w:t>categories</w:t>
      </w:r>
      <w:r>
        <w:rPr>
          <w:spacing w:val="-14"/>
        </w:rPr>
        <w:t xml:space="preserve"> </w:t>
      </w:r>
      <w:r>
        <w:t>of</w:t>
      </w:r>
      <w:r>
        <w:rPr>
          <w:spacing w:val="-13"/>
        </w:rPr>
        <w:t xml:space="preserve"> </w:t>
      </w:r>
      <w:r>
        <w:t>human</w:t>
      </w:r>
      <w:r>
        <w:rPr>
          <w:spacing w:val="-14"/>
        </w:rPr>
        <w:t xml:space="preserve"> </w:t>
      </w:r>
      <w:r>
        <w:t>cognition,</w:t>
      </w:r>
      <w:r>
        <w:rPr>
          <w:spacing w:val="-11"/>
        </w:rPr>
        <w:t xml:space="preserve"> </w:t>
      </w:r>
      <w:r>
        <w:t>categories of language science, or some combination of these possibilities (</w:t>
      </w:r>
      <w:hyperlink w:anchor="_bookmark116" w:history="1">
        <w:r>
          <w:rPr>
            <w:color w:val="BF003F"/>
          </w:rPr>
          <w:t>Mithun 2017</w:t>
        </w:r>
      </w:hyperlink>
      <w:r>
        <w:t xml:space="preserve">: 166; </w:t>
      </w:r>
      <w:hyperlink w:anchor="_bookmark90" w:history="1">
        <w:r>
          <w:rPr>
            <w:color w:val="BF003F"/>
          </w:rPr>
          <w:t>Haspel-</w:t>
        </w:r>
      </w:hyperlink>
      <w:r>
        <w:rPr>
          <w:color w:val="BF003F"/>
        </w:rPr>
        <w:t xml:space="preserve"> </w:t>
      </w:r>
      <w:hyperlink w:anchor="_bookmark90" w:history="1">
        <w:r>
          <w:rPr>
            <w:color w:val="BF003F"/>
          </w:rPr>
          <w:t>math</w:t>
        </w:r>
        <w:r>
          <w:rPr>
            <w:color w:val="BF003F"/>
            <w:spacing w:val="-8"/>
          </w:rPr>
          <w:t xml:space="preserve"> </w:t>
        </w:r>
        <w:r>
          <w:rPr>
            <w:color w:val="BF003F"/>
          </w:rPr>
          <w:t>2019</w:t>
        </w:r>
      </w:hyperlink>
      <w:r>
        <w:t>;</w:t>
      </w:r>
      <w:r>
        <w:rPr>
          <w:spacing w:val="-6"/>
        </w:rPr>
        <w:t xml:space="preserve"> </w:t>
      </w:r>
      <w:hyperlink w:anchor="_bookmark96" w:history="1">
        <w:r>
          <w:rPr>
            <w:color w:val="BF003F"/>
          </w:rPr>
          <w:t>Hieber</w:t>
        </w:r>
        <w:r>
          <w:rPr>
            <w:color w:val="BF003F"/>
            <w:spacing w:val="-7"/>
          </w:rPr>
          <w:t xml:space="preserve"> </w:t>
        </w:r>
        <w:r>
          <w:rPr>
            <w:color w:val="BF003F"/>
          </w:rPr>
          <w:t>forthcoming</w:t>
        </w:r>
      </w:hyperlink>
      <w:r>
        <w:t>).</w:t>
      </w:r>
      <w:r>
        <w:rPr>
          <w:spacing w:val="12"/>
        </w:rPr>
        <w:t xml:space="preserve"> </w:t>
      </w:r>
      <w:r>
        <w:t>Lexical</w:t>
      </w:r>
      <w:r>
        <w:rPr>
          <w:spacing w:val="-7"/>
        </w:rPr>
        <w:t xml:space="preserve"> </w:t>
      </w:r>
      <w:r>
        <w:t>categorization—how</w:t>
      </w:r>
      <w:r>
        <w:rPr>
          <w:spacing w:val="-7"/>
        </w:rPr>
        <w:t xml:space="preserve"> </w:t>
      </w:r>
      <w:r>
        <w:t>languages</w:t>
      </w:r>
      <w:r>
        <w:rPr>
          <w:spacing w:val="-8"/>
        </w:rPr>
        <w:t xml:space="preserve"> </w:t>
      </w:r>
      <w:r>
        <w:t>separate</w:t>
      </w:r>
      <w:r>
        <w:rPr>
          <w:spacing w:val="-7"/>
        </w:rPr>
        <w:t xml:space="preserve"> </w:t>
      </w:r>
      <w:r>
        <w:t>words</w:t>
      </w:r>
      <w:r>
        <w:rPr>
          <w:spacing w:val="-7"/>
        </w:rPr>
        <w:t xml:space="preserve"> </w:t>
      </w:r>
      <w:r>
        <w:t>into (assign words to?) categories—is</w:t>
      </w:r>
      <w:r>
        <w:rPr>
          <w:spacing w:val="22"/>
        </w:rPr>
        <w:t xml:space="preserve"> </w:t>
      </w:r>
      <w:r>
        <w:t>of</w:t>
      </w:r>
      <w:r>
        <w:rPr>
          <w:spacing w:val="23"/>
        </w:rPr>
        <w:t xml:space="preserve"> </w:t>
      </w:r>
      <w:r>
        <w:t>central</w:t>
      </w:r>
      <w:r>
        <w:rPr>
          <w:spacing w:val="23"/>
        </w:rPr>
        <w:t xml:space="preserve"> </w:t>
      </w:r>
      <w:r>
        <w:t>importance</w:t>
      </w:r>
      <w:r>
        <w:rPr>
          <w:spacing w:val="23"/>
        </w:rPr>
        <w:t xml:space="preserve"> </w:t>
      </w:r>
      <w:r>
        <w:t>to</w:t>
      </w:r>
      <w:r>
        <w:rPr>
          <w:spacing w:val="22"/>
        </w:rPr>
        <w:t xml:space="preserve"> </w:t>
      </w:r>
      <w:r>
        <w:t>theories</w:t>
      </w:r>
      <w:r>
        <w:rPr>
          <w:spacing w:val="23"/>
        </w:rPr>
        <w:t xml:space="preserve"> </w:t>
      </w:r>
      <w:r>
        <w:t>of</w:t>
      </w:r>
      <w:r>
        <w:rPr>
          <w:spacing w:val="23"/>
        </w:rPr>
        <w:t xml:space="preserve"> </w:t>
      </w:r>
      <w:r>
        <w:t>language</w:t>
      </w:r>
      <w:r>
        <w:rPr>
          <w:spacing w:val="23"/>
        </w:rPr>
        <w:t xml:space="preserve"> </w:t>
      </w:r>
      <w:r>
        <w:t>because</w:t>
      </w:r>
      <w:r>
        <w:rPr>
          <w:spacing w:val="23"/>
        </w:rPr>
        <w:t xml:space="preserve"> </w:t>
      </w:r>
      <w:r>
        <w:t>it</w:t>
      </w:r>
      <w:r>
        <w:rPr>
          <w:spacing w:val="22"/>
        </w:rPr>
        <w:t xml:space="preserve"> </w:t>
      </w:r>
      <w:r>
        <w:t>is</w:t>
      </w:r>
      <w:r>
        <w:rPr>
          <w:spacing w:val="23"/>
        </w:rPr>
        <w:t xml:space="preserve"> </w:t>
      </w:r>
      <w:r>
        <w:t>tightly</w:t>
      </w:r>
      <w:r>
        <w:rPr>
          <w:spacing w:val="23"/>
        </w:rPr>
        <w:t xml:space="preserve"> </w:t>
      </w:r>
      <w:proofErr w:type="spellStart"/>
      <w:r>
        <w:t>intercon</w:t>
      </w:r>
      <w:proofErr w:type="spellEnd"/>
      <w:r>
        <w:t>-</w:t>
      </w:r>
    </w:p>
    <w:p w14:paraId="129E3791" w14:textId="77777777" w:rsidR="00792629" w:rsidRDefault="00792629">
      <w:pPr>
        <w:spacing w:line="420" w:lineRule="auto"/>
        <w:jc w:val="both"/>
        <w:sectPr w:rsidR="00792629">
          <w:footerReference w:type="default" r:id="rId21"/>
          <w:pgSz w:w="12240" w:h="15840"/>
          <w:pgMar w:top="1500" w:right="1000" w:bottom="1040" w:left="1680" w:header="0" w:footer="856" w:gutter="0"/>
          <w:pgNumType w:start="1"/>
          <w:cols w:space="720"/>
        </w:sectPr>
      </w:pPr>
    </w:p>
    <w:p w14:paraId="5AC67F54" w14:textId="77777777" w:rsidR="00792629" w:rsidRDefault="00ED58F8">
      <w:pPr>
        <w:pStyle w:val="BodyText"/>
        <w:spacing w:before="84" w:line="420" w:lineRule="auto"/>
        <w:ind w:left="120" w:right="433"/>
        <w:jc w:val="both"/>
      </w:pPr>
      <w:bookmarkStart w:id="26" w:name="_bookmark11"/>
      <w:bookmarkEnd w:id="26"/>
      <w:proofErr w:type="spellStart"/>
      <w:r>
        <w:lastRenderedPageBreak/>
        <w:t>nected</w:t>
      </w:r>
      <w:proofErr w:type="spellEnd"/>
      <w:r>
        <w:t xml:space="preserve"> with linguistic categorization generally, which in turn informs (and is informed by) our understanding of cognition. Categorization is a fundamental feature of human </w:t>
      </w:r>
      <w:proofErr w:type="spellStart"/>
      <w:r>
        <w:t>cogni</w:t>
      </w:r>
      <w:proofErr w:type="spellEnd"/>
      <w:r>
        <w:t xml:space="preserve">- </w:t>
      </w:r>
      <w:proofErr w:type="spellStart"/>
      <w:r>
        <w:t>tion</w:t>
      </w:r>
      <w:proofErr w:type="spellEnd"/>
      <w:r>
        <w:t xml:space="preserve"> (</w:t>
      </w:r>
      <w:hyperlink w:anchor="_bookmark139" w:history="1">
        <w:r>
          <w:rPr>
            <w:color w:val="BF003F"/>
          </w:rPr>
          <w:t>Taylor 2003</w:t>
        </w:r>
      </w:hyperlink>
      <w:r>
        <w:t>: xi), and lexical categorization is perhaps the most foundational issue in linguistic theory (</w:t>
      </w:r>
      <w:hyperlink w:anchor="_bookmark60" w:history="1">
        <w:r>
          <w:rPr>
            <w:color w:val="BF003F"/>
          </w:rPr>
          <w:t>Croft 1991</w:t>
        </w:r>
      </w:hyperlink>
      <w:r>
        <w:t xml:space="preserve">: 36; </w:t>
      </w:r>
      <w:hyperlink w:anchor="_bookmark143" w:history="1">
        <w:r>
          <w:rPr>
            <w:color w:val="BF003F"/>
          </w:rPr>
          <w:t>Vapnarsky &amp; Veneziano 2017</w:t>
        </w:r>
      </w:hyperlink>
      <w:r>
        <w:t>: 1).</w:t>
      </w:r>
    </w:p>
    <w:p w14:paraId="0C0FA890" w14:textId="77777777" w:rsidR="00792629" w:rsidRDefault="00ED58F8">
      <w:pPr>
        <w:pStyle w:val="BodyText"/>
        <w:spacing w:line="420" w:lineRule="auto"/>
        <w:ind w:left="120" w:right="432" w:firstLine="358"/>
        <w:jc w:val="both"/>
      </w:pPr>
      <w:r>
        <w:t>One</w:t>
      </w:r>
      <w:r>
        <w:rPr>
          <w:spacing w:val="-19"/>
        </w:rPr>
        <w:t xml:space="preserve"> </w:t>
      </w:r>
      <w:r>
        <w:t>challenge</w:t>
      </w:r>
      <w:r>
        <w:rPr>
          <w:spacing w:val="-18"/>
        </w:rPr>
        <w:t xml:space="preserve"> </w:t>
      </w:r>
      <w:r>
        <w:t>for</w:t>
      </w:r>
      <w:r>
        <w:rPr>
          <w:spacing w:val="-19"/>
        </w:rPr>
        <w:t xml:space="preserve"> </w:t>
      </w:r>
      <w:r>
        <w:t>traditional</w:t>
      </w:r>
      <w:r>
        <w:rPr>
          <w:spacing w:val="-18"/>
        </w:rPr>
        <w:t xml:space="preserve"> </w:t>
      </w:r>
      <w:r>
        <w:t>theories</w:t>
      </w:r>
      <w:r>
        <w:rPr>
          <w:spacing w:val="-19"/>
        </w:rPr>
        <w:t xml:space="preserve"> </w:t>
      </w:r>
      <w:r>
        <w:t>of</w:t>
      </w:r>
      <w:r>
        <w:rPr>
          <w:spacing w:val="-18"/>
        </w:rPr>
        <w:t xml:space="preserve"> </w:t>
      </w:r>
      <w:r>
        <w:t>word</w:t>
      </w:r>
      <w:r>
        <w:rPr>
          <w:spacing w:val="-18"/>
        </w:rPr>
        <w:t xml:space="preserve"> </w:t>
      </w:r>
      <w:r>
        <w:t>classes</w:t>
      </w:r>
      <w:r>
        <w:rPr>
          <w:spacing w:val="-19"/>
        </w:rPr>
        <w:t xml:space="preserve"> </w:t>
      </w:r>
      <w:r>
        <w:t>is</w:t>
      </w:r>
      <w:r>
        <w:rPr>
          <w:spacing w:val="-18"/>
        </w:rPr>
        <w:t xml:space="preserve"> </w:t>
      </w:r>
      <w:r>
        <w:t>the</w:t>
      </w:r>
      <w:r>
        <w:rPr>
          <w:spacing w:val="-19"/>
        </w:rPr>
        <w:t xml:space="preserve"> </w:t>
      </w:r>
      <w:r>
        <w:t>existence</w:t>
      </w:r>
      <w:r>
        <w:rPr>
          <w:spacing w:val="-18"/>
        </w:rPr>
        <w:t xml:space="preserve"> </w:t>
      </w:r>
      <w:r>
        <w:t>of</w:t>
      </w:r>
      <w:r>
        <w:rPr>
          <w:spacing w:val="-20"/>
        </w:rPr>
        <w:t xml:space="preserve"> </w:t>
      </w:r>
      <w:r>
        <w:rPr>
          <w:i/>
        </w:rPr>
        <w:t>lexical</w:t>
      </w:r>
      <w:r>
        <w:rPr>
          <w:i/>
          <w:spacing w:val="-19"/>
        </w:rPr>
        <w:t xml:space="preserve"> </w:t>
      </w:r>
      <w:r>
        <w:rPr>
          <w:i/>
        </w:rPr>
        <w:t>flexibility</w:t>
      </w:r>
      <w:r>
        <w:t>— the</w:t>
      </w:r>
      <w:r>
        <w:rPr>
          <w:spacing w:val="-18"/>
        </w:rPr>
        <w:t xml:space="preserve"> </w:t>
      </w:r>
      <w:r>
        <w:t>use</w:t>
      </w:r>
      <w:r>
        <w:rPr>
          <w:spacing w:val="-18"/>
        </w:rPr>
        <w:t xml:space="preserve"> </w:t>
      </w:r>
      <w:r>
        <w:t>of</w:t>
      </w:r>
      <w:r>
        <w:rPr>
          <w:spacing w:val="-17"/>
        </w:rPr>
        <w:t xml:space="preserve"> </w:t>
      </w:r>
      <w:r>
        <w:t>a</w:t>
      </w:r>
      <w:r>
        <w:rPr>
          <w:spacing w:val="-18"/>
        </w:rPr>
        <w:t xml:space="preserve"> </w:t>
      </w:r>
      <w:r>
        <w:t>word</w:t>
      </w:r>
      <w:r>
        <w:rPr>
          <w:spacing w:val="-17"/>
        </w:rPr>
        <w:t xml:space="preserve"> </w:t>
      </w:r>
      <w:r>
        <w:t>in</w:t>
      </w:r>
      <w:r>
        <w:rPr>
          <w:spacing w:val="-18"/>
        </w:rPr>
        <w:t xml:space="preserve"> </w:t>
      </w:r>
      <w:r>
        <w:t>more</w:t>
      </w:r>
      <w:r>
        <w:rPr>
          <w:spacing w:val="-17"/>
        </w:rPr>
        <w:t xml:space="preserve"> </w:t>
      </w:r>
      <w:r>
        <w:t>than</w:t>
      </w:r>
      <w:r>
        <w:rPr>
          <w:spacing w:val="-17"/>
        </w:rPr>
        <w:t xml:space="preserve"> </w:t>
      </w:r>
      <w:r>
        <w:t>one</w:t>
      </w:r>
      <w:r>
        <w:rPr>
          <w:spacing w:val="-18"/>
        </w:rPr>
        <w:t xml:space="preserve"> </w:t>
      </w:r>
      <w:r>
        <w:t>discourse</w:t>
      </w:r>
      <w:r>
        <w:rPr>
          <w:spacing w:val="-17"/>
        </w:rPr>
        <w:t xml:space="preserve"> </w:t>
      </w:r>
      <w:r>
        <w:t>function</w:t>
      </w:r>
      <w:r>
        <w:rPr>
          <w:spacing w:val="-18"/>
        </w:rPr>
        <w:t xml:space="preserve"> </w:t>
      </w:r>
      <w:r>
        <w:t>with</w:t>
      </w:r>
      <w:r>
        <w:rPr>
          <w:spacing w:val="-17"/>
        </w:rPr>
        <w:t xml:space="preserve"> </w:t>
      </w:r>
      <w:r>
        <w:t>no</w:t>
      </w:r>
      <w:r>
        <w:rPr>
          <w:spacing w:val="-17"/>
        </w:rPr>
        <w:t xml:space="preserve"> </w:t>
      </w:r>
      <w:r>
        <w:t>overt</w:t>
      </w:r>
      <w:r>
        <w:rPr>
          <w:spacing w:val="-18"/>
        </w:rPr>
        <w:t xml:space="preserve"> </w:t>
      </w:r>
      <w:r>
        <w:t>derivational</w:t>
      </w:r>
      <w:r>
        <w:rPr>
          <w:spacing w:val="-17"/>
        </w:rPr>
        <w:t xml:space="preserve"> </w:t>
      </w:r>
      <w:r>
        <w:t>morphology, whether it is</w:t>
      </w:r>
      <w:r>
        <w:rPr>
          <w:spacing w:val="-6"/>
        </w:rPr>
        <w:t xml:space="preserve"> </w:t>
      </w:r>
      <w:r>
        <w:t>used</w:t>
      </w:r>
      <w:r>
        <w:rPr>
          <w:spacing w:val="-7"/>
        </w:rPr>
        <w:t xml:space="preserve"> </w:t>
      </w:r>
      <w:r>
        <w:t>to</w:t>
      </w:r>
      <w:r>
        <w:rPr>
          <w:spacing w:val="-5"/>
        </w:rPr>
        <w:t xml:space="preserve"> </w:t>
      </w:r>
      <w:r>
        <w:t>refer</w:t>
      </w:r>
      <w:r>
        <w:rPr>
          <w:spacing w:val="-6"/>
        </w:rPr>
        <w:t xml:space="preserve"> </w:t>
      </w:r>
      <w:r>
        <w:t>(like</w:t>
      </w:r>
      <w:r>
        <w:rPr>
          <w:spacing w:val="-5"/>
        </w:rPr>
        <w:t xml:space="preserve"> </w:t>
      </w:r>
      <w:r>
        <w:t>a</w:t>
      </w:r>
      <w:r>
        <w:rPr>
          <w:spacing w:val="-6"/>
        </w:rPr>
        <w:t xml:space="preserve"> </w:t>
      </w:r>
      <w:r>
        <w:t>noun),</w:t>
      </w:r>
      <w:r>
        <w:rPr>
          <w:spacing w:val="-5"/>
        </w:rPr>
        <w:t xml:space="preserve"> </w:t>
      </w:r>
      <w:r>
        <w:t>to</w:t>
      </w:r>
      <w:r>
        <w:rPr>
          <w:spacing w:val="-6"/>
        </w:rPr>
        <w:t xml:space="preserve"> </w:t>
      </w:r>
      <w:r>
        <w:t>predicate</w:t>
      </w:r>
      <w:r>
        <w:rPr>
          <w:spacing w:val="-7"/>
        </w:rPr>
        <w:t xml:space="preserve"> </w:t>
      </w:r>
      <w:r>
        <w:t>(like</w:t>
      </w:r>
      <w:r>
        <w:rPr>
          <w:spacing w:val="-5"/>
        </w:rPr>
        <w:t xml:space="preserve"> </w:t>
      </w:r>
      <w:r>
        <w:t>a</w:t>
      </w:r>
      <w:r>
        <w:rPr>
          <w:spacing w:val="-6"/>
        </w:rPr>
        <w:t xml:space="preserve"> </w:t>
      </w:r>
      <w:r>
        <w:t>verb),</w:t>
      </w:r>
      <w:r>
        <w:rPr>
          <w:spacing w:val="-5"/>
        </w:rPr>
        <w:t xml:space="preserve"> </w:t>
      </w:r>
      <w:r>
        <w:t>or</w:t>
      </w:r>
      <w:r>
        <w:rPr>
          <w:spacing w:val="-6"/>
        </w:rPr>
        <w:t xml:space="preserve"> </w:t>
      </w:r>
      <w:r>
        <w:t>to</w:t>
      </w:r>
      <w:r>
        <w:rPr>
          <w:spacing w:val="-6"/>
        </w:rPr>
        <w:t xml:space="preserve"> </w:t>
      </w:r>
      <w:r>
        <w:t>modify</w:t>
      </w:r>
      <w:r>
        <w:rPr>
          <w:spacing w:val="-6"/>
        </w:rPr>
        <w:t xml:space="preserve"> </w:t>
      </w:r>
      <w:r>
        <w:t>(like</w:t>
      </w:r>
      <w:r>
        <w:rPr>
          <w:spacing w:val="-5"/>
        </w:rPr>
        <w:t xml:space="preserve"> </w:t>
      </w:r>
      <w:r>
        <w:t>an</w:t>
      </w:r>
      <w:r>
        <w:rPr>
          <w:spacing w:val="-6"/>
        </w:rPr>
        <w:t xml:space="preserve"> </w:t>
      </w:r>
      <w:r>
        <w:t xml:space="preserve">adjective). In traditional terms, flexible words are those which may be used for more than one part of speech. </w:t>
      </w:r>
      <w:r>
        <w:rPr>
          <w:spacing w:val="-3"/>
        </w:rPr>
        <w:t xml:space="preserve">(A </w:t>
      </w:r>
      <w:r>
        <w:t>more precise definition of lexical flexibility is given in §</w:t>
      </w:r>
      <w:hyperlink w:anchor="_bookmark41" w:history="1">
        <w:r>
          <w:rPr>
            <w:color w:val="00AEEF"/>
          </w:rPr>
          <w:t>2.5</w:t>
        </w:r>
      </w:hyperlink>
      <w:r>
        <w:t>.) Examples of flexible words</w:t>
      </w:r>
      <w:r>
        <w:rPr>
          <w:spacing w:val="-14"/>
        </w:rPr>
        <w:t xml:space="preserve"> </w:t>
      </w:r>
      <w:r>
        <w:t>in</w:t>
      </w:r>
      <w:r>
        <w:rPr>
          <w:spacing w:val="-13"/>
        </w:rPr>
        <w:t xml:space="preserve"> </w:t>
      </w:r>
      <w:r>
        <w:t>several</w:t>
      </w:r>
      <w:r>
        <w:rPr>
          <w:spacing w:val="-14"/>
        </w:rPr>
        <w:t xml:space="preserve"> </w:t>
      </w:r>
      <w:r>
        <w:t>languages</w:t>
      </w:r>
      <w:r>
        <w:rPr>
          <w:spacing w:val="-13"/>
        </w:rPr>
        <w:t xml:space="preserve"> </w:t>
      </w:r>
      <w:r>
        <w:t>are</w:t>
      </w:r>
      <w:r>
        <w:rPr>
          <w:spacing w:val="-14"/>
        </w:rPr>
        <w:t xml:space="preserve"> </w:t>
      </w:r>
      <w:r>
        <w:t>shown</w:t>
      </w:r>
      <w:r>
        <w:rPr>
          <w:spacing w:val="-13"/>
        </w:rPr>
        <w:t xml:space="preserve"> </w:t>
      </w:r>
      <w:r>
        <w:rPr>
          <w:spacing w:val="-3"/>
        </w:rPr>
        <w:t>below.</w:t>
      </w:r>
      <w:r>
        <w:rPr>
          <w:spacing w:val="12"/>
        </w:rPr>
        <w:t xml:space="preserve"> </w:t>
      </w:r>
      <w:r>
        <w:t>In</w:t>
      </w:r>
      <w:r>
        <w:rPr>
          <w:spacing w:val="-14"/>
        </w:rPr>
        <w:t xml:space="preserve"> </w:t>
      </w:r>
      <w:r>
        <w:t>the</w:t>
      </w:r>
      <w:r>
        <w:rPr>
          <w:spacing w:val="-13"/>
        </w:rPr>
        <w:t xml:space="preserve"> </w:t>
      </w:r>
      <w:r>
        <w:t>examples,</w:t>
      </w:r>
      <w:r>
        <w:rPr>
          <w:spacing w:val="-14"/>
        </w:rPr>
        <w:t xml:space="preserve"> </w:t>
      </w:r>
      <w:r>
        <w:rPr>
          <w:b/>
        </w:rPr>
        <w:t>N</w:t>
      </w:r>
      <w:r>
        <w:rPr>
          <w:b/>
          <w:spacing w:val="-14"/>
        </w:rPr>
        <w:t xml:space="preserve"> </w:t>
      </w:r>
      <w:r>
        <w:t>stands</w:t>
      </w:r>
      <w:r>
        <w:rPr>
          <w:spacing w:val="-13"/>
        </w:rPr>
        <w:t xml:space="preserve"> </w:t>
      </w:r>
      <w:r>
        <w:t>for</w:t>
      </w:r>
      <w:r>
        <w:rPr>
          <w:spacing w:val="-14"/>
        </w:rPr>
        <w:t xml:space="preserve"> </w:t>
      </w:r>
      <w:r>
        <w:t>a</w:t>
      </w:r>
      <w:r>
        <w:rPr>
          <w:spacing w:val="-13"/>
        </w:rPr>
        <w:t xml:space="preserve"> </w:t>
      </w:r>
      <w:r>
        <w:t>word</w:t>
      </w:r>
      <w:r>
        <w:rPr>
          <w:spacing w:val="-14"/>
        </w:rPr>
        <w:t xml:space="preserve"> </w:t>
      </w:r>
      <w:r>
        <w:t>being</w:t>
      </w:r>
      <w:r>
        <w:rPr>
          <w:spacing w:val="-13"/>
        </w:rPr>
        <w:t xml:space="preserve"> </w:t>
      </w:r>
      <w:r>
        <w:t xml:space="preserve">used nominally, </w:t>
      </w:r>
      <w:r>
        <w:rPr>
          <w:b/>
        </w:rPr>
        <w:t xml:space="preserve">V </w:t>
      </w:r>
      <w:r>
        <w:t xml:space="preserve">for a word being used verbally, and </w:t>
      </w:r>
      <w:r>
        <w:rPr>
          <w:b/>
        </w:rPr>
        <w:t xml:space="preserve">A </w:t>
      </w:r>
      <w:r>
        <w:t>for a word being used adjectivally. The flexible word in each set of examples is shown with</w:t>
      </w:r>
      <w:r>
        <w:rPr>
          <w:spacing w:val="-19"/>
        </w:rPr>
        <w:t xml:space="preserve"> </w:t>
      </w:r>
      <w:r>
        <w:rPr>
          <w:b/>
          <w:color w:val="FF0000"/>
        </w:rPr>
        <w:t>emphasis</w:t>
      </w:r>
      <w:r>
        <w:t>.</w:t>
      </w:r>
    </w:p>
    <w:p w14:paraId="4FC25721" w14:textId="77777777" w:rsidR="00792629" w:rsidRDefault="00ED58F8">
      <w:pPr>
        <w:pStyle w:val="ListParagraph"/>
        <w:numPr>
          <w:ilvl w:val="2"/>
          <w:numId w:val="4"/>
        </w:numPr>
        <w:tabs>
          <w:tab w:val="left" w:pos="835"/>
        </w:tabs>
        <w:spacing w:before="92" w:after="21"/>
        <w:jc w:val="both"/>
        <w:rPr>
          <w:sz w:val="24"/>
        </w:rPr>
      </w:pPr>
      <w:bookmarkStart w:id="27" w:name="_bookmark12"/>
      <w:bookmarkEnd w:id="27"/>
      <w:r>
        <w:rPr>
          <w:sz w:val="24"/>
        </w:rPr>
        <w:t>English (Indo-European &gt;</w:t>
      </w:r>
      <w:r>
        <w:rPr>
          <w:spacing w:val="-4"/>
          <w:sz w:val="24"/>
        </w:rPr>
        <w:t xml:space="preserve"> </w:t>
      </w:r>
      <w:r>
        <w:rPr>
          <w:sz w:val="24"/>
        </w:rPr>
        <w:t>Germanic)</w:t>
      </w:r>
    </w:p>
    <w:p w14:paraId="6D957D61" w14:textId="79F6A724" w:rsidR="00792629" w:rsidRDefault="00742DA9">
      <w:pPr>
        <w:pStyle w:val="BodyText"/>
        <w:spacing w:line="20" w:lineRule="exact"/>
        <w:ind w:left="830"/>
        <w:rPr>
          <w:sz w:val="2"/>
        </w:rPr>
      </w:pPr>
      <w:r>
        <w:rPr>
          <w:noProof/>
          <w:sz w:val="2"/>
        </w:rPr>
        <mc:AlternateContent>
          <mc:Choice Requires="wpg">
            <w:drawing>
              <wp:inline distT="0" distB="0" distL="0" distR="0" wp14:anchorId="0971F9CD" wp14:editId="49CDDF27">
                <wp:extent cx="2286635" cy="5080"/>
                <wp:effectExtent l="12700" t="5080" r="5715" b="8890"/>
                <wp:docPr id="4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635" cy="5080"/>
                          <a:chOff x="0" y="0"/>
                          <a:chExt cx="3601" cy="8"/>
                        </a:xfrm>
                      </wpg:grpSpPr>
                      <wps:wsp>
                        <wps:cNvPr id="43" name="Line 28"/>
                        <wps:cNvCnPr>
                          <a:cxnSpLocks noChangeShapeType="1"/>
                        </wps:cNvCnPr>
                        <wps:spPr bwMode="auto">
                          <a:xfrm>
                            <a:off x="0" y="4"/>
                            <a:ext cx="3600"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C4368D" id="Group 27" o:spid="_x0000_s1026" style="width:180.05pt;height:.4pt;mso-position-horizontal-relative:char;mso-position-vertical-relative:line" coordsize="36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">
                <v:line id="Line 28" o:spid="_x0000_s1027" style="position:absolute;visibility:visible;mso-wrap-style:square" from="0,4" to="3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" strokeweight=".14058mm"/>
                <w10:anchorlock/>
              </v:group>
            </w:pict>
          </mc:Fallback>
        </mc:AlternateContent>
      </w:r>
    </w:p>
    <w:p w14:paraId="1AF7DDC3" w14:textId="77777777" w:rsidR="00792629" w:rsidRDefault="00ED58F8">
      <w:pPr>
        <w:pStyle w:val="BodyText"/>
        <w:spacing w:before="23"/>
        <w:ind w:left="834"/>
        <w:jc w:val="both"/>
      </w:pPr>
      <w:r>
        <w:rPr>
          <w:b/>
        </w:rPr>
        <w:t xml:space="preserve">N: </w:t>
      </w:r>
      <w:r>
        <w:t xml:space="preserve">And the spots of </w:t>
      </w:r>
      <w:r>
        <w:rPr>
          <w:b/>
          <w:color w:val="FF0000"/>
        </w:rPr>
        <w:t xml:space="preserve">paint </w:t>
      </w:r>
      <w:r>
        <w:t>would change every hundred degrees.</w:t>
      </w:r>
    </w:p>
    <w:p w14:paraId="32034E7E" w14:textId="77777777" w:rsidR="00792629" w:rsidRDefault="00ED58F8">
      <w:pPr>
        <w:spacing w:before="11"/>
        <w:ind w:left="6142"/>
        <w:rPr>
          <w:sz w:val="20"/>
        </w:rPr>
      </w:pPr>
      <w:r>
        <w:rPr>
          <w:sz w:val="20"/>
        </w:rPr>
        <w:t>(</w:t>
      </w:r>
      <w:hyperlink w:anchor="_bookmark100" w:history="1">
        <w:r>
          <w:rPr>
            <w:color w:val="BF003F"/>
            <w:sz w:val="20"/>
          </w:rPr>
          <w:t xml:space="preserve">Ide &amp; </w:t>
        </w:r>
        <w:proofErr w:type="spellStart"/>
        <w:r>
          <w:rPr>
            <w:color w:val="BF003F"/>
            <w:sz w:val="20"/>
          </w:rPr>
          <w:t>Suderman</w:t>
        </w:r>
        <w:proofErr w:type="spellEnd"/>
        <w:r>
          <w:rPr>
            <w:color w:val="BF003F"/>
            <w:sz w:val="20"/>
          </w:rPr>
          <w:t xml:space="preserve"> 2005</w:t>
        </w:r>
      </w:hyperlink>
      <w:r>
        <w:rPr>
          <w:sz w:val="20"/>
        </w:rPr>
        <w:t xml:space="preserve">: </w:t>
      </w:r>
      <w:proofErr w:type="spellStart"/>
      <w:r>
        <w:rPr>
          <w:sz w:val="20"/>
        </w:rPr>
        <w:t>FrancisClem</w:t>
      </w:r>
      <w:proofErr w:type="spellEnd"/>
      <w:r>
        <w:rPr>
          <w:sz w:val="20"/>
        </w:rPr>
        <w:t>)</w:t>
      </w:r>
    </w:p>
    <w:p w14:paraId="43E70AA5" w14:textId="77777777" w:rsidR="00792629" w:rsidRDefault="00792629">
      <w:pPr>
        <w:pStyle w:val="BodyText"/>
        <w:spacing w:before="11"/>
      </w:pPr>
    </w:p>
    <w:p w14:paraId="119031BD" w14:textId="77777777" w:rsidR="00792629" w:rsidRDefault="00ED58F8">
      <w:pPr>
        <w:pStyle w:val="BodyText"/>
        <w:spacing w:line="254" w:lineRule="auto"/>
        <w:ind w:left="1210" w:right="432" w:hanging="359"/>
      </w:pPr>
      <w:r>
        <w:rPr>
          <w:b/>
        </w:rPr>
        <w:t xml:space="preserve">V: </w:t>
      </w:r>
      <w:r>
        <w:t xml:space="preserve">One story does come to my mind though where you </w:t>
      </w:r>
      <w:r>
        <w:rPr>
          <w:b/>
          <w:color w:val="FF0000"/>
        </w:rPr>
        <w:t xml:space="preserve">painted </w:t>
      </w:r>
      <w:r>
        <w:t xml:space="preserve">the foundation coat- </w:t>
      </w:r>
      <w:proofErr w:type="spellStart"/>
      <w:r>
        <w:t>ing</w:t>
      </w:r>
      <w:proofErr w:type="spellEnd"/>
      <w:r>
        <w:t xml:space="preserve"> on the house and got tar all over you.</w:t>
      </w:r>
    </w:p>
    <w:p w14:paraId="63D0D24F" w14:textId="77777777" w:rsidR="00792629" w:rsidRDefault="00ED58F8">
      <w:pPr>
        <w:spacing w:line="222" w:lineRule="exact"/>
        <w:ind w:left="5287"/>
        <w:rPr>
          <w:sz w:val="20"/>
        </w:rPr>
      </w:pPr>
      <w:r>
        <w:rPr>
          <w:sz w:val="20"/>
        </w:rPr>
        <w:t>(</w:t>
      </w:r>
      <w:hyperlink w:anchor="_bookmark100" w:history="1">
        <w:r>
          <w:rPr>
            <w:color w:val="BF003F"/>
            <w:sz w:val="20"/>
          </w:rPr>
          <w:t xml:space="preserve">Ide &amp; </w:t>
        </w:r>
        <w:proofErr w:type="spellStart"/>
        <w:r>
          <w:rPr>
            <w:color w:val="BF003F"/>
            <w:sz w:val="20"/>
          </w:rPr>
          <w:t>Suderman</w:t>
        </w:r>
        <w:proofErr w:type="spellEnd"/>
        <w:r>
          <w:rPr>
            <w:color w:val="BF003F"/>
            <w:sz w:val="20"/>
          </w:rPr>
          <w:t xml:space="preserve"> 2005</w:t>
        </w:r>
      </w:hyperlink>
      <w:r>
        <w:rPr>
          <w:sz w:val="20"/>
        </w:rPr>
        <w:t xml:space="preserve">: </w:t>
      </w:r>
      <w:proofErr w:type="spellStart"/>
      <w:r>
        <w:rPr>
          <w:sz w:val="20"/>
        </w:rPr>
        <w:t>BorelRaymondHydellII</w:t>
      </w:r>
      <w:proofErr w:type="spellEnd"/>
      <w:r>
        <w:rPr>
          <w:sz w:val="20"/>
        </w:rPr>
        <w:t>)</w:t>
      </w:r>
    </w:p>
    <w:p w14:paraId="5D2118CF" w14:textId="77777777" w:rsidR="00792629" w:rsidRDefault="00792629">
      <w:pPr>
        <w:pStyle w:val="BodyText"/>
        <w:spacing w:before="2"/>
        <w:rPr>
          <w:sz w:val="16"/>
        </w:rPr>
      </w:pPr>
    </w:p>
    <w:p w14:paraId="59C19D8E" w14:textId="77777777" w:rsidR="00792629" w:rsidRDefault="00792629">
      <w:pPr>
        <w:rPr>
          <w:sz w:val="16"/>
        </w:rPr>
        <w:sectPr w:rsidR="00792629">
          <w:footerReference w:type="default" r:id="rId22"/>
          <w:pgSz w:w="12240" w:h="15840"/>
          <w:pgMar w:top="1380" w:right="1000" w:bottom="1040" w:left="1680" w:header="0" w:footer="856" w:gutter="0"/>
          <w:cols w:space="720"/>
        </w:sectPr>
      </w:pPr>
    </w:p>
    <w:p w14:paraId="73C6410D" w14:textId="77777777" w:rsidR="00792629" w:rsidRDefault="00ED58F8">
      <w:pPr>
        <w:pStyle w:val="BodyText"/>
        <w:spacing w:before="99"/>
        <w:ind w:left="837"/>
      </w:pPr>
      <w:r>
        <w:rPr>
          <w:b/>
        </w:rPr>
        <w:t xml:space="preserve">A: </w:t>
      </w:r>
      <w:r>
        <w:t xml:space="preserve">And it happened to be one of the rare </w:t>
      </w:r>
      <w:r>
        <w:rPr>
          <w:b/>
          <w:color w:val="FF0000"/>
        </w:rPr>
        <w:t xml:space="preserve">paint </w:t>
      </w:r>
      <w:r>
        <w:t>jobs.</w:t>
      </w:r>
    </w:p>
    <w:p w14:paraId="17BA8237" w14:textId="77777777" w:rsidR="00792629" w:rsidRDefault="00ED58F8">
      <w:pPr>
        <w:pStyle w:val="BodyText"/>
        <w:rPr>
          <w:sz w:val="22"/>
        </w:rPr>
      </w:pPr>
      <w:r>
        <w:br w:type="column"/>
      </w:r>
    </w:p>
    <w:p w14:paraId="6922406F" w14:textId="77777777" w:rsidR="00792629" w:rsidRDefault="00ED58F8">
      <w:pPr>
        <w:spacing w:before="133"/>
        <w:ind w:left="552"/>
        <w:rPr>
          <w:sz w:val="20"/>
        </w:rPr>
      </w:pPr>
      <w:r>
        <w:rPr>
          <w:sz w:val="20"/>
        </w:rPr>
        <w:t>(</w:t>
      </w:r>
      <w:hyperlink w:anchor="_bookmark100" w:history="1">
        <w:r>
          <w:rPr>
            <w:color w:val="BF003F"/>
            <w:sz w:val="20"/>
          </w:rPr>
          <w:t xml:space="preserve">Ide &amp; </w:t>
        </w:r>
        <w:proofErr w:type="spellStart"/>
        <w:r>
          <w:rPr>
            <w:color w:val="BF003F"/>
            <w:sz w:val="20"/>
          </w:rPr>
          <w:t>Suderman</w:t>
        </w:r>
        <w:proofErr w:type="spellEnd"/>
        <w:r>
          <w:rPr>
            <w:color w:val="BF003F"/>
            <w:sz w:val="20"/>
          </w:rPr>
          <w:t xml:space="preserve"> 2005</w:t>
        </w:r>
      </w:hyperlink>
      <w:r>
        <w:rPr>
          <w:sz w:val="20"/>
        </w:rPr>
        <w:t>: sw2236)</w:t>
      </w:r>
    </w:p>
    <w:p w14:paraId="620ED4F6" w14:textId="77777777" w:rsidR="00792629" w:rsidRDefault="00792629">
      <w:pPr>
        <w:rPr>
          <w:sz w:val="20"/>
        </w:rPr>
        <w:sectPr w:rsidR="00792629">
          <w:type w:val="continuous"/>
          <w:pgSz w:w="12240" w:h="15840"/>
          <w:pgMar w:top="1300" w:right="1000" w:bottom="280" w:left="1680" w:header="720" w:footer="720" w:gutter="0"/>
          <w:cols w:num="2" w:space="720" w:equalWidth="0">
            <w:col w:w="5967" w:space="40"/>
            <w:col w:w="3553"/>
          </w:cols>
        </w:sectPr>
      </w:pPr>
    </w:p>
    <w:p w14:paraId="6E0CDE1F" w14:textId="77777777" w:rsidR="00792629" w:rsidRDefault="00792629">
      <w:pPr>
        <w:pStyle w:val="BodyText"/>
        <w:spacing w:before="3"/>
        <w:rPr>
          <w:sz w:val="16"/>
        </w:rPr>
      </w:pPr>
    </w:p>
    <w:p w14:paraId="7EB235A8" w14:textId="07C3EAB4" w:rsidR="00792629" w:rsidRDefault="00742DA9">
      <w:pPr>
        <w:pStyle w:val="ListParagraph"/>
        <w:numPr>
          <w:ilvl w:val="2"/>
          <w:numId w:val="4"/>
        </w:numPr>
        <w:tabs>
          <w:tab w:val="left" w:pos="834"/>
          <w:tab w:val="left" w:pos="835"/>
        </w:tabs>
        <w:spacing w:before="99"/>
        <w:rPr>
          <w:sz w:val="24"/>
        </w:rPr>
      </w:pPr>
      <w:r>
        <w:rPr>
          <w:noProof/>
        </w:rPr>
        <mc:AlternateContent>
          <mc:Choice Requires="wps">
            <w:drawing>
              <wp:anchor distT="0" distB="0" distL="114300" distR="114300" simplePos="0" relativeHeight="15733248" behindDoc="0" locked="0" layoutInCell="1" allowOverlap="1" wp14:anchorId="42F6B2C4" wp14:editId="5BD4A4D2">
                <wp:simplePos x="0" y="0"/>
                <wp:positionH relativeFrom="page">
                  <wp:posOffset>1597025</wp:posOffset>
                </wp:positionH>
                <wp:positionV relativeFrom="paragraph">
                  <wp:posOffset>252730</wp:posOffset>
                </wp:positionV>
                <wp:extent cx="1892935" cy="0"/>
                <wp:effectExtent l="0" t="0" r="0" b="0"/>
                <wp:wrapNone/>
                <wp:docPr id="4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935"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AE284" id="Line 26"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75pt,19.9pt" to="274.8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" strokeweight=".14058mm">
                <w10:wrap anchorx="page"/>
              </v:line>
            </w:pict>
          </mc:Fallback>
        </mc:AlternateContent>
      </w:r>
      <w:r w:rsidR="00ED58F8">
        <w:rPr>
          <w:sz w:val="24"/>
        </w:rPr>
        <w:t>Mandinka (Mande &gt;</w:t>
      </w:r>
      <w:r w:rsidR="00ED58F8">
        <w:rPr>
          <w:spacing w:val="-4"/>
          <w:sz w:val="24"/>
        </w:rPr>
        <w:t xml:space="preserve"> </w:t>
      </w:r>
      <w:r w:rsidR="00ED58F8">
        <w:rPr>
          <w:sz w:val="24"/>
        </w:rPr>
        <w:t>Manding)</w:t>
      </w:r>
    </w:p>
    <w:p w14:paraId="15C16B8A" w14:textId="77777777" w:rsidR="00792629" w:rsidRDefault="00792629">
      <w:pPr>
        <w:rPr>
          <w:sz w:val="24"/>
        </w:rPr>
        <w:sectPr w:rsidR="00792629">
          <w:type w:val="continuous"/>
          <w:pgSz w:w="12240" w:h="15840"/>
          <w:pgMar w:top="1300" w:right="1000" w:bottom="280" w:left="1680" w:header="720" w:footer="720" w:gutter="0"/>
          <w:cols w:space="720"/>
        </w:sectPr>
      </w:pPr>
    </w:p>
    <w:p w14:paraId="38474A33" w14:textId="77777777" w:rsidR="00792629" w:rsidRDefault="00ED58F8">
      <w:pPr>
        <w:pStyle w:val="BodyText"/>
        <w:spacing w:before="95" w:line="254" w:lineRule="auto"/>
        <w:ind w:left="1210" w:hanging="376"/>
      </w:pPr>
      <w:r>
        <w:rPr>
          <w:b/>
        </w:rPr>
        <w:t xml:space="preserve">N: </w:t>
      </w:r>
      <w:proofErr w:type="spellStart"/>
      <w:r>
        <w:rPr>
          <w:b/>
          <w:color w:val="FF0000"/>
        </w:rPr>
        <w:t>Kuuráŋ</w:t>
      </w:r>
      <w:proofErr w:type="spellEnd"/>
      <w:r>
        <w:t xml:space="preserve">‑o </w:t>
      </w:r>
      <w:r>
        <w:rPr>
          <w:b/>
          <w:color w:val="FF0000"/>
        </w:rPr>
        <w:t>sick</w:t>
      </w:r>
      <w:r>
        <w:t>‑def</w:t>
      </w:r>
    </w:p>
    <w:p w14:paraId="21F661CB" w14:textId="77777777" w:rsidR="00792629" w:rsidRDefault="00ED58F8">
      <w:pPr>
        <w:pStyle w:val="BodyText"/>
        <w:spacing w:before="95" w:line="254" w:lineRule="auto"/>
        <w:ind w:left="258"/>
      </w:pPr>
      <w:r>
        <w:br w:type="column"/>
      </w:r>
      <w:proofErr w:type="spellStart"/>
      <w:r>
        <w:rPr>
          <w:w w:val="105"/>
        </w:rPr>
        <w:t>mâŋ</w:t>
      </w:r>
      <w:proofErr w:type="spellEnd"/>
      <w:r>
        <w:rPr>
          <w:w w:val="105"/>
        </w:rPr>
        <w:t xml:space="preserve"> </w:t>
      </w:r>
      <w:proofErr w:type="spellStart"/>
      <w:r>
        <w:rPr>
          <w:w w:val="105"/>
        </w:rPr>
        <w:t>pfv.neg</w:t>
      </w:r>
      <w:proofErr w:type="spellEnd"/>
    </w:p>
    <w:p w14:paraId="0412655E" w14:textId="77777777" w:rsidR="00792629" w:rsidRDefault="00ED58F8">
      <w:pPr>
        <w:pStyle w:val="BodyText"/>
        <w:spacing w:before="95" w:line="254" w:lineRule="auto"/>
        <w:ind w:left="258" w:right="4663"/>
      </w:pPr>
      <w:r>
        <w:br w:type="column"/>
      </w:r>
      <w:proofErr w:type="spellStart"/>
      <w:r>
        <w:t>díyaa</w:t>
      </w:r>
      <w:proofErr w:type="spellEnd"/>
      <w:r>
        <w:t xml:space="preserve">. </w:t>
      </w:r>
      <w:r>
        <w:rPr>
          <w:w w:val="95"/>
        </w:rPr>
        <w:t>pleasant</w:t>
      </w:r>
    </w:p>
    <w:p w14:paraId="50C7789A" w14:textId="77777777" w:rsidR="00792629" w:rsidRDefault="00792629">
      <w:pPr>
        <w:spacing w:line="254" w:lineRule="auto"/>
        <w:sectPr w:rsidR="00792629">
          <w:type w:val="continuous"/>
          <w:pgSz w:w="12240" w:h="15840"/>
          <w:pgMar w:top="1300" w:right="1000" w:bottom="280" w:left="1680" w:header="720" w:footer="720" w:gutter="0"/>
          <w:cols w:num="3" w:space="720" w:equalWidth="0">
            <w:col w:w="2175" w:space="40"/>
            <w:col w:w="1050" w:space="39"/>
            <w:col w:w="6256"/>
          </w:cols>
        </w:sectPr>
      </w:pPr>
    </w:p>
    <w:p w14:paraId="0F6A814B" w14:textId="77777777" w:rsidR="00792629" w:rsidRDefault="00ED58F8">
      <w:pPr>
        <w:tabs>
          <w:tab w:val="left" w:pos="7563"/>
        </w:tabs>
        <w:spacing w:before="11"/>
        <w:ind w:left="1210"/>
        <w:rPr>
          <w:sz w:val="20"/>
        </w:rPr>
      </w:pPr>
      <w:r>
        <w:rPr>
          <w:sz w:val="24"/>
        </w:rPr>
        <w:t>‘Sickness is</w:t>
      </w:r>
      <w:r>
        <w:rPr>
          <w:spacing w:val="-5"/>
          <w:sz w:val="24"/>
        </w:rPr>
        <w:t xml:space="preserve"> </w:t>
      </w:r>
      <w:r>
        <w:rPr>
          <w:sz w:val="24"/>
        </w:rPr>
        <w:t>not</w:t>
      </w:r>
      <w:r>
        <w:rPr>
          <w:spacing w:val="-3"/>
          <w:sz w:val="24"/>
        </w:rPr>
        <w:t xml:space="preserve"> pleasant.’</w:t>
      </w:r>
      <w:r>
        <w:rPr>
          <w:spacing w:val="-3"/>
          <w:sz w:val="24"/>
        </w:rPr>
        <w:tab/>
      </w:r>
      <w:r>
        <w:rPr>
          <w:sz w:val="20"/>
        </w:rPr>
        <w:t>(</w:t>
      </w:r>
      <w:hyperlink w:anchor="_bookmark58" w:history="1">
        <w:r>
          <w:rPr>
            <w:color w:val="BF003F"/>
            <w:sz w:val="20"/>
          </w:rPr>
          <w:t>Creissels 2017</w:t>
        </w:r>
      </w:hyperlink>
      <w:r>
        <w:rPr>
          <w:sz w:val="20"/>
        </w:rPr>
        <w:t>:</w:t>
      </w:r>
      <w:r>
        <w:rPr>
          <w:spacing w:val="13"/>
          <w:sz w:val="20"/>
        </w:rPr>
        <w:t xml:space="preserve"> </w:t>
      </w:r>
      <w:r>
        <w:rPr>
          <w:sz w:val="20"/>
        </w:rPr>
        <w:t>46)</w:t>
      </w:r>
    </w:p>
    <w:p w14:paraId="03EEC974" w14:textId="77777777" w:rsidR="00792629" w:rsidRDefault="00792629">
      <w:pPr>
        <w:pStyle w:val="BodyText"/>
        <w:spacing w:before="4"/>
        <w:rPr>
          <w:sz w:val="15"/>
        </w:rPr>
      </w:pPr>
    </w:p>
    <w:p w14:paraId="7AB32B3F" w14:textId="77777777" w:rsidR="00792629" w:rsidRDefault="00792629">
      <w:pPr>
        <w:rPr>
          <w:sz w:val="15"/>
        </w:rPr>
        <w:sectPr w:rsidR="00792629">
          <w:type w:val="continuous"/>
          <w:pgSz w:w="12240" w:h="15840"/>
          <w:pgMar w:top="1300" w:right="1000" w:bottom="280" w:left="1680" w:header="720" w:footer="720" w:gutter="0"/>
          <w:cols w:space="720"/>
        </w:sectPr>
      </w:pPr>
    </w:p>
    <w:p w14:paraId="468F145C" w14:textId="77777777" w:rsidR="00792629" w:rsidRDefault="00ED58F8">
      <w:pPr>
        <w:pStyle w:val="BodyText"/>
        <w:spacing w:before="100" w:line="254" w:lineRule="auto"/>
        <w:ind w:left="1210" w:hanging="359"/>
      </w:pPr>
      <w:r>
        <w:rPr>
          <w:b/>
        </w:rPr>
        <w:t xml:space="preserve">V: </w:t>
      </w:r>
      <w:proofErr w:type="spellStart"/>
      <w:r>
        <w:t>Díndíŋ</w:t>
      </w:r>
      <w:proofErr w:type="spellEnd"/>
      <w:r>
        <w:t>‑o child‑def</w:t>
      </w:r>
    </w:p>
    <w:p w14:paraId="7A0CECA7" w14:textId="77777777" w:rsidR="00792629" w:rsidRDefault="00ED58F8">
      <w:pPr>
        <w:pStyle w:val="BodyText"/>
        <w:spacing w:before="100" w:line="254" w:lineRule="auto"/>
        <w:ind w:left="258"/>
      </w:pPr>
      <w:r>
        <w:br w:type="column"/>
      </w:r>
      <w:proofErr w:type="spellStart"/>
      <w:r>
        <w:rPr>
          <w:w w:val="105"/>
        </w:rPr>
        <w:t>máŋ</w:t>
      </w:r>
      <w:proofErr w:type="spellEnd"/>
      <w:r>
        <w:rPr>
          <w:w w:val="105"/>
        </w:rPr>
        <w:t xml:space="preserve"> </w:t>
      </w:r>
      <w:proofErr w:type="spellStart"/>
      <w:r>
        <w:rPr>
          <w:w w:val="105"/>
        </w:rPr>
        <w:t>pfv.neg</w:t>
      </w:r>
      <w:proofErr w:type="spellEnd"/>
    </w:p>
    <w:p w14:paraId="5CDFBDB3" w14:textId="77777777" w:rsidR="00792629" w:rsidRDefault="00ED58F8">
      <w:pPr>
        <w:pStyle w:val="BodyText"/>
        <w:spacing w:before="100" w:line="254" w:lineRule="auto"/>
        <w:ind w:left="258" w:right="5048"/>
        <w:rPr>
          <w:b/>
        </w:rPr>
      </w:pPr>
      <w:r>
        <w:br w:type="column"/>
      </w:r>
      <w:proofErr w:type="spellStart"/>
      <w:r>
        <w:rPr>
          <w:b/>
          <w:color w:val="FF0000"/>
          <w:w w:val="95"/>
        </w:rPr>
        <w:t>kuraŋ</w:t>
      </w:r>
      <w:proofErr w:type="spellEnd"/>
      <w:r>
        <w:rPr>
          <w:w w:val="95"/>
        </w:rPr>
        <w:t xml:space="preserve">. </w:t>
      </w:r>
      <w:r>
        <w:rPr>
          <w:b/>
          <w:color w:val="FF0000"/>
        </w:rPr>
        <w:t>sick</w:t>
      </w:r>
    </w:p>
    <w:p w14:paraId="0E7D5FC3" w14:textId="77777777" w:rsidR="00792629" w:rsidRDefault="00792629">
      <w:pPr>
        <w:spacing w:line="254" w:lineRule="auto"/>
        <w:sectPr w:rsidR="00792629">
          <w:type w:val="continuous"/>
          <w:pgSz w:w="12240" w:h="15840"/>
          <w:pgMar w:top="1300" w:right="1000" w:bottom="280" w:left="1680" w:header="720" w:footer="720" w:gutter="0"/>
          <w:cols w:num="3" w:space="720" w:equalWidth="0">
            <w:col w:w="2131" w:space="40"/>
            <w:col w:w="1049" w:space="39"/>
            <w:col w:w="6301"/>
          </w:cols>
        </w:sectPr>
      </w:pPr>
    </w:p>
    <w:p w14:paraId="7ACF663F" w14:textId="77777777" w:rsidR="00792629" w:rsidRDefault="00ED58F8">
      <w:pPr>
        <w:tabs>
          <w:tab w:val="left" w:pos="7563"/>
        </w:tabs>
        <w:spacing w:before="11"/>
        <w:ind w:left="1210"/>
        <w:rPr>
          <w:sz w:val="20"/>
        </w:rPr>
      </w:pPr>
      <w:r>
        <w:rPr>
          <w:sz w:val="24"/>
        </w:rPr>
        <w:t>‘The child is</w:t>
      </w:r>
      <w:r>
        <w:rPr>
          <w:spacing w:val="-16"/>
          <w:sz w:val="24"/>
        </w:rPr>
        <w:t xml:space="preserve"> </w:t>
      </w:r>
      <w:r>
        <w:rPr>
          <w:sz w:val="24"/>
        </w:rPr>
        <w:t>not</w:t>
      </w:r>
      <w:r>
        <w:rPr>
          <w:spacing w:val="-5"/>
          <w:sz w:val="24"/>
        </w:rPr>
        <w:t xml:space="preserve"> sick.’</w:t>
      </w:r>
      <w:r>
        <w:rPr>
          <w:spacing w:val="-5"/>
          <w:sz w:val="24"/>
        </w:rPr>
        <w:tab/>
      </w:r>
      <w:r>
        <w:rPr>
          <w:sz w:val="20"/>
        </w:rPr>
        <w:t>(</w:t>
      </w:r>
      <w:hyperlink w:anchor="_bookmark58" w:history="1">
        <w:r>
          <w:rPr>
            <w:color w:val="BF003F"/>
            <w:sz w:val="20"/>
          </w:rPr>
          <w:t>Creissels 2017</w:t>
        </w:r>
      </w:hyperlink>
      <w:r>
        <w:rPr>
          <w:sz w:val="20"/>
        </w:rPr>
        <w:t>:</w:t>
      </w:r>
      <w:r>
        <w:rPr>
          <w:spacing w:val="13"/>
          <w:sz w:val="20"/>
        </w:rPr>
        <w:t xml:space="preserve"> </w:t>
      </w:r>
      <w:r>
        <w:rPr>
          <w:sz w:val="20"/>
        </w:rPr>
        <w:t>46)</w:t>
      </w:r>
    </w:p>
    <w:p w14:paraId="019277C0" w14:textId="77777777" w:rsidR="00792629" w:rsidRDefault="00792629">
      <w:pPr>
        <w:pStyle w:val="BodyText"/>
      </w:pPr>
    </w:p>
    <w:p w14:paraId="6B08B3C6" w14:textId="77777777" w:rsidR="00792629" w:rsidRDefault="00ED58F8">
      <w:pPr>
        <w:pStyle w:val="ListParagraph"/>
        <w:numPr>
          <w:ilvl w:val="2"/>
          <w:numId w:val="4"/>
        </w:numPr>
        <w:tabs>
          <w:tab w:val="left" w:pos="834"/>
          <w:tab w:val="left" w:pos="835"/>
        </w:tabs>
        <w:spacing w:before="0"/>
        <w:rPr>
          <w:sz w:val="24"/>
        </w:rPr>
      </w:pPr>
      <w:r>
        <w:rPr>
          <w:sz w:val="24"/>
          <w:u w:val="single"/>
        </w:rPr>
        <w:t>Mundari (Austroasiatic &gt;</w:t>
      </w:r>
      <w:r>
        <w:rPr>
          <w:spacing w:val="-4"/>
          <w:sz w:val="24"/>
          <w:u w:val="single"/>
        </w:rPr>
        <w:t xml:space="preserve"> </w:t>
      </w:r>
      <w:r>
        <w:rPr>
          <w:sz w:val="24"/>
          <w:u w:val="single"/>
        </w:rPr>
        <w:t>Munda)</w:t>
      </w:r>
    </w:p>
    <w:p w14:paraId="47E5A785" w14:textId="77777777" w:rsidR="00792629" w:rsidRDefault="00792629">
      <w:pPr>
        <w:rPr>
          <w:sz w:val="24"/>
        </w:rPr>
        <w:sectPr w:rsidR="00792629">
          <w:type w:val="continuous"/>
          <w:pgSz w:w="12240" w:h="15840"/>
          <w:pgMar w:top="1300" w:right="1000" w:bottom="280" w:left="1680" w:header="720" w:footer="720" w:gutter="0"/>
          <w:cols w:space="720"/>
        </w:sectPr>
      </w:pPr>
    </w:p>
    <w:p w14:paraId="5058709B" w14:textId="77777777" w:rsidR="00792629" w:rsidRDefault="00ED58F8">
      <w:pPr>
        <w:pStyle w:val="BodyText"/>
        <w:spacing w:before="87"/>
        <w:ind w:left="834"/>
      </w:pPr>
      <w:r>
        <w:rPr>
          <w:b/>
        </w:rPr>
        <w:t xml:space="preserve">N: </w:t>
      </w:r>
      <w:proofErr w:type="spellStart"/>
      <w:r>
        <w:rPr>
          <w:b/>
          <w:color w:val="FF0000"/>
        </w:rPr>
        <w:t>buru</w:t>
      </w:r>
      <w:proofErr w:type="spellEnd"/>
      <w:r>
        <w:t>=ko</w:t>
      </w:r>
    </w:p>
    <w:p w14:paraId="6BE4DB99" w14:textId="77777777" w:rsidR="00792629" w:rsidRDefault="00ED58F8">
      <w:pPr>
        <w:pStyle w:val="BodyText"/>
        <w:spacing w:before="16"/>
        <w:ind w:left="1210"/>
      </w:pPr>
      <w:r>
        <w:rPr>
          <w:b/>
          <w:color w:val="FF0000"/>
        </w:rPr>
        <w:t>mountain</w:t>
      </w:r>
      <w:r>
        <w:t>=3pl.s</w:t>
      </w:r>
    </w:p>
    <w:p w14:paraId="45C96EFF" w14:textId="77777777" w:rsidR="00792629" w:rsidRDefault="00ED58F8">
      <w:pPr>
        <w:pStyle w:val="BodyText"/>
        <w:spacing w:before="87" w:line="254" w:lineRule="auto"/>
        <w:ind w:left="258" w:right="3529"/>
      </w:pPr>
      <w:r>
        <w:br w:type="column"/>
      </w:r>
      <w:r>
        <w:t>bai‑</w:t>
      </w:r>
      <w:proofErr w:type="spellStart"/>
      <w:r>
        <w:t>ke</w:t>
      </w:r>
      <w:proofErr w:type="spellEnd"/>
      <w:r>
        <w:t>‑d‑a. make‑</w:t>
      </w:r>
      <w:proofErr w:type="spellStart"/>
      <w:r>
        <w:t>compl</w:t>
      </w:r>
      <w:proofErr w:type="spellEnd"/>
      <w:r>
        <w:t>‑</w:t>
      </w:r>
      <w:proofErr w:type="spellStart"/>
      <w:r>
        <w:t>tR‑ind</w:t>
      </w:r>
      <w:proofErr w:type="spellEnd"/>
    </w:p>
    <w:p w14:paraId="5BB41490" w14:textId="77777777" w:rsidR="00792629" w:rsidRDefault="00792629">
      <w:pPr>
        <w:spacing w:line="254" w:lineRule="auto"/>
        <w:sectPr w:rsidR="00792629">
          <w:type w:val="continuous"/>
          <w:pgSz w:w="12240" w:h="15840"/>
          <w:pgMar w:top="1300" w:right="1000" w:bottom="280" w:left="1680" w:header="720" w:footer="720" w:gutter="0"/>
          <w:cols w:num="2" w:space="720" w:equalWidth="0">
            <w:col w:w="2796" w:space="40"/>
            <w:col w:w="6724"/>
          </w:cols>
        </w:sectPr>
      </w:pPr>
    </w:p>
    <w:p w14:paraId="2685AFAE" w14:textId="77777777" w:rsidR="00792629" w:rsidRDefault="00ED58F8">
      <w:pPr>
        <w:tabs>
          <w:tab w:val="left" w:pos="6962"/>
        </w:tabs>
        <w:spacing w:before="11"/>
        <w:ind w:left="1210"/>
        <w:rPr>
          <w:sz w:val="20"/>
        </w:rPr>
      </w:pPr>
      <w:r>
        <w:rPr>
          <w:sz w:val="24"/>
        </w:rPr>
        <w:lastRenderedPageBreak/>
        <w:t>‘They made</w:t>
      </w:r>
      <w:r>
        <w:rPr>
          <w:spacing w:val="-14"/>
          <w:sz w:val="24"/>
        </w:rPr>
        <w:t xml:space="preserve"> </w:t>
      </w:r>
      <w:r>
        <w:rPr>
          <w:sz w:val="24"/>
        </w:rPr>
        <w:t>the</w:t>
      </w:r>
      <w:r>
        <w:rPr>
          <w:spacing w:val="-7"/>
          <w:sz w:val="24"/>
        </w:rPr>
        <w:t xml:space="preserve"> </w:t>
      </w:r>
      <w:r>
        <w:rPr>
          <w:spacing w:val="-3"/>
          <w:sz w:val="24"/>
        </w:rPr>
        <w:t>mountain.’</w:t>
      </w:r>
      <w:r>
        <w:rPr>
          <w:spacing w:val="-3"/>
          <w:sz w:val="24"/>
        </w:rPr>
        <w:tab/>
      </w:r>
      <w:r>
        <w:rPr>
          <w:sz w:val="20"/>
        </w:rPr>
        <w:t>(</w:t>
      </w:r>
      <w:hyperlink w:anchor="_bookmark75" w:history="1">
        <w:r>
          <w:rPr>
            <w:color w:val="BF003F"/>
            <w:sz w:val="20"/>
          </w:rPr>
          <w:t>Evans &amp; Osada 2005</w:t>
        </w:r>
      </w:hyperlink>
      <w:r>
        <w:rPr>
          <w:sz w:val="20"/>
        </w:rPr>
        <w:t>:</w:t>
      </w:r>
      <w:r>
        <w:rPr>
          <w:spacing w:val="10"/>
          <w:sz w:val="20"/>
        </w:rPr>
        <w:t xml:space="preserve"> </w:t>
      </w:r>
      <w:r>
        <w:rPr>
          <w:sz w:val="20"/>
        </w:rPr>
        <w:t>354)</w:t>
      </w:r>
    </w:p>
    <w:p w14:paraId="71B1781B" w14:textId="77777777" w:rsidR="00792629" w:rsidRDefault="00792629">
      <w:pPr>
        <w:rPr>
          <w:sz w:val="20"/>
        </w:rPr>
        <w:sectPr w:rsidR="00792629">
          <w:type w:val="continuous"/>
          <w:pgSz w:w="12240" w:h="15840"/>
          <w:pgMar w:top="1300" w:right="1000" w:bottom="280" w:left="1680" w:header="720" w:footer="720" w:gutter="0"/>
          <w:cols w:space="720"/>
        </w:sectPr>
      </w:pPr>
    </w:p>
    <w:p w14:paraId="4059921A" w14:textId="77777777" w:rsidR="00792629" w:rsidRDefault="00ED58F8">
      <w:pPr>
        <w:pStyle w:val="BodyText"/>
        <w:spacing w:before="84"/>
        <w:ind w:left="852"/>
      </w:pPr>
      <w:bookmarkStart w:id="28" w:name="_bookmark13"/>
      <w:bookmarkEnd w:id="28"/>
      <w:r>
        <w:rPr>
          <w:b/>
        </w:rPr>
        <w:lastRenderedPageBreak/>
        <w:t xml:space="preserve">V: </w:t>
      </w:r>
      <w:proofErr w:type="spellStart"/>
      <w:r>
        <w:t>saan</w:t>
      </w:r>
      <w:proofErr w:type="spellEnd"/>
      <w:r>
        <w:t>=ko</w:t>
      </w:r>
    </w:p>
    <w:p w14:paraId="4746D7AC" w14:textId="77777777" w:rsidR="00792629" w:rsidRDefault="00ED58F8">
      <w:pPr>
        <w:pStyle w:val="BodyText"/>
        <w:spacing w:before="16"/>
        <w:ind w:left="1210"/>
      </w:pPr>
      <w:r>
        <w:t>firewood=3pl.s</w:t>
      </w:r>
    </w:p>
    <w:p w14:paraId="03CCAE5D" w14:textId="77777777" w:rsidR="00792629" w:rsidRDefault="00ED58F8">
      <w:pPr>
        <w:pStyle w:val="BodyText"/>
        <w:spacing w:before="84" w:line="254" w:lineRule="auto"/>
        <w:ind w:left="258" w:right="3030"/>
      </w:pPr>
      <w:r>
        <w:br w:type="column"/>
      </w:r>
      <w:proofErr w:type="spellStart"/>
      <w:r>
        <w:rPr>
          <w:b/>
          <w:color w:val="FF0000"/>
        </w:rPr>
        <w:t>buru</w:t>
      </w:r>
      <w:proofErr w:type="spellEnd"/>
      <w:r>
        <w:t>‑</w:t>
      </w:r>
      <w:proofErr w:type="spellStart"/>
      <w:r>
        <w:t>ke</w:t>
      </w:r>
      <w:proofErr w:type="spellEnd"/>
      <w:r>
        <w:t>‑d‑a. mountain‑</w:t>
      </w:r>
      <w:proofErr w:type="spellStart"/>
      <w:r>
        <w:t>compl</w:t>
      </w:r>
      <w:proofErr w:type="spellEnd"/>
      <w:r>
        <w:t>‑</w:t>
      </w:r>
      <w:proofErr w:type="spellStart"/>
      <w:r>
        <w:t>tR‑ind</w:t>
      </w:r>
      <w:proofErr w:type="spellEnd"/>
    </w:p>
    <w:p w14:paraId="5E49E732" w14:textId="77777777" w:rsidR="00792629" w:rsidRDefault="00792629">
      <w:pPr>
        <w:spacing w:line="254" w:lineRule="auto"/>
        <w:sectPr w:rsidR="00792629">
          <w:pgSz w:w="12240" w:h="15840"/>
          <w:pgMar w:top="1380" w:right="1000" w:bottom="1040" w:left="1680" w:header="0" w:footer="856" w:gutter="0"/>
          <w:cols w:num="2" w:space="720" w:equalWidth="0">
            <w:col w:w="2687" w:space="40"/>
            <w:col w:w="6833"/>
          </w:cols>
        </w:sectPr>
      </w:pPr>
    </w:p>
    <w:p w14:paraId="543758F5" w14:textId="77777777" w:rsidR="00792629" w:rsidRDefault="00ED58F8">
      <w:pPr>
        <w:tabs>
          <w:tab w:val="left" w:pos="6962"/>
        </w:tabs>
        <w:spacing w:before="11"/>
        <w:ind w:left="1210"/>
        <w:rPr>
          <w:sz w:val="20"/>
        </w:rPr>
      </w:pPr>
      <w:r>
        <w:rPr>
          <w:sz w:val="24"/>
        </w:rPr>
        <w:t>‘They heaped up</w:t>
      </w:r>
      <w:r>
        <w:rPr>
          <w:spacing w:val="-18"/>
          <w:sz w:val="24"/>
        </w:rPr>
        <w:t xml:space="preserve"> </w:t>
      </w:r>
      <w:r>
        <w:rPr>
          <w:sz w:val="24"/>
        </w:rPr>
        <w:t>the</w:t>
      </w:r>
      <w:r>
        <w:rPr>
          <w:spacing w:val="-6"/>
          <w:sz w:val="24"/>
        </w:rPr>
        <w:t xml:space="preserve"> </w:t>
      </w:r>
      <w:r>
        <w:rPr>
          <w:spacing w:val="-4"/>
          <w:sz w:val="24"/>
        </w:rPr>
        <w:t>firewood.’</w:t>
      </w:r>
      <w:r>
        <w:rPr>
          <w:spacing w:val="-4"/>
          <w:sz w:val="24"/>
        </w:rPr>
        <w:tab/>
      </w:r>
      <w:r>
        <w:rPr>
          <w:sz w:val="20"/>
        </w:rPr>
        <w:t>(</w:t>
      </w:r>
      <w:hyperlink w:anchor="_bookmark75" w:history="1">
        <w:r>
          <w:rPr>
            <w:color w:val="BF003F"/>
            <w:sz w:val="20"/>
          </w:rPr>
          <w:t>Evans &amp; Osada 2005</w:t>
        </w:r>
      </w:hyperlink>
      <w:r>
        <w:rPr>
          <w:sz w:val="20"/>
        </w:rPr>
        <w:t>:</w:t>
      </w:r>
      <w:r>
        <w:rPr>
          <w:spacing w:val="11"/>
          <w:sz w:val="20"/>
        </w:rPr>
        <w:t xml:space="preserve"> </w:t>
      </w:r>
      <w:r>
        <w:rPr>
          <w:sz w:val="20"/>
        </w:rPr>
        <w:t>355)</w:t>
      </w:r>
    </w:p>
    <w:p w14:paraId="6A5C8924" w14:textId="77777777" w:rsidR="00792629" w:rsidRDefault="00792629">
      <w:pPr>
        <w:pStyle w:val="BodyText"/>
        <w:spacing w:before="1"/>
      </w:pPr>
    </w:p>
    <w:p w14:paraId="7B06179F" w14:textId="77777777" w:rsidR="00792629" w:rsidRDefault="00ED58F8">
      <w:pPr>
        <w:pStyle w:val="ListParagraph"/>
        <w:numPr>
          <w:ilvl w:val="2"/>
          <w:numId w:val="4"/>
        </w:numPr>
        <w:tabs>
          <w:tab w:val="left" w:pos="834"/>
          <w:tab w:val="left" w:pos="835"/>
        </w:tabs>
        <w:spacing w:before="0"/>
        <w:rPr>
          <w:sz w:val="24"/>
        </w:rPr>
      </w:pPr>
      <w:r>
        <w:rPr>
          <w:sz w:val="24"/>
          <w:u w:val="single"/>
        </w:rPr>
        <w:t>Nuuchahnulth (Wakashan &gt; Southern</w:t>
      </w:r>
      <w:r>
        <w:rPr>
          <w:spacing w:val="-7"/>
          <w:sz w:val="24"/>
          <w:u w:val="single"/>
        </w:rPr>
        <w:t xml:space="preserve"> </w:t>
      </w:r>
      <w:r>
        <w:rPr>
          <w:sz w:val="24"/>
          <w:u w:val="single"/>
        </w:rPr>
        <w:t>Wakashan)</w:t>
      </w:r>
    </w:p>
    <w:p w14:paraId="33C51E08" w14:textId="77777777" w:rsidR="00792629" w:rsidRDefault="00792629">
      <w:pPr>
        <w:rPr>
          <w:sz w:val="24"/>
        </w:rPr>
        <w:sectPr w:rsidR="00792629">
          <w:type w:val="continuous"/>
          <w:pgSz w:w="12240" w:h="15840"/>
          <w:pgMar w:top="1300" w:right="1000" w:bottom="280" w:left="1680" w:header="720" w:footer="720" w:gutter="0"/>
          <w:cols w:space="720"/>
        </w:sectPr>
      </w:pPr>
    </w:p>
    <w:p w14:paraId="2C1DE8B5" w14:textId="77777777" w:rsidR="00792629" w:rsidRDefault="00ED58F8">
      <w:pPr>
        <w:pStyle w:val="BodyText"/>
        <w:spacing w:before="87"/>
        <w:ind w:left="834"/>
      </w:pPr>
      <w:r>
        <w:rPr>
          <w:b/>
        </w:rPr>
        <w:t xml:space="preserve">N: </w:t>
      </w:r>
      <w:proofErr w:type="spellStart"/>
      <w:r>
        <w:t>watqšiƛ</w:t>
      </w:r>
      <w:proofErr w:type="spellEnd"/>
    </w:p>
    <w:p w14:paraId="12752C64" w14:textId="77777777" w:rsidR="00792629" w:rsidRDefault="00ED58F8">
      <w:pPr>
        <w:pStyle w:val="BodyText"/>
        <w:spacing w:before="15" w:line="254" w:lineRule="auto"/>
        <w:ind w:left="1210"/>
      </w:pPr>
      <w:proofErr w:type="spellStart"/>
      <w:r>
        <w:t>watq‑ši</w:t>
      </w:r>
      <w:proofErr w:type="spellEnd"/>
      <w:r>
        <w:t xml:space="preserve">(ƛ) swallow‑mom </w:t>
      </w:r>
      <w:proofErr w:type="spellStart"/>
      <w:proofErr w:type="gramStart"/>
      <w:r>
        <w:rPr>
          <w:w w:val="95"/>
        </w:rPr>
        <w:t>completely.swallowed</w:t>
      </w:r>
      <w:proofErr w:type="spellEnd"/>
      <w:proofErr w:type="gramEnd"/>
    </w:p>
    <w:p w14:paraId="3434BA7E" w14:textId="77777777" w:rsidR="00792629" w:rsidRDefault="00ED58F8">
      <w:pPr>
        <w:pStyle w:val="BodyText"/>
        <w:tabs>
          <w:tab w:val="left" w:pos="1487"/>
        </w:tabs>
        <w:spacing w:before="87"/>
        <w:ind w:left="257"/>
      </w:pPr>
      <w:r>
        <w:br w:type="column"/>
      </w:r>
      <w:proofErr w:type="spellStart"/>
      <w:r>
        <w:t>ʔaƛimt</w:t>
      </w:r>
      <w:proofErr w:type="spellEnd"/>
      <w:r>
        <w:tab/>
        <w:t>…</w:t>
      </w:r>
    </w:p>
    <w:p w14:paraId="65E33628" w14:textId="77777777" w:rsidR="00792629" w:rsidRDefault="00ED58F8">
      <w:pPr>
        <w:pStyle w:val="BodyText"/>
        <w:tabs>
          <w:tab w:val="left" w:pos="1487"/>
        </w:tabs>
        <w:spacing w:before="15"/>
        <w:ind w:left="257"/>
      </w:pPr>
      <w:proofErr w:type="spellStart"/>
      <w:r>
        <w:rPr>
          <w:b/>
          <w:color w:val="FF0000"/>
        </w:rPr>
        <w:t>ʔaƛa</w:t>
      </w:r>
      <w:r>
        <w:t>‑imt</w:t>
      </w:r>
      <w:proofErr w:type="spellEnd"/>
      <w:r>
        <w:tab/>
        <w:t>…</w:t>
      </w:r>
    </w:p>
    <w:p w14:paraId="58A19A2F" w14:textId="77777777" w:rsidR="00792629" w:rsidRDefault="00ED58F8">
      <w:pPr>
        <w:pStyle w:val="BodyText"/>
        <w:tabs>
          <w:tab w:val="left" w:pos="1487"/>
        </w:tabs>
        <w:spacing w:before="16"/>
        <w:ind w:left="257"/>
      </w:pPr>
      <w:r>
        <w:rPr>
          <w:b/>
          <w:color w:val="FF0000"/>
          <w:w w:val="105"/>
        </w:rPr>
        <w:t>two</w:t>
      </w:r>
      <w:r>
        <w:rPr>
          <w:w w:val="105"/>
        </w:rPr>
        <w:t>‑past</w:t>
      </w:r>
      <w:r>
        <w:rPr>
          <w:w w:val="105"/>
        </w:rPr>
        <w:tab/>
        <w:t>…</w:t>
      </w:r>
    </w:p>
    <w:p w14:paraId="4AA4EE5E" w14:textId="77777777" w:rsidR="00792629" w:rsidRDefault="00ED58F8">
      <w:pPr>
        <w:pStyle w:val="BodyText"/>
        <w:tabs>
          <w:tab w:val="left" w:pos="1487"/>
        </w:tabs>
        <w:spacing w:before="15"/>
        <w:ind w:left="257"/>
      </w:pPr>
      <w:r>
        <w:t>two</w:t>
      </w:r>
      <w:r>
        <w:tab/>
        <w:t>…</w:t>
      </w:r>
    </w:p>
    <w:p w14:paraId="34595834" w14:textId="77777777" w:rsidR="00792629" w:rsidRDefault="00792629">
      <w:pPr>
        <w:sectPr w:rsidR="00792629">
          <w:type w:val="continuous"/>
          <w:pgSz w:w="12240" w:h="15840"/>
          <w:pgMar w:top="1300" w:right="1000" w:bottom="280" w:left="1680" w:header="720" w:footer="720" w:gutter="0"/>
          <w:cols w:num="2" w:space="720" w:equalWidth="0">
            <w:col w:w="3357" w:space="40"/>
            <w:col w:w="6163"/>
          </w:cols>
        </w:sectPr>
      </w:pPr>
    </w:p>
    <w:p w14:paraId="62998460" w14:textId="77777777" w:rsidR="00792629" w:rsidRDefault="00ED58F8">
      <w:pPr>
        <w:tabs>
          <w:tab w:val="left" w:pos="6839"/>
        </w:tabs>
        <w:spacing w:before="10"/>
        <w:ind w:left="1210"/>
        <w:rPr>
          <w:sz w:val="20"/>
        </w:rPr>
      </w:pPr>
      <w:r>
        <w:rPr>
          <w:sz w:val="24"/>
        </w:rPr>
        <w:t>‘He swallowed two of</w:t>
      </w:r>
      <w:r>
        <w:rPr>
          <w:spacing w:val="-13"/>
          <w:sz w:val="24"/>
        </w:rPr>
        <w:t xml:space="preserve"> </w:t>
      </w:r>
      <w:r>
        <w:rPr>
          <w:sz w:val="24"/>
        </w:rPr>
        <w:t>them</w:t>
      </w:r>
      <w:r>
        <w:rPr>
          <w:spacing w:val="-3"/>
          <w:sz w:val="24"/>
        </w:rPr>
        <w:t xml:space="preserve"> </w:t>
      </w:r>
      <w:r>
        <w:rPr>
          <w:sz w:val="24"/>
        </w:rPr>
        <w:t>[…]’</w:t>
      </w:r>
      <w:r>
        <w:rPr>
          <w:sz w:val="24"/>
        </w:rPr>
        <w:tab/>
      </w:r>
      <w:r>
        <w:rPr>
          <w:sz w:val="20"/>
        </w:rPr>
        <w:t>(</w:t>
      </w:r>
      <w:hyperlink w:anchor="_bookmark111" w:history="1">
        <w:r>
          <w:rPr>
            <w:color w:val="BF003F"/>
            <w:sz w:val="20"/>
          </w:rPr>
          <w:t>Louie 2003</w:t>
        </w:r>
      </w:hyperlink>
      <w:r>
        <w:rPr>
          <w:sz w:val="20"/>
        </w:rPr>
        <w:t xml:space="preserve">: </w:t>
      </w:r>
      <w:proofErr w:type="spellStart"/>
      <w:r>
        <w:rPr>
          <w:sz w:val="20"/>
        </w:rPr>
        <w:t>Qawiqaalth</w:t>
      </w:r>
      <w:proofErr w:type="spellEnd"/>
      <w:r>
        <w:rPr>
          <w:spacing w:val="11"/>
          <w:sz w:val="20"/>
        </w:rPr>
        <w:t xml:space="preserve"> </w:t>
      </w:r>
      <w:r>
        <w:rPr>
          <w:sz w:val="20"/>
        </w:rPr>
        <w:t>57)</w:t>
      </w:r>
    </w:p>
    <w:p w14:paraId="36784DA3" w14:textId="77777777" w:rsidR="00792629" w:rsidRDefault="00792629">
      <w:pPr>
        <w:pStyle w:val="BodyText"/>
        <w:spacing w:before="7"/>
        <w:rPr>
          <w:sz w:val="11"/>
        </w:rPr>
      </w:pPr>
    </w:p>
    <w:p w14:paraId="40473C3C" w14:textId="77777777" w:rsidR="00792629" w:rsidRDefault="00792629">
      <w:pPr>
        <w:rPr>
          <w:sz w:val="11"/>
        </w:rPr>
        <w:sectPr w:rsidR="00792629">
          <w:type w:val="continuous"/>
          <w:pgSz w:w="12240" w:h="15840"/>
          <w:pgMar w:top="1300" w:right="1000" w:bottom="280" w:left="1680" w:header="720" w:footer="720" w:gutter="0"/>
          <w:cols w:space="720"/>
        </w:sectPr>
      </w:pPr>
    </w:p>
    <w:p w14:paraId="07DE915B" w14:textId="77777777" w:rsidR="00792629" w:rsidRDefault="00ED58F8">
      <w:pPr>
        <w:pStyle w:val="BodyText"/>
        <w:spacing w:before="102"/>
        <w:ind w:left="852"/>
        <w:jc w:val="both"/>
      </w:pPr>
      <w:r>
        <w:rPr>
          <w:b/>
        </w:rPr>
        <w:t xml:space="preserve">V: </w:t>
      </w:r>
      <w:r>
        <w:rPr>
          <w:b/>
          <w:spacing w:val="58"/>
        </w:rPr>
        <w:t xml:space="preserve"> </w:t>
      </w:r>
      <w:proofErr w:type="spellStart"/>
      <w:r>
        <w:rPr>
          <w:spacing w:val="-5"/>
        </w:rPr>
        <w:t>wik</w:t>
      </w:r>
      <w:proofErr w:type="spellEnd"/>
      <w:r>
        <w:rPr>
          <w:spacing w:val="-5"/>
          <w:position w:val="4"/>
        </w:rPr>
        <w:t>̓</w:t>
      </w:r>
      <w:proofErr w:type="spellStart"/>
      <w:r>
        <w:rPr>
          <w:spacing w:val="-5"/>
        </w:rPr>
        <w:t>aƛ</w:t>
      </w:r>
      <w:proofErr w:type="spellEnd"/>
    </w:p>
    <w:p w14:paraId="007B1572" w14:textId="77777777" w:rsidR="00792629" w:rsidRDefault="00ED58F8">
      <w:pPr>
        <w:pStyle w:val="BodyText"/>
        <w:spacing w:before="15" w:line="254" w:lineRule="auto"/>
        <w:ind w:left="1210"/>
        <w:jc w:val="both"/>
      </w:pPr>
      <w:proofErr w:type="spellStart"/>
      <w:r>
        <w:t>wik‑ʼaƛ</w:t>
      </w:r>
      <w:proofErr w:type="spellEnd"/>
      <w:r>
        <w:t xml:space="preserve"> not‑fin </w:t>
      </w:r>
      <w:proofErr w:type="gramStart"/>
      <w:r>
        <w:t>didn’t</w:t>
      </w:r>
      <w:proofErr w:type="gramEnd"/>
    </w:p>
    <w:p w14:paraId="0CF27189" w14:textId="77777777" w:rsidR="00792629" w:rsidRDefault="00ED58F8">
      <w:pPr>
        <w:pStyle w:val="BodyText"/>
        <w:spacing w:before="142" w:line="254" w:lineRule="auto"/>
        <w:ind w:left="258"/>
      </w:pPr>
      <w:r>
        <w:br w:type="column"/>
      </w:r>
      <w:proofErr w:type="spellStart"/>
      <w:r>
        <w:t>haʔukšiƛ</w:t>
      </w:r>
      <w:proofErr w:type="spellEnd"/>
      <w:r>
        <w:t xml:space="preserve"> </w:t>
      </w:r>
      <w:proofErr w:type="spellStart"/>
      <w:r>
        <w:rPr>
          <w:w w:val="95"/>
        </w:rPr>
        <w:t>haʔuk‑ši</w:t>
      </w:r>
      <w:proofErr w:type="spellEnd"/>
      <w:r>
        <w:rPr>
          <w:w w:val="95"/>
        </w:rPr>
        <w:t xml:space="preserve">(ƛ) </w:t>
      </w:r>
      <w:r>
        <w:t>eat‑mom ate</w:t>
      </w:r>
    </w:p>
    <w:p w14:paraId="4BFA544F" w14:textId="77777777" w:rsidR="00792629" w:rsidRDefault="00ED58F8">
      <w:pPr>
        <w:pStyle w:val="BodyText"/>
        <w:spacing w:before="142"/>
        <w:ind w:left="257"/>
      </w:pPr>
      <w:r>
        <w:br w:type="column"/>
      </w:r>
      <w:proofErr w:type="spellStart"/>
      <w:r>
        <w:t>ʔaƛiičiƛ</w:t>
      </w:r>
      <w:proofErr w:type="spellEnd"/>
    </w:p>
    <w:p w14:paraId="5D81413D" w14:textId="77777777" w:rsidR="00792629" w:rsidRDefault="00ED58F8">
      <w:pPr>
        <w:pStyle w:val="BodyText"/>
        <w:spacing w:before="15" w:line="254" w:lineRule="auto"/>
        <w:ind w:left="257" w:right="3938"/>
      </w:pPr>
      <w:proofErr w:type="spellStart"/>
      <w:r>
        <w:rPr>
          <w:b/>
          <w:color w:val="FF0000"/>
        </w:rPr>
        <w:t>ʔaƛa</w:t>
      </w:r>
      <w:r>
        <w:t>‑ʽi·čiƛ</w:t>
      </w:r>
      <w:proofErr w:type="spellEnd"/>
      <w:r>
        <w:t xml:space="preserve"> </w:t>
      </w:r>
      <w:r>
        <w:rPr>
          <w:b/>
          <w:color w:val="FF0000"/>
        </w:rPr>
        <w:t>two</w:t>
      </w:r>
      <w:r>
        <w:t>‑</w:t>
      </w:r>
      <w:proofErr w:type="spellStart"/>
      <w:r>
        <w:t>incep</w:t>
      </w:r>
      <w:proofErr w:type="spellEnd"/>
    </w:p>
    <w:p w14:paraId="42B09DEC" w14:textId="77777777" w:rsidR="00792629" w:rsidRDefault="00ED58F8">
      <w:pPr>
        <w:pStyle w:val="BodyText"/>
        <w:spacing w:line="271" w:lineRule="exact"/>
        <w:ind w:left="257"/>
      </w:pPr>
      <w:proofErr w:type="spellStart"/>
      <w:r>
        <w:t>became.two</w:t>
      </w:r>
      <w:proofErr w:type="spellEnd"/>
    </w:p>
    <w:p w14:paraId="0CA73BA2" w14:textId="77777777" w:rsidR="00792629" w:rsidRDefault="00792629">
      <w:pPr>
        <w:spacing w:line="271" w:lineRule="exact"/>
        <w:sectPr w:rsidR="00792629">
          <w:type w:val="continuous"/>
          <w:pgSz w:w="12240" w:h="15840"/>
          <w:pgMar w:top="1300" w:right="1000" w:bottom="280" w:left="1680" w:header="720" w:footer="720" w:gutter="0"/>
          <w:cols w:num="3" w:space="720" w:equalWidth="0">
            <w:col w:w="1945" w:space="40"/>
            <w:col w:w="1358" w:space="39"/>
            <w:col w:w="6178"/>
          </w:cols>
        </w:sectPr>
      </w:pPr>
    </w:p>
    <w:p w14:paraId="06A7619D" w14:textId="77777777" w:rsidR="00792629" w:rsidRDefault="00ED58F8">
      <w:pPr>
        <w:tabs>
          <w:tab w:val="left" w:pos="7254"/>
        </w:tabs>
        <w:spacing w:before="9"/>
        <w:ind w:left="1210"/>
        <w:rPr>
          <w:sz w:val="20"/>
        </w:rPr>
      </w:pPr>
      <w:r>
        <w:rPr>
          <w:sz w:val="24"/>
        </w:rPr>
        <w:t xml:space="preserve">‘He (Mink) didn’t eat </w:t>
      </w:r>
      <w:proofErr w:type="gramStart"/>
      <w:r>
        <w:rPr>
          <w:sz w:val="24"/>
        </w:rPr>
        <w:t>them</w:t>
      </w:r>
      <w:proofErr w:type="gramEnd"/>
      <w:r>
        <w:rPr>
          <w:sz w:val="24"/>
        </w:rPr>
        <w:t xml:space="preserve"> and the crabs</w:t>
      </w:r>
      <w:r>
        <w:rPr>
          <w:spacing w:val="-19"/>
          <w:sz w:val="24"/>
        </w:rPr>
        <w:t xml:space="preserve"> </w:t>
      </w:r>
      <w:r>
        <w:rPr>
          <w:sz w:val="24"/>
        </w:rPr>
        <w:t>became</w:t>
      </w:r>
      <w:r>
        <w:rPr>
          <w:spacing w:val="-2"/>
          <w:sz w:val="24"/>
        </w:rPr>
        <w:t xml:space="preserve"> </w:t>
      </w:r>
      <w:r>
        <w:rPr>
          <w:spacing w:val="-7"/>
          <w:sz w:val="24"/>
        </w:rPr>
        <w:t>two.’</w:t>
      </w:r>
      <w:r>
        <w:rPr>
          <w:spacing w:val="-7"/>
          <w:sz w:val="24"/>
        </w:rPr>
        <w:tab/>
      </w:r>
      <w:r>
        <w:rPr>
          <w:sz w:val="20"/>
        </w:rPr>
        <w:t>(</w:t>
      </w:r>
      <w:hyperlink w:anchor="_bookmark111" w:history="1">
        <w:r>
          <w:rPr>
            <w:color w:val="BF003F"/>
            <w:sz w:val="20"/>
          </w:rPr>
          <w:t>Louie 2003</w:t>
        </w:r>
      </w:hyperlink>
      <w:r>
        <w:rPr>
          <w:sz w:val="20"/>
        </w:rPr>
        <w:t>: Mink</w:t>
      </w:r>
      <w:r>
        <w:rPr>
          <w:spacing w:val="12"/>
          <w:sz w:val="20"/>
        </w:rPr>
        <w:t xml:space="preserve"> </w:t>
      </w:r>
      <w:r>
        <w:rPr>
          <w:sz w:val="20"/>
        </w:rPr>
        <w:t>266)</w:t>
      </w:r>
    </w:p>
    <w:p w14:paraId="5E587A82" w14:textId="77777777" w:rsidR="00792629" w:rsidRDefault="00792629">
      <w:pPr>
        <w:pStyle w:val="BodyText"/>
        <w:spacing w:before="5"/>
        <w:rPr>
          <w:sz w:val="14"/>
        </w:rPr>
      </w:pPr>
    </w:p>
    <w:p w14:paraId="0360A918" w14:textId="77777777" w:rsidR="00792629" w:rsidRDefault="00792629">
      <w:pPr>
        <w:rPr>
          <w:sz w:val="14"/>
        </w:rPr>
        <w:sectPr w:rsidR="00792629">
          <w:type w:val="continuous"/>
          <w:pgSz w:w="12240" w:h="15840"/>
          <w:pgMar w:top="1300" w:right="1000" w:bottom="280" w:left="1680" w:header="720" w:footer="720" w:gutter="0"/>
          <w:cols w:space="720"/>
        </w:sectPr>
      </w:pPr>
    </w:p>
    <w:p w14:paraId="2E43A55B" w14:textId="77777777" w:rsidR="00792629" w:rsidRDefault="00ED58F8">
      <w:pPr>
        <w:pStyle w:val="BodyText"/>
        <w:spacing w:before="100" w:line="249" w:lineRule="auto"/>
        <w:ind w:left="1210" w:right="-10" w:hanging="374"/>
      </w:pPr>
      <w:r>
        <w:rPr>
          <w:b/>
        </w:rPr>
        <w:t xml:space="preserve">A: </w:t>
      </w:r>
      <w:proofErr w:type="spellStart"/>
      <w:r>
        <w:rPr>
          <w:spacing w:val="-4"/>
        </w:rPr>
        <w:t>hiiɬtqyaap</w:t>
      </w:r>
      <w:proofErr w:type="spellEnd"/>
      <w:r>
        <w:rPr>
          <w:spacing w:val="-4"/>
          <w:position w:val="1"/>
        </w:rPr>
        <w:t xml:space="preserve">̓ </w:t>
      </w:r>
      <w:r>
        <w:t xml:space="preserve">up </w:t>
      </w:r>
      <w:proofErr w:type="spellStart"/>
      <w:r>
        <w:rPr>
          <w:spacing w:val="-4"/>
        </w:rPr>
        <w:t>hiɬ‑tqya·p</w:t>
      </w:r>
      <w:proofErr w:type="spellEnd"/>
      <w:r>
        <w:rPr>
          <w:spacing w:val="-4"/>
          <w:position w:val="1"/>
        </w:rPr>
        <w:t xml:space="preserve">̓ </w:t>
      </w:r>
      <w:r>
        <w:t xml:space="preserve">i‑up </w:t>
      </w:r>
      <w:r>
        <w:rPr>
          <w:spacing w:val="-1"/>
        </w:rPr>
        <w:t>there‑back‑</w:t>
      </w:r>
      <w:proofErr w:type="spellStart"/>
      <w:proofErr w:type="gramStart"/>
      <w:r>
        <w:rPr>
          <w:spacing w:val="-1"/>
        </w:rPr>
        <w:t>mom.caus</w:t>
      </w:r>
      <w:proofErr w:type="spellEnd"/>
      <w:proofErr w:type="gramEnd"/>
      <w:r>
        <w:rPr>
          <w:spacing w:val="-1"/>
        </w:rPr>
        <w:t xml:space="preserve"> </w:t>
      </w:r>
      <w:proofErr w:type="spellStart"/>
      <w:r>
        <w:t>put.on.the.back</w:t>
      </w:r>
      <w:proofErr w:type="spellEnd"/>
    </w:p>
    <w:p w14:paraId="742B7144" w14:textId="77777777" w:rsidR="00792629" w:rsidRDefault="00ED58F8">
      <w:pPr>
        <w:pStyle w:val="BodyText"/>
        <w:spacing w:before="110" w:line="254" w:lineRule="auto"/>
        <w:ind w:left="257" w:right="-11"/>
      </w:pPr>
      <w:r>
        <w:br w:type="column"/>
      </w:r>
      <w:proofErr w:type="spellStart"/>
      <w:r>
        <w:t>ʔaƛa</w:t>
      </w:r>
      <w:proofErr w:type="spellEnd"/>
      <w:r>
        <w:t xml:space="preserve"> </w:t>
      </w:r>
      <w:proofErr w:type="spellStart"/>
      <w:r>
        <w:rPr>
          <w:b/>
          <w:color w:val="FF0000"/>
          <w:w w:val="95"/>
        </w:rPr>
        <w:t>ʔaƛa</w:t>
      </w:r>
      <w:proofErr w:type="spellEnd"/>
      <w:r>
        <w:rPr>
          <w:b/>
          <w:color w:val="FF0000"/>
          <w:w w:val="95"/>
        </w:rPr>
        <w:t xml:space="preserve"> </w:t>
      </w:r>
      <w:r>
        <w:rPr>
          <w:b/>
          <w:color w:val="FF0000"/>
        </w:rPr>
        <w:t xml:space="preserve">two </w:t>
      </w:r>
      <w:proofErr w:type="spellStart"/>
      <w:r>
        <w:t>two</w:t>
      </w:r>
      <w:proofErr w:type="spellEnd"/>
    </w:p>
    <w:p w14:paraId="41A53C68" w14:textId="77777777" w:rsidR="00792629" w:rsidRDefault="00ED58F8">
      <w:pPr>
        <w:pStyle w:val="BodyText"/>
        <w:spacing w:before="100" w:line="249" w:lineRule="auto"/>
        <w:ind w:left="258" w:right="4274"/>
      </w:pPr>
      <w:r>
        <w:br w:type="column"/>
      </w:r>
      <w:proofErr w:type="spellStart"/>
      <w:r>
        <w:rPr>
          <w:spacing w:val="-3"/>
        </w:rPr>
        <w:t>qʷayac</w:t>
      </w:r>
      <w:proofErr w:type="spellEnd"/>
      <w:r>
        <w:rPr>
          <w:spacing w:val="-3"/>
          <w:position w:val="1"/>
        </w:rPr>
        <w:t>̓</w:t>
      </w:r>
      <w:proofErr w:type="spellStart"/>
      <w:r>
        <w:rPr>
          <w:spacing w:val="-3"/>
        </w:rPr>
        <w:t>iik</w:t>
      </w:r>
      <w:proofErr w:type="spellEnd"/>
      <w:r>
        <w:rPr>
          <w:spacing w:val="-3"/>
        </w:rPr>
        <w:t xml:space="preserve"> </w:t>
      </w:r>
      <w:proofErr w:type="spellStart"/>
      <w:r>
        <w:rPr>
          <w:spacing w:val="-3"/>
        </w:rPr>
        <w:t>qʷayac</w:t>
      </w:r>
      <w:proofErr w:type="spellEnd"/>
      <w:r>
        <w:rPr>
          <w:spacing w:val="-3"/>
          <w:position w:val="1"/>
        </w:rPr>
        <w:t>̓</w:t>
      </w:r>
      <w:proofErr w:type="spellStart"/>
      <w:r>
        <w:rPr>
          <w:spacing w:val="-3"/>
        </w:rPr>
        <w:t>iːk</w:t>
      </w:r>
      <w:proofErr w:type="spellEnd"/>
      <w:r>
        <w:rPr>
          <w:spacing w:val="-3"/>
        </w:rPr>
        <w:t xml:space="preserve"> </w:t>
      </w:r>
      <w:r>
        <w:t xml:space="preserve">wolf </w:t>
      </w:r>
      <w:proofErr w:type="spellStart"/>
      <w:r>
        <w:t>wolf</w:t>
      </w:r>
      <w:proofErr w:type="spellEnd"/>
    </w:p>
    <w:p w14:paraId="7B0B419C" w14:textId="77777777" w:rsidR="00792629" w:rsidRDefault="00792629">
      <w:pPr>
        <w:spacing w:line="249" w:lineRule="auto"/>
        <w:sectPr w:rsidR="00792629">
          <w:type w:val="continuous"/>
          <w:pgSz w:w="12240" w:h="15840"/>
          <w:pgMar w:top="1300" w:right="1000" w:bottom="280" w:left="1680" w:header="720" w:footer="720" w:gutter="0"/>
          <w:cols w:num="3" w:space="720" w:equalWidth="0">
            <w:col w:w="3311" w:space="40"/>
            <w:col w:w="716" w:space="39"/>
            <w:col w:w="5454"/>
          </w:cols>
        </w:sectPr>
      </w:pPr>
    </w:p>
    <w:p w14:paraId="79E10A16" w14:textId="77777777" w:rsidR="00792629" w:rsidRDefault="00ED58F8">
      <w:pPr>
        <w:tabs>
          <w:tab w:val="left" w:pos="6963"/>
        </w:tabs>
        <w:spacing w:before="8"/>
        <w:ind w:left="1210"/>
        <w:rPr>
          <w:sz w:val="20"/>
        </w:rPr>
      </w:pPr>
      <w:r>
        <w:rPr>
          <w:spacing w:val="-4"/>
          <w:sz w:val="24"/>
        </w:rPr>
        <w:t xml:space="preserve">‘Two </w:t>
      </w:r>
      <w:r>
        <w:rPr>
          <w:sz w:val="24"/>
        </w:rPr>
        <w:t>wolves put (the dead wolf) on</w:t>
      </w:r>
      <w:r>
        <w:rPr>
          <w:spacing w:val="-13"/>
          <w:sz w:val="24"/>
        </w:rPr>
        <w:t xml:space="preserve"> </w:t>
      </w:r>
      <w:r>
        <w:rPr>
          <w:sz w:val="24"/>
        </w:rPr>
        <w:t>their</w:t>
      </w:r>
      <w:r>
        <w:rPr>
          <w:spacing w:val="-2"/>
          <w:sz w:val="24"/>
        </w:rPr>
        <w:t xml:space="preserve"> </w:t>
      </w:r>
      <w:r>
        <w:rPr>
          <w:spacing w:val="-5"/>
          <w:sz w:val="24"/>
        </w:rPr>
        <w:t>back.’</w:t>
      </w:r>
      <w:r>
        <w:rPr>
          <w:spacing w:val="-5"/>
          <w:sz w:val="24"/>
        </w:rPr>
        <w:tab/>
      </w:r>
      <w:r>
        <w:rPr>
          <w:sz w:val="20"/>
        </w:rPr>
        <w:t>(</w:t>
      </w:r>
      <w:hyperlink w:anchor="_bookmark111" w:history="1">
        <w:r>
          <w:rPr>
            <w:color w:val="BF003F"/>
            <w:sz w:val="20"/>
          </w:rPr>
          <w:t>Louie 2003</w:t>
        </w:r>
      </w:hyperlink>
      <w:r>
        <w:rPr>
          <w:sz w:val="20"/>
        </w:rPr>
        <w:t xml:space="preserve">: </w:t>
      </w:r>
      <w:proofErr w:type="spellStart"/>
      <w:r>
        <w:rPr>
          <w:sz w:val="20"/>
        </w:rPr>
        <w:t>FoodThief</w:t>
      </w:r>
      <w:proofErr w:type="spellEnd"/>
      <w:r>
        <w:rPr>
          <w:spacing w:val="7"/>
          <w:sz w:val="20"/>
        </w:rPr>
        <w:t xml:space="preserve"> </w:t>
      </w:r>
      <w:r>
        <w:rPr>
          <w:sz w:val="20"/>
        </w:rPr>
        <w:t>46)</w:t>
      </w:r>
    </w:p>
    <w:p w14:paraId="494CD71E" w14:textId="77777777" w:rsidR="00792629" w:rsidRDefault="00792629">
      <w:pPr>
        <w:pStyle w:val="BodyText"/>
        <w:spacing w:before="1"/>
      </w:pPr>
    </w:p>
    <w:p w14:paraId="23E56DBF" w14:textId="63A9E2F1" w:rsidR="00792629" w:rsidRDefault="00742DA9">
      <w:pPr>
        <w:pStyle w:val="ListParagraph"/>
        <w:numPr>
          <w:ilvl w:val="2"/>
          <w:numId w:val="4"/>
        </w:numPr>
        <w:tabs>
          <w:tab w:val="left" w:pos="834"/>
          <w:tab w:val="left" w:pos="835"/>
        </w:tabs>
        <w:spacing w:before="0"/>
        <w:rPr>
          <w:sz w:val="24"/>
        </w:rPr>
      </w:pPr>
      <w:r>
        <w:rPr>
          <w:noProof/>
        </w:rPr>
        <mc:AlternateContent>
          <mc:Choice Requires="wps">
            <w:drawing>
              <wp:anchor distT="0" distB="0" distL="114300" distR="114300" simplePos="0" relativeHeight="15733760" behindDoc="0" locked="0" layoutInCell="1" allowOverlap="1" wp14:anchorId="0D34F0FB" wp14:editId="2C8ACB66">
                <wp:simplePos x="0" y="0"/>
                <wp:positionH relativeFrom="page">
                  <wp:posOffset>1597025</wp:posOffset>
                </wp:positionH>
                <wp:positionV relativeFrom="paragraph">
                  <wp:posOffset>188595</wp:posOffset>
                </wp:positionV>
                <wp:extent cx="1321435" cy="0"/>
                <wp:effectExtent l="0" t="0" r="0" b="0"/>
                <wp:wrapNone/>
                <wp:docPr id="4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1435"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B8AF49" id="Line 25" o:spid="_x0000_s1026" style="position:absolute;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75pt,14.85pt" to="229.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" strokeweight=".14058mm">
                <w10:wrap anchorx="page"/>
              </v:line>
            </w:pict>
          </mc:Fallback>
        </mc:AlternateContent>
      </w:r>
      <w:r w:rsidR="00ED58F8">
        <w:rPr>
          <w:sz w:val="24"/>
        </w:rPr>
        <w:t>Quechua</w:t>
      </w:r>
      <w:r w:rsidR="00ED58F8">
        <w:rPr>
          <w:spacing w:val="-1"/>
          <w:sz w:val="24"/>
        </w:rPr>
        <w:t xml:space="preserve"> </w:t>
      </w:r>
      <w:r w:rsidR="00ED58F8">
        <w:rPr>
          <w:sz w:val="24"/>
        </w:rPr>
        <w:t>(Quechuan)</w:t>
      </w:r>
    </w:p>
    <w:p w14:paraId="33AFF5AE" w14:textId="77777777" w:rsidR="00792629" w:rsidRDefault="00792629">
      <w:pPr>
        <w:rPr>
          <w:sz w:val="24"/>
        </w:rPr>
        <w:sectPr w:rsidR="00792629">
          <w:type w:val="continuous"/>
          <w:pgSz w:w="12240" w:h="15840"/>
          <w:pgMar w:top="1300" w:right="1000" w:bottom="280" w:left="1680" w:header="720" w:footer="720" w:gutter="0"/>
          <w:cols w:space="720"/>
        </w:sectPr>
      </w:pPr>
    </w:p>
    <w:p w14:paraId="0070DE05" w14:textId="77777777" w:rsidR="00792629" w:rsidRDefault="00ED58F8">
      <w:pPr>
        <w:pStyle w:val="BodyText"/>
        <w:spacing w:before="92" w:line="254" w:lineRule="auto"/>
        <w:ind w:left="1210" w:hanging="376"/>
      </w:pPr>
      <w:r>
        <w:rPr>
          <w:b/>
        </w:rPr>
        <w:t xml:space="preserve">N: </w:t>
      </w:r>
      <w:proofErr w:type="spellStart"/>
      <w:r>
        <w:t>rikaška</w:t>
      </w:r>
      <w:proofErr w:type="spellEnd"/>
      <w:r>
        <w:t xml:space="preserve">ː </w:t>
      </w:r>
      <w:proofErr w:type="spellStart"/>
      <w:r>
        <w:t>I.saw</w:t>
      </w:r>
      <w:proofErr w:type="spellEnd"/>
    </w:p>
    <w:p w14:paraId="05021613" w14:textId="77777777" w:rsidR="00792629" w:rsidRDefault="00ED58F8">
      <w:pPr>
        <w:pStyle w:val="BodyText"/>
        <w:spacing w:before="92" w:line="254" w:lineRule="auto"/>
        <w:ind w:left="258" w:right="4640"/>
      </w:pPr>
      <w:r>
        <w:br w:type="column"/>
      </w:r>
      <w:proofErr w:type="spellStart"/>
      <w:r>
        <w:rPr>
          <w:b/>
          <w:color w:val="FF0000"/>
          <w:w w:val="95"/>
        </w:rPr>
        <w:t>hatun</w:t>
      </w:r>
      <w:proofErr w:type="spellEnd"/>
      <w:r>
        <w:rPr>
          <w:w w:val="95"/>
        </w:rPr>
        <w:t>‑(</w:t>
      </w:r>
      <w:proofErr w:type="spellStart"/>
      <w:r>
        <w:rPr>
          <w:w w:val="95"/>
        </w:rPr>
        <w:t>kuna</w:t>
      </w:r>
      <w:proofErr w:type="spellEnd"/>
      <w:r>
        <w:rPr>
          <w:w w:val="95"/>
        </w:rPr>
        <w:t xml:space="preserve">)‑ta </w:t>
      </w:r>
      <w:r>
        <w:rPr>
          <w:b/>
          <w:color w:val="FF0000"/>
          <w:w w:val="105"/>
        </w:rPr>
        <w:t>big</w:t>
      </w:r>
      <w:r>
        <w:rPr>
          <w:w w:val="105"/>
        </w:rPr>
        <w:t>‑(pl)‑acc</w:t>
      </w:r>
    </w:p>
    <w:p w14:paraId="3C15897B" w14:textId="77777777" w:rsidR="00792629" w:rsidRDefault="00792629">
      <w:pPr>
        <w:spacing w:line="254" w:lineRule="auto"/>
        <w:sectPr w:rsidR="00792629">
          <w:type w:val="continuous"/>
          <w:pgSz w:w="12240" w:h="15840"/>
          <w:pgMar w:top="1300" w:right="1000" w:bottom="280" w:left="1680" w:header="720" w:footer="720" w:gutter="0"/>
          <w:cols w:num="2" w:space="720" w:equalWidth="0">
            <w:col w:w="1972" w:space="40"/>
            <w:col w:w="7548"/>
          </w:cols>
        </w:sectPr>
      </w:pPr>
    </w:p>
    <w:p w14:paraId="214809F6" w14:textId="77777777" w:rsidR="00792629" w:rsidRDefault="00ED58F8">
      <w:pPr>
        <w:tabs>
          <w:tab w:val="left" w:pos="6638"/>
        </w:tabs>
        <w:spacing w:before="11"/>
        <w:ind w:left="1210"/>
        <w:rPr>
          <w:sz w:val="20"/>
        </w:rPr>
      </w:pPr>
      <w:r>
        <w:rPr>
          <w:sz w:val="24"/>
        </w:rPr>
        <w:t>‘I saw the</w:t>
      </w:r>
      <w:r>
        <w:rPr>
          <w:spacing w:val="-8"/>
          <w:sz w:val="24"/>
        </w:rPr>
        <w:t xml:space="preserve"> </w:t>
      </w:r>
      <w:r>
        <w:rPr>
          <w:sz w:val="24"/>
        </w:rPr>
        <w:t>big</w:t>
      </w:r>
      <w:r>
        <w:rPr>
          <w:spacing w:val="-3"/>
          <w:sz w:val="24"/>
        </w:rPr>
        <w:t xml:space="preserve"> </w:t>
      </w:r>
      <w:r>
        <w:rPr>
          <w:sz w:val="24"/>
        </w:rPr>
        <w:t>one(s)’</w:t>
      </w:r>
      <w:r>
        <w:rPr>
          <w:sz w:val="24"/>
        </w:rPr>
        <w:tab/>
      </w:r>
      <w:r>
        <w:rPr>
          <w:sz w:val="20"/>
        </w:rPr>
        <w:t>(</w:t>
      </w:r>
      <w:hyperlink w:anchor="_bookmark130" w:history="1">
        <w:r>
          <w:rPr>
            <w:color w:val="BF003F"/>
            <w:sz w:val="20"/>
          </w:rPr>
          <w:t xml:space="preserve">Schachter &amp; </w:t>
        </w:r>
        <w:proofErr w:type="spellStart"/>
        <w:r>
          <w:rPr>
            <w:color w:val="BF003F"/>
            <w:sz w:val="20"/>
          </w:rPr>
          <w:t>Shopen</w:t>
        </w:r>
        <w:proofErr w:type="spellEnd"/>
        <w:r>
          <w:rPr>
            <w:color w:val="BF003F"/>
            <w:sz w:val="20"/>
          </w:rPr>
          <w:t xml:space="preserve"> 2007</w:t>
        </w:r>
      </w:hyperlink>
      <w:r>
        <w:rPr>
          <w:sz w:val="20"/>
        </w:rPr>
        <w:t>:</w:t>
      </w:r>
      <w:r>
        <w:rPr>
          <w:spacing w:val="11"/>
          <w:sz w:val="20"/>
        </w:rPr>
        <w:t xml:space="preserve"> </w:t>
      </w:r>
      <w:r>
        <w:rPr>
          <w:sz w:val="20"/>
        </w:rPr>
        <w:t>17)</w:t>
      </w:r>
    </w:p>
    <w:p w14:paraId="63B2E786" w14:textId="77777777" w:rsidR="00792629" w:rsidRDefault="00792629">
      <w:pPr>
        <w:pStyle w:val="BodyText"/>
        <w:spacing w:before="4"/>
        <w:rPr>
          <w:sz w:val="15"/>
        </w:rPr>
      </w:pPr>
    </w:p>
    <w:p w14:paraId="6168F29E" w14:textId="77777777" w:rsidR="00792629" w:rsidRDefault="00792629">
      <w:pPr>
        <w:rPr>
          <w:sz w:val="15"/>
        </w:rPr>
        <w:sectPr w:rsidR="00792629">
          <w:type w:val="continuous"/>
          <w:pgSz w:w="12240" w:h="15840"/>
          <w:pgMar w:top="1300" w:right="1000" w:bottom="280" w:left="1680" w:header="720" w:footer="720" w:gutter="0"/>
          <w:cols w:space="720"/>
        </w:sectPr>
      </w:pPr>
    </w:p>
    <w:p w14:paraId="123089AB" w14:textId="77777777" w:rsidR="00792629" w:rsidRDefault="00ED58F8">
      <w:pPr>
        <w:pStyle w:val="BodyText"/>
        <w:spacing w:before="100"/>
        <w:jc w:val="right"/>
      </w:pPr>
      <w:r>
        <w:rPr>
          <w:b/>
        </w:rPr>
        <w:t xml:space="preserve">V: </w:t>
      </w:r>
      <w:proofErr w:type="spellStart"/>
      <w:r>
        <w:t>chay</w:t>
      </w:r>
      <w:proofErr w:type="spellEnd"/>
    </w:p>
    <w:p w14:paraId="6B1E18AB" w14:textId="77777777" w:rsidR="00792629" w:rsidRDefault="00ED58F8">
      <w:pPr>
        <w:pStyle w:val="BodyText"/>
        <w:spacing w:before="15"/>
        <w:ind w:right="72"/>
        <w:jc w:val="right"/>
      </w:pPr>
      <w:r>
        <w:rPr>
          <w:w w:val="95"/>
        </w:rPr>
        <w:t>that</w:t>
      </w:r>
    </w:p>
    <w:p w14:paraId="7CA5571F" w14:textId="77777777" w:rsidR="00792629" w:rsidRDefault="00ED58F8">
      <w:pPr>
        <w:pStyle w:val="BodyText"/>
        <w:spacing w:before="100" w:line="254" w:lineRule="auto"/>
        <w:ind w:left="258"/>
      </w:pPr>
      <w:r>
        <w:br w:type="column"/>
      </w:r>
      <w:proofErr w:type="spellStart"/>
      <w:r>
        <w:rPr>
          <w:w w:val="95"/>
        </w:rPr>
        <w:t>runa</w:t>
      </w:r>
      <w:proofErr w:type="spellEnd"/>
      <w:r>
        <w:rPr>
          <w:w w:val="95"/>
        </w:rPr>
        <w:t xml:space="preserve"> </w:t>
      </w:r>
      <w:r>
        <w:t>man</w:t>
      </w:r>
    </w:p>
    <w:p w14:paraId="6E0C3BF7" w14:textId="77777777" w:rsidR="00792629" w:rsidRDefault="00ED58F8">
      <w:pPr>
        <w:pStyle w:val="BodyText"/>
        <w:spacing w:before="100" w:line="254" w:lineRule="auto"/>
        <w:ind w:left="258"/>
        <w:rPr>
          <w:b/>
        </w:rPr>
      </w:pPr>
      <w:r>
        <w:br w:type="column"/>
      </w:r>
      <w:proofErr w:type="spellStart"/>
      <w:r>
        <w:rPr>
          <w:b/>
          <w:color w:val="FF0000"/>
          <w:w w:val="95"/>
        </w:rPr>
        <w:t>hatun</w:t>
      </w:r>
      <w:proofErr w:type="spellEnd"/>
      <w:r>
        <w:rPr>
          <w:b/>
          <w:color w:val="FF0000"/>
          <w:w w:val="95"/>
        </w:rPr>
        <w:t xml:space="preserve"> </w:t>
      </w:r>
      <w:r>
        <w:rPr>
          <w:b/>
          <w:color w:val="FF0000"/>
        </w:rPr>
        <w:t>big</w:t>
      </w:r>
    </w:p>
    <w:p w14:paraId="66656EBC" w14:textId="77777777" w:rsidR="00792629" w:rsidRDefault="00ED58F8">
      <w:pPr>
        <w:pStyle w:val="BodyText"/>
        <w:spacing w:before="100" w:line="254" w:lineRule="auto"/>
        <w:ind w:left="258" w:right="5064"/>
      </w:pPr>
      <w:r>
        <w:br w:type="column"/>
      </w:r>
      <w:r>
        <w:t>(</w:t>
      </w:r>
      <w:proofErr w:type="spellStart"/>
      <w:r>
        <w:t>kaykan</w:t>
      </w:r>
      <w:proofErr w:type="spellEnd"/>
      <w:r>
        <w:t>) is</w:t>
      </w:r>
    </w:p>
    <w:p w14:paraId="5C5613D0" w14:textId="77777777" w:rsidR="00792629" w:rsidRDefault="00792629">
      <w:pPr>
        <w:spacing w:line="254" w:lineRule="auto"/>
        <w:sectPr w:rsidR="00792629">
          <w:type w:val="continuous"/>
          <w:pgSz w:w="12240" w:h="15840"/>
          <w:pgMar w:top="1300" w:right="1000" w:bottom="280" w:left="1680" w:header="720" w:footer="720" w:gutter="0"/>
          <w:cols w:num="4" w:space="720" w:equalWidth="0">
            <w:col w:w="1675" w:space="40"/>
            <w:col w:w="714" w:space="39"/>
            <w:col w:w="849" w:space="39"/>
            <w:col w:w="6204"/>
          </w:cols>
        </w:sectPr>
      </w:pPr>
    </w:p>
    <w:p w14:paraId="6D42F384" w14:textId="77777777" w:rsidR="00792629" w:rsidRDefault="00ED58F8">
      <w:pPr>
        <w:tabs>
          <w:tab w:val="left" w:pos="6638"/>
        </w:tabs>
        <w:spacing w:before="11"/>
        <w:ind w:left="1210"/>
        <w:rPr>
          <w:sz w:val="20"/>
        </w:rPr>
      </w:pPr>
      <w:r>
        <w:rPr>
          <w:sz w:val="24"/>
        </w:rPr>
        <w:t>‘that man</w:t>
      </w:r>
      <w:r>
        <w:rPr>
          <w:spacing w:val="-4"/>
          <w:sz w:val="24"/>
        </w:rPr>
        <w:t xml:space="preserve"> </w:t>
      </w:r>
      <w:r>
        <w:rPr>
          <w:sz w:val="24"/>
        </w:rPr>
        <w:t>is</w:t>
      </w:r>
      <w:r>
        <w:rPr>
          <w:spacing w:val="-2"/>
          <w:sz w:val="24"/>
        </w:rPr>
        <w:t xml:space="preserve"> </w:t>
      </w:r>
      <w:r>
        <w:rPr>
          <w:sz w:val="24"/>
        </w:rPr>
        <w:t>big’</w:t>
      </w:r>
      <w:r>
        <w:rPr>
          <w:sz w:val="24"/>
        </w:rPr>
        <w:tab/>
      </w:r>
      <w:r>
        <w:rPr>
          <w:sz w:val="20"/>
        </w:rPr>
        <w:t>(</w:t>
      </w:r>
      <w:hyperlink w:anchor="_bookmark130" w:history="1">
        <w:r>
          <w:rPr>
            <w:color w:val="BF003F"/>
            <w:sz w:val="20"/>
          </w:rPr>
          <w:t xml:space="preserve">Schachter &amp; </w:t>
        </w:r>
        <w:proofErr w:type="spellStart"/>
        <w:r>
          <w:rPr>
            <w:color w:val="BF003F"/>
            <w:sz w:val="20"/>
          </w:rPr>
          <w:t>Shopen</w:t>
        </w:r>
        <w:proofErr w:type="spellEnd"/>
        <w:r>
          <w:rPr>
            <w:color w:val="BF003F"/>
            <w:sz w:val="20"/>
          </w:rPr>
          <w:t xml:space="preserve"> 2007</w:t>
        </w:r>
      </w:hyperlink>
      <w:r>
        <w:rPr>
          <w:sz w:val="20"/>
        </w:rPr>
        <w:t>:</w:t>
      </w:r>
      <w:r>
        <w:rPr>
          <w:spacing w:val="10"/>
          <w:sz w:val="20"/>
        </w:rPr>
        <w:t xml:space="preserve"> </w:t>
      </w:r>
      <w:r>
        <w:rPr>
          <w:sz w:val="20"/>
        </w:rPr>
        <w:t>17)</w:t>
      </w:r>
    </w:p>
    <w:p w14:paraId="3C8510CE" w14:textId="77777777" w:rsidR="00792629" w:rsidRDefault="00792629">
      <w:pPr>
        <w:pStyle w:val="BodyText"/>
        <w:spacing w:before="4"/>
        <w:rPr>
          <w:sz w:val="15"/>
        </w:rPr>
      </w:pPr>
    </w:p>
    <w:p w14:paraId="57E2806F" w14:textId="77777777" w:rsidR="00792629" w:rsidRDefault="00792629">
      <w:pPr>
        <w:rPr>
          <w:sz w:val="15"/>
        </w:rPr>
        <w:sectPr w:rsidR="00792629">
          <w:type w:val="continuous"/>
          <w:pgSz w:w="12240" w:h="15840"/>
          <w:pgMar w:top="1300" w:right="1000" w:bottom="280" w:left="1680" w:header="720" w:footer="720" w:gutter="0"/>
          <w:cols w:space="720"/>
        </w:sectPr>
      </w:pPr>
    </w:p>
    <w:p w14:paraId="2765F4BF" w14:textId="77777777" w:rsidR="00792629" w:rsidRDefault="00ED58F8">
      <w:pPr>
        <w:pStyle w:val="BodyText"/>
        <w:spacing w:before="99"/>
        <w:jc w:val="right"/>
      </w:pPr>
      <w:r>
        <w:rPr>
          <w:b/>
        </w:rPr>
        <w:t xml:space="preserve">A: </w:t>
      </w:r>
      <w:proofErr w:type="spellStart"/>
      <w:r>
        <w:t>chay</w:t>
      </w:r>
      <w:proofErr w:type="spellEnd"/>
    </w:p>
    <w:p w14:paraId="0D6B15BC" w14:textId="77777777" w:rsidR="00792629" w:rsidRDefault="00ED58F8">
      <w:pPr>
        <w:pStyle w:val="BodyText"/>
        <w:spacing w:before="15"/>
        <w:ind w:right="72"/>
        <w:jc w:val="right"/>
      </w:pPr>
      <w:r>
        <w:rPr>
          <w:w w:val="95"/>
        </w:rPr>
        <w:t>that</w:t>
      </w:r>
    </w:p>
    <w:p w14:paraId="602D98AC" w14:textId="77777777" w:rsidR="00792629" w:rsidRDefault="00ED58F8">
      <w:pPr>
        <w:pStyle w:val="BodyText"/>
        <w:spacing w:before="99" w:line="254" w:lineRule="auto"/>
        <w:ind w:left="258"/>
        <w:rPr>
          <w:b/>
        </w:rPr>
      </w:pPr>
      <w:r>
        <w:br w:type="column"/>
      </w:r>
      <w:proofErr w:type="spellStart"/>
      <w:r>
        <w:rPr>
          <w:b/>
          <w:color w:val="FF0000"/>
          <w:w w:val="95"/>
        </w:rPr>
        <w:t>hatun</w:t>
      </w:r>
      <w:proofErr w:type="spellEnd"/>
      <w:r>
        <w:rPr>
          <w:b/>
          <w:color w:val="FF0000"/>
          <w:w w:val="95"/>
        </w:rPr>
        <w:t xml:space="preserve"> </w:t>
      </w:r>
      <w:r>
        <w:rPr>
          <w:b/>
          <w:color w:val="FF0000"/>
        </w:rPr>
        <w:t>big</w:t>
      </w:r>
    </w:p>
    <w:p w14:paraId="5046F459" w14:textId="77777777" w:rsidR="00792629" w:rsidRDefault="00ED58F8">
      <w:pPr>
        <w:pStyle w:val="BodyText"/>
        <w:spacing w:before="99" w:line="254" w:lineRule="auto"/>
        <w:ind w:left="258" w:right="5855"/>
      </w:pPr>
      <w:r>
        <w:br w:type="column"/>
      </w:r>
      <w:proofErr w:type="spellStart"/>
      <w:r>
        <w:rPr>
          <w:w w:val="95"/>
        </w:rPr>
        <w:t>runa</w:t>
      </w:r>
      <w:proofErr w:type="spellEnd"/>
      <w:r>
        <w:rPr>
          <w:w w:val="95"/>
        </w:rPr>
        <w:t xml:space="preserve"> </w:t>
      </w:r>
      <w:r>
        <w:t>man</w:t>
      </w:r>
    </w:p>
    <w:p w14:paraId="4D18C975" w14:textId="77777777" w:rsidR="00792629" w:rsidRDefault="00792629">
      <w:pPr>
        <w:spacing w:line="254" w:lineRule="auto"/>
        <w:sectPr w:rsidR="00792629">
          <w:type w:val="continuous"/>
          <w:pgSz w:w="12240" w:h="15840"/>
          <w:pgMar w:top="1300" w:right="1000" w:bottom="280" w:left="1680" w:header="720" w:footer="720" w:gutter="0"/>
          <w:cols w:num="3" w:space="720" w:equalWidth="0">
            <w:col w:w="1675" w:space="40"/>
            <w:col w:w="850" w:space="39"/>
            <w:col w:w="6956"/>
          </w:cols>
        </w:sectPr>
      </w:pPr>
    </w:p>
    <w:p w14:paraId="4AF56026" w14:textId="77777777" w:rsidR="00792629" w:rsidRDefault="00ED58F8">
      <w:pPr>
        <w:tabs>
          <w:tab w:val="left" w:pos="6638"/>
        </w:tabs>
        <w:spacing w:before="11"/>
        <w:ind w:left="1210"/>
        <w:rPr>
          <w:sz w:val="20"/>
        </w:rPr>
      </w:pPr>
      <w:r>
        <w:rPr>
          <w:sz w:val="24"/>
        </w:rPr>
        <w:t>‘that</w:t>
      </w:r>
      <w:r>
        <w:rPr>
          <w:spacing w:val="-3"/>
          <w:sz w:val="24"/>
        </w:rPr>
        <w:t xml:space="preserve"> </w:t>
      </w:r>
      <w:r>
        <w:rPr>
          <w:sz w:val="24"/>
        </w:rPr>
        <w:t>big</w:t>
      </w:r>
      <w:r>
        <w:rPr>
          <w:spacing w:val="-2"/>
          <w:sz w:val="24"/>
        </w:rPr>
        <w:t xml:space="preserve"> </w:t>
      </w:r>
      <w:r>
        <w:rPr>
          <w:sz w:val="24"/>
        </w:rPr>
        <w:t>man’</w:t>
      </w:r>
      <w:r>
        <w:rPr>
          <w:sz w:val="24"/>
        </w:rPr>
        <w:tab/>
      </w:r>
      <w:r>
        <w:rPr>
          <w:sz w:val="20"/>
        </w:rPr>
        <w:t>(</w:t>
      </w:r>
      <w:hyperlink w:anchor="_bookmark130" w:history="1">
        <w:r>
          <w:rPr>
            <w:color w:val="BF003F"/>
            <w:sz w:val="20"/>
          </w:rPr>
          <w:t xml:space="preserve">Schachter &amp; </w:t>
        </w:r>
        <w:proofErr w:type="spellStart"/>
        <w:r>
          <w:rPr>
            <w:color w:val="BF003F"/>
            <w:sz w:val="20"/>
          </w:rPr>
          <w:t>Shopen</w:t>
        </w:r>
        <w:proofErr w:type="spellEnd"/>
        <w:r>
          <w:rPr>
            <w:color w:val="BF003F"/>
            <w:sz w:val="20"/>
          </w:rPr>
          <w:t xml:space="preserve"> 2007</w:t>
        </w:r>
      </w:hyperlink>
      <w:r>
        <w:rPr>
          <w:sz w:val="20"/>
        </w:rPr>
        <w:t>:</w:t>
      </w:r>
      <w:r>
        <w:rPr>
          <w:spacing w:val="11"/>
          <w:sz w:val="20"/>
        </w:rPr>
        <w:t xml:space="preserve"> </w:t>
      </w:r>
      <w:r>
        <w:rPr>
          <w:sz w:val="20"/>
        </w:rPr>
        <w:t>17)</w:t>
      </w:r>
    </w:p>
    <w:p w14:paraId="4276790E" w14:textId="77777777" w:rsidR="00792629" w:rsidRDefault="00792629">
      <w:pPr>
        <w:pStyle w:val="BodyText"/>
      </w:pPr>
    </w:p>
    <w:p w14:paraId="560EF377" w14:textId="14E04B52" w:rsidR="00792629" w:rsidRDefault="00742DA9">
      <w:pPr>
        <w:pStyle w:val="ListParagraph"/>
        <w:numPr>
          <w:ilvl w:val="2"/>
          <w:numId w:val="4"/>
        </w:numPr>
        <w:tabs>
          <w:tab w:val="left" w:pos="834"/>
          <w:tab w:val="left" w:pos="835"/>
        </w:tabs>
        <w:spacing w:before="1"/>
        <w:rPr>
          <w:sz w:val="24"/>
        </w:rPr>
      </w:pPr>
      <w:r>
        <w:rPr>
          <w:noProof/>
        </w:rPr>
        <mc:AlternateContent>
          <mc:Choice Requires="wps">
            <w:drawing>
              <wp:anchor distT="0" distB="0" distL="114300" distR="114300" simplePos="0" relativeHeight="15734272" behindDoc="0" locked="0" layoutInCell="1" allowOverlap="1" wp14:anchorId="430D969D" wp14:editId="3D418035">
                <wp:simplePos x="0" y="0"/>
                <wp:positionH relativeFrom="page">
                  <wp:posOffset>1597025</wp:posOffset>
                </wp:positionH>
                <wp:positionV relativeFrom="paragraph">
                  <wp:posOffset>190500</wp:posOffset>
                </wp:positionV>
                <wp:extent cx="2252345" cy="0"/>
                <wp:effectExtent l="0" t="0" r="0" b="0"/>
                <wp:wrapNone/>
                <wp:docPr id="3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2345"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9DAE7" id="Line 24" o:spid="_x0000_s1026" style="position:absolute;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5.75pt,15pt" to="30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" strokeweight=".14058mm">
                <w10:wrap anchorx="page"/>
              </v:line>
            </w:pict>
          </mc:Fallback>
        </mc:AlternateContent>
      </w:r>
      <w:r w:rsidR="00ED58F8">
        <w:rPr>
          <w:spacing w:val="-3"/>
          <w:sz w:val="24"/>
        </w:rPr>
        <w:t xml:space="preserve">Tongan </w:t>
      </w:r>
      <w:r w:rsidR="00ED58F8">
        <w:rPr>
          <w:sz w:val="24"/>
        </w:rPr>
        <w:t>(Austronesian &gt;</w:t>
      </w:r>
      <w:r w:rsidR="00ED58F8">
        <w:rPr>
          <w:spacing w:val="-1"/>
          <w:sz w:val="24"/>
        </w:rPr>
        <w:t xml:space="preserve"> </w:t>
      </w:r>
      <w:r w:rsidR="00ED58F8">
        <w:rPr>
          <w:sz w:val="24"/>
        </w:rPr>
        <w:t>Polynesian)</w:t>
      </w:r>
    </w:p>
    <w:p w14:paraId="169EECDB" w14:textId="77777777" w:rsidR="00792629" w:rsidRDefault="00792629">
      <w:pPr>
        <w:rPr>
          <w:sz w:val="24"/>
        </w:rPr>
        <w:sectPr w:rsidR="00792629">
          <w:type w:val="continuous"/>
          <w:pgSz w:w="12240" w:h="15840"/>
          <w:pgMar w:top="1300" w:right="1000" w:bottom="280" w:left="1680" w:header="720" w:footer="720" w:gutter="0"/>
          <w:cols w:space="720"/>
        </w:sectPr>
      </w:pPr>
    </w:p>
    <w:p w14:paraId="69F1521E" w14:textId="77777777" w:rsidR="00792629" w:rsidRDefault="00ED58F8">
      <w:pPr>
        <w:pStyle w:val="BodyText"/>
        <w:spacing w:before="95" w:line="254" w:lineRule="auto"/>
        <w:ind w:left="1210" w:hanging="376"/>
      </w:pPr>
      <w:r>
        <w:rPr>
          <w:b/>
          <w:w w:val="105"/>
        </w:rPr>
        <w:t xml:space="preserve">N: </w:t>
      </w:r>
      <w:proofErr w:type="spellStart"/>
      <w:r>
        <w:rPr>
          <w:w w:val="105"/>
        </w:rPr>
        <w:t>naʼe</w:t>
      </w:r>
      <w:proofErr w:type="spellEnd"/>
      <w:r>
        <w:rPr>
          <w:w w:val="105"/>
        </w:rPr>
        <w:t xml:space="preserve"> </w:t>
      </w:r>
      <w:r>
        <w:rPr>
          <w:w w:val="105"/>
        </w:rPr>
        <w:t>pa</w:t>
      </w:r>
      <w:r>
        <w:rPr>
          <w:w w:val="105"/>
        </w:rPr>
        <w:t>st</w:t>
      </w:r>
    </w:p>
    <w:p w14:paraId="69E82A74" w14:textId="77777777" w:rsidR="00792629" w:rsidRDefault="00ED58F8">
      <w:pPr>
        <w:pStyle w:val="BodyText"/>
        <w:spacing w:before="95" w:line="254" w:lineRule="auto"/>
        <w:ind w:left="258" w:right="-15"/>
      </w:pPr>
      <w:r>
        <w:br w:type="column"/>
      </w:r>
      <w:proofErr w:type="spellStart"/>
      <w:r>
        <w:t>lele</w:t>
      </w:r>
      <w:proofErr w:type="spellEnd"/>
      <w:r>
        <w:t xml:space="preserve"> </w:t>
      </w:r>
      <w:r>
        <w:rPr>
          <w:w w:val="95"/>
        </w:rPr>
        <w:t>run</w:t>
      </w:r>
    </w:p>
    <w:p w14:paraId="0AB19104" w14:textId="77777777" w:rsidR="00792629" w:rsidRDefault="00ED58F8">
      <w:pPr>
        <w:pStyle w:val="BodyText"/>
        <w:spacing w:before="95" w:line="254" w:lineRule="auto"/>
        <w:ind w:left="258" w:right="-6"/>
      </w:pPr>
      <w:r>
        <w:br w:type="column"/>
      </w:r>
      <w:r>
        <w:lastRenderedPageBreak/>
        <w:t>e spec</w:t>
      </w:r>
    </w:p>
    <w:p w14:paraId="5914F701" w14:textId="77777777" w:rsidR="00792629" w:rsidRDefault="00ED58F8">
      <w:pPr>
        <w:pStyle w:val="BodyText"/>
        <w:spacing w:before="95" w:line="254" w:lineRule="auto"/>
        <w:ind w:left="258"/>
      </w:pPr>
      <w:r>
        <w:br w:type="column"/>
      </w:r>
      <w:r>
        <w:t xml:space="preserve">kau </w:t>
      </w:r>
      <w:proofErr w:type="spellStart"/>
      <w:r>
        <w:t>pl.hum</w:t>
      </w:r>
      <w:proofErr w:type="spellEnd"/>
    </w:p>
    <w:p w14:paraId="1454D62E" w14:textId="77777777" w:rsidR="00792629" w:rsidRDefault="00ED58F8">
      <w:pPr>
        <w:pStyle w:val="BodyText"/>
        <w:spacing w:before="95"/>
        <w:ind w:left="258"/>
        <w:rPr>
          <w:b/>
        </w:rPr>
      </w:pPr>
      <w:r>
        <w:br w:type="column"/>
      </w:r>
      <w:proofErr w:type="spellStart"/>
      <w:r>
        <w:rPr>
          <w:b/>
          <w:color w:val="FF0000"/>
        </w:rPr>
        <w:t>fefiné</w:t>
      </w:r>
      <w:proofErr w:type="spellEnd"/>
    </w:p>
    <w:p w14:paraId="15A95D02" w14:textId="77777777" w:rsidR="00792629" w:rsidRDefault="00ED58F8">
      <w:pPr>
        <w:pStyle w:val="BodyText"/>
        <w:spacing w:before="15"/>
        <w:ind w:left="258"/>
      </w:pPr>
      <w:r>
        <w:rPr>
          <w:b/>
          <w:color w:val="FF0000"/>
          <w:w w:val="105"/>
        </w:rPr>
        <w:t>woman</w:t>
      </w:r>
      <w:r>
        <w:rPr>
          <w:w w:val="105"/>
        </w:rPr>
        <w:t>.def</w:t>
      </w:r>
    </w:p>
    <w:p w14:paraId="1D61D558" w14:textId="77777777" w:rsidR="00792629" w:rsidRDefault="00792629">
      <w:pPr>
        <w:sectPr w:rsidR="00792629">
          <w:type w:val="continuous"/>
          <w:pgSz w:w="12240" w:h="15840"/>
          <w:pgMar w:top="1300" w:right="1000" w:bottom="280" w:left="1680" w:header="720" w:footer="720" w:gutter="0"/>
          <w:cols w:num="5" w:space="720" w:equalWidth="0">
            <w:col w:w="1674" w:space="40"/>
            <w:col w:w="605" w:space="39"/>
            <w:col w:w="700" w:space="39"/>
            <w:col w:w="968" w:space="39"/>
            <w:col w:w="5456"/>
          </w:cols>
        </w:sectPr>
      </w:pPr>
    </w:p>
    <w:p w14:paraId="4D424C9C" w14:textId="77777777" w:rsidR="00792629" w:rsidRDefault="00ED58F8">
      <w:pPr>
        <w:tabs>
          <w:tab w:val="left" w:pos="7401"/>
        </w:tabs>
        <w:spacing w:before="11"/>
        <w:ind w:left="1210"/>
        <w:rPr>
          <w:sz w:val="20"/>
        </w:rPr>
      </w:pPr>
      <w:r>
        <w:rPr>
          <w:sz w:val="24"/>
        </w:rPr>
        <w:t>‘The women</w:t>
      </w:r>
      <w:r>
        <w:rPr>
          <w:spacing w:val="-13"/>
          <w:sz w:val="24"/>
        </w:rPr>
        <w:t xml:space="preserve"> </w:t>
      </w:r>
      <w:r>
        <w:rPr>
          <w:sz w:val="24"/>
        </w:rPr>
        <w:t>were</w:t>
      </w:r>
      <w:r>
        <w:rPr>
          <w:spacing w:val="-7"/>
          <w:sz w:val="24"/>
        </w:rPr>
        <w:t xml:space="preserve"> </w:t>
      </w:r>
      <w:r>
        <w:rPr>
          <w:spacing w:val="-4"/>
          <w:sz w:val="24"/>
        </w:rPr>
        <w:t>running.’</w:t>
      </w:r>
      <w:r>
        <w:rPr>
          <w:spacing w:val="-4"/>
          <w:sz w:val="24"/>
        </w:rPr>
        <w:tab/>
      </w:r>
      <w:r>
        <w:rPr>
          <w:sz w:val="20"/>
        </w:rPr>
        <w:t>(</w:t>
      </w:r>
      <w:hyperlink w:anchor="_bookmark51" w:history="1">
        <w:r>
          <w:rPr>
            <w:color w:val="BF003F"/>
            <w:sz w:val="20"/>
          </w:rPr>
          <w:t>Broschart 1997</w:t>
        </w:r>
      </w:hyperlink>
      <w:r>
        <w:rPr>
          <w:sz w:val="20"/>
        </w:rPr>
        <w:t>:</w:t>
      </w:r>
      <w:r>
        <w:rPr>
          <w:spacing w:val="13"/>
          <w:sz w:val="20"/>
        </w:rPr>
        <w:t xml:space="preserve"> </w:t>
      </w:r>
      <w:r>
        <w:rPr>
          <w:sz w:val="20"/>
        </w:rPr>
        <w:t>134)</w:t>
      </w:r>
    </w:p>
    <w:p w14:paraId="0381ECFE" w14:textId="77777777" w:rsidR="00792629" w:rsidRDefault="00792629">
      <w:pPr>
        <w:pStyle w:val="BodyText"/>
        <w:spacing w:before="4"/>
        <w:rPr>
          <w:sz w:val="15"/>
        </w:rPr>
      </w:pPr>
    </w:p>
    <w:p w14:paraId="2A6D8A77" w14:textId="77777777" w:rsidR="00792629" w:rsidRDefault="00792629">
      <w:pPr>
        <w:rPr>
          <w:sz w:val="15"/>
        </w:rPr>
        <w:sectPr w:rsidR="00792629">
          <w:type w:val="continuous"/>
          <w:pgSz w:w="12240" w:h="15840"/>
          <w:pgMar w:top="1300" w:right="1000" w:bottom="280" w:left="1680" w:header="720" w:footer="720" w:gutter="0"/>
          <w:cols w:space="720"/>
        </w:sectPr>
      </w:pPr>
    </w:p>
    <w:p w14:paraId="4765C7EE" w14:textId="77777777" w:rsidR="00792629" w:rsidRDefault="00ED58F8">
      <w:pPr>
        <w:pStyle w:val="BodyText"/>
        <w:spacing w:before="99" w:line="254" w:lineRule="auto"/>
        <w:ind w:left="1210" w:hanging="359"/>
      </w:pPr>
      <w:r>
        <w:rPr>
          <w:b/>
          <w:w w:val="105"/>
        </w:rPr>
        <w:t xml:space="preserve">V: </w:t>
      </w:r>
      <w:proofErr w:type="spellStart"/>
      <w:r>
        <w:rPr>
          <w:w w:val="105"/>
        </w:rPr>
        <w:t>naʼe</w:t>
      </w:r>
      <w:proofErr w:type="spellEnd"/>
      <w:r>
        <w:rPr>
          <w:w w:val="105"/>
        </w:rPr>
        <w:t xml:space="preserve"> past</w:t>
      </w:r>
    </w:p>
    <w:p w14:paraId="26B3C0FE" w14:textId="77777777" w:rsidR="00792629" w:rsidRDefault="00ED58F8">
      <w:pPr>
        <w:pStyle w:val="BodyText"/>
        <w:spacing w:before="99" w:line="254" w:lineRule="auto"/>
        <w:ind w:left="258" w:right="-18"/>
        <w:rPr>
          <w:b/>
        </w:rPr>
      </w:pPr>
      <w:r>
        <w:br w:type="column"/>
      </w:r>
      <w:proofErr w:type="spellStart"/>
      <w:r>
        <w:rPr>
          <w:b/>
          <w:color w:val="FF0000"/>
        </w:rPr>
        <w:t>fefine</w:t>
      </w:r>
      <w:proofErr w:type="spellEnd"/>
      <w:r>
        <w:rPr>
          <w:b/>
          <w:color w:val="FF0000"/>
        </w:rPr>
        <w:t xml:space="preserve"> </w:t>
      </w:r>
      <w:r>
        <w:rPr>
          <w:b/>
          <w:color w:val="FF0000"/>
          <w:spacing w:val="-1"/>
        </w:rPr>
        <w:t>woman</w:t>
      </w:r>
    </w:p>
    <w:p w14:paraId="58FF8758" w14:textId="77777777" w:rsidR="00792629" w:rsidRDefault="00ED58F8">
      <w:pPr>
        <w:pStyle w:val="BodyText"/>
        <w:spacing w:before="99" w:line="254" w:lineRule="auto"/>
        <w:ind w:left="258"/>
      </w:pPr>
      <w:r>
        <w:br w:type="column"/>
      </w:r>
      <w:proofErr w:type="spellStart"/>
      <w:r>
        <w:rPr>
          <w:w w:val="95"/>
        </w:rPr>
        <w:t>kotoa</w:t>
      </w:r>
      <w:proofErr w:type="spellEnd"/>
      <w:r>
        <w:rPr>
          <w:w w:val="95"/>
        </w:rPr>
        <w:t xml:space="preserve"> </w:t>
      </w:r>
      <w:r>
        <w:t>all</w:t>
      </w:r>
    </w:p>
    <w:p w14:paraId="5DF82836" w14:textId="77777777" w:rsidR="00792629" w:rsidRDefault="00ED58F8">
      <w:pPr>
        <w:pStyle w:val="BodyText"/>
        <w:spacing w:before="99" w:line="254" w:lineRule="auto"/>
        <w:ind w:left="258" w:right="-6"/>
      </w:pPr>
      <w:r>
        <w:br w:type="column"/>
      </w:r>
      <w:r>
        <w:t>e spec</w:t>
      </w:r>
    </w:p>
    <w:p w14:paraId="142B9961" w14:textId="77777777" w:rsidR="00792629" w:rsidRDefault="00ED58F8">
      <w:pPr>
        <w:pStyle w:val="BodyText"/>
        <w:spacing w:before="99" w:line="254" w:lineRule="auto"/>
        <w:ind w:left="258"/>
      </w:pPr>
      <w:r>
        <w:br w:type="column"/>
      </w:r>
      <w:r>
        <w:t xml:space="preserve">kau </w:t>
      </w:r>
      <w:proofErr w:type="spellStart"/>
      <w:r>
        <w:t>pl.hum</w:t>
      </w:r>
      <w:proofErr w:type="spellEnd"/>
    </w:p>
    <w:p w14:paraId="67A7D815" w14:textId="77777777" w:rsidR="00792629" w:rsidRDefault="00ED58F8">
      <w:pPr>
        <w:pStyle w:val="BodyText"/>
        <w:spacing w:before="99" w:line="254" w:lineRule="auto"/>
        <w:ind w:left="258" w:right="2872"/>
      </w:pPr>
      <w:r>
        <w:br w:type="column"/>
      </w:r>
      <w:proofErr w:type="spellStart"/>
      <w:r>
        <w:rPr>
          <w:w w:val="105"/>
        </w:rPr>
        <w:t>lelé</w:t>
      </w:r>
      <w:proofErr w:type="spellEnd"/>
      <w:r>
        <w:rPr>
          <w:w w:val="105"/>
        </w:rPr>
        <w:t xml:space="preserve"> run.def</w:t>
      </w:r>
    </w:p>
    <w:p w14:paraId="2D198029" w14:textId="77777777" w:rsidR="00792629" w:rsidRDefault="00792629">
      <w:pPr>
        <w:spacing w:line="254" w:lineRule="auto"/>
        <w:sectPr w:rsidR="00792629">
          <w:type w:val="continuous"/>
          <w:pgSz w:w="12240" w:h="15840"/>
          <w:pgMar w:top="1300" w:right="1000" w:bottom="280" w:left="1680" w:header="720" w:footer="720" w:gutter="0"/>
          <w:cols w:num="6" w:space="720" w:equalWidth="0">
            <w:col w:w="1674" w:space="40"/>
            <w:col w:w="1008" w:space="39"/>
            <w:col w:w="807" w:space="39"/>
            <w:col w:w="700" w:space="40"/>
            <w:col w:w="968" w:space="39"/>
            <w:col w:w="4206"/>
          </w:cols>
        </w:sectPr>
      </w:pPr>
    </w:p>
    <w:p w14:paraId="46567944" w14:textId="77777777" w:rsidR="00792629" w:rsidRDefault="00ED58F8">
      <w:pPr>
        <w:tabs>
          <w:tab w:val="left" w:pos="7401"/>
        </w:tabs>
        <w:spacing w:before="11"/>
        <w:ind w:left="1210"/>
        <w:rPr>
          <w:sz w:val="20"/>
        </w:rPr>
      </w:pPr>
      <w:r>
        <w:rPr>
          <w:sz w:val="24"/>
        </w:rPr>
        <w:t>‘The ones running were</w:t>
      </w:r>
      <w:r>
        <w:rPr>
          <w:spacing w:val="-21"/>
          <w:sz w:val="24"/>
        </w:rPr>
        <w:t xml:space="preserve"> </w:t>
      </w:r>
      <w:r>
        <w:rPr>
          <w:sz w:val="24"/>
        </w:rPr>
        <w:t>all</w:t>
      </w:r>
      <w:r>
        <w:rPr>
          <w:spacing w:val="-5"/>
          <w:sz w:val="24"/>
        </w:rPr>
        <w:t xml:space="preserve"> female.’</w:t>
      </w:r>
      <w:r>
        <w:rPr>
          <w:spacing w:val="-5"/>
          <w:sz w:val="24"/>
        </w:rPr>
        <w:tab/>
      </w:r>
      <w:r>
        <w:rPr>
          <w:sz w:val="20"/>
        </w:rPr>
        <w:t>(</w:t>
      </w:r>
      <w:hyperlink w:anchor="_bookmark51" w:history="1">
        <w:r>
          <w:rPr>
            <w:color w:val="BF003F"/>
            <w:sz w:val="20"/>
          </w:rPr>
          <w:t>Broschart 1997</w:t>
        </w:r>
      </w:hyperlink>
      <w:r>
        <w:rPr>
          <w:sz w:val="20"/>
        </w:rPr>
        <w:t>:</w:t>
      </w:r>
      <w:r>
        <w:rPr>
          <w:spacing w:val="13"/>
          <w:sz w:val="20"/>
        </w:rPr>
        <w:t xml:space="preserve"> </w:t>
      </w:r>
      <w:r>
        <w:rPr>
          <w:sz w:val="20"/>
        </w:rPr>
        <w:t>134)</w:t>
      </w:r>
    </w:p>
    <w:p w14:paraId="7E76ED68" w14:textId="77777777" w:rsidR="00792629" w:rsidRDefault="00792629">
      <w:pPr>
        <w:rPr>
          <w:sz w:val="20"/>
        </w:rPr>
        <w:sectPr w:rsidR="00792629">
          <w:type w:val="continuous"/>
          <w:pgSz w:w="12240" w:h="15840"/>
          <w:pgMar w:top="1300" w:right="1000" w:bottom="280" w:left="1680" w:header="720" w:footer="720" w:gutter="0"/>
          <w:cols w:space="720"/>
        </w:sectPr>
      </w:pPr>
    </w:p>
    <w:p w14:paraId="337EA877" w14:textId="77777777" w:rsidR="00792629" w:rsidRPr="008D5749" w:rsidRDefault="00ED58F8">
      <w:pPr>
        <w:pStyle w:val="ListParagraph"/>
        <w:numPr>
          <w:ilvl w:val="2"/>
          <w:numId w:val="4"/>
        </w:numPr>
        <w:tabs>
          <w:tab w:val="left" w:pos="834"/>
          <w:tab w:val="left" w:pos="835"/>
        </w:tabs>
        <w:spacing w:before="84" w:after="25"/>
        <w:rPr>
          <w:sz w:val="24"/>
          <w:lang w:val="es-MX"/>
        </w:rPr>
      </w:pPr>
      <w:bookmarkStart w:id="29" w:name="_bookmark14"/>
      <w:bookmarkEnd w:id="29"/>
      <w:r w:rsidRPr="008D5749">
        <w:rPr>
          <w:sz w:val="24"/>
          <w:lang w:val="es-MX"/>
        </w:rPr>
        <w:lastRenderedPageBreak/>
        <w:t xml:space="preserve">Central Alaskan </w:t>
      </w:r>
      <w:r w:rsidRPr="008D5749">
        <w:rPr>
          <w:spacing w:val="-3"/>
          <w:sz w:val="24"/>
          <w:lang w:val="es-MX"/>
        </w:rPr>
        <w:t xml:space="preserve">Yup’ik </w:t>
      </w:r>
      <w:r w:rsidRPr="008D5749">
        <w:rPr>
          <w:sz w:val="24"/>
          <w:lang w:val="es-MX"/>
        </w:rPr>
        <w:t>(Eskimo-Aleut &gt;</w:t>
      </w:r>
      <w:r w:rsidRPr="008D5749">
        <w:rPr>
          <w:spacing w:val="-4"/>
          <w:sz w:val="24"/>
          <w:lang w:val="es-MX"/>
        </w:rPr>
        <w:t xml:space="preserve"> </w:t>
      </w:r>
      <w:r w:rsidRPr="008D5749">
        <w:rPr>
          <w:spacing w:val="-3"/>
          <w:sz w:val="24"/>
          <w:lang w:val="es-MX"/>
        </w:rPr>
        <w:t>Yup’ik)</w:t>
      </w:r>
    </w:p>
    <w:tbl>
      <w:tblPr>
        <w:tblW w:w="0" w:type="auto"/>
        <w:tblInd w:w="842" w:type="dxa"/>
        <w:tblLayout w:type="fixed"/>
        <w:tblCellMar>
          <w:left w:w="0" w:type="dxa"/>
          <w:right w:w="0" w:type="dxa"/>
        </w:tblCellMar>
        <w:tblLook w:val="01E0" w:firstRow="1" w:lastRow="1" w:firstColumn="1" w:lastColumn="1" w:noHBand="0" w:noVBand="0"/>
      </w:tblPr>
      <w:tblGrid>
        <w:gridCol w:w="837"/>
        <w:gridCol w:w="1481"/>
        <w:gridCol w:w="2357"/>
        <w:gridCol w:w="3802"/>
      </w:tblGrid>
      <w:tr w:rsidR="00792629" w14:paraId="3637F0D9" w14:textId="77777777">
        <w:trPr>
          <w:trHeight w:val="1204"/>
        </w:trPr>
        <w:tc>
          <w:tcPr>
            <w:tcW w:w="837" w:type="dxa"/>
            <w:tcBorders>
              <w:top w:val="single" w:sz="4" w:space="0" w:color="000000"/>
            </w:tcBorders>
          </w:tcPr>
          <w:p w14:paraId="1D11B679" w14:textId="77777777" w:rsidR="00792629" w:rsidRDefault="00ED58F8">
            <w:pPr>
              <w:pStyle w:val="TableParagraph"/>
              <w:spacing w:before="64"/>
              <w:ind w:left="60"/>
              <w:rPr>
                <w:sz w:val="24"/>
              </w:rPr>
            </w:pPr>
            <w:r>
              <w:rPr>
                <w:sz w:val="24"/>
              </w:rPr>
              <w:t>a.</w:t>
            </w:r>
          </w:p>
          <w:p w14:paraId="4B92003F" w14:textId="77777777" w:rsidR="00792629" w:rsidRDefault="00792629">
            <w:pPr>
              <w:pStyle w:val="TableParagraph"/>
              <w:spacing w:before="8"/>
              <w:ind w:left="0"/>
              <w:rPr>
                <w:sz w:val="26"/>
              </w:rPr>
            </w:pPr>
          </w:p>
          <w:p w14:paraId="3B2044E2" w14:textId="77777777" w:rsidR="00792629" w:rsidRDefault="00ED58F8">
            <w:pPr>
              <w:pStyle w:val="TableParagraph"/>
              <w:spacing w:before="0"/>
              <w:ind w:left="495"/>
              <w:rPr>
                <w:b/>
                <w:sz w:val="24"/>
              </w:rPr>
            </w:pPr>
            <w:r>
              <w:rPr>
                <w:b/>
                <w:sz w:val="24"/>
              </w:rPr>
              <w:t>N:</w:t>
            </w:r>
          </w:p>
          <w:p w14:paraId="5FFF5D54" w14:textId="77777777" w:rsidR="00792629" w:rsidRDefault="00ED58F8">
            <w:pPr>
              <w:pStyle w:val="TableParagraph"/>
              <w:spacing w:before="15" w:line="253" w:lineRule="exact"/>
              <w:ind w:left="495"/>
              <w:rPr>
                <w:b/>
                <w:sz w:val="24"/>
              </w:rPr>
            </w:pPr>
            <w:r>
              <w:rPr>
                <w:b/>
                <w:sz w:val="24"/>
              </w:rPr>
              <w:t>V:</w:t>
            </w:r>
          </w:p>
        </w:tc>
        <w:tc>
          <w:tcPr>
            <w:tcW w:w="1481" w:type="dxa"/>
            <w:tcBorders>
              <w:top w:val="single" w:sz="4" w:space="0" w:color="000000"/>
            </w:tcBorders>
          </w:tcPr>
          <w:p w14:paraId="62AC4770" w14:textId="77777777" w:rsidR="00792629" w:rsidRDefault="00ED58F8">
            <w:pPr>
              <w:pStyle w:val="TableParagraph"/>
              <w:spacing w:before="64"/>
              <w:rPr>
                <w:i/>
                <w:sz w:val="24"/>
              </w:rPr>
            </w:pPr>
            <w:proofErr w:type="spellStart"/>
            <w:r>
              <w:rPr>
                <w:i/>
                <w:sz w:val="24"/>
              </w:rPr>
              <w:t>iqa</w:t>
            </w:r>
            <w:proofErr w:type="spellEnd"/>
            <w:r>
              <w:rPr>
                <w:i/>
                <w:sz w:val="24"/>
              </w:rPr>
              <w:t>‑</w:t>
            </w:r>
          </w:p>
          <w:p w14:paraId="063D916C" w14:textId="77777777" w:rsidR="00792629" w:rsidRDefault="00ED58F8">
            <w:pPr>
              <w:pStyle w:val="TableParagraph"/>
              <w:spacing w:before="15"/>
              <w:rPr>
                <w:i/>
                <w:sz w:val="24"/>
              </w:rPr>
            </w:pPr>
            <w:r>
              <w:rPr>
                <w:i/>
                <w:sz w:val="24"/>
              </w:rPr>
              <w:t>‑</w:t>
            </w:r>
            <w:proofErr w:type="spellStart"/>
            <w:r>
              <w:rPr>
                <w:i/>
                <w:sz w:val="24"/>
              </w:rPr>
              <w:t>ngtak</w:t>
            </w:r>
            <w:proofErr w:type="spellEnd"/>
          </w:p>
          <w:p w14:paraId="030087C6" w14:textId="77777777" w:rsidR="00792629" w:rsidRDefault="00ED58F8">
            <w:pPr>
              <w:pStyle w:val="TableParagraph"/>
              <w:spacing w:before="0" w:line="290" w:lineRule="atLeast"/>
              <w:rPr>
                <w:b/>
                <w:i/>
                <w:sz w:val="24"/>
              </w:rPr>
            </w:pPr>
            <w:proofErr w:type="spellStart"/>
            <w:r>
              <w:rPr>
                <w:b/>
                <w:i/>
                <w:color w:val="FF0000"/>
                <w:sz w:val="24"/>
              </w:rPr>
              <w:t>iqa‑ngtak</w:t>
            </w:r>
            <w:proofErr w:type="spellEnd"/>
            <w:r>
              <w:rPr>
                <w:b/>
                <w:i/>
                <w:color w:val="FF0000"/>
                <w:sz w:val="24"/>
              </w:rPr>
              <w:t xml:space="preserve"> </w:t>
            </w:r>
            <w:proofErr w:type="spellStart"/>
            <w:r>
              <w:rPr>
                <w:b/>
                <w:i/>
                <w:color w:val="FF0000"/>
                <w:w w:val="95"/>
                <w:sz w:val="24"/>
              </w:rPr>
              <w:t>iqa‑ngtaq</w:t>
            </w:r>
            <w:proofErr w:type="spellEnd"/>
            <w:r>
              <w:rPr>
                <w:b/>
                <w:i/>
                <w:color w:val="FF0000"/>
                <w:w w:val="95"/>
                <w:sz w:val="24"/>
              </w:rPr>
              <w:t>‑</w:t>
            </w:r>
          </w:p>
        </w:tc>
        <w:tc>
          <w:tcPr>
            <w:tcW w:w="2357" w:type="dxa"/>
            <w:tcBorders>
              <w:top w:val="single" w:sz="4" w:space="0" w:color="000000"/>
            </w:tcBorders>
          </w:tcPr>
          <w:p w14:paraId="4665587F" w14:textId="77777777" w:rsidR="00792629" w:rsidRDefault="00ED58F8">
            <w:pPr>
              <w:pStyle w:val="TableParagraph"/>
              <w:spacing w:before="64" w:line="254" w:lineRule="auto"/>
              <w:ind w:left="132" w:right="192"/>
              <w:rPr>
                <w:sz w:val="24"/>
              </w:rPr>
            </w:pPr>
            <w:r>
              <w:rPr>
                <w:sz w:val="24"/>
              </w:rPr>
              <w:t>‘dirt’; ‘be dirty’ ‘very’</w:t>
            </w:r>
          </w:p>
          <w:p w14:paraId="3900E85D" w14:textId="77777777" w:rsidR="00792629" w:rsidRDefault="00ED58F8">
            <w:pPr>
              <w:pStyle w:val="TableParagraph"/>
              <w:spacing w:before="0" w:line="271" w:lineRule="exact"/>
              <w:ind w:left="132"/>
              <w:rPr>
                <w:sz w:val="24"/>
              </w:rPr>
            </w:pPr>
            <w:r>
              <w:rPr>
                <w:sz w:val="24"/>
              </w:rPr>
              <w:t>‘one that is very dirty’</w:t>
            </w:r>
          </w:p>
          <w:p w14:paraId="72DF1BA9" w14:textId="77777777" w:rsidR="00792629" w:rsidRDefault="00ED58F8">
            <w:pPr>
              <w:pStyle w:val="TableParagraph"/>
              <w:spacing w:before="15" w:line="253" w:lineRule="exact"/>
              <w:ind w:left="132"/>
              <w:rPr>
                <w:sz w:val="24"/>
              </w:rPr>
            </w:pPr>
            <w:r>
              <w:rPr>
                <w:sz w:val="24"/>
              </w:rPr>
              <w:t>‘be very dirty’</w:t>
            </w:r>
          </w:p>
        </w:tc>
        <w:tc>
          <w:tcPr>
            <w:tcW w:w="3802" w:type="dxa"/>
          </w:tcPr>
          <w:p w14:paraId="74352777" w14:textId="77777777" w:rsidR="00792629" w:rsidRDefault="00792629">
            <w:pPr>
              <w:pStyle w:val="TableParagraph"/>
              <w:spacing w:before="0"/>
              <w:ind w:left="0"/>
              <w:rPr>
                <w:rFonts w:ascii="Times New Roman"/>
              </w:rPr>
            </w:pPr>
          </w:p>
        </w:tc>
      </w:tr>
      <w:tr w:rsidR="00792629" w14:paraId="5D825A98" w14:textId="77777777">
        <w:trPr>
          <w:trHeight w:val="196"/>
        </w:trPr>
        <w:tc>
          <w:tcPr>
            <w:tcW w:w="837" w:type="dxa"/>
          </w:tcPr>
          <w:p w14:paraId="1B1F8EF9" w14:textId="77777777" w:rsidR="00792629" w:rsidRDefault="00792629">
            <w:pPr>
              <w:pStyle w:val="TableParagraph"/>
              <w:spacing w:before="0"/>
              <w:ind w:left="0"/>
              <w:rPr>
                <w:rFonts w:ascii="Times New Roman"/>
                <w:sz w:val="12"/>
              </w:rPr>
            </w:pPr>
          </w:p>
        </w:tc>
        <w:tc>
          <w:tcPr>
            <w:tcW w:w="1481" w:type="dxa"/>
          </w:tcPr>
          <w:p w14:paraId="24BCADA4" w14:textId="77777777" w:rsidR="00792629" w:rsidRDefault="00792629">
            <w:pPr>
              <w:pStyle w:val="TableParagraph"/>
              <w:spacing w:before="0"/>
              <w:ind w:left="0"/>
              <w:rPr>
                <w:rFonts w:ascii="Times New Roman"/>
                <w:sz w:val="12"/>
              </w:rPr>
            </w:pPr>
          </w:p>
        </w:tc>
        <w:tc>
          <w:tcPr>
            <w:tcW w:w="2357" w:type="dxa"/>
          </w:tcPr>
          <w:p w14:paraId="755E357B" w14:textId="77777777" w:rsidR="00792629" w:rsidRDefault="00792629">
            <w:pPr>
              <w:pStyle w:val="TableParagraph"/>
              <w:spacing w:before="0"/>
              <w:ind w:left="0"/>
              <w:rPr>
                <w:rFonts w:ascii="Times New Roman"/>
                <w:sz w:val="12"/>
              </w:rPr>
            </w:pPr>
          </w:p>
        </w:tc>
        <w:tc>
          <w:tcPr>
            <w:tcW w:w="3802" w:type="dxa"/>
          </w:tcPr>
          <w:p w14:paraId="3A36A5C5" w14:textId="77777777" w:rsidR="00792629" w:rsidRDefault="00ED58F8">
            <w:pPr>
              <w:pStyle w:val="TableParagraph"/>
              <w:spacing w:before="0" w:line="176" w:lineRule="exact"/>
              <w:ind w:left="0" w:right="189"/>
              <w:jc w:val="right"/>
              <w:rPr>
                <w:sz w:val="20"/>
              </w:rPr>
            </w:pPr>
            <w:r>
              <w:rPr>
                <w:sz w:val="20"/>
              </w:rPr>
              <w:t>(</w:t>
            </w:r>
            <w:hyperlink w:anchor="_bookmark116" w:history="1">
              <w:r>
                <w:rPr>
                  <w:color w:val="BF003F"/>
                  <w:sz w:val="20"/>
                </w:rPr>
                <w:t>Mithun 2017</w:t>
              </w:r>
            </w:hyperlink>
            <w:r>
              <w:rPr>
                <w:sz w:val="20"/>
              </w:rPr>
              <w:t>: 159)</w:t>
            </w:r>
          </w:p>
        </w:tc>
      </w:tr>
      <w:tr w:rsidR="00792629" w14:paraId="7F6872B7" w14:textId="77777777">
        <w:trPr>
          <w:trHeight w:val="565"/>
        </w:trPr>
        <w:tc>
          <w:tcPr>
            <w:tcW w:w="837" w:type="dxa"/>
          </w:tcPr>
          <w:p w14:paraId="6CDA65DD" w14:textId="77777777" w:rsidR="00792629" w:rsidRDefault="00792629">
            <w:pPr>
              <w:pStyle w:val="TableParagraph"/>
              <w:spacing w:before="10"/>
              <w:ind w:left="0"/>
              <w:rPr>
                <w:sz w:val="24"/>
              </w:rPr>
            </w:pPr>
          </w:p>
          <w:p w14:paraId="1182B7AA" w14:textId="77777777" w:rsidR="00792629" w:rsidRDefault="00ED58F8">
            <w:pPr>
              <w:pStyle w:val="TableParagraph"/>
              <w:spacing w:before="0" w:line="262" w:lineRule="exact"/>
              <w:ind w:left="56"/>
              <w:rPr>
                <w:sz w:val="24"/>
              </w:rPr>
            </w:pPr>
            <w:r>
              <w:rPr>
                <w:sz w:val="24"/>
              </w:rPr>
              <w:t>b.</w:t>
            </w:r>
          </w:p>
        </w:tc>
        <w:tc>
          <w:tcPr>
            <w:tcW w:w="1481" w:type="dxa"/>
          </w:tcPr>
          <w:p w14:paraId="5ECCA948" w14:textId="77777777" w:rsidR="00792629" w:rsidRDefault="00792629">
            <w:pPr>
              <w:pStyle w:val="TableParagraph"/>
              <w:spacing w:before="10"/>
              <w:ind w:left="0"/>
              <w:rPr>
                <w:sz w:val="24"/>
              </w:rPr>
            </w:pPr>
          </w:p>
          <w:p w14:paraId="6C8715A8" w14:textId="77777777" w:rsidR="00792629" w:rsidRDefault="00ED58F8">
            <w:pPr>
              <w:pStyle w:val="TableParagraph"/>
              <w:spacing w:before="0" w:line="262" w:lineRule="exact"/>
              <w:rPr>
                <w:i/>
                <w:sz w:val="24"/>
              </w:rPr>
            </w:pPr>
            <w:proofErr w:type="spellStart"/>
            <w:r>
              <w:rPr>
                <w:i/>
                <w:sz w:val="24"/>
              </w:rPr>
              <w:t>tangrr</w:t>
            </w:r>
            <w:proofErr w:type="spellEnd"/>
            <w:r>
              <w:rPr>
                <w:i/>
                <w:sz w:val="24"/>
              </w:rPr>
              <w:t>‑</w:t>
            </w:r>
          </w:p>
        </w:tc>
        <w:tc>
          <w:tcPr>
            <w:tcW w:w="6159" w:type="dxa"/>
            <w:gridSpan w:val="2"/>
          </w:tcPr>
          <w:p w14:paraId="1556BA75" w14:textId="77777777" w:rsidR="00792629" w:rsidRDefault="00792629">
            <w:pPr>
              <w:pStyle w:val="TableParagraph"/>
              <w:spacing w:before="10"/>
              <w:ind w:left="0"/>
              <w:rPr>
                <w:sz w:val="24"/>
              </w:rPr>
            </w:pPr>
          </w:p>
          <w:p w14:paraId="3B3BC7B0" w14:textId="77777777" w:rsidR="00792629" w:rsidRDefault="00ED58F8">
            <w:pPr>
              <w:pStyle w:val="TableParagraph"/>
              <w:spacing w:before="0" w:line="262" w:lineRule="exact"/>
              <w:ind w:left="132"/>
              <w:rPr>
                <w:sz w:val="24"/>
              </w:rPr>
            </w:pPr>
            <w:r>
              <w:rPr>
                <w:sz w:val="24"/>
              </w:rPr>
              <w:t>‘see’</w:t>
            </w:r>
          </w:p>
        </w:tc>
      </w:tr>
      <w:tr w:rsidR="00792629" w14:paraId="07507021" w14:textId="77777777">
        <w:trPr>
          <w:trHeight w:val="288"/>
        </w:trPr>
        <w:tc>
          <w:tcPr>
            <w:tcW w:w="837" w:type="dxa"/>
          </w:tcPr>
          <w:p w14:paraId="6505D721" w14:textId="77777777" w:rsidR="00792629" w:rsidRDefault="00792629">
            <w:pPr>
              <w:pStyle w:val="TableParagraph"/>
              <w:spacing w:before="0"/>
              <w:ind w:left="0"/>
              <w:rPr>
                <w:rFonts w:ascii="Times New Roman"/>
                <w:sz w:val="20"/>
              </w:rPr>
            </w:pPr>
          </w:p>
        </w:tc>
        <w:tc>
          <w:tcPr>
            <w:tcW w:w="1481" w:type="dxa"/>
          </w:tcPr>
          <w:p w14:paraId="2C1B088C" w14:textId="77777777" w:rsidR="00792629" w:rsidRDefault="00ED58F8">
            <w:pPr>
              <w:pStyle w:val="TableParagraph"/>
              <w:spacing w:before="7" w:line="262" w:lineRule="exact"/>
              <w:rPr>
                <w:i/>
                <w:sz w:val="24"/>
              </w:rPr>
            </w:pPr>
            <w:r>
              <w:rPr>
                <w:i/>
                <w:sz w:val="24"/>
              </w:rPr>
              <w:t>‑</w:t>
            </w:r>
            <w:proofErr w:type="spellStart"/>
            <w:r>
              <w:rPr>
                <w:i/>
                <w:sz w:val="24"/>
              </w:rPr>
              <w:t>uaq</w:t>
            </w:r>
            <w:proofErr w:type="spellEnd"/>
          </w:p>
        </w:tc>
        <w:tc>
          <w:tcPr>
            <w:tcW w:w="6159" w:type="dxa"/>
            <w:gridSpan w:val="2"/>
          </w:tcPr>
          <w:p w14:paraId="2423AA7E" w14:textId="77777777" w:rsidR="00792629" w:rsidRDefault="00ED58F8">
            <w:pPr>
              <w:pStyle w:val="TableParagraph"/>
              <w:spacing w:before="7" w:line="262" w:lineRule="exact"/>
              <w:ind w:left="132"/>
              <w:rPr>
                <w:sz w:val="24"/>
              </w:rPr>
            </w:pPr>
            <w:r>
              <w:rPr>
                <w:sz w:val="24"/>
              </w:rPr>
              <w:t>‘imitation, inauthentic’; ‘pretend to, without serious purpose’</w:t>
            </w:r>
          </w:p>
        </w:tc>
      </w:tr>
      <w:tr w:rsidR="00792629" w14:paraId="0C9D9875" w14:textId="77777777">
        <w:trPr>
          <w:trHeight w:val="288"/>
        </w:trPr>
        <w:tc>
          <w:tcPr>
            <w:tcW w:w="837" w:type="dxa"/>
          </w:tcPr>
          <w:p w14:paraId="33EA58FD" w14:textId="77777777" w:rsidR="00792629" w:rsidRDefault="00ED58F8">
            <w:pPr>
              <w:pStyle w:val="TableParagraph"/>
              <w:spacing w:before="7" w:line="262" w:lineRule="exact"/>
              <w:ind w:left="0" w:right="117"/>
              <w:jc w:val="right"/>
              <w:rPr>
                <w:b/>
                <w:sz w:val="24"/>
              </w:rPr>
            </w:pPr>
            <w:r>
              <w:rPr>
                <w:b/>
                <w:w w:val="95"/>
                <w:sz w:val="24"/>
              </w:rPr>
              <w:t>N:</w:t>
            </w:r>
          </w:p>
        </w:tc>
        <w:tc>
          <w:tcPr>
            <w:tcW w:w="1481" w:type="dxa"/>
          </w:tcPr>
          <w:p w14:paraId="4064A1D3" w14:textId="77777777" w:rsidR="00792629" w:rsidRDefault="00ED58F8">
            <w:pPr>
              <w:pStyle w:val="TableParagraph"/>
              <w:spacing w:before="7" w:line="262" w:lineRule="exact"/>
              <w:rPr>
                <w:b/>
                <w:i/>
                <w:sz w:val="24"/>
              </w:rPr>
            </w:pPr>
            <w:proofErr w:type="spellStart"/>
            <w:r>
              <w:rPr>
                <w:b/>
                <w:i/>
                <w:color w:val="FF0000"/>
                <w:sz w:val="24"/>
              </w:rPr>
              <w:t>tangrr‑uaq</w:t>
            </w:r>
            <w:proofErr w:type="spellEnd"/>
          </w:p>
        </w:tc>
        <w:tc>
          <w:tcPr>
            <w:tcW w:w="6159" w:type="dxa"/>
            <w:gridSpan w:val="2"/>
          </w:tcPr>
          <w:p w14:paraId="6FA0F32A" w14:textId="77777777" w:rsidR="00792629" w:rsidRDefault="00ED58F8">
            <w:pPr>
              <w:pStyle w:val="TableParagraph"/>
              <w:spacing w:before="7" w:line="262" w:lineRule="exact"/>
              <w:ind w:left="132"/>
              <w:rPr>
                <w:sz w:val="24"/>
              </w:rPr>
            </w:pPr>
            <w:r>
              <w:rPr>
                <w:sz w:val="24"/>
              </w:rPr>
              <w:t>‘movie, vision, hallucination’</w:t>
            </w:r>
          </w:p>
        </w:tc>
      </w:tr>
      <w:tr w:rsidR="00792629" w14:paraId="0235F8C3" w14:textId="77777777">
        <w:trPr>
          <w:trHeight w:val="280"/>
        </w:trPr>
        <w:tc>
          <w:tcPr>
            <w:tcW w:w="837" w:type="dxa"/>
          </w:tcPr>
          <w:p w14:paraId="14EE8045" w14:textId="77777777" w:rsidR="00792629" w:rsidRDefault="00ED58F8">
            <w:pPr>
              <w:pStyle w:val="TableParagraph"/>
              <w:spacing w:before="7" w:line="253" w:lineRule="exact"/>
              <w:ind w:left="0" w:right="135"/>
              <w:jc w:val="right"/>
              <w:rPr>
                <w:b/>
                <w:sz w:val="24"/>
              </w:rPr>
            </w:pPr>
            <w:r>
              <w:rPr>
                <w:b/>
                <w:w w:val="95"/>
                <w:sz w:val="24"/>
              </w:rPr>
              <w:t>V:</w:t>
            </w:r>
          </w:p>
        </w:tc>
        <w:tc>
          <w:tcPr>
            <w:tcW w:w="1481" w:type="dxa"/>
          </w:tcPr>
          <w:p w14:paraId="1CBBA0A6" w14:textId="77777777" w:rsidR="00792629" w:rsidRDefault="00ED58F8">
            <w:pPr>
              <w:pStyle w:val="TableParagraph"/>
              <w:spacing w:before="7" w:line="253" w:lineRule="exact"/>
              <w:rPr>
                <w:b/>
                <w:i/>
                <w:sz w:val="24"/>
              </w:rPr>
            </w:pPr>
            <w:proofErr w:type="spellStart"/>
            <w:r>
              <w:rPr>
                <w:b/>
                <w:i/>
                <w:color w:val="FF0000"/>
                <w:sz w:val="24"/>
              </w:rPr>
              <w:t>tangrr‑uar</w:t>
            </w:r>
            <w:proofErr w:type="spellEnd"/>
            <w:r>
              <w:rPr>
                <w:b/>
                <w:i/>
                <w:color w:val="FF0000"/>
                <w:sz w:val="24"/>
              </w:rPr>
              <w:t>‑</w:t>
            </w:r>
          </w:p>
        </w:tc>
        <w:tc>
          <w:tcPr>
            <w:tcW w:w="6159" w:type="dxa"/>
            <w:gridSpan w:val="2"/>
          </w:tcPr>
          <w:p w14:paraId="650EC204" w14:textId="77777777" w:rsidR="00792629" w:rsidRDefault="00ED58F8">
            <w:pPr>
              <w:pStyle w:val="TableParagraph"/>
              <w:spacing w:before="7" w:line="253" w:lineRule="exact"/>
              <w:ind w:left="132"/>
              <w:rPr>
                <w:sz w:val="24"/>
              </w:rPr>
            </w:pPr>
            <w:r>
              <w:rPr>
                <w:sz w:val="24"/>
              </w:rPr>
              <w:t>‘hallucinate, watch a movie’</w:t>
            </w:r>
          </w:p>
        </w:tc>
      </w:tr>
      <w:tr w:rsidR="00792629" w14:paraId="495B1A73" w14:textId="77777777">
        <w:trPr>
          <w:trHeight w:val="198"/>
        </w:trPr>
        <w:tc>
          <w:tcPr>
            <w:tcW w:w="837" w:type="dxa"/>
          </w:tcPr>
          <w:p w14:paraId="6B94F421" w14:textId="77777777" w:rsidR="00792629" w:rsidRDefault="00792629">
            <w:pPr>
              <w:pStyle w:val="TableParagraph"/>
              <w:spacing w:before="0"/>
              <w:ind w:left="0"/>
              <w:rPr>
                <w:rFonts w:ascii="Times New Roman"/>
                <w:sz w:val="12"/>
              </w:rPr>
            </w:pPr>
          </w:p>
        </w:tc>
        <w:tc>
          <w:tcPr>
            <w:tcW w:w="1481" w:type="dxa"/>
          </w:tcPr>
          <w:p w14:paraId="4C668509" w14:textId="77777777" w:rsidR="00792629" w:rsidRDefault="00792629">
            <w:pPr>
              <w:pStyle w:val="TableParagraph"/>
              <w:spacing w:before="0"/>
              <w:ind w:left="0"/>
              <w:rPr>
                <w:rFonts w:ascii="Times New Roman"/>
                <w:sz w:val="12"/>
              </w:rPr>
            </w:pPr>
          </w:p>
        </w:tc>
        <w:tc>
          <w:tcPr>
            <w:tcW w:w="2357" w:type="dxa"/>
          </w:tcPr>
          <w:p w14:paraId="140A7C2B" w14:textId="77777777" w:rsidR="00792629" w:rsidRDefault="00792629">
            <w:pPr>
              <w:pStyle w:val="TableParagraph"/>
              <w:spacing w:before="0"/>
              <w:ind w:left="0"/>
              <w:rPr>
                <w:rFonts w:ascii="Times New Roman"/>
                <w:sz w:val="12"/>
              </w:rPr>
            </w:pPr>
          </w:p>
        </w:tc>
        <w:tc>
          <w:tcPr>
            <w:tcW w:w="3802" w:type="dxa"/>
          </w:tcPr>
          <w:p w14:paraId="714A458D" w14:textId="77777777" w:rsidR="00792629" w:rsidRDefault="00ED58F8">
            <w:pPr>
              <w:pStyle w:val="TableParagraph"/>
              <w:spacing w:before="0" w:line="178" w:lineRule="exact"/>
              <w:ind w:left="0" w:right="189"/>
              <w:jc w:val="right"/>
              <w:rPr>
                <w:sz w:val="20"/>
              </w:rPr>
            </w:pPr>
            <w:r>
              <w:rPr>
                <w:sz w:val="20"/>
              </w:rPr>
              <w:t>(</w:t>
            </w:r>
            <w:hyperlink w:anchor="_bookmark116" w:history="1">
              <w:r>
                <w:rPr>
                  <w:color w:val="BF003F"/>
                  <w:sz w:val="20"/>
                </w:rPr>
                <w:t>Mithun 2017</w:t>
              </w:r>
            </w:hyperlink>
            <w:r>
              <w:rPr>
                <w:sz w:val="20"/>
              </w:rPr>
              <w:t>: 159)</w:t>
            </w:r>
          </w:p>
        </w:tc>
      </w:tr>
      <w:tr w:rsidR="00792629" w14:paraId="55F78C1C" w14:textId="77777777">
        <w:trPr>
          <w:trHeight w:val="565"/>
        </w:trPr>
        <w:tc>
          <w:tcPr>
            <w:tcW w:w="837" w:type="dxa"/>
          </w:tcPr>
          <w:p w14:paraId="47127ABB" w14:textId="77777777" w:rsidR="00792629" w:rsidRDefault="00792629">
            <w:pPr>
              <w:pStyle w:val="TableParagraph"/>
              <w:spacing w:before="10"/>
              <w:ind w:left="0"/>
              <w:rPr>
                <w:sz w:val="24"/>
              </w:rPr>
            </w:pPr>
          </w:p>
          <w:p w14:paraId="2AFB2051" w14:textId="77777777" w:rsidR="00792629" w:rsidRDefault="00ED58F8">
            <w:pPr>
              <w:pStyle w:val="TableParagraph"/>
              <w:spacing w:before="0" w:line="262" w:lineRule="exact"/>
              <w:ind w:left="67"/>
              <w:rPr>
                <w:sz w:val="24"/>
              </w:rPr>
            </w:pPr>
            <w:r>
              <w:rPr>
                <w:sz w:val="24"/>
              </w:rPr>
              <w:t>c.</w:t>
            </w:r>
          </w:p>
        </w:tc>
        <w:tc>
          <w:tcPr>
            <w:tcW w:w="1481" w:type="dxa"/>
          </w:tcPr>
          <w:p w14:paraId="7F1388BB" w14:textId="77777777" w:rsidR="00792629" w:rsidRDefault="00792629">
            <w:pPr>
              <w:pStyle w:val="TableParagraph"/>
              <w:spacing w:before="10"/>
              <w:ind w:left="0"/>
              <w:rPr>
                <w:sz w:val="24"/>
              </w:rPr>
            </w:pPr>
          </w:p>
          <w:p w14:paraId="2B716ED0" w14:textId="77777777" w:rsidR="00792629" w:rsidRDefault="00ED58F8">
            <w:pPr>
              <w:pStyle w:val="TableParagraph"/>
              <w:spacing w:before="0" w:line="262" w:lineRule="exact"/>
              <w:rPr>
                <w:i/>
                <w:sz w:val="24"/>
              </w:rPr>
            </w:pPr>
            <w:proofErr w:type="spellStart"/>
            <w:r>
              <w:rPr>
                <w:i/>
                <w:sz w:val="24"/>
              </w:rPr>
              <w:t>iqeq</w:t>
            </w:r>
            <w:proofErr w:type="spellEnd"/>
            <w:r>
              <w:rPr>
                <w:i/>
                <w:sz w:val="24"/>
              </w:rPr>
              <w:t>‑</w:t>
            </w:r>
          </w:p>
        </w:tc>
        <w:tc>
          <w:tcPr>
            <w:tcW w:w="6159" w:type="dxa"/>
            <w:gridSpan w:val="2"/>
          </w:tcPr>
          <w:p w14:paraId="39B4E539" w14:textId="77777777" w:rsidR="00792629" w:rsidRDefault="00792629">
            <w:pPr>
              <w:pStyle w:val="TableParagraph"/>
              <w:spacing w:before="10"/>
              <w:ind w:left="0"/>
              <w:rPr>
                <w:sz w:val="24"/>
              </w:rPr>
            </w:pPr>
          </w:p>
          <w:p w14:paraId="6BCA965E" w14:textId="77777777" w:rsidR="00792629" w:rsidRDefault="00ED58F8">
            <w:pPr>
              <w:pStyle w:val="TableParagraph"/>
              <w:spacing w:before="0" w:line="262" w:lineRule="exact"/>
              <w:ind w:left="132"/>
              <w:rPr>
                <w:sz w:val="24"/>
              </w:rPr>
            </w:pPr>
            <w:r>
              <w:rPr>
                <w:sz w:val="24"/>
              </w:rPr>
              <w:t>‘corner of mouth’</w:t>
            </w:r>
          </w:p>
        </w:tc>
      </w:tr>
      <w:tr w:rsidR="00792629" w14:paraId="3E9467CA" w14:textId="77777777">
        <w:trPr>
          <w:trHeight w:val="288"/>
        </w:trPr>
        <w:tc>
          <w:tcPr>
            <w:tcW w:w="837" w:type="dxa"/>
          </w:tcPr>
          <w:p w14:paraId="14C6E0AC" w14:textId="77777777" w:rsidR="00792629" w:rsidRDefault="00792629">
            <w:pPr>
              <w:pStyle w:val="TableParagraph"/>
              <w:spacing w:before="0"/>
              <w:ind w:left="0"/>
              <w:rPr>
                <w:rFonts w:ascii="Times New Roman"/>
                <w:sz w:val="20"/>
              </w:rPr>
            </w:pPr>
          </w:p>
        </w:tc>
        <w:tc>
          <w:tcPr>
            <w:tcW w:w="1481" w:type="dxa"/>
          </w:tcPr>
          <w:p w14:paraId="2CA5D970" w14:textId="77777777" w:rsidR="00792629" w:rsidRDefault="00ED58F8">
            <w:pPr>
              <w:pStyle w:val="TableParagraph"/>
              <w:spacing w:before="7" w:line="262" w:lineRule="exact"/>
              <w:rPr>
                <w:i/>
                <w:sz w:val="24"/>
              </w:rPr>
            </w:pPr>
            <w:r>
              <w:rPr>
                <w:i/>
                <w:sz w:val="24"/>
              </w:rPr>
              <w:t>‑</w:t>
            </w:r>
            <w:proofErr w:type="spellStart"/>
            <w:r>
              <w:rPr>
                <w:i/>
                <w:sz w:val="24"/>
              </w:rPr>
              <w:t>mik</w:t>
            </w:r>
            <w:proofErr w:type="spellEnd"/>
          </w:p>
        </w:tc>
        <w:tc>
          <w:tcPr>
            <w:tcW w:w="6159" w:type="dxa"/>
            <w:gridSpan w:val="2"/>
          </w:tcPr>
          <w:p w14:paraId="719364F1" w14:textId="77777777" w:rsidR="00792629" w:rsidRDefault="00ED58F8">
            <w:pPr>
              <w:pStyle w:val="TableParagraph"/>
              <w:spacing w:before="7" w:line="262" w:lineRule="exact"/>
              <w:ind w:left="132"/>
              <w:rPr>
                <w:sz w:val="24"/>
              </w:rPr>
            </w:pPr>
            <w:r>
              <w:rPr>
                <w:sz w:val="24"/>
              </w:rPr>
              <w:t>‘thing held in one’s mouth’; ‘to put in one’s’</w:t>
            </w:r>
          </w:p>
        </w:tc>
      </w:tr>
      <w:tr w:rsidR="00792629" w14:paraId="36F29098" w14:textId="77777777">
        <w:trPr>
          <w:trHeight w:val="288"/>
        </w:trPr>
        <w:tc>
          <w:tcPr>
            <w:tcW w:w="837" w:type="dxa"/>
          </w:tcPr>
          <w:p w14:paraId="5E5E7C22" w14:textId="77777777" w:rsidR="00792629" w:rsidRDefault="00ED58F8">
            <w:pPr>
              <w:pStyle w:val="TableParagraph"/>
              <w:spacing w:before="7" w:line="262" w:lineRule="exact"/>
              <w:ind w:left="0" w:right="117"/>
              <w:jc w:val="right"/>
              <w:rPr>
                <w:b/>
                <w:sz w:val="24"/>
              </w:rPr>
            </w:pPr>
            <w:r>
              <w:rPr>
                <w:b/>
                <w:w w:val="95"/>
                <w:sz w:val="24"/>
              </w:rPr>
              <w:t>N:</w:t>
            </w:r>
          </w:p>
        </w:tc>
        <w:tc>
          <w:tcPr>
            <w:tcW w:w="1481" w:type="dxa"/>
          </w:tcPr>
          <w:p w14:paraId="69CD16B1" w14:textId="77777777" w:rsidR="00792629" w:rsidRDefault="00ED58F8">
            <w:pPr>
              <w:pStyle w:val="TableParagraph"/>
              <w:spacing w:before="7" w:line="262" w:lineRule="exact"/>
              <w:rPr>
                <w:b/>
                <w:i/>
                <w:sz w:val="24"/>
              </w:rPr>
            </w:pPr>
            <w:proofErr w:type="spellStart"/>
            <w:r>
              <w:rPr>
                <w:b/>
                <w:i/>
                <w:color w:val="FF0000"/>
                <w:sz w:val="24"/>
              </w:rPr>
              <w:t>iq‑mik</w:t>
            </w:r>
            <w:proofErr w:type="spellEnd"/>
          </w:p>
        </w:tc>
        <w:tc>
          <w:tcPr>
            <w:tcW w:w="6159" w:type="dxa"/>
            <w:gridSpan w:val="2"/>
          </w:tcPr>
          <w:p w14:paraId="7BEC652E" w14:textId="77777777" w:rsidR="00792629" w:rsidRDefault="00ED58F8">
            <w:pPr>
              <w:pStyle w:val="TableParagraph"/>
              <w:spacing w:before="7" w:line="262" w:lineRule="exact"/>
              <w:ind w:left="132"/>
              <w:rPr>
                <w:sz w:val="24"/>
              </w:rPr>
            </w:pPr>
            <w:r>
              <w:rPr>
                <w:sz w:val="24"/>
              </w:rPr>
              <w:t>‘chewing tobacco’</w:t>
            </w:r>
          </w:p>
        </w:tc>
      </w:tr>
      <w:tr w:rsidR="00792629" w14:paraId="62561D89" w14:textId="77777777">
        <w:trPr>
          <w:trHeight w:val="280"/>
        </w:trPr>
        <w:tc>
          <w:tcPr>
            <w:tcW w:w="837" w:type="dxa"/>
          </w:tcPr>
          <w:p w14:paraId="12A1ECDD" w14:textId="77777777" w:rsidR="00792629" w:rsidRDefault="00ED58F8">
            <w:pPr>
              <w:pStyle w:val="TableParagraph"/>
              <w:spacing w:before="7" w:line="253" w:lineRule="exact"/>
              <w:ind w:left="0" w:right="135"/>
              <w:jc w:val="right"/>
              <w:rPr>
                <w:b/>
                <w:sz w:val="24"/>
              </w:rPr>
            </w:pPr>
            <w:r>
              <w:rPr>
                <w:b/>
                <w:w w:val="95"/>
                <w:sz w:val="24"/>
              </w:rPr>
              <w:t>V:</w:t>
            </w:r>
          </w:p>
        </w:tc>
        <w:tc>
          <w:tcPr>
            <w:tcW w:w="1481" w:type="dxa"/>
          </w:tcPr>
          <w:p w14:paraId="6908A55C" w14:textId="77777777" w:rsidR="00792629" w:rsidRDefault="00ED58F8">
            <w:pPr>
              <w:pStyle w:val="TableParagraph"/>
              <w:spacing w:before="7" w:line="253" w:lineRule="exact"/>
              <w:rPr>
                <w:b/>
                <w:i/>
                <w:sz w:val="24"/>
              </w:rPr>
            </w:pPr>
            <w:proofErr w:type="spellStart"/>
            <w:r>
              <w:rPr>
                <w:b/>
                <w:i/>
                <w:color w:val="FF0000"/>
                <w:sz w:val="24"/>
              </w:rPr>
              <w:t>iq‑mig</w:t>
            </w:r>
            <w:proofErr w:type="spellEnd"/>
            <w:r>
              <w:rPr>
                <w:b/>
                <w:i/>
                <w:color w:val="FF0000"/>
                <w:sz w:val="24"/>
              </w:rPr>
              <w:t>‑</w:t>
            </w:r>
          </w:p>
        </w:tc>
        <w:tc>
          <w:tcPr>
            <w:tcW w:w="6159" w:type="dxa"/>
            <w:gridSpan w:val="2"/>
          </w:tcPr>
          <w:p w14:paraId="0BBCBAC7" w14:textId="77777777" w:rsidR="00792629" w:rsidRDefault="00ED58F8">
            <w:pPr>
              <w:pStyle w:val="TableParagraph"/>
              <w:spacing w:before="7" w:line="253" w:lineRule="exact"/>
              <w:ind w:left="132"/>
              <w:rPr>
                <w:sz w:val="24"/>
              </w:rPr>
            </w:pPr>
            <w:r>
              <w:rPr>
                <w:sz w:val="24"/>
              </w:rPr>
              <w:t>‘put in one’s mouth’</w:t>
            </w:r>
          </w:p>
        </w:tc>
      </w:tr>
      <w:tr w:rsidR="00792629" w14:paraId="142CC22F" w14:textId="77777777">
        <w:trPr>
          <w:trHeight w:val="198"/>
        </w:trPr>
        <w:tc>
          <w:tcPr>
            <w:tcW w:w="837" w:type="dxa"/>
          </w:tcPr>
          <w:p w14:paraId="1CB80848" w14:textId="77777777" w:rsidR="00792629" w:rsidRDefault="00792629">
            <w:pPr>
              <w:pStyle w:val="TableParagraph"/>
              <w:spacing w:before="0"/>
              <w:ind w:left="0"/>
              <w:rPr>
                <w:rFonts w:ascii="Times New Roman"/>
                <w:sz w:val="12"/>
              </w:rPr>
            </w:pPr>
          </w:p>
        </w:tc>
        <w:tc>
          <w:tcPr>
            <w:tcW w:w="1481" w:type="dxa"/>
          </w:tcPr>
          <w:p w14:paraId="5B228121" w14:textId="77777777" w:rsidR="00792629" w:rsidRDefault="00792629">
            <w:pPr>
              <w:pStyle w:val="TableParagraph"/>
              <w:spacing w:before="0"/>
              <w:ind w:left="0"/>
              <w:rPr>
                <w:rFonts w:ascii="Times New Roman"/>
                <w:sz w:val="12"/>
              </w:rPr>
            </w:pPr>
          </w:p>
        </w:tc>
        <w:tc>
          <w:tcPr>
            <w:tcW w:w="2357" w:type="dxa"/>
          </w:tcPr>
          <w:p w14:paraId="55C0BA0F" w14:textId="77777777" w:rsidR="00792629" w:rsidRDefault="00792629">
            <w:pPr>
              <w:pStyle w:val="TableParagraph"/>
              <w:spacing w:before="0"/>
              <w:ind w:left="0"/>
              <w:rPr>
                <w:rFonts w:ascii="Times New Roman"/>
                <w:sz w:val="12"/>
              </w:rPr>
            </w:pPr>
          </w:p>
        </w:tc>
        <w:tc>
          <w:tcPr>
            <w:tcW w:w="3802" w:type="dxa"/>
          </w:tcPr>
          <w:p w14:paraId="5DAEC0F1" w14:textId="77777777" w:rsidR="00792629" w:rsidRDefault="00ED58F8">
            <w:pPr>
              <w:pStyle w:val="TableParagraph"/>
              <w:spacing w:before="0" w:line="178" w:lineRule="exact"/>
              <w:ind w:left="0" w:right="189"/>
              <w:jc w:val="right"/>
              <w:rPr>
                <w:sz w:val="20"/>
              </w:rPr>
            </w:pPr>
            <w:r>
              <w:rPr>
                <w:sz w:val="20"/>
              </w:rPr>
              <w:t>(</w:t>
            </w:r>
            <w:hyperlink w:anchor="_bookmark116" w:history="1">
              <w:r>
                <w:rPr>
                  <w:color w:val="BF003F"/>
                  <w:sz w:val="20"/>
                </w:rPr>
                <w:t>Mithun 2017</w:t>
              </w:r>
            </w:hyperlink>
            <w:r>
              <w:rPr>
                <w:sz w:val="20"/>
              </w:rPr>
              <w:t>: 160)</w:t>
            </w:r>
          </w:p>
        </w:tc>
      </w:tr>
    </w:tbl>
    <w:p w14:paraId="14223661" w14:textId="77777777" w:rsidR="00792629" w:rsidRDefault="00792629">
      <w:pPr>
        <w:pStyle w:val="BodyText"/>
        <w:spacing w:before="3"/>
        <w:rPr>
          <w:sz w:val="36"/>
        </w:rPr>
      </w:pPr>
    </w:p>
    <w:p w14:paraId="7F8CEEA4" w14:textId="77777777" w:rsidR="00792629" w:rsidRDefault="00ED58F8">
      <w:pPr>
        <w:pStyle w:val="BodyText"/>
        <w:ind w:left="120"/>
        <w:jc w:val="both"/>
      </w:pPr>
      <w:r>
        <w:t>In the English example in (</w:t>
      </w:r>
      <w:hyperlink w:anchor="_bookmark12" w:history="1">
        <w:r>
          <w:rPr>
            <w:color w:val="00AEEF"/>
          </w:rPr>
          <w:t>1</w:t>
        </w:r>
      </w:hyperlink>
      <w:r>
        <w:t xml:space="preserve">), the predicative use of </w:t>
      </w:r>
      <w:r>
        <w:rPr>
          <w:i/>
        </w:rPr>
        <w:t xml:space="preserve">paint </w:t>
      </w:r>
      <w:r>
        <w:t>takes the English Past Tense suffix</w:t>
      </w:r>
    </w:p>
    <w:p w14:paraId="5CAC0DC0" w14:textId="77777777" w:rsidR="00792629" w:rsidRDefault="00ED58F8">
      <w:pPr>
        <w:pStyle w:val="BodyText"/>
        <w:spacing w:before="205" w:line="420" w:lineRule="auto"/>
        <w:ind w:left="120" w:right="432"/>
        <w:jc w:val="both"/>
      </w:pPr>
      <w:r>
        <w:rPr>
          <w:i/>
        </w:rPr>
        <w:t xml:space="preserve">‑ed </w:t>
      </w:r>
      <w:r>
        <w:t>like any prototypical verb in English, but there is no morpheme present that explicitly converts the word from noun to verb (or vice versa). The remaining examples illustrate the same situation for a variety of language families around the world. Even though in some cases there is inflectional morphology indicating the function of the word, none of these</w:t>
      </w:r>
      <w:r>
        <w:rPr>
          <w:spacing w:val="-29"/>
        </w:rPr>
        <w:t xml:space="preserve"> </w:t>
      </w:r>
      <w:r>
        <w:t xml:space="preserve">ex- </w:t>
      </w:r>
      <w:proofErr w:type="spellStart"/>
      <w:r>
        <w:t>amples</w:t>
      </w:r>
      <w:proofErr w:type="spellEnd"/>
      <w:r>
        <w:rPr>
          <w:spacing w:val="-12"/>
        </w:rPr>
        <w:t xml:space="preserve"> </w:t>
      </w:r>
      <w:r>
        <w:t>have</w:t>
      </w:r>
      <w:r>
        <w:rPr>
          <w:spacing w:val="-12"/>
        </w:rPr>
        <w:t xml:space="preserve"> </w:t>
      </w:r>
      <w:r>
        <w:t>explicit</w:t>
      </w:r>
      <w:r>
        <w:rPr>
          <w:spacing w:val="-12"/>
        </w:rPr>
        <w:t xml:space="preserve"> </w:t>
      </w:r>
      <w:r>
        <w:t>derivational</w:t>
      </w:r>
      <w:r>
        <w:rPr>
          <w:spacing w:val="-12"/>
        </w:rPr>
        <w:t xml:space="preserve"> </w:t>
      </w:r>
      <w:r>
        <w:t>morphology</w:t>
      </w:r>
      <w:r>
        <w:rPr>
          <w:spacing w:val="-12"/>
        </w:rPr>
        <w:t xml:space="preserve"> </w:t>
      </w:r>
      <w:r>
        <w:t>converting</w:t>
      </w:r>
      <w:r>
        <w:rPr>
          <w:spacing w:val="-12"/>
        </w:rPr>
        <w:t xml:space="preserve"> </w:t>
      </w:r>
      <w:r>
        <w:t>the</w:t>
      </w:r>
      <w:r>
        <w:rPr>
          <w:spacing w:val="-11"/>
        </w:rPr>
        <w:t xml:space="preserve"> </w:t>
      </w:r>
      <w:r>
        <w:t>target</w:t>
      </w:r>
      <w:r>
        <w:rPr>
          <w:spacing w:val="-12"/>
        </w:rPr>
        <w:t xml:space="preserve"> </w:t>
      </w:r>
      <w:r>
        <w:t>words</w:t>
      </w:r>
      <w:r>
        <w:rPr>
          <w:spacing w:val="-12"/>
        </w:rPr>
        <w:t xml:space="preserve"> </w:t>
      </w:r>
      <w:r>
        <w:t>from</w:t>
      </w:r>
      <w:r>
        <w:rPr>
          <w:spacing w:val="-12"/>
        </w:rPr>
        <w:t xml:space="preserve"> </w:t>
      </w:r>
      <w:r>
        <w:t>one</w:t>
      </w:r>
      <w:r>
        <w:rPr>
          <w:spacing w:val="-12"/>
        </w:rPr>
        <w:t xml:space="preserve"> </w:t>
      </w:r>
      <w:r>
        <w:t>function to</w:t>
      </w:r>
      <w:r>
        <w:rPr>
          <w:spacing w:val="-2"/>
        </w:rPr>
        <w:t xml:space="preserve"> </w:t>
      </w:r>
      <w:r>
        <w:t>another.</w:t>
      </w:r>
    </w:p>
    <w:p w14:paraId="4F986879" w14:textId="77777777" w:rsidR="00792629" w:rsidRDefault="00ED58F8">
      <w:pPr>
        <w:pStyle w:val="BodyText"/>
        <w:spacing w:line="420" w:lineRule="auto"/>
        <w:ind w:left="120" w:right="433" w:firstLine="358"/>
        <w:jc w:val="both"/>
      </w:pPr>
      <w:r>
        <w:t>Flexible</w:t>
      </w:r>
      <w:r>
        <w:rPr>
          <w:spacing w:val="-24"/>
        </w:rPr>
        <w:t xml:space="preserve"> </w:t>
      </w:r>
      <w:r>
        <w:t>words</w:t>
      </w:r>
      <w:r>
        <w:rPr>
          <w:spacing w:val="-23"/>
        </w:rPr>
        <w:t xml:space="preserve"> </w:t>
      </w:r>
      <w:r>
        <w:t>like</w:t>
      </w:r>
      <w:r>
        <w:rPr>
          <w:spacing w:val="-23"/>
        </w:rPr>
        <w:t xml:space="preserve"> </w:t>
      </w:r>
      <w:r>
        <w:t>those</w:t>
      </w:r>
      <w:r>
        <w:rPr>
          <w:spacing w:val="-23"/>
        </w:rPr>
        <w:t xml:space="preserve"> </w:t>
      </w:r>
      <w:r>
        <w:t>in</w:t>
      </w:r>
      <w:r>
        <w:rPr>
          <w:spacing w:val="-23"/>
        </w:rPr>
        <w:t xml:space="preserve"> </w:t>
      </w:r>
      <w:r>
        <w:t>the</w:t>
      </w:r>
      <w:r>
        <w:rPr>
          <w:spacing w:val="-23"/>
        </w:rPr>
        <w:t xml:space="preserve"> </w:t>
      </w:r>
      <w:r>
        <w:t>examples</w:t>
      </w:r>
      <w:r>
        <w:rPr>
          <w:spacing w:val="-23"/>
        </w:rPr>
        <w:t xml:space="preserve"> </w:t>
      </w:r>
      <w:r>
        <w:t>above</w:t>
      </w:r>
      <w:r>
        <w:rPr>
          <w:spacing w:val="-23"/>
        </w:rPr>
        <w:t xml:space="preserve"> </w:t>
      </w:r>
      <w:r>
        <w:t>create</w:t>
      </w:r>
      <w:r>
        <w:rPr>
          <w:spacing w:val="-24"/>
        </w:rPr>
        <w:t xml:space="preserve"> </w:t>
      </w:r>
      <w:r>
        <w:t>an</w:t>
      </w:r>
      <w:r>
        <w:rPr>
          <w:spacing w:val="-22"/>
        </w:rPr>
        <w:t xml:space="preserve"> </w:t>
      </w:r>
      <w:r>
        <w:t>analytical</w:t>
      </w:r>
      <w:r>
        <w:rPr>
          <w:spacing w:val="-22"/>
        </w:rPr>
        <w:t xml:space="preserve"> </w:t>
      </w:r>
      <w:r>
        <w:t>problem</w:t>
      </w:r>
      <w:r>
        <w:rPr>
          <w:spacing w:val="-23"/>
        </w:rPr>
        <w:t xml:space="preserve"> </w:t>
      </w:r>
      <w:r>
        <w:t>for</w:t>
      </w:r>
      <w:r>
        <w:rPr>
          <w:spacing w:val="-23"/>
        </w:rPr>
        <w:t xml:space="preserve"> </w:t>
      </w:r>
      <w:r>
        <w:t>traditional theories of parts of speech. Traditional theories assume that words can be partitioned into mutually exclusive categories based on a clear set of criteria, an approach that has its roots in</w:t>
      </w:r>
      <w:r>
        <w:rPr>
          <w:spacing w:val="-10"/>
        </w:rPr>
        <w:t xml:space="preserve"> </w:t>
      </w:r>
      <w:r>
        <w:t>the</w:t>
      </w:r>
      <w:r>
        <w:rPr>
          <w:spacing w:val="-8"/>
        </w:rPr>
        <w:t xml:space="preserve"> </w:t>
      </w:r>
      <w:r>
        <w:t>Aristotelian</w:t>
      </w:r>
      <w:r>
        <w:rPr>
          <w:spacing w:val="-9"/>
        </w:rPr>
        <w:t xml:space="preserve"> </w:t>
      </w:r>
      <w:r>
        <w:t>tradition</w:t>
      </w:r>
      <w:r>
        <w:rPr>
          <w:spacing w:val="-9"/>
        </w:rPr>
        <w:t xml:space="preserve"> </w:t>
      </w:r>
      <w:r>
        <w:t>of</w:t>
      </w:r>
      <w:r>
        <w:rPr>
          <w:spacing w:val="-9"/>
        </w:rPr>
        <w:t xml:space="preserve"> </w:t>
      </w:r>
      <w:r>
        <w:t>defining</w:t>
      </w:r>
      <w:r>
        <w:rPr>
          <w:spacing w:val="-8"/>
        </w:rPr>
        <w:t xml:space="preserve"> </w:t>
      </w:r>
      <w:r>
        <w:t>a</w:t>
      </w:r>
      <w:r>
        <w:rPr>
          <w:spacing w:val="-10"/>
        </w:rPr>
        <w:t xml:space="preserve"> </w:t>
      </w:r>
      <w:r>
        <w:t>category</w:t>
      </w:r>
      <w:r>
        <w:rPr>
          <w:spacing w:val="-8"/>
        </w:rPr>
        <w:t xml:space="preserve"> </w:t>
      </w:r>
      <w:r>
        <w:t>via</w:t>
      </w:r>
      <w:r>
        <w:rPr>
          <w:spacing w:val="-9"/>
        </w:rPr>
        <w:t xml:space="preserve"> </w:t>
      </w:r>
      <w:r>
        <w:t>its</w:t>
      </w:r>
      <w:r>
        <w:rPr>
          <w:spacing w:val="-9"/>
        </w:rPr>
        <w:t xml:space="preserve"> </w:t>
      </w:r>
      <w:r>
        <w:t>necessary</w:t>
      </w:r>
      <w:r>
        <w:rPr>
          <w:spacing w:val="-9"/>
        </w:rPr>
        <w:t xml:space="preserve"> </w:t>
      </w:r>
      <w:r>
        <w:t>and</w:t>
      </w:r>
      <w:r>
        <w:rPr>
          <w:spacing w:val="-8"/>
        </w:rPr>
        <w:t xml:space="preserve"> </w:t>
      </w:r>
      <w:r>
        <w:t>sufficient</w:t>
      </w:r>
      <w:r>
        <w:rPr>
          <w:spacing w:val="-8"/>
        </w:rPr>
        <w:t xml:space="preserve"> </w:t>
      </w:r>
      <w:r>
        <w:t>conditions. Flexible</w:t>
      </w:r>
      <w:r>
        <w:rPr>
          <w:spacing w:val="-5"/>
        </w:rPr>
        <w:t xml:space="preserve"> </w:t>
      </w:r>
      <w:r>
        <w:t>words</w:t>
      </w:r>
      <w:r>
        <w:rPr>
          <w:spacing w:val="-4"/>
        </w:rPr>
        <w:t xml:space="preserve"> </w:t>
      </w:r>
      <w:r>
        <w:t>would</w:t>
      </w:r>
      <w:r>
        <w:rPr>
          <w:spacing w:val="-4"/>
        </w:rPr>
        <w:t xml:space="preserve"> </w:t>
      </w:r>
      <w:r>
        <w:t>seem</w:t>
      </w:r>
      <w:r>
        <w:rPr>
          <w:spacing w:val="-4"/>
        </w:rPr>
        <w:t xml:space="preserve"> </w:t>
      </w:r>
      <w:r>
        <w:t>to</w:t>
      </w:r>
      <w:r>
        <w:rPr>
          <w:spacing w:val="-4"/>
        </w:rPr>
        <w:t xml:space="preserve"> </w:t>
      </w:r>
      <w:r>
        <w:t>violate</w:t>
      </w:r>
      <w:r>
        <w:rPr>
          <w:spacing w:val="-4"/>
        </w:rPr>
        <w:t xml:space="preserve"> </w:t>
      </w:r>
      <w:r>
        <w:t>this</w:t>
      </w:r>
      <w:r>
        <w:rPr>
          <w:spacing w:val="-4"/>
        </w:rPr>
        <w:t xml:space="preserve"> </w:t>
      </w:r>
      <w:r>
        <w:t>assumption</w:t>
      </w:r>
      <w:r>
        <w:rPr>
          <w:spacing w:val="-4"/>
        </w:rPr>
        <w:t xml:space="preserve"> </w:t>
      </w:r>
      <w:r>
        <w:t>because</w:t>
      </w:r>
      <w:r>
        <w:rPr>
          <w:spacing w:val="-4"/>
        </w:rPr>
        <w:t xml:space="preserve"> </w:t>
      </w:r>
      <w:r>
        <w:t>they</w:t>
      </w:r>
      <w:r>
        <w:rPr>
          <w:spacing w:val="-4"/>
        </w:rPr>
        <w:t xml:space="preserve"> </w:t>
      </w:r>
      <w:r>
        <w:t>appear</w:t>
      </w:r>
      <w:r>
        <w:rPr>
          <w:spacing w:val="-4"/>
        </w:rPr>
        <w:t xml:space="preserve"> </w:t>
      </w:r>
      <w:r>
        <w:t>to</w:t>
      </w:r>
      <w:r>
        <w:rPr>
          <w:spacing w:val="-4"/>
        </w:rPr>
        <w:t xml:space="preserve"> </w:t>
      </w:r>
      <w:r>
        <w:t>be</w:t>
      </w:r>
      <w:r>
        <w:rPr>
          <w:spacing w:val="-4"/>
        </w:rPr>
        <w:t xml:space="preserve"> </w:t>
      </w:r>
      <w:r>
        <w:t>members</w:t>
      </w:r>
      <w:r>
        <w:rPr>
          <w:spacing w:val="-4"/>
        </w:rPr>
        <w:t xml:space="preserve"> </w:t>
      </w:r>
      <w:r>
        <w:t>of more</w:t>
      </w:r>
      <w:r>
        <w:rPr>
          <w:spacing w:val="-4"/>
        </w:rPr>
        <w:t xml:space="preserve"> </w:t>
      </w:r>
      <w:r>
        <w:t>than</w:t>
      </w:r>
      <w:r>
        <w:rPr>
          <w:spacing w:val="-4"/>
        </w:rPr>
        <w:t xml:space="preserve"> </w:t>
      </w:r>
      <w:r>
        <w:t>one</w:t>
      </w:r>
      <w:r>
        <w:rPr>
          <w:spacing w:val="-4"/>
        </w:rPr>
        <w:t xml:space="preserve"> </w:t>
      </w:r>
      <w:r>
        <w:t>category</w:t>
      </w:r>
      <w:r>
        <w:rPr>
          <w:spacing w:val="-3"/>
        </w:rPr>
        <w:t xml:space="preserve"> </w:t>
      </w:r>
      <w:r>
        <w:t>at</w:t>
      </w:r>
      <w:r>
        <w:rPr>
          <w:spacing w:val="-4"/>
        </w:rPr>
        <w:t xml:space="preserve"> </w:t>
      </w:r>
      <w:r>
        <w:t>once,</w:t>
      </w:r>
      <w:r>
        <w:rPr>
          <w:spacing w:val="-4"/>
        </w:rPr>
        <w:t xml:space="preserve"> </w:t>
      </w:r>
      <w:r>
        <w:t>and</w:t>
      </w:r>
      <w:r>
        <w:rPr>
          <w:spacing w:val="-3"/>
        </w:rPr>
        <w:t xml:space="preserve"> </w:t>
      </w:r>
      <w:r>
        <w:t>the</w:t>
      </w:r>
      <w:r>
        <w:rPr>
          <w:spacing w:val="-4"/>
        </w:rPr>
        <w:t xml:space="preserve"> </w:t>
      </w:r>
      <w:r>
        <w:t>criteria</w:t>
      </w:r>
      <w:r>
        <w:rPr>
          <w:spacing w:val="-4"/>
        </w:rPr>
        <w:t xml:space="preserve"> </w:t>
      </w:r>
      <w:r>
        <w:t>for</w:t>
      </w:r>
      <w:r>
        <w:rPr>
          <w:spacing w:val="-3"/>
        </w:rPr>
        <w:t xml:space="preserve"> </w:t>
      </w:r>
      <w:r>
        <w:t>classification</w:t>
      </w:r>
      <w:r>
        <w:rPr>
          <w:spacing w:val="-4"/>
        </w:rPr>
        <w:t xml:space="preserve"> </w:t>
      </w:r>
      <w:r>
        <w:t>yield</w:t>
      </w:r>
      <w:r>
        <w:rPr>
          <w:spacing w:val="-4"/>
        </w:rPr>
        <w:t xml:space="preserve"> </w:t>
      </w:r>
      <w:r>
        <w:t>conflicting</w:t>
      </w:r>
      <w:r>
        <w:rPr>
          <w:spacing w:val="-3"/>
        </w:rPr>
        <w:t xml:space="preserve"> </w:t>
      </w:r>
      <w:r>
        <w:t>results.</w:t>
      </w:r>
    </w:p>
    <w:p w14:paraId="24ECCF1D" w14:textId="77777777" w:rsidR="00792629" w:rsidRDefault="00ED58F8">
      <w:pPr>
        <w:pStyle w:val="BodyText"/>
        <w:spacing w:line="420" w:lineRule="auto"/>
        <w:ind w:left="120" w:right="433" w:firstLine="358"/>
        <w:jc w:val="both"/>
      </w:pPr>
      <w:r>
        <w:t xml:space="preserve">Researchers have proposed numerous solutions to this problem. The most common re- </w:t>
      </w:r>
      <w:proofErr w:type="spellStart"/>
      <w:r>
        <w:t>sponse</w:t>
      </w:r>
      <w:proofErr w:type="spellEnd"/>
      <w:r>
        <w:t xml:space="preserve"> is to adjust the selectional criteria so that only certain features are considered def- </w:t>
      </w:r>
      <w:proofErr w:type="spellStart"/>
      <w:r>
        <w:t>initional</w:t>
      </w:r>
      <w:proofErr w:type="spellEnd"/>
      <w:r>
        <w:t xml:space="preserve"> of the class, allowing these researchers to dismiss other, potentially contradictory</w:t>
      </w:r>
    </w:p>
    <w:p w14:paraId="2BD24741" w14:textId="77777777" w:rsidR="00792629" w:rsidRDefault="00792629">
      <w:pPr>
        <w:spacing w:line="420" w:lineRule="auto"/>
        <w:jc w:val="both"/>
        <w:sectPr w:rsidR="00792629">
          <w:pgSz w:w="12240" w:h="15840"/>
          <w:pgMar w:top="1380" w:right="1000" w:bottom="1040" w:left="1680" w:header="0" w:footer="856" w:gutter="0"/>
          <w:cols w:space="720"/>
        </w:sectPr>
      </w:pPr>
    </w:p>
    <w:p w14:paraId="3D045989" w14:textId="77777777" w:rsidR="00792629" w:rsidRDefault="00ED58F8">
      <w:pPr>
        <w:pStyle w:val="BodyText"/>
        <w:spacing w:before="84" w:line="420" w:lineRule="auto"/>
        <w:ind w:left="120" w:right="432"/>
        <w:jc w:val="both"/>
      </w:pPr>
      <w:bookmarkStart w:id="30" w:name="_bookmark15"/>
      <w:bookmarkEnd w:id="30"/>
      <w:r>
        <w:lastRenderedPageBreak/>
        <w:t>evidence</w:t>
      </w:r>
      <w:r>
        <w:rPr>
          <w:spacing w:val="-16"/>
        </w:rPr>
        <w:t xml:space="preserve"> </w:t>
      </w:r>
      <w:r>
        <w:t>as</w:t>
      </w:r>
      <w:r>
        <w:rPr>
          <w:spacing w:val="-15"/>
        </w:rPr>
        <w:t xml:space="preserve"> </w:t>
      </w:r>
      <w:r>
        <w:t>irrelevant</w:t>
      </w:r>
      <w:r>
        <w:rPr>
          <w:spacing w:val="-14"/>
        </w:rPr>
        <w:t xml:space="preserve"> </w:t>
      </w:r>
      <w:r>
        <w:t>(</w:t>
      </w:r>
      <w:hyperlink w:anchor="_bookmark46" w:history="1">
        <w:r>
          <w:rPr>
            <w:color w:val="BF003F"/>
          </w:rPr>
          <w:t>Baker</w:t>
        </w:r>
        <w:r>
          <w:rPr>
            <w:color w:val="BF003F"/>
            <w:spacing w:val="-15"/>
          </w:rPr>
          <w:t xml:space="preserve"> </w:t>
        </w:r>
        <w:r>
          <w:rPr>
            <w:color w:val="BF003F"/>
          </w:rPr>
          <w:t>[2003]</w:t>
        </w:r>
      </w:hyperlink>
      <w:r>
        <w:t>;</w:t>
      </w:r>
      <w:r>
        <w:rPr>
          <w:spacing w:val="-11"/>
        </w:rPr>
        <w:t xml:space="preserve"> </w:t>
      </w:r>
      <w:hyperlink w:anchor="_bookmark72" w:history="1">
        <w:r>
          <w:rPr>
            <w:color w:val="BF003F"/>
          </w:rPr>
          <w:t>Dixon</w:t>
        </w:r>
        <w:r>
          <w:rPr>
            <w:color w:val="BF003F"/>
            <w:spacing w:val="-15"/>
          </w:rPr>
          <w:t xml:space="preserve"> </w:t>
        </w:r>
        <w:r>
          <w:rPr>
            <w:color w:val="BF003F"/>
          </w:rPr>
          <w:t>&amp;</w:t>
        </w:r>
        <w:r>
          <w:rPr>
            <w:color w:val="BF003F"/>
            <w:spacing w:val="-14"/>
          </w:rPr>
          <w:t xml:space="preserve"> </w:t>
        </w:r>
        <w:r>
          <w:rPr>
            <w:color w:val="BF003F"/>
          </w:rPr>
          <w:t>Aikhenvald</w:t>
        </w:r>
        <w:r>
          <w:rPr>
            <w:color w:val="BF003F"/>
            <w:spacing w:val="-15"/>
          </w:rPr>
          <w:t xml:space="preserve"> </w:t>
        </w:r>
        <w:r>
          <w:rPr>
            <w:color w:val="BF003F"/>
          </w:rPr>
          <w:t>[2004]</w:t>
        </w:r>
      </w:hyperlink>
      <w:r>
        <w:t>;</w:t>
      </w:r>
      <w:r>
        <w:rPr>
          <w:spacing w:val="-12"/>
        </w:rPr>
        <w:t xml:space="preserve"> </w:t>
      </w:r>
      <w:hyperlink w:anchor="_bookmark122" w:history="1">
        <w:r>
          <w:rPr>
            <w:color w:val="BF003F"/>
          </w:rPr>
          <w:t>Palmer</w:t>
        </w:r>
        <w:r>
          <w:rPr>
            <w:color w:val="BF003F"/>
            <w:spacing w:val="-14"/>
          </w:rPr>
          <w:t xml:space="preserve"> </w:t>
        </w:r>
        <w:r>
          <w:rPr>
            <w:color w:val="BF003F"/>
          </w:rPr>
          <w:t>[2017]</w:t>
        </w:r>
      </w:hyperlink>
      <w:r>
        <w:t>;</w:t>
      </w:r>
      <w:r>
        <w:rPr>
          <w:spacing w:val="-12"/>
        </w:rPr>
        <w:t xml:space="preserve"> </w:t>
      </w:r>
      <w:hyperlink w:anchor="_bookmark77" w:history="1">
        <w:r>
          <w:rPr>
            <w:color w:val="BF003F"/>
          </w:rPr>
          <w:t>Floyd</w:t>
        </w:r>
        <w:r>
          <w:rPr>
            <w:color w:val="BF003F"/>
            <w:spacing w:val="-16"/>
          </w:rPr>
          <w:t xml:space="preserve"> </w:t>
        </w:r>
        <w:r>
          <w:rPr>
            <w:color w:val="BF003F"/>
          </w:rPr>
          <w:t>[2011]</w:t>
        </w:r>
      </w:hyperlink>
      <w:r>
        <w:rPr>
          <w:color w:val="BF003F"/>
        </w:rPr>
        <w:t xml:space="preserve"> </w:t>
      </w:r>
      <w:r>
        <w:t>for</w:t>
      </w:r>
      <w:r>
        <w:rPr>
          <w:spacing w:val="-19"/>
        </w:rPr>
        <w:t xml:space="preserve"> </w:t>
      </w:r>
      <w:r>
        <w:t>Quechua;</w:t>
      </w:r>
      <w:r>
        <w:rPr>
          <w:spacing w:val="-14"/>
        </w:rPr>
        <w:t xml:space="preserve"> </w:t>
      </w:r>
      <w:hyperlink w:anchor="_bookmark56" w:history="1">
        <w:r>
          <w:rPr>
            <w:color w:val="BF003F"/>
          </w:rPr>
          <w:t>Chung</w:t>
        </w:r>
        <w:r>
          <w:rPr>
            <w:color w:val="BF003F"/>
            <w:spacing w:val="-18"/>
          </w:rPr>
          <w:t xml:space="preserve"> </w:t>
        </w:r>
        <w:r>
          <w:rPr>
            <w:color w:val="BF003F"/>
          </w:rPr>
          <w:t>[2012]</w:t>
        </w:r>
        <w:r>
          <w:rPr>
            <w:color w:val="BF003F"/>
            <w:spacing w:val="-19"/>
          </w:rPr>
          <w:t xml:space="preserve"> </w:t>
        </w:r>
      </w:hyperlink>
      <w:r>
        <w:t>for</w:t>
      </w:r>
      <w:r>
        <w:rPr>
          <w:spacing w:val="-18"/>
        </w:rPr>
        <w:t xml:space="preserve"> </w:t>
      </w:r>
      <w:r>
        <w:t>Chamorro).</w:t>
      </w:r>
      <w:r>
        <w:rPr>
          <w:spacing w:val="10"/>
        </w:rPr>
        <w:t xml:space="preserve"> </w:t>
      </w:r>
      <w:r>
        <w:t>It</w:t>
      </w:r>
      <w:r>
        <w:rPr>
          <w:spacing w:val="-18"/>
        </w:rPr>
        <w:t xml:space="preserve"> </w:t>
      </w:r>
      <w:r>
        <w:t>is</w:t>
      </w:r>
      <w:r>
        <w:rPr>
          <w:spacing w:val="-18"/>
        </w:rPr>
        <w:t xml:space="preserve"> </w:t>
      </w:r>
      <w:r>
        <w:t>also</w:t>
      </w:r>
      <w:r>
        <w:rPr>
          <w:spacing w:val="-19"/>
        </w:rPr>
        <w:t xml:space="preserve"> </w:t>
      </w:r>
      <w:r>
        <w:t>common</w:t>
      </w:r>
      <w:r>
        <w:rPr>
          <w:spacing w:val="-18"/>
        </w:rPr>
        <w:t xml:space="preserve"> </w:t>
      </w:r>
      <w:r>
        <w:t>to</w:t>
      </w:r>
      <w:r>
        <w:rPr>
          <w:spacing w:val="-18"/>
        </w:rPr>
        <w:t xml:space="preserve"> </w:t>
      </w:r>
      <w:r>
        <w:t>analyze</w:t>
      </w:r>
      <w:r>
        <w:rPr>
          <w:spacing w:val="-18"/>
        </w:rPr>
        <w:t xml:space="preserve"> </w:t>
      </w:r>
      <w:r>
        <w:t>different</w:t>
      </w:r>
      <w:r>
        <w:rPr>
          <w:spacing w:val="-19"/>
        </w:rPr>
        <w:t xml:space="preserve"> </w:t>
      </w:r>
      <w:r>
        <w:t>uses</w:t>
      </w:r>
      <w:r>
        <w:rPr>
          <w:spacing w:val="-18"/>
        </w:rPr>
        <w:t xml:space="preserve"> </w:t>
      </w:r>
      <w:r>
        <w:t>of</w:t>
      </w:r>
      <w:r>
        <w:rPr>
          <w:spacing w:val="-18"/>
        </w:rPr>
        <w:t xml:space="preserve"> </w:t>
      </w:r>
      <w:r>
        <w:t>a</w:t>
      </w:r>
      <w:r>
        <w:rPr>
          <w:spacing w:val="-18"/>
        </w:rPr>
        <w:t xml:space="preserve"> </w:t>
      </w:r>
      <w:proofErr w:type="spellStart"/>
      <w:r>
        <w:t>pu</w:t>
      </w:r>
      <w:proofErr w:type="spellEnd"/>
      <w:r>
        <w:t xml:space="preserve">- </w:t>
      </w:r>
      <w:proofErr w:type="spellStart"/>
      <w:r>
        <w:t>tatively</w:t>
      </w:r>
      <w:proofErr w:type="spellEnd"/>
      <w:r>
        <w:rPr>
          <w:spacing w:val="-7"/>
        </w:rPr>
        <w:t xml:space="preserve"> </w:t>
      </w:r>
      <w:r>
        <w:t>flexible</w:t>
      </w:r>
      <w:r>
        <w:rPr>
          <w:spacing w:val="-7"/>
        </w:rPr>
        <w:t xml:space="preserve"> </w:t>
      </w:r>
      <w:r>
        <w:t>word</w:t>
      </w:r>
      <w:r>
        <w:rPr>
          <w:spacing w:val="-7"/>
        </w:rPr>
        <w:t xml:space="preserve"> </w:t>
      </w:r>
      <w:r>
        <w:t>as</w:t>
      </w:r>
      <w:r>
        <w:rPr>
          <w:spacing w:val="-7"/>
        </w:rPr>
        <w:t xml:space="preserve"> </w:t>
      </w:r>
      <w:r>
        <w:t>instances</w:t>
      </w:r>
      <w:r>
        <w:rPr>
          <w:spacing w:val="-7"/>
        </w:rPr>
        <w:t xml:space="preserve"> </w:t>
      </w:r>
      <w:r>
        <w:t>of</w:t>
      </w:r>
      <w:r>
        <w:rPr>
          <w:spacing w:val="-8"/>
        </w:rPr>
        <w:t xml:space="preserve"> </w:t>
      </w:r>
      <w:r>
        <w:rPr>
          <w:i/>
        </w:rPr>
        <w:t>heterosemy</w:t>
      </w:r>
      <w:r>
        <w:t>—that</w:t>
      </w:r>
      <w:r>
        <w:rPr>
          <w:spacing w:val="-7"/>
        </w:rPr>
        <w:t xml:space="preserve"> </w:t>
      </w:r>
      <w:r>
        <w:t>is,</w:t>
      </w:r>
      <w:r>
        <w:rPr>
          <w:spacing w:val="-6"/>
        </w:rPr>
        <w:t xml:space="preserve"> </w:t>
      </w:r>
      <w:r>
        <w:t>entirely</w:t>
      </w:r>
      <w:r>
        <w:rPr>
          <w:spacing w:val="-7"/>
        </w:rPr>
        <w:t xml:space="preserve"> </w:t>
      </w:r>
      <w:r>
        <w:t>distinct</w:t>
      </w:r>
      <w:r>
        <w:rPr>
          <w:spacing w:val="-7"/>
        </w:rPr>
        <w:t xml:space="preserve"> </w:t>
      </w:r>
      <w:r>
        <w:t>words</w:t>
      </w:r>
      <w:r>
        <w:rPr>
          <w:spacing w:val="-6"/>
        </w:rPr>
        <w:t xml:space="preserve"> </w:t>
      </w:r>
      <w:r>
        <w:t>which</w:t>
      </w:r>
      <w:r>
        <w:rPr>
          <w:spacing w:val="-7"/>
        </w:rPr>
        <w:t xml:space="preserve"> </w:t>
      </w:r>
      <w:r>
        <w:t>share the</w:t>
      </w:r>
      <w:r>
        <w:rPr>
          <w:spacing w:val="-11"/>
        </w:rPr>
        <w:t xml:space="preserve"> </w:t>
      </w:r>
      <w:r>
        <w:t>same</w:t>
      </w:r>
      <w:r>
        <w:rPr>
          <w:spacing w:val="-11"/>
        </w:rPr>
        <w:t xml:space="preserve"> </w:t>
      </w:r>
      <w:r>
        <w:t>form</w:t>
      </w:r>
      <w:r>
        <w:rPr>
          <w:spacing w:val="-11"/>
        </w:rPr>
        <w:t xml:space="preserve"> </w:t>
      </w:r>
      <w:r>
        <w:t>but</w:t>
      </w:r>
      <w:r>
        <w:rPr>
          <w:spacing w:val="-11"/>
        </w:rPr>
        <w:t xml:space="preserve"> </w:t>
      </w:r>
      <w:r>
        <w:t>belong</w:t>
      </w:r>
      <w:r>
        <w:rPr>
          <w:spacing w:val="-11"/>
        </w:rPr>
        <w:t xml:space="preserve"> </w:t>
      </w:r>
      <w:r>
        <w:t>to</w:t>
      </w:r>
      <w:r>
        <w:rPr>
          <w:spacing w:val="-11"/>
        </w:rPr>
        <w:t xml:space="preserve"> </w:t>
      </w:r>
      <w:r>
        <w:t>different</w:t>
      </w:r>
      <w:r>
        <w:rPr>
          <w:spacing w:val="-11"/>
        </w:rPr>
        <w:t xml:space="preserve"> </w:t>
      </w:r>
      <w:r>
        <w:t>word</w:t>
      </w:r>
      <w:r>
        <w:rPr>
          <w:spacing w:val="-11"/>
        </w:rPr>
        <w:t xml:space="preserve"> </w:t>
      </w:r>
      <w:r>
        <w:t>classes</w:t>
      </w:r>
      <w:r>
        <w:rPr>
          <w:spacing w:val="-11"/>
        </w:rPr>
        <w:t xml:space="preserve"> </w:t>
      </w:r>
      <w:r>
        <w:t>(</w:t>
      </w:r>
      <w:proofErr w:type="spellStart"/>
      <w:r w:rsidR="001C2046">
        <w:fldChar w:fldCharType="begin"/>
      </w:r>
      <w:r w:rsidR="001C2046">
        <w:instrText xml:space="preserve"> HYPERLINK \l "_bookmark109" </w:instrText>
      </w:r>
      <w:r w:rsidR="001C2046">
        <w:fldChar w:fldCharType="separate"/>
      </w:r>
      <w:r>
        <w:rPr>
          <w:color w:val="BF003F"/>
        </w:rPr>
        <w:t>Lichtenberk</w:t>
      </w:r>
      <w:proofErr w:type="spellEnd"/>
      <w:r>
        <w:rPr>
          <w:color w:val="BF003F"/>
          <w:spacing w:val="-11"/>
        </w:rPr>
        <w:t xml:space="preserve"> </w:t>
      </w:r>
      <w:r>
        <w:rPr>
          <w:color w:val="BF003F"/>
        </w:rPr>
        <w:t>1991</w:t>
      </w:r>
      <w:r w:rsidR="001C2046">
        <w:rPr>
          <w:color w:val="BF003F"/>
        </w:rPr>
        <w:fldChar w:fldCharType="end"/>
      </w:r>
      <w:r>
        <w:t>).</w:t>
      </w:r>
      <w:r>
        <w:rPr>
          <w:spacing w:val="13"/>
        </w:rPr>
        <w:t xml:space="preserve"> </w:t>
      </w:r>
      <w:r>
        <w:t>In</w:t>
      </w:r>
      <w:r>
        <w:rPr>
          <w:spacing w:val="-11"/>
        </w:rPr>
        <w:t xml:space="preserve"> </w:t>
      </w:r>
      <w:r>
        <w:t>this</w:t>
      </w:r>
      <w:r>
        <w:rPr>
          <w:spacing w:val="-11"/>
        </w:rPr>
        <w:t xml:space="preserve"> </w:t>
      </w:r>
      <w:r>
        <w:rPr>
          <w:spacing w:val="-4"/>
        </w:rPr>
        <w:t>view,</w:t>
      </w:r>
      <w:r>
        <w:rPr>
          <w:spacing w:val="-10"/>
        </w:rPr>
        <w:t xml:space="preserve"> </w:t>
      </w:r>
      <w:proofErr w:type="spellStart"/>
      <w:r>
        <w:t>heterose</w:t>
      </w:r>
      <w:proofErr w:type="spellEnd"/>
      <w:r>
        <w:t xml:space="preserve">- </w:t>
      </w:r>
      <w:proofErr w:type="spellStart"/>
      <w:r>
        <w:t>mous</w:t>
      </w:r>
      <w:proofErr w:type="spellEnd"/>
      <w:r>
        <w:t xml:space="preserve"> words are related only historically, via a process of conversion or functional shift, in essence denying the existence of lexical flexibility (</w:t>
      </w:r>
      <w:hyperlink w:anchor="_bookmark75" w:history="1">
        <w:r>
          <w:rPr>
            <w:color w:val="BF003F"/>
          </w:rPr>
          <w:t>Evans &amp; Osada 2005</w:t>
        </w:r>
      </w:hyperlink>
      <w:r>
        <w:t>). Another approach is to say that languages exhibiting flexibility have only some of the traditional categories. A notable example of this is Launey’s (</w:t>
      </w:r>
      <w:hyperlink w:anchor="_bookmark107" w:history="1">
        <w:r>
          <w:rPr>
            <w:color w:val="BF003F"/>
          </w:rPr>
          <w:t>Launey 1994</w:t>
        </w:r>
      </w:hyperlink>
      <w:r>
        <w:t xml:space="preserve">; </w:t>
      </w:r>
      <w:hyperlink w:anchor="_bookmark108" w:history="1">
        <w:r>
          <w:rPr>
            <w:color w:val="BF003F"/>
          </w:rPr>
          <w:t>2004</w:t>
        </w:r>
      </w:hyperlink>
      <w:r>
        <w:t>) analysis of Classical Nahuatl (</w:t>
      </w:r>
      <w:proofErr w:type="spellStart"/>
      <w:r>
        <w:t>Uto</w:t>
      </w:r>
      <w:proofErr w:type="spellEnd"/>
      <w:r>
        <w:t xml:space="preserve">- Aztecan), which he calls an </w:t>
      </w:r>
      <w:r>
        <w:rPr>
          <w:i/>
        </w:rPr>
        <w:t xml:space="preserve">omnipredicative </w:t>
      </w:r>
      <w:r>
        <w:t>language. In this analysis, all lexical words are predicates, so there is just one giant class of</w:t>
      </w:r>
      <w:r>
        <w:rPr>
          <w:spacing w:val="-12"/>
        </w:rPr>
        <w:t xml:space="preserve"> </w:t>
      </w:r>
      <w:r>
        <w:t>verbs.</w:t>
      </w:r>
    </w:p>
    <w:p w14:paraId="6AEBBD33" w14:textId="4FAE3433" w:rsidR="00792629" w:rsidRDefault="00742DA9">
      <w:pPr>
        <w:pStyle w:val="BodyText"/>
        <w:spacing w:line="420" w:lineRule="auto"/>
        <w:ind w:left="120" w:right="317" w:firstLine="358"/>
      </w:pPr>
      <w:r>
        <w:rPr>
          <w:noProof/>
        </w:rPr>
        <mc:AlternateContent>
          <mc:Choice Requires="wps">
            <w:drawing>
              <wp:anchor distT="0" distB="0" distL="114300" distR="114300" simplePos="0" relativeHeight="15734784" behindDoc="0" locked="0" layoutInCell="1" allowOverlap="1" wp14:anchorId="7B57DF2C" wp14:editId="577C69DB">
                <wp:simplePos x="0" y="0"/>
                <wp:positionH relativeFrom="page">
                  <wp:posOffset>6961505</wp:posOffset>
                </wp:positionH>
                <wp:positionV relativeFrom="paragraph">
                  <wp:posOffset>2905125</wp:posOffset>
                </wp:positionV>
                <wp:extent cx="0" cy="0"/>
                <wp:effectExtent l="0" t="0" r="0" b="0"/>
                <wp:wrapNone/>
                <wp:docPr id="3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0ACAF" id="Line 23" o:spid="_x0000_s1026" style="position:absolute;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8.15pt,228.75pt" to="548.15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" strokeweight="1.75731mm">
                <w10:wrap anchorx="page"/>
              </v:line>
            </w:pict>
          </mc:Fallback>
        </mc:AlternateContent>
      </w:r>
      <w:r w:rsidR="00ED58F8">
        <w:t xml:space="preserve">Some researchers enthusiastically embrace the existence of lexical flexibility and </w:t>
      </w:r>
      <w:proofErr w:type="spellStart"/>
      <w:r w:rsidR="00ED58F8">
        <w:t>aban</w:t>
      </w:r>
      <w:proofErr w:type="spellEnd"/>
      <w:r w:rsidR="00ED58F8">
        <w:t xml:space="preserve">- don a commitment to the traditional categories of noun, verb, and adjective. Instead they analyze flexible lexemes as belonging to a </w:t>
      </w:r>
      <w:r w:rsidR="00ED58F8">
        <w:rPr>
          <w:spacing w:val="-3"/>
        </w:rPr>
        <w:t xml:space="preserve">broader, </w:t>
      </w:r>
      <w:r w:rsidR="00ED58F8">
        <w:t>flexible word class such as “flexibles”, “contentives” or “non-verbs”, etc. (</w:t>
      </w:r>
      <w:proofErr w:type="spellStart"/>
      <w:r w:rsidR="001C2046">
        <w:fldChar w:fldCharType="begin"/>
      </w:r>
      <w:r w:rsidR="001C2046">
        <w:instrText xml:space="preserve"> HYPERLINK \l "_bookmark92" </w:instrText>
      </w:r>
      <w:r w:rsidR="001C2046">
        <w:fldChar w:fldCharType="separate"/>
      </w:r>
      <w:r w:rsidR="00ED58F8">
        <w:rPr>
          <w:color w:val="BF003F"/>
        </w:rPr>
        <w:t>Hengeveld</w:t>
      </w:r>
      <w:proofErr w:type="spellEnd"/>
      <w:r w:rsidR="00ED58F8">
        <w:rPr>
          <w:color w:val="BF003F"/>
        </w:rPr>
        <w:t xml:space="preserve"> &amp; Rijkhoff 2005</w:t>
      </w:r>
      <w:r w:rsidR="001C2046">
        <w:rPr>
          <w:color w:val="BF003F"/>
        </w:rPr>
        <w:fldChar w:fldCharType="end"/>
      </w:r>
      <w:r w:rsidR="00ED58F8">
        <w:t xml:space="preserve">; </w:t>
      </w:r>
      <w:hyperlink w:anchor="_bookmark112" w:history="1">
        <w:r w:rsidR="00ED58F8">
          <w:rPr>
            <w:color w:val="BF003F"/>
          </w:rPr>
          <w:t>Luuk 2010</w:t>
        </w:r>
      </w:hyperlink>
      <w:r w:rsidR="00ED58F8">
        <w:t xml:space="preserve">). Other researchers abandon the commitment to word classes entirely. Mandarin (Sino-Tibetan &gt; Sinitic), </w:t>
      </w:r>
      <w:proofErr w:type="spellStart"/>
      <w:r w:rsidR="00ED58F8">
        <w:rPr>
          <w:spacing w:val="-3"/>
        </w:rPr>
        <w:t>Taga</w:t>
      </w:r>
      <w:proofErr w:type="spellEnd"/>
      <w:r w:rsidR="00ED58F8">
        <w:rPr>
          <w:spacing w:val="-3"/>
        </w:rPr>
        <w:t xml:space="preserve">- </w:t>
      </w:r>
      <w:r w:rsidR="00ED58F8">
        <w:t xml:space="preserve">log (Austronesian &gt; Philippine), </w:t>
      </w:r>
      <w:r w:rsidR="00ED58F8">
        <w:rPr>
          <w:spacing w:val="-3"/>
        </w:rPr>
        <w:t xml:space="preserve">Tongan </w:t>
      </w:r>
      <w:r w:rsidR="00ED58F8">
        <w:t xml:space="preserve">(Austronesian &gt; Polynesian), Riau Indonesian </w:t>
      </w:r>
      <w:r w:rsidR="00ED58F8">
        <w:rPr>
          <w:spacing w:val="-3"/>
        </w:rPr>
        <w:t>(</w:t>
      </w:r>
      <w:proofErr w:type="spellStart"/>
      <w:r w:rsidR="00ED58F8">
        <w:rPr>
          <w:spacing w:val="-3"/>
        </w:rPr>
        <w:t>Aus</w:t>
      </w:r>
      <w:proofErr w:type="spellEnd"/>
      <w:r w:rsidR="00ED58F8">
        <w:rPr>
          <w:spacing w:val="-3"/>
        </w:rPr>
        <w:t xml:space="preserve">- </w:t>
      </w:r>
      <w:proofErr w:type="spellStart"/>
      <w:r w:rsidR="00ED58F8">
        <w:t>tronesian</w:t>
      </w:r>
      <w:proofErr w:type="spellEnd"/>
      <w:r w:rsidR="00ED58F8">
        <w:t xml:space="preserve"> &gt; Malayo-Polynesian), and Proto-Indo-European have each been analyzed as lack- </w:t>
      </w:r>
      <w:proofErr w:type="spellStart"/>
      <w:r w:rsidR="00ED58F8">
        <w:t>ing</w:t>
      </w:r>
      <w:proofErr w:type="spellEnd"/>
      <w:r w:rsidR="00ED58F8">
        <w:rPr>
          <w:spacing w:val="-17"/>
        </w:rPr>
        <w:t xml:space="preserve"> </w:t>
      </w:r>
      <w:r w:rsidR="00ED58F8">
        <w:t>parts</w:t>
      </w:r>
      <w:r w:rsidR="00ED58F8">
        <w:rPr>
          <w:spacing w:val="-16"/>
        </w:rPr>
        <w:t xml:space="preserve"> </w:t>
      </w:r>
      <w:r w:rsidR="00ED58F8">
        <w:t>of</w:t>
      </w:r>
      <w:r w:rsidR="00ED58F8">
        <w:rPr>
          <w:spacing w:val="-16"/>
        </w:rPr>
        <w:t xml:space="preserve"> </w:t>
      </w:r>
      <w:r w:rsidR="00ED58F8">
        <w:t>speech</w:t>
      </w:r>
      <w:r w:rsidR="00ED58F8">
        <w:rPr>
          <w:spacing w:val="-17"/>
        </w:rPr>
        <w:t xml:space="preserve"> </w:t>
      </w:r>
      <w:r w:rsidR="00ED58F8">
        <w:t>in</w:t>
      </w:r>
      <w:r w:rsidR="00ED58F8">
        <w:rPr>
          <w:spacing w:val="-15"/>
        </w:rPr>
        <w:t xml:space="preserve"> </w:t>
      </w:r>
      <w:r w:rsidR="00ED58F8">
        <w:t>some</w:t>
      </w:r>
      <w:r w:rsidR="00ED58F8">
        <w:rPr>
          <w:spacing w:val="-16"/>
        </w:rPr>
        <w:t xml:space="preserve"> </w:t>
      </w:r>
      <w:r w:rsidR="00ED58F8">
        <w:t>area</w:t>
      </w:r>
      <w:r w:rsidR="00ED58F8">
        <w:rPr>
          <w:spacing w:val="-17"/>
        </w:rPr>
        <w:t xml:space="preserve"> </w:t>
      </w:r>
      <w:r w:rsidR="00ED58F8">
        <w:t>of</w:t>
      </w:r>
      <w:r w:rsidR="00ED58F8">
        <w:rPr>
          <w:spacing w:val="-16"/>
        </w:rPr>
        <w:t xml:space="preserve"> </w:t>
      </w:r>
      <w:r w:rsidR="00ED58F8">
        <w:t>the</w:t>
      </w:r>
      <w:r w:rsidR="00ED58F8">
        <w:rPr>
          <w:spacing w:val="-16"/>
        </w:rPr>
        <w:t xml:space="preserve"> </w:t>
      </w:r>
      <w:r w:rsidR="00ED58F8">
        <w:t>grammar</w:t>
      </w:r>
      <w:r w:rsidR="00ED58F8">
        <w:rPr>
          <w:spacing w:val="-15"/>
        </w:rPr>
        <w:t xml:space="preserve"> </w:t>
      </w:r>
      <w:r w:rsidR="00ED58F8">
        <w:t>(see</w:t>
      </w:r>
      <w:r w:rsidR="00ED58F8">
        <w:rPr>
          <w:spacing w:val="-18"/>
        </w:rPr>
        <w:t xml:space="preserve"> </w:t>
      </w:r>
      <w:hyperlink w:anchor="_bookmark132" w:history="1">
        <w:r w:rsidR="00ED58F8">
          <w:rPr>
            <w:color w:val="BF003F"/>
          </w:rPr>
          <w:t>Simon</w:t>
        </w:r>
        <w:r w:rsidR="00ED58F8">
          <w:rPr>
            <w:color w:val="BF003F"/>
            <w:spacing w:val="-17"/>
          </w:rPr>
          <w:t xml:space="preserve"> </w:t>
        </w:r>
        <w:r w:rsidR="00ED58F8">
          <w:rPr>
            <w:color w:val="BF003F"/>
          </w:rPr>
          <w:t>[1937]</w:t>
        </w:r>
      </w:hyperlink>
      <w:r w:rsidR="00ED58F8">
        <w:t>,</w:t>
      </w:r>
      <w:r w:rsidR="00ED58F8">
        <w:rPr>
          <w:spacing w:val="-14"/>
        </w:rPr>
        <w:t xml:space="preserve"> </w:t>
      </w:r>
      <w:hyperlink w:anchor="_bookmark114" w:history="1">
        <w:r w:rsidR="00ED58F8">
          <w:rPr>
            <w:color w:val="BF003F"/>
          </w:rPr>
          <w:t>McDonald</w:t>
        </w:r>
        <w:r w:rsidR="00ED58F8">
          <w:rPr>
            <w:color w:val="BF003F"/>
            <w:spacing w:val="-17"/>
          </w:rPr>
          <w:t xml:space="preserve"> </w:t>
        </w:r>
        <w:r w:rsidR="00ED58F8">
          <w:rPr>
            <w:color w:val="BF003F"/>
          </w:rPr>
          <w:t>[2013]</w:t>
        </w:r>
      </w:hyperlink>
      <w:r w:rsidR="00ED58F8">
        <w:t>,</w:t>
      </w:r>
      <w:r w:rsidR="00ED58F8">
        <w:rPr>
          <w:spacing w:val="-13"/>
        </w:rPr>
        <w:t xml:space="preserve"> </w:t>
      </w:r>
      <w:r w:rsidR="00ED58F8">
        <w:t>and</w:t>
      </w:r>
      <w:r w:rsidR="00ED58F8">
        <w:rPr>
          <w:spacing w:val="-17"/>
        </w:rPr>
        <w:t xml:space="preserve"> </w:t>
      </w:r>
      <w:hyperlink w:anchor="_bookmark137" w:history="1">
        <w:r w:rsidR="00ED58F8">
          <w:rPr>
            <w:color w:val="BF003F"/>
          </w:rPr>
          <w:t>Sun</w:t>
        </w:r>
      </w:hyperlink>
      <w:r w:rsidR="00ED58F8">
        <w:rPr>
          <w:color w:val="BF003F"/>
        </w:rPr>
        <w:t xml:space="preserve"> </w:t>
      </w:r>
      <w:hyperlink w:anchor="_bookmark137" w:history="1">
        <w:r w:rsidR="00ED58F8">
          <w:rPr>
            <w:color w:val="BF003F"/>
          </w:rPr>
          <w:t>[2020]</w:t>
        </w:r>
        <w:r w:rsidR="00ED58F8">
          <w:rPr>
            <w:color w:val="BF003F"/>
            <w:spacing w:val="-10"/>
          </w:rPr>
          <w:t xml:space="preserve"> </w:t>
        </w:r>
      </w:hyperlink>
      <w:r w:rsidR="00ED58F8">
        <w:t>for</w:t>
      </w:r>
      <w:r w:rsidR="00ED58F8">
        <w:rPr>
          <w:spacing w:val="-10"/>
        </w:rPr>
        <w:t xml:space="preserve"> </w:t>
      </w:r>
      <w:r w:rsidR="00ED58F8">
        <w:t>discussions</w:t>
      </w:r>
      <w:r w:rsidR="00ED58F8">
        <w:rPr>
          <w:spacing w:val="-10"/>
        </w:rPr>
        <w:t xml:space="preserve"> </w:t>
      </w:r>
      <w:r w:rsidR="00ED58F8">
        <w:t>of</w:t>
      </w:r>
      <w:r w:rsidR="00ED58F8">
        <w:rPr>
          <w:spacing w:val="-9"/>
        </w:rPr>
        <w:t xml:space="preserve"> </w:t>
      </w:r>
      <w:r w:rsidR="00ED58F8">
        <w:t>early</w:t>
      </w:r>
      <w:r w:rsidR="00ED58F8">
        <w:rPr>
          <w:spacing w:val="-10"/>
        </w:rPr>
        <w:t xml:space="preserve"> </w:t>
      </w:r>
      <w:r w:rsidR="00ED58F8">
        <w:t>analyses</w:t>
      </w:r>
      <w:r w:rsidR="00ED58F8">
        <w:rPr>
          <w:spacing w:val="-9"/>
        </w:rPr>
        <w:t xml:space="preserve"> </w:t>
      </w:r>
      <w:r w:rsidR="00ED58F8">
        <w:t>of</w:t>
      </w:r>
      <w:r w:rsidR="00ED58F8">
        <w:rPr>
          <w:spacing w:val="-10"/>
        </w:rPr>
        <w:t xml:space="preserve"> </w:t>
      </w:r>
      <w:r w:rsidR="00ED58F8">
        <w:t>Mandarin;</w:t>
      </w:r>
      <w:r w:rsidR="00ED58F8">
        <w:rPr>
          <w:spacing w:val="-10"/>
        </w:rPr>
        <w:t xml:space="preserve"> </w:t>
      </w:r>
      <w:hyperlink w:anchor="_bookmark79" w:history="1">
        <w:r w:rsidR="00ED58F8">
          <w:rPr>
            <w:color w:val="BF003F"/>
          </w:rPr>
          <w:t>Gil</w:t>
        </w:r>
        <w:r w:rsidR="00ED58F8">
          <w:rPr>
            <w:color w:val="BF003F"/>
            <w:spacing w:val="-10"/>
          </w:rPr>
          <w:t xml:space="preserve"> </w:t>
        </w:r>
        <w:r w:rsidR="00ED58F8">
          <w:rPr>
            <w:color w:val="BF003F"/>
          </w:rPr>
          <w:t>[1993]</w:t>
        </w:r>
        <w:r w:rsidR="00ED58F8">
          <w:rPr>
            <w:color w:val="BF003F"/>
            <w:spacing w:val="-10"/>
          </w:rPr>
          <w:t xml:space="preserve"> </w:t>
        </w:r>
      </w:hyperlink>
      <w:r w:rsidR="00ED58F8">
        <w:t>for</w:t>
      </w:r>
      <w:r w:rsidR="00ED58F8">
        <w:rPr>
          <w:spacing w:val="-10"/>
        </w:rPr>
        <w:t xml:space="preserve"> </w:t>
      </w:r>
      <w:r w:rsidR="00ED58F8">
        <w:t>Tagalog;</w:t>
      </w:r>
      <w:r w:rsidR="00ED58F8">
        <w:rPr>
          <w:spacing w:val="-9"/>
        </w:rPr>
        <w:t xml:space="preserve"> </w:t>
      </w:r>
      <w:hyperlink w:anchor="_bookmark51" w:history="1">
        <w:r w:rsidR="00ED58F8">
          <w:rPr>
            <w:color w:val="BF003F"/>
          </w:rPr>
          <w:t>Broschart</w:t>
        </w:r>
        <w:r w:rsidR="00ED58F8">
          <w:rPr>
            <w:color w:val="BF003F"/>
            <w:spacing w:val="-9"/>
          </w:rPr>
          <w:t xml:space="preserve"> </w:t>
        </w:r>
        <w:r w:rsidR="00ED58F8">
          <w:rPr>
            <w:color w:val="BF003F"/>
          </w:rPr>
          <w:t>[1997]</w:t>
        </w:r>
      </w:hyperlink>
      <w:r w:rsidR="00ED58F8">
        <w:rPr>
          <w:color w:val="BF003F"/>
        </w:rPr>
        <w:t xml:space="preserve"> </w:t>
      </w:r>
      <w:r w:rsidR="00ED58F8">
        <w:t>for</w:t>
      </w:r>
      <w:r w:rsidR="00ED58F8">
        <w:rPr>
          <w:spacing w:val="-24"/>
        </w:rPr>
        <w:t xml:space="preserve"> </w:t>
      </w:r>
      <w:r w:rsidR="00ED58F8">
        <w:rPr>
          <w:spacing w:val="-3"/>
        </w:rPr>
        <w:t>Tongan;</w:t>
      </w:r>
      <w:r w:rsidR="00ED58F8">
        <w:rPr>
          <w:spacing w:val="-19"/>
        </w:rPr>
        <w:t xml:space="preserve"> </w:t>
      </w:r>
      <w:hyperlink w:anchor="_bookmark80" w:history="1">
        <w:r w:rsidR="00ED58F8">
          <w:rPr>
            <w:color w:val="BF003F"/>
          </w:rPr>
          <w:t>Gil</w:t>
        </w:r>
        <w:r w:rsidR="00ED58F8">
          <w:rPr>
            <w:color w:val="BF003F"/>
            <w:spacing w:val="-23"/>
          </w:rPr>
          <w:t xml:space="preserve"> </w:t>
        </w:r>
        <w:r w:rsidR="00ED58F8">
          <w:rPr>
            <w:color w:val="BF003F"/>
          </w:rPr>
          <w:t>[1994]</w:t>
        </w:r>
        <w:r w:rsidR="00ED58F8">
          <w:rPr>
            <w:color w:val="BF003F"/>
            <w:spacing w:val="-24"/>
          </w:rPr>
          <w:t xml:space="preserve"> </w:t>
        </w:r>
      </w:hyperlink>
      <w:r w:rsidR="00ED58F8">
        <w:t>for</w:t>
      </w:r>
      <w:r w:rsidR="00ED58F8">
        <w:rPr>
          <w:spacing w:val="-24"/>
        </w:rPr>
        <w:t xml:space="preserve"> </w:t>
      </w:r>
      <w:r w:rsidR="00ED58F8">
        <w:t>Riau</w:t>
      </w:r>
      <w:r w:rsidR="00ED58F8">
        <w:rPr>
          <w:spacing w:val="-24"/>
        </w:rPr>
        <w:t xml:space="preserve"> </w:t>
      </w:r>
      <w:r w:rsidR="00ED58F8">
        <w:t>Indonesian;</w:t>
      </w:r>
      <w:r w:rsidR="00ED58F8">
        <w:rPr>
          <w:spacing w:val="-18"/>
        </w:rPr>
        <w:t xml:space="preserve"> </w:t>
      </w:r>
      <w:hyperlink w:anchor="_bookmark104" w:history="1">
        <w:r w:rsidR="00ED58F8">
          <w:rPr>
            <w:color w:val="BF003F"/>
          </w:rPr>
          <w:t>Kastovsky</w:t>
        </w:r>
        <w:r w:rsidR="00ED58F8">
          <w:rPr>
            <w:color w:val="BF003F"/>
            <w:spacing w:val="-24"/>
          </w:rPr>
          <w:t xml:space="preserve"> </w:t>
        </w:r>
        <w:r w:rsidR="00ED58F8">
          <w:rPr>
            <w:color w:val="BF003F"/>
          </w:rPr>
          <w:t>[1996]</w:t>
        </w:r>
        <w:r w:rsidR="00ED58F8">
          <w:rPr>
            <w:color w:val="BF003F"/>
            <w:spacing w:val="-24"/>
          </w:rPr>
          <w:t xml:space="preserve"> </w:t>
        </w:r>
      </w:hyperlink>
      <w:r w:rsidR="00ED58F8">
        <w:t>for</w:t>
      </w:r>
      <w:r w:rsidR="00ED58F8">
        <w:rPr>
          <w:spacing w:val="-24"/>
        </w:rPr>
        <w:t xml:space="preserve"> </w:t>
      </w:r>
      <w:r w:rsidR="00ED58F8">
        <w:t>Proto-Indo-European).</w:t>
      </w:r>
      <w:r w:rsidR="00ED58F8">
        <w:rPr>
          <w:spacing w:val="8"/>
        </w:rPr>
        <w:t xml:space="preserve"> </w:t>
      </w:r>
      <w:r w:rsidR="00ED58F8">
        <w:t>Within generative linguistics, the Distributed Morphology framework takes it as an assumption that all word roots are category-neutral (</w:t>
      </w:r>
      <w:hyperlink w:anchor="_bookmark131" w:history="1">
        <w:r w:rsidR="00ED58F8">
          <w:rPr>
            <w:color w:val="BF003F"/>
          </w:rPr>
          <w:t>Siddiqi 2018</w:t>
        </w:r>
      </w:hyperlink>
      <w:r w:rsidR="00ED58F8">
        <w:t xml:space="preserve">). In a more functionalist orientation, </w:t>
      </w:r>
      <w:hyperlink w:anchor="_bookmark76" w:history="1">
        <w:r w:rsidR="00ED58F8">
          <w:rPr>
            <w:color w:val="BF003F"/>
          </w:rPr>
          <w:t>Farrell</w:t>
        </w:r>
      </w:hyperlink>
      <w:r w:rsidR="00ED58F8">
        <w:rPr>
          <w:color w:val="BF003F"/>
        </w:rPr>
        <w:t xml:space="preserve"> </w:t>
      </w:r>
      <w:hyperlink w:anchor="_bookmark76" w:history="1">
        <w:r w:rsidR="00ED58F8">
          <w:rPr>
            <w:color w:val="BF003F"/>
          </w:rPr>
          <w:t xml:space="preserve">(2001) </w:t>
        </w:r>
      </w:hyperlink>
      <w:r w:rsidR="00ED58F8">
        <w:t xml:space="preserve">argues that </w:t>
      </w:r>
      <w:r w:rsidR="00ED58F8">
        <w:rPr>
          <w:i/>
        </w:rPr>
        <w:t xml:space="preserve">all </w:t>
      </w:r>
      <w:r w:rsidR="00ED58F8">
        <w:t xml:space="preserve">instances of flexible words (“functional shift”) involve roots </w:t>
      </w:r>
      <w:proofErr w:type="spellStart"/>
      <w:r w:rsidR="00ED58F8">
        <w:t>underspec</w:t>
      </w:r>
      <w:proofErr w:type="spellEnd"/>
      <w:r w:rsidR="00ED58F8">
        <w:t xml:space="preserve">- </w:t>
      </w:r>
      <w:proofErr w:type="spellStart"/>
      <w:r w:rsidR="00ED58F8">
        <w:t>ified</w:t>
      </w:r>
      <w:proofErr w:type="spellEnd"/>
      <w:r w:rsidR="00ED58F8">
        <w:t xml:space="preserve"> for</w:t>
      </w:r>
      <w:r w:rsidR="00ED58F8">
        <w:rPr>
          <w:spacing w:val="-3"/>
        </w:rPr>
        <w:t xml:space="preserve"> </w:t>
      </w:r>
      <w:r w:rsidR="00ED58F8">
        <w:t>category.</w:t>
      </w:r>
    </w:p>
    <w:p w14:paraId="70C644F6" w14:textId="77777777" w:rsidR="00792629" w:rsidRDefault="00ED58F8">
      <w:pPr>
        <w:pStyle w:val="BodyText"/>
        <w:spacing w:line="420" w:lineRule="auto"/>
        <w:ind w:left="120" w:right="433" w:firstLine="358"/>
        <w:jc w:val="both"/>
      </w:pPr>
      <w:r>
        <w:t>Note</w:t>
      </w:r>
      <w:r>
        <w:rPr>
          <w:spacing w:val="-6"/>
        </w:rPr>
        <w:t xml:space="preserve"> </w:t>
      </w:r>
      <w:r>
        <w:t>that</w:t>
      </w:r>
      <w:r>
        <w:rPr>
          <w:spacing w:val="-5"/>
        </w:rPr>
        <w:t xml:space="preserve"> </w:t>
      </w:r>
      <w:r>
        <w:t>these</w:t>
      </w:r>
      <w:r>
        <w:rPr>
          <w:spacing w:val="-5"/>
        </w:rPr>
        <w:t xml:space="preserve"> </w:t>
      </w:r>
      <w:r>
        <w:t>differences</w:t>
      </w:r>
      <w:r>
        <w:rPr>
          <w:spacing w:val="-5"/>
        </w:rPr>
        <w:t xml:space="preserve"> </w:t>
      </w:r>
      <w:r>
        <w:t>in</w:t>
      </w:r>
      <w:r>
        <w:rPr>
          <w:spacing w:val="-5"/>
        </w:rPr>
        <w:t xml:space="preserve"> </w:t>
      </w:r>
      <w:r>
        <w:t>perspective</w:t>
      </w:r>
      <w:r>
        <w:rPr>
          <w:spacing w:val="-5"/>
        </w:rPr>
        <w:t xml:space="preserve"> </w:t>
      </w:r>
      <w:r>
        <w:t>do</w:t>
      </w:r>
      <w:r>
        <w:rPr>
          <w:spacing w:val="-5"/>
        </w:rPr>
        <w:t xml:space="preserve"> </w:t>
      </w:r>
      <w:r>
        <w:t>not</w:t>
      </w:r>
      <w:r>
        <w:rPr>
          <w:spacing w:val="-5"/>
        </w:rPr>
        <w:t xml:space="preserve"> </w:t>
      </w:r>
      <w:r>
        <w:t>arise</w:t>
      </w:r>
      <w:r>
        <w:rPr>
          <w:spacing w:val="-5"/>
        </w:rPr>
        <w:t xml:space="preserve"> </w:t>
      </w:r>
      <w:r>
        <w:t>from</w:t>
      </w:r>
      <w:r>
        <w:rPr>
          <w:spacing w:val="-5"/>
        </w:rPr>
        <w:t xml:space="preserve"> </w:t>
      </w:r>
      <w:r>
        <w:t>disagreements</w:t>
      </w:r>
      <w:r>
        <w:rPr>
          <w:spacing w:val="-5"/>
        </w:rPr>
        <w:t xml:space="preserve"> </w:t>
      </w:r>
      <w:r>
        <w:t>about</w:t>
      </w:r>
      <w:r>
        <w:rPr>
          <w:spacing w:val="-5"/>
        </w:rPr>
        <w:t xml:space="preserve"> </w:t>
      </w:r>
      <w:r>
        <w:t>the</w:t>
      </w:r>
      <w:r>
        <w:rPr>
          <w:spacing w:val="-5"/>
        </w:rPr>
        <w:t xml:space="preserve"> </w:t>
      </w:r>
      <w:proofErr w:type="spellStart"/>
      <w:r>
        <w:t>em</w:t>
      </w:r>
      <w:proofErr w:type="spellEnd"/>
      <w:r>
        <w:t xml:space="preserve">- </w:t>
      </w:r>
      <w:proofErr w:type="spellStart"/>
      <w:r>
        <w:t>pirical</w:t>
      </w:r>
      <w:proofErr w:type="spellEnd"/>
      <w:r>
        <w:t xml:space="preserve"> facts of each language. Researchers mostly agree on the empirical data, but disagree on</w:t>
      </w:r>
      <w:r>
        <w:rPr>
          <w:spacing w:val="21"/>
        </w:rPr>
        <w:t xml:space="preserve"> </w:t>
      </w:r>
      <w:r>
        <w:t>the</w:t>
      </w:r>
      <w:r>
        <w:rPr>
          <w:spacing w:val="22"/>
        </w:rPr>
        <w:t xml:space="preserve"> </w:t>
      </w:r>
      <w:r>
        <w:t>relative</w:t>
      </w:r>
      <w:r>
        <w:rPr>
          <w:spacing w:val="21"/>
        </w:rPr>
        <w:t xml:space="preserve"> </w:t>
      </w:r>
      <w:r>
        <w:t>importance</w:t>
      </w:r>
      <w:r>
        <w:rPr>
          <w:spacing w:val="22"/>
        </w:rPr>
        <w:t xml:space="preserve"> </w:t>
      </w:r>
      <w:r>
        <w:t>of</w:t>
      </w:r>
      <w:r>
        <w:rPr>
          <w:spacing w:val="21"/>
        </w:rPr>
        <w:t xml:space="preserve"> </w:t>
      </w:r>
      <w:r>
        <w:t>various</w:t>
      </w:r>
      <w:r>
        <w:rPr>
          <w:spacing w:val="22"/>
        </w:rPr>
        <w:t xml:space="preserve"> </w:t>
      </w:r>
      <w:r>
        <w:t>pieces</w:t>
      </w:r>
      <w:r>
        <w:rPr>
          <w:spacing w:val="22"/>
        </w:rPr>
        <w:t xml:space="preserve"> </w:t>
      </w:r>
      <w:r>
        <w:t>of</w:t>
      </w:r>
      <w:r>
        <w:rPr>
          <w:spacing w:val="21"/>
        </w:rPr>
        <w:t xml:space="preserve"> </w:t>
      </w:r>
      <w:r>
        <w:t>evidence,</w:t>
      </w:r>
      <w:r>
        <w:rPr>
          <w:spacing w:val="28"/>
        </w:rPr>
        <w:t xml:space="preserve"> </w:t>
      </w:r>
      <w:r>
        <w:t>and</w:t>
      </w:r>
      <w:r>
        <w:rPr>
          <w:spacing w:val="21"/>
        </w:rPr>
        <w:t xml:space="preserve"> </w:t>
      </w:r>
      <w:r>
        <w:t>on</w:t>
      </w:r>
      <w:r>
        <w:rPr>
          <w:spacing w:val="22"/>
        </w:rPr>
        <w:t xml:space="preserve"> </w:t>
      </w:r>
      <w:r>
        <w:t>which</w:t>
      </w:r>
      <w:r>
        <w:rPr>
          <w:spacing w:val="21"/>
        </w:rPr>
        <w:t xml:space="preserve"> </w:t>
      </w:r>
      <w:r>
        <w:t>criteria</w:t>
      </w:r>
      <w:r>
        <w:rPr>
          <w:spacing w:val="22"/>
        </w:rPr>
        <w:t xml:space="preserve"> </w:t>
      </w:r>
      <w:r>
        <w:t>should</w:t>
      </w:r>
      <w:r>
        <w:rPr>
          <w:spacing w:val="22"/>
        </w:rPr>
        <w:t xml:space="preserve"> </w:t>
      </w:r>
      <w:r>
        <w:t>be</w:t>
      </w:r>
    </w:p>
    <w:p w14:paraId="01507FE4" w14:textId="77777777" w:rsidR="00792629" w:rsidRDefault="00792629">
      <w:pPr>
        <w:spacing w:line="420" w:lineRule="auto"/>
        <w:jc w:val="both"/>
        <w:sectPr w:rsidR="00792629">
          <w:pgSz w:w="12240" w:h="15840"/>
          <w:pgMar w:top="1380" w:right="1000" w:bottom="1040" w:left="1680" w:header="0" w:footer="856" w:gutter="0"/>
          <w:cols w:space="720"/>
        </w:sectPr>
      </w:pPr>
    </w:p>
    <w:p w14:paraId="0846FE4F" w14:textId="77777777" w:rsidR="00792629" w:rsidRDefault="00ED58F8">
      <w:pPr>
        <w:pStyle w:val="BodyText"/>
        <w:spacing w:before="84" w:line="420" w:lineRule="auto"/>
        <w:ind w:left="120" w:right="434"/>
        <w:jc w:val="both"/>
      </w:pPr>
      <w:bookmarkStart w:id="31" w:name="_bookmark16"/>
      <w:bookmarkEnd w:id="31"/>
      <w:r>
        <w:lastRenderedPageBreak/>
        <w:t xml:space="preserve">taken as diagnostic of a category </w:t>
      </w:r>
      <w:r>
        <w:rPr>
          <w:spacing w:val="-4"/>
        </w:rPr>
        <w:t>(</w:t>
      </w:r>
      <w:hyperlink w:anchor="_bookmark146" w:history="1">
        <w:r>
          <w:rPr>
            <w:color w:val="BF003F"/>
            <w:spacing w:val="-4"/>
          </w:rPr>
          <w:t xml:space="preserve">Wetzer </w:t>
        </w:r>
        <w:r>
          <w:rPr>
            <w:color w:val="BF003F"/>
          </w:rPr>
          <w:t>1992</w:t>
        </w:r>
      </w:hyperlink>
      <w:r>
        <w:t xml:space="preserve">: 235; </w:t>
      </w:r>
      <w:hyperlink w:anchor="_bookmark135" w:history="1">
        <w:r>
          <w:rPr>
            <w:color w:val="BF003F"/>
          </w:rPr>
          <w:t>Stassen 1997</w:t>
        </w:r>
      </w:hyperlink>
      <w:r>
        <w:t xml:space="preserve">: 32; </w:t>
      </w:r>
      <w:hyperlink w:anchor="_bookmark68" w:history="1">
        <w:r>
          <w:rPr>
            <w:color w:val="BF003F"/>
          </w:rPr>
          <w:t>Croft &amp; van Lier 2012</w:t>
        </w:r>
      </w:hyperlink>
      <w:r>
        <w:t>: 58). Examples include Iroquoian (</w:t>
      </w:r>
      <w:hyperlink w:anchor="_bookmark55" w:history="1">
        <w:r>
          <w:rPr>
            <w:color w:val="BF003F"/>
          </w:rPr>
          <w:t>Chafe 2012</w:t>
        </w:r>
      </w:hyperlink>
      <w:r>
        <w:t>), Mundari (</w:t>
      </w:r>
      <w:hyperlink w:anchor="_bookmark75" w:history="1">
        <w:r>
          <w:rPr>
            <w:color w:val="BF003F"/>
          </w:rPr>
          <w:t>Evans &amp; Osada 2005</w:t>
        </w:r>
      </w:hyperlink>
      <w:r>
        <w:t xml:space="preserve">; </w:t>
      </w:r>
      <w:hyperlink w:anchor="_bookmark92" w:history="1">
        <w:proofErr w:type="spellStart"/>
        <w:r>
          <w:rPr>
            <w:color w:val="BF003F"/>
          </w:rPr>
          <w:t>Hengeveld</w:t>
        </w:r>
        <w:proofErr w:type="spellEnd"/>
        <w:r>
          <w:rPr>
            <w:color w:val="BF003F"/>
          </w:rPr>
          <w:t xml:space="preserve"> &amp;</w:t>
        </w:r>
      </w:hyperlink>
      <w:r>
        <w:rPr>
          <w:color w:val="BF003F"/>
        </w:rPr>
        <w:t xml:space="preserve"> </w:t>
      </w:r>
      <w:hyperlink w:anchor="_bookmark92" w:history="1">
        <w:r>
          <w:rPr>
            <w:color w:val="BF003F"/>
          </w:rPr>
          <w:t>Rijkhoff 2005</w:t>
        </w:r>
      </w:hyperlink>
      <w:r>
        <w:t>), Quechua (</w:t>
      </w:r>
      <w:hyperlink w:anchor="_bookmark130" w:history="1">
        <w:r>
          <w:rPr>
            <w:color w:val="BF003F"/>
          </w:rPr>
          <w:t xml:space="preserve">Schachter &amp; </w:t>
        </w:r>
        <w:proofErr w:type="spellStart"/>
        <w:r>
          <w:rPr>
            <w:color w:val="BF003F"/>
          </w:rPr>
          <w:t>Shopen</w:t>
        </w:r>
        <w:proofErr w:type="spellEnd"/>
        <w:r>
          <w:rPr>
            <w:color w:val="BF003F"/>
          </w:rPr>
          <w:t xml:space="preserve"> 2007</w:t>
        </w:r>
      </w:hyperlink>
      <w:r>
        <w:t xml:space="preserve">: 17; </w:t>
      </w:r>
      <w:hyperlink w:anchor="_bookmark77" w:history="1">
        <w:r>
          <w:rPr>
            <w:color w:val="BF003F"/>
          </w:rPr>
          <w:t>Floyd 2011</w:t>
        </w:r>
      </w:hyperlink>
      <w:r>
        <w:t>), and Sundanese (</w:t>
      </w:r>
      <w:hyperlink w:anchor="_bookmark126" w:history="1">
        <w:r>
          <w:rPr>
            <w:color w:val="BF003F"/>
          </w:rPr>
          <w:t>Robins</w:t>
        </w:r>
      </w:hyperlink>
      <w:r>
        <w:rPr>
          <w:color w:val="BF003F"/>
        </w:rPr>
        <w:t xml:space="preserve"> </w:t>
      </w:r>
      <w:hyperlink w:anchor="_bookmark126" w:history="1">
        <w:r>
          <w:rPr>
            <w:color w:val="BF003F"/>
          </w:rPr>
          <w:t>1968</w:t>
        </w:r>
      </w:hyperlink>
      <w:r>
        <w:t xml:space="preserve">: 352; </w:t>
      </w:r>
      <w:hyperlink w:anchor="_bookmark84" w:history="1">
        <w:proofErr w:type="spellStart"/>
        <w:r>
          <w:rPr>
            <w:color w:val="BF003F"/>
          </w:rPr>
          <w:t>Hardjadibrata</w:t>
        </w:r>
        <w:proofErr w:type="spellEnd"/>
        <w:r>
          <w:rPr>
            <w:color w:val="BF003F"/>
          </w:rPr>
          <w:t xml:space="preserve"> 1985</w:t>
        </w:r>
      </w:hyperlink>
      <w:r>
        <w:t>: 62–63), with many others that could be cited as well. It is</w:t>
      </w:r>
      <w:r>
        <w:rPr>
          <w:spacing w:val="-40"/>
        </w:rPr>
        <w:t xml:space="preserve"> </w:t>
      </w:r>
      <w:r>
        <w:t>rare that</w:t>
      </w:r>
      <w:r>
        <w:rPr>
          <w:spacing w:val="-18"/>
        </w:rPr>
        <w:t xml:space="preserve"> </w:t>
      </w:r>
      <w:r>
        <w:t>an</w:t>
      </w:r>
      <w:r>
        <w:rPr>
          <w:spacing w:val="-17"/>
        </w:rPr>
        <w:t xml:space="preserve"> </w:t>
      </w:r>
      <w:r>
        <w:t>argument</w:t>
      </w:r>
      <w:r>
        <w:rPr>
          <w:spacing w:val="-17"/>
        </w:rPr>
        <w:t xml:space="preserve"> </w:t>
      </w:r>
      <w:r>
        <w:t>for</w:t>
      </w:r>
      <w:r>
        <w:rPr>
          <w:spacing w:val="-18"/>
        </w:rPr>
        <w:t xml:space="preserve"> </w:t>
      </w:r>
      <w:r>
        <w:t>flexibility</w:t>
      </w:r>
      <w:r>
        <w:rPr>
          <w:spacing w:val="-17"/>
        </w:rPr>
        <w:t xml:space="preserve"> </w:t>
      </w:r>
      <w:r>
        <w:t>is</w:t>
      </w:r>
      <w:r>
        <w:rPr>
          <w:spacing w:val="-17"/>
        </w:rPr>
        <w:t xml:space="preserve"> </w:t>
      </w:r>
      <w:r>
        <w:t>refuted</w:t>
      </w:r>
      <w:r>
        <w:rPr>
          <w:spacing w:val="-18"/>
        </w:rPr>
        <w:t xml:space="preserve"> </w:t>
      </w:r>
      <w:r>
        <w:t>by</w:t>
      </w:r>
      <w:r>
        <w:rPr>
          <w:spacing w:val="-17"/>
        </w:rPr>
        <w:t xml:space="preserve"> </w:t>
      </w:r>
      <w:r>
        <w:t>linguistic</w:t>
      </w:r>
      <w:r>
        <w:rPr>
          <w:spacing w:val="-17"/>
        </w:rPr>
        <w:t xml:space="preserve"> </w:t>
      </w:r>
      <w:r>
        <w:t>facts</w:t>
      </w:r>
      <w:r>
        <w:rPr>
          <w:spacing w:val="-18"/>
        </w:rPr>
        <w:t xml:space="preserve"> </w:t>
      </w:r>
      <w:r>
        <w:t>alone</w:t>
      </w:r>
      <w:r>
        <w:rPr>
          <w:spacing w:val="-17"/>
        </w:rPr>
        <w:t xml:space="preserve"> </w:t>
      </w:r>
      <w:r>
        <w:t>(though</w:t>
      </w:r>
      <w:r>
        <w:rPr>
          <w:spacing w:val="-17"/>
        </w:rPr>
        <w:t xml:space="preserve"> </w:t>
      </w:r>
      <w:r>
        <w:t>see</w:t>
      </w:r>
      <w:r>
        <w:rPr>
          <w:spacing w:val="-18"/>
        </w:rPr>
        <w:t xml:space="preserve"> </w:t>
      </w:r>
      <w:r>
        <w:t>Mithun’s</w:t>
      </w:r>
      <w:r>
        <w:rPr>
          <w:spacing w:val="-17"/>
        </w:rPr>
        <w:t xml:space="preserve"> </w:t>
      </w:r>
      <w:r>
        <w:t>[</w:t>
      </w:r>
      <w:hyperlink w:anchor="_bookmark115" w:history="1">
        <w:r>
          <w:rPr>
            <w:color w:val="BF003F"/>
          </w:rPr>
          <w:t>2000</w:t>
        </w:r>
      </w:hyperlink>
      <w:r>
        <w:t>] response to Sasse [</w:t>
      </w:r>
      <w:hyperlink w:anchor="_bookmark129" w:history="1">
        <w:r>
          <w:rPr>
            <w:color w:val="BF003F"/>
          </w:rPr>
          <w:t>1988</w:t>
        </w:r>
      </w:hyperlink>
      <w:r>
        <w:t>] regarding</w:t>
      </w:r>
      <w:r>
        <w:rPr>
          <w:spacing w:val="-7"/>
        </w:rPr>
        <w:t xml:space="preserve"> </w:t>
      </w:r>
      <w:r>
        <w:t>Cayuga).</w:t>
      </w:r>
    </w:p>
    <w:p w14:paraId="2696E42F" w14:textId="77777777" w:rsidR="00792629" w:rsidRDefault="00ED58F8">
      <w:pPr>
        <w:pStyle w:val="BodyText"/>
        <w:spacing w:line="420" w:lineRule="auto"/>
        <w:ind w:left="120" w:right="432" w:firstLine="358"/>
        <w:jc w:val="both"/>
      </w:pPr>
      <w:r>
        <w:t xml:space="preserve">Since analyses of lexical flexibility depend more on the theoretical commitments of the researchers involved rather than any crucial pieces of evidence, this leads to an intractable problem: researchers cannot agree on the criteria that should be considered diagnostic for a given category in a specific language (let alone crosslinguistically). Instead they partake in </w:t>
      </w:r>
      <w:r>
        <w:rPr>
          <w:i/>
        </w:rPr>
        <w:t xml:space="preserve">methodological opportunism </w:t>
      </w:r>
      <w:r>
        <w:t>(</w:t>
      </w:r>
      <w:hyperlink w:anchor="_bookmark63" w:history="1">
        <w:r>
          <w:rPr>
            <w:color w:val="BF003F"/>
          </w:rPr>
          <w:t>Croft 2001</w:t>
        </w:r>
      </w:hyperlink>
      <w:r>
        <w:t>: 30), choosing the evidence and criteria which best support their theoretical commitments. Discussions in the literature about the existence of a particular category in a particular language are therefore often unproductive, and devolve into debates about theoretical assumptions or the relevance or importance of various pieces of evidence, which are ultimately unresolvable (</w:t>
      </w:r>
      <w:hyperlink w:anchor="_bookmark65" w:history="1">
        <w:r>
          <w:rPr>
            <w:color w:val="BF003F"/>
          </w:rPr>
          <w:t>Croft 2005</w:t>
        </w:r>
      </w:hyperlink>
      <w:r>
        <w:t>:</w:t>
      </w:r>
      <w:r>
        <w:rPr>
          <w:spacing w:val="5"/>
        </w:rPr>
        <w:t xml:space="preserve"> </w:t>
      </w:r>
      <w:r>
        <w:t>435).</w:t>
      </w:r>
    </w:p>
    <w:p w14:paraId="05BCA8FF" w14:textId="77777777" w:rsidR="00792629" w:rsidRDefault="00ED58F8">
      <w:pPr>
        <w:pStyle w:val="BodyText"/>
        <w:spacing w:line="420" w:lineRule="auto"/>
        <w:ind w:left="120" w:right="432" w:firstLine="358"/>
        <w:jc w:val="both"/>
      </w:pPr>
      <w:r>
        <w:t>This is particularly unfortunate because lexical flexibility is by no means an isolated or minor</w:t>
      </w:r>
      <w:r>
        <w:rPr>
          <w:spacing w:val="-19"/>
        </w:rPr>
        <w:t xml:space="preserve"> </w:t>
      </w:r>
      <w:r>
        <w:t>phenomenon.</w:t>
      </w:r>
      <w:r>
        <w:rPr>
          <w:spacing w:val="9"/>
        </w:rPr>
        <w:t xml:space="preserve"> </w:t>
      </w:r>
      <w:r>
        <w:t>Additional</w:t>
      </w:r>
      <w:r>
        <w:rPr>
          <w:spacing w:val="-19"/>
        </w:rPr>
        <w:t xml:space="preserve"> </w:t>
      </w:r>
      <w:r>
        <w:t>examples</w:t>
      </w:r>
      <w:r>
        <w:rPr>
          <w:spacing w:val="-18"/>
        </w:rPr>
        <w:t xml:space="preserve"> </w:t>
      </w:r>
      <w:r>
        <w:t>like</w:t>
      </w:r>
      <w:r>
        <w:rPr>
          <w:spacing w:val="-19"/>
        </w:rPr>
        <w:t xml:space="preserve"> </w:t>
      </w:r>
      <w:r>
        <w:t>those</w:t>
      </w:r>
      <w:r>
        <w:rPr>
          <w:spacing w:val="-19"/>
        </w:rPr>
        <w:t xml:space="preserve"> </w:t>
      </w:r>
      <w:r>
        <w:t>above</w:t>
      </w:r>
      <w:r>
        <w:rPr>
          <w:spacing w:val="-18"/>
        </w:rPr>
        <w:t xml:space="preserve"> </w:t>
      </w:r>
      <w:r>
        <w:t>could</w:t>
      </w:r>
      <w:r>
        <w:rPr>
          <w:spacing w:val="-19"/>
        </w:rPr>
        <w:t xml:space="preserve"> </w:t>
      </w:r>
      <w:r>
        <w:t>be</w:t>
      </w:r>
      <w:r>
        <w:rPr>
          <w:spacing w:val="-19"/>
        </w:rPr>
        <w:t xml:space="preserve"> </w:t>
      </w:r>
      <w:r>
        <w:t>provided</w:t>
      </w:r>
      <w:r>
        <w:rPr>
          <w:spacing w:val="-19"/>
        </w:rPr>
        <w:t xml:space="preserve"> </w:t>
      </w:r>
      <w:r>
        <w:t>for</w:t>
      </w:r>
      <w:r>
        <w:rPr>
          <w:spacing w:val="-18"/>
        </w:rPr>
        <w:t xml:space="preserve"> </w:t>
      </w:r>
      <w:r>
        <w:t>many</w:t>
      </w:r>
      <w:r>
        <w:rPr>
          <w:spacing w:val="-19"/>
        </w:rPr>
        <w:t xml:space="preserve"> </w:t>
      </w:r>
      <w:r>
        <w:t>or</w:t>
      </w:r>
      <w:r>
        <w:rPr>
          <w:spacing w:val="-19"/>
        </w:rPr>
        <w:t xml:space="preserve"> </w:t>
      </w:r>
      <w:r>
        <w:t>per- haps</w:t>
      </w:r>
      <w:r>
        <w:rPr>
          <w:spacing w:val="-14"/>
        </w:rPr>
        <w:t xml:space="preserve"> </w:t>
      </w:r>
      <w:r>
        <w:t>even</w:t>
      </w:r>
      <w:r>
        <w:rPr>
          <w:spacing w:val="-13"/>
        </w:rPr>
        <w:t xml:space="preserve"> </w:t>
      </w:r>
      <w:r>
        <w:t>all</w:t>
      </w:r>
      <w:r>
        <w:rPr>
          <w:spacing w:val="-13"/>
        </w:rPr>
        <w:t xml:space="preserve"> </w:t>
      </w:r>
      <w:r>
        <w:t>the</w:t>
      </w:r>
      <w:r>
        <w:rPr>
          <w:spacing w:val="-13"/>
        </w:rPr>
        <w:t xml:space="preserve"> </w:t>
      </w:r>
      <w:r>
        <w:t>world’s</w:t>
      </w:r>
      <w:r>
        <w:rPr>
          <w:spacing w:val="-13"/>
        </w:rPr>
        <w:t xml:space="preserve"> </w:t>
      </w:r>
      <w:r>
        <w:t>languages.</w:t>
      </w:r>
      <w:r>
        <w:rPr>
          <w:spacing w:val="11"/>
        </w:rPr>
        <w:t xml:space="preserve"> </w:t>
      </w:r>
      <w:r>
        <w:t>Lexical</w:t>
      </w:r>
      <w:r>
        <w:rPr>
          <w:spacing w:val="-14"/>
        </w:rPr>
        <w:t xml:space="preserve"> </w:t>
      </w:r>
      <w:r>
        <w:t>flexibility</w:t>
      </w:r>
      <w:r>
        <w:rPr>
          <w:spacing w:val="-13"/>
        </w:rPr>
        <w:t xml:space="preserve"> </w:t>
      </w:r>
      <w:r>
        <w:t>is</w:t>
      </w:r>
      <w:r>
        <w:rPr>
          <w:spacing w:val="-13"/>
        </w:rPr>
        <w:t xml:space="preserve"> </w:t>
      </w:r>
      <w:r>
        <w:t>not</w:t>
      </w:r>
      <w:r>
        <w:rPr>
          <w:spacing w:val="-13"/>
        </w:rPr>
        <w:t xml:space="preserve"> </w:t>
      </w:r>
      <w:r>
        <w:t>as</w:t>
      </w:r>
      <w:r>
        <w:rPr>
          <w:spacing w:val="-13"/>
        </w:rPr>
        <w:t xml:space="preserve"> </w:t>
      </w:r>
      <w:r>
        <w:t>rare</w:t>
      </w:r>
      <w:r>
        <w:rPr>
          <w:spacing w:val="-13"/>
        </w:rPr>
        <w:t xml:space="preserve"> </w:t>
      </w:r>
      <w:r>
        <w:t>or</w:t>
      </w:r>
      <w:r>
        <w:rPr>
          <w:spacing w:val="-14"/>
        </w:rPr>
        <w:t xml:space="preserve"> </w:t>
      </w:r>
      <w:r>
        <w:t>marginal</w:t>
      </w:r>
      <w:r>
        <w:rPr>
          <w:spacing w:val="-13"/>
        </w:rPr>
        <w:t xml:space="preserve"> </w:t>
      </w:r>
      <w:r>
        <w:t>as</w:t>
      </w:r>
      <w:r>
        <w:rPr>
          <w:spacing w:val="-13"/>
        </w:rPr>
        <w:t xml:space="preserve"> </w:t>
      </w:r>
      <w:r>
        <w:t>traditional approaches to word classes lead one to believe. In a survey of word classes in 48 indigenous North</w:t>
      </w:r>
      <w:r>
        <w:rPr>
          <w:spacing w:val="-16"/>
        </w:rPr>
        <w:t xml:space="preserve"> </w:t>
      </w:r>
      <w:r>
        <w:t>American</w:t>
      </w:r>
      <w:r>
        <w:rPr>
          <w:spacing w:val="-15"/>
        </w:rPr>
        <w:t xml:space="preserve"> </w:t>
      </w:r>
      <w:r>
        <w:t>languages</w:t>
      </w:r>
      <w:r>
        <w:rPr>
          <w:spacing w:val="-16"/>
        </w:rPr>
        <w:t xml:space="preserve"> </w:t>
      </w:r>
      <w:r>
        <w:t>(</w:t>
      </w:r>
      <w:hyperlink w:anchor="_bookmark96" w:history="1">
        <w:r>
          <w:rPr>
            <w:color w:val="BF003F"/>
          </w:rPr>
          <w:t>Hieber</w:t>
        </w:r>
        <w:r>
          <w:rPr>
            <w:color w:val="BF003F"/>
            <w:spacing w:val="-15"/>
          </w:rPr>
          <w:t xml:space="preserve"> </w:t>
        </w:r>
        <w:r>
          <w:rPr>
            <w:color w:val="BF003F"/>
          </w:rPr>
          <w:t>forthcoming</w:t>
        </w:r>
      </w:hyperlink>
      <w:r>
        <w:t>),</w:t>
      </w:r>
      <w:r>
        <w:rPr>
          <w:spacing w:val="-14"/>
        </w:rPr>
        <w:t xml:space="preserve"> </w:t>
      </w:r>
      <w:r>
        <w:t>every</w:t>
      </w:r>
      <w:r>
        <w:rPr>
          <w:spacing w:val="-15"/>
        </w:rPr>
        <w:t xml:space="preserve"> </w:t>
      </w:r>
      <w:r>
        <w:t>one</w:t>
      </w:r>
      <w:r>
        <w:rPr>
          <w:spacing w:val="-15"/>
        </w:rPr>
        <w:t xml:space="preserve"> </w:t>
      </w:r>
      <w:r>
        <w:t>of</w:t>
      </w:r>
      <w:r>
        <w:rPr>
          <w:spacing w:val="-16"/>
        </w:rPr>
        <w:t xml:space="preserve"> </w:t>
      </w:r>
      <w:r>
        <w:t>the</w:t>
      </w:r>
      <w:r>
        <w:rPr>
          <w:spacing w:val="-15"/>
        </w:rPr>
        <w:t xml:space="preserve"> </w:t>
      </w:r>
      <w:r>
        <w:t>languages</w:t>
      </w:r>
      <w:r>
        <w:rPr>
          <w:spacing w:val="-15"/>
        </w:rPr>
        <w:t xml:space="preserve"> </w:t>
      </w:r>
      <w:r>
        <w:t>surveyed</w:t>
      </w:r>
      <w:r>
        <w:rPr>
          <w:spacing w:val="-16"/>
        </w:rPr>
        <w:t xml:space="preserve"> </w:t>
      </w:r>
      <w:proofErr w:type="spellStart"/>
      <w:r>
        <w:t>exhib</w:t>
      </w:r>
      <w:proofErr w:type="spellEnd"/>
      <w:r>
        <w:t xml:space="preserve">- </w:t>
      </w:r>
      <w:proofErr w:type="spellStart"/>
      <w:r>
        <w:t>ited</w:t>
      </w:r>
      <w:proofErr w:type="spellEnd"/>
      <w:r>
        <w:rPr>
          <w:spacing w:val="-8"/>
        </w:rPr>
        <w:t xml:space="preserve"> </w:t>
      </w:r>
      <w:r>
        <w:t>lexical</w:t>
      </w:r>
      <w:r>
        <w:rPr>
          <w:spacing w:val="-9"/>
        </w:rPr>
        <w:t xml:space="preserve"> </w:t>
      </w:r>
      <w:r>
        <w:t>flexibility</w:t>
      </w:r>
      <w:r>
        <w:rPr>
          <w:spacing w:val="-9"/>
        </w:rPr>
        <w:t xml:space="preserve"> </w:t>
      </w:r>
      <w:r>
        <w:t>in</w:t>
      </w:r>
      <w:r>
        <w:rPr>
          <w:spacing w:val="-8"/>
        </w:rPr>
        <w:t xml:space="preserve"> </w:t>
      </w:r>
      <w:r>
        <w:t>at</w:t>
      </w:r>
      <w:r>
        <w:rPr>
          <w:spacing w:val="-8"/>
        </w:rPr>
        <w:t xml:space="preserve"> </w:t>
      </w:r>
      <w:r>
        <w:t>least</w:t>
      </w:r>
      <w:r>
        <w:rPr>
          <w:spacing w:val="-8"/>
        </w:rPr>
        <w:t xml:space="preserve"> </w:t>
      </w:r>
      <w:r>
        <w:t>some</w:t>
      </w:r>
      <w:r>
        <w:rPr>
          <w:spacing w:val="-8"/>
        </w:rPr>
        <w:t xml:space="preserve"> </w:t>
      </w:r>
      <w:r>
        <w:t>area</w:t>
      </w:r>
      <w:r>
        <w:rPr>
          <w:spacing w:val="-9"/>
        </w:rPr>
        <w:t xml:space="preserve"> </w:t>
      </w:r>
      <w:r>
        <w:t>of</w:t>
      </w:r>
      <w:r>
        <w:rPr>
          <w:spacing w:val="-8"/>
        </w:rPr>
        <w:t xml:space="preserve"> </w:t>
      </w:r>
      <w:r>
        <w:t>the</w:t>
      </w:r>
      <w:r>
        <w:rPr>
          <w:spacing w:val="-8"/>
        </w:rPr>
        <w:t xml:space="preserve"> </w:t>
      </w:r>
      <w:r>
        <w:t>grammar</w:t>
      </w:r>
      <w:r>
        <w:rPr>
          <w:spacing w:val="-8"/>
        </w:rPr>
        <w:t xml:space="preserve"> </w:t>
      </w:r>
      <w:r>
        <w:t>(although</w:t>
      </w:r>
      <w:r>
        <w:rPr>
          <w:spacing w:val="-9"/>
        </w:rPr>
        <w:t xml:space="preserve"> </w:t>
      </w:r>
      <w:r>
        <w:t>not</w:t>
      </w:r>
      <w:r>
        <w:rPr>
          <w:spacing w:val="-8"/>
        </w:rPr>
        <w:t xml:space="preserve"> </w:t>
      </w:r>
      <w:r>
        <w:t>all</w:t>
      </w:r>
      <w:r>
        <w:rPr>
          <w:spacing w:val="-8"/>
        </w:rPr>
        <w:t xml:space="preserve"> </w:t>
      </w:r>
      <w:r>
        <w:t>authors</w:t>
      </w:r>
      <w:r>
        <w:rPr>
          <w:spacing w:val="-8"/>
        </w:rPr>
        <w:t xml:space="preserve"> </w:t>
      </w:r>
      <w:r>
        <w:t>analyzed these</w:t>
      </w:r>
      <w:r>
        <w:rPr>
          <w:spacing w:val="-14"/>
        </w:rPr>
        <w:t xml:space="preserve"> </w:t>
      </w:r>
      <w:r>
        <w:t>cases</w:t>
      </w:r>
      <w:r>
        <w:rPr>
          <w:spacing w:val="-14"/>
        </w:rPr>
        <w:t xml:space="preserve"> </w:t>
      </w:r>
      <w:r>
        <w:t>as</w:t>
      </w:r>
      <w:r>
        <w:rPr>
          <w:spacing w:val="-14"/>
        </w:rPr>
        <w:t xml:space="preserve"> </w:t>
      </w:r>
      <w:r>
        <w:t>such).</w:t>
      </w:r>
      <w:r>
        <w:rPr>
          <w:spacing w:val="10"/>
        </w:rPr>
        <w:t xml:space="preserve"> </w:t>
      </w:r>
      <w:r>
        <w:t>In</w:t>
      </w:r>
      <w:r>
        <w:rPr>
          <w:spacing w:val="-13"/>
        </w:rPr>
        <w:t xml:space="preserve"> </w:t>
      </w:r>
      <w:r>
        <w:t>my</w:t>
      </w:r>
      <w:r>
        <w:rPr>
          <w:spacing w:val="-14"/>
        </w:rPr>
        <w:t xml:space="preserve"> </w:t>
      </w:r>
      <w:r>
        <w:t>own</w:t>
      </w:r>
      <w:r>
        <w:rPr>
          <w:spacing w:val="-14"/>
        </w:rPr>
        <w:t xml:space="preserve"> </w:t>
      </w:r>
      <w:r>
        <w:t>experience</w:t>
      </w:r>
      <w:r>
        <w:rPr>
          <w:spacing w:val="-14"/>
        </w:rPr>
        <w:t xml:space="preserve"> </w:t>
      </w:r>
      <w:r>
        <w:t>researching</w:t>
      </w:r>
      <w:r>
        <w:rPr>
          <w:spacing w:val="-15"/>
        </w:rPr>
        <w:t xml:space="preserve"> </w:t>
      </w:r>
      <w:r>
        <w:t>lexical</w:t>
      </w:r>
      <w:r>
        <w:rPr>
          <w:spacing w:val="-13"/>
        </w:rPr>
        <w:t xml:space="preserve"> </w:t>
      </w:r>
      <w:r>
        <w:t>flexibility</w:t>
      </w:r>
      <w:r>
        <w:rPr>
          <w:spacing w:val="-14"/>
        </w:rPr>
        <w:t xml:space="preserve"> </w:t>
      </w:r>
      <w:r>
        <w:t>over</w:t>
      </w:r>
      <w:r>
        <w:rPr>
          <w:spacing w:val="-14"/>
        </w:rPr>
        <w:t xml:space="preserve"> </w:t>
      </w:r>
      <w:r>
        <w:t>the</w:t>
      </w:r>
      <w:r>
        <w:rPr>
          <w:spacing w:val="-14"/>
        </w:rPr>
        <w:t xml:space="preserve"> </w:t>
      </w:r>
      <w:r>
        <w:t>last</w:t>
      </w:r>
      <w:r>
        <w:rPr>
          <w:spacing w:val="-13"/>
        </w:rPr>
        <w:t xml:space="preserve"> </w:t>
      </w:r>
      <w:r>
        <w:t>decade, I</w:t>
      </w:r>
      <w:r>
        <w:rPr>
          <w:spacing w:val="-11"/>
        </w:rPr>
        <w:t xml:space="preserve"> </w:t>
      </w:r>
      <w:r>
        <w:t>have</w:t>
      </w:r>
      <w:r>
        <w:rPr>
          <w:spacing w:val="-11"/>
        </w:rPr>
        <w:t xml:space="preserve"> </w:t>
      </w:r>
      <w:r>
        <w:t>yet</w:t>
      </w:r>
      <w:r>
        <w:rPr>
          <w:spacing w:val="-10"/>
        </w:rPr>
        <w:t xml:space="preserve"> </w:t>
      </w:r>
      <w:r>
        <w:t>to</w:t>
      </w:r>
      <w:r>
        <w:rPr>
          <w:spacing w:val="-11"/>
        </w:rPr>
        <w:t xml:space="preserve"> </w:t>
      </w:r>
      <w:r>
        <w:t>encounter</w:t>
      </w:r>
      <w:r>
        <w:rPr>
          <w:spacing w:val="-10"/>
        </w:rPr>
        <w:t xml:space="preserve"> </w:t>
      </w:r>
      <w:r>
        <w:t>a</w:t>
      </w:r>
      <w:r>
        <w:rPr>
          <w:spacing w:val="-11"/>
        </w:rPr>
        <w:t xml:space="preserve"> </w:t>
      </w:r>
      <w:r>
        <w:t>language</w:t>
      </w:r>
      <w:r>
        <w:rPr>
          <w:spacing w:val="-10"/>
        </w:rPr>
        <w:t xml:space="preserve"> </w:t>
      </w:r>
      <w:r>
        <w:t>that</w:t>
      </w:r>
      <w:r>
        <w:rPr>
          <w:spacing w:val="-11"/>
        </w:rPr>
        <w:t xml:space="preserve"> </w:t>
      </w:r>
      <w:r>
        <w:t>does</w:t>
      </w:r>
      <w:r>
        <w:rPr>
          <w:spacing w:val="-10"/>
        </w:rPr>
        <w:t xml:space="preserve"> </w:t>
      </w:r>
      <w:r>
        <w:t>not</w:t>
      </w:r>
      <w:r>
        <w:rPr>
          <w:spacing w:val="-11"/>
        </w:rPr>
        <w:t xml:space="preserve"> </w:t>
      </w:r>
      <w:r>
        <w:t>exhibit</w:t>
      </w:r>
      <w:r>
        <w:rPr>
          <w:spacing w:val="-10"/>
        </w:rPr>
        <w:t xml:space="preserve"> </w:t>
      </w:r>
      <w:r>
        <w:t>a</w:t>
      </w:r>
      <w:r>
        <w:rPr>
          <w:spacing w:val="-11"/>
        </w:rPr>
        <w:t xml:space="preserve"> </w:t>
      </w:r>
      <w:r>
        <w:t>degree</w:t>
      </w:r>
      <w:r>
        <w:rPr>
          <w:spacing w:val="-10"/>
        </w:rPr>
        <w:t xml:space="preserve"> </w:t>
      </w:r>
      <w:r>
        <w:t>of</w:t>
      </w:r>
      <w:r>
        <w:rPr>
          <w:spacing w:val="-11"/>
        </w:rPr>
        <w:t xml:space="preserve"> </w:t>
      </w:r>
      <w:r>
        <w:t>flexibility</w:t>
      </w:r>
      <w:r>
        <w:rPr>
          <w:spacing w:val="-10"/>
        </w:rPr>
        <w:t xml:space="preserve"> </w:t>
      </w:r>
      <w:r>
        <w:t>in</w:t>
      </w:r>
      <w:r>
        <w:rPr>
          <w:spacing w:val="-11"/>
        </w:rPr>
        <w:t xml:space="preserve"> </w:t>
      </w:r>
      <w:r>
        <w:t>at</w:t>
      </w:r>
      <w:r>
        <w:rPr>
          <w:spacing w:val="-10"/>
        </w:rPr>
        <w:t xml:space="preserve"> </w:t>
      </w:r>
      <w:r>
        <w:t>least</w:t>
      </w:r>
      <w:r>
        <w:rPr>
          <w:spacing w:val="-11"/>
        </w:rPr>
        <w:t xml:space="preserve"> </w:t>
      </w:r>
      <w:r>
        <w:t>some words, however marginally. The prevalence with which different areas of the grammars of the</w:t>
      </w:r>
      <w:r>
        <w:rPr>
          <w:spacing w:val="-9"/>
        </w:rPr>
        <w:t xml:space="preserve"> </w:t>
      </w:r>
      <w:r>
        <w:t>world’s</w:t>
      </w:r>
      <w:r>
        <w:rPr>
          <w:spacing w:val="-8"/>
        </w:rPr>
        <w:t xml:space="preserve"> </w:t>
      </w:r>
      <w:r>
        <w:t>languages</w:t>
      </w:r>
      <w:r>
        <w:rPr>
          <w:spacing w:val="-8"/>
        </w:rPr>
        <w:t xml:space="preserve"> </w:t>
      </w:r>
      <w:r>
        <w:t>lack</w:t>
      </w:r>
      <w:r>
        <w:rPr>
          <w:spacing w:val="-9"/>
        </w:rPr>
        <w:t xml:space="preserve"> </w:t>
      </w:r>
      <w:r>
        <w:t>sensitivity</w:t>
      </w:r>
      <w:r>
        <w:rPr>
          <w:spacing w:val="-8"/>
        </w:rPr>
        <w:t xml:space="preserve"> </w:t>
      </w:r>
      <w:r>
        <w:t>to</w:t>
      </w:r>
      <w:r>
        <w:rPr>
          <w:spacing w:val="-8"/>
        </w:rPr>
        <w:t xml:space="preserve"> </w:t>
      </w:r>
      <w:r>
        <w:t>the</w:t>
      </w:r>
      <w:r>
        <w:rPr>
          <w:spacing w:val="-9"/>
        </w:rPr>
        <w:t xml:space="preserve"> </w:t>
      </w:r>
      <w:r>
        <w:t>distinctions</w:t>
      </w:r>
      <w:r>
        <w:rPr>
          <w:spacing w:val="-8"/>
        </w:rPr>
        <w:t xml:space="preserve"> </w:t>
      </w:r>
      <w:r>
        <w:t>between</w:t>
      </w:r>
      <w:r>
        <w:rPr>
          <w:spacing w:val="-8"/>
        </w:rPr>
        <w:t xml:space="preserve"> </w:t>
      </w:r>
      <w:r>
        <w:t>reference</w:t>
      </w:r>
      <w:r>
        <w:rPr>
          <w:spacing w:val="-8"/>
        </w:rPr>
        <w:t xml:space="preserve"> </w:t>
      </w:r>
      <w:r>
        <w:t>(nouns),</w:t>
      </w:r>
      <w:r>
        <w:rPr>
          <w:spacing w:val="-8"/>
        </w:rPr>
        <w:t xml:space="preserve"> </w:t>
      </w:r>
      <w:proofErr w:type="spellStart"/>
      <w:r>
        <w:t>predica</w:t>
      </w:r>
      <w:proofErr w:type="spellEnd"/>
      <w:r>
        <w:t xml:space="preserve">- </w:t>
      </w:r>
      <w:proofErr w:type="spellStart"/>
      <w:r>
        <w:t>tion</w:t>
      </w:r>
      <w:proofErr w:type="spellEnd"/>
      <w:r>
        <w:t xml:space="preserve"> (verbs), and modification (adjectives) suggests that the existence of lexical categories in a language is not necessarily a given (</w:t>
      </w:r>
      <w:hyperlink w:anchor="_bookmark96" w:history="1">
        <w:r>
          <w:rPr>
            <w:color w:val="BF003F"/>
          </w:rPr>
          <w:t>Hieber</w:t>
        </w:r>
        <w:r>
          <w:rPr>
            <w:color w:val="BF003F"/>
            <w:spacing w:val="-11"/>
          </w:rPr>
          <w:t xml:space="preserve"> </w:t>
        </w:r>
        <w:r>
          <w:rPr>
            <w:color w:val="BF003F"/>
          </w:rPr>
          <w:t>forthcoming</w:t>
        </w:r>
      </w:hyperlink>
      <w:r>
        <w:t>).</w:t>
      </w:r>
    </w:p>
    <w:p w14:paraId="31ABE62A" w14:textId="77777777" w:rsidR="00792629" w:rsidRDefault="00792629">
      <w:pPr>
        <w:spacing w:line="420" w:lineRule="auto"/>
        <w:jc w:val="both"/>
        <w:sectPr w:rsidR="00792629">
          <w:pgSz w:w="12240" w:h="15840"/>
          <w:pgMar w:top="1380" w:right="1000" w:bottom="1040" w:left="1680" w:header="0" w:footer="856" w:gutter="0"/>
          <w:cols w:space="720"/>
        </w:sectPr>
      </w:pPr>
    </w:p>
    <w:p w14:paraId="2AA998D6" w14:textId="45B6EDB9" w:rsidR="00792629" w:rsidRDefault="00ED58F8">
      <w:pPr>
        <w:pStyle w:val="BodyText"/>
        <w:spacing w:before="84" w:line="420" w:lineRule="auto"/>
        <w:ind w:left="120" w:right="432" w:firstLine="358"/>
        <w:jc w:val="both"/>
      </w:pPr>
      <w:r>
        <w:lastRenderedPageBreak/>
        <w:t xml:space="preserve">Indeed, given what we know from both cognitive science and diachronic linguistics, it would be surprising if clear-cut categories </w:t>
      </w:r>
      <w:r>
        <w:rPr>
          <w:i/>
        </w:rPr>
        <w:t xml:space="preserve">did </w:t>
      </w:r>
      <w:r>
        <w:t xml:space="preserve">exist. </w:t>
      </w:r>
      <w:r>
        <w:rPr>
          <w:spacing w:val="-6"/>
        </w:rPr>
        <w:t xml:space="preserve">Word </w:t>
      </w:r>
      <w:r>
        <w:t>meanings, lexical categories, and mental</w:t>
      </w:r>
      <w:r>
        <w:rPr>
          <w:spacing w:val="-5"/>
        </w:rPr>
        <w:t xml:space="preserve"> </w:t>
      </w:r>
      <w:r>
        <w:t>categories</w:t>
      </w:r>
      <w:r>
        <w:rPr>
          <w:spacing w:val="-4"/>
        </w:rPr>
        <w:t xml:space="preserve"> </w:t>
      </w:r>
      <w:r>
        <w:t>are</w:t>
      </w:r>
      <w:r>
        <w:rPr>
          <w:spacing w:val="-4"/>
        </w:rPr>
        <w:t xml:space="preserve"> </w:t>
      </w:r>
      <w:r>
        <w:t>all</w:t>
      </w:r>
      <w:r>
        <w:rPr>
          <w:spacing w:val="-4"/>
        </w:rPr>
        <w:t xml:space="preserve"> </w:t>
      </w:r>
      <w:r>
        <w:t>prototypal</w:t>
      </w:r>
      <w:hyperlink w:anchor="_bookmark17" w:history="1">
        <w:r>
          <w:rPr>
            <w:color w:val="00AEEF"/>
            <w:vertAlign w:val="superscript"/>
          </w:rPr>
          <w:t>1</w:t>
        </w:r>
        <w:r>
          <w:rPr>
            <w:color w:val="00AEEF"/>
            <w:spacing w:val="4"/>
          </w:rPr>
          <w:t xml:space="preserve"> </w:t>
        </w:r>
      </w:hyperlink>
      <w:r>
        <w:t>(</w:t>
      </w:r>
      <w:hyperlink w:anchor="_bookmark139" w:history="1">
        <w:r>
          <w:rPr>
            <w:color w:val="BF003F"/>
          </w:rPr>
          <w:t>Taylor</w:t>
        </w:r>
        <w:r>
          <w:rPr>
            <w:color w:val="BF003F"/>
            <w:spacing w:val="-5"/>
          </w:rPr>
          <w:t xml:space="preserve"> </w:t>
        </w:r>
        <w:r>
          <w:rPr>
            <w:color w:val="BF003F"/>
          </w:rPr>
          <w:t>2003</w:t>
        </w:r>
      </w:hyperlink>
      <w:r>
        <w:t>),</w:t>
      </w:r>
      <w:r>
        <w:rPr>
          <w:spacing w:val="-4"/>
        </w:rPr>
        <w:t xml:space="preserve"> </w:t>
      </w:r>
      <w:r>
        <w:t>and</w:t>
      </w:r>
      <w:r>
        <w:rPr>
          <w:spacing w:val="-4"/>
        </w:rPr>
        <w:t xml:space="preserve"> </w:t>
      </w:r>
      <w:r>
        <w:t>language</w:t>
      </w:r>
      <w:r>
        <w:rPr>
          <w:spacing w:val="-4"/>
        </w:rPr>
        <w:t xml:space="preserve"> </w:t>
      </w:r>
      <w:r>
        <w:t>change</w:t>
      </w:r>
      <w:r>
        <w:rPr>
          <w:spacing w:val="-4"/>
        </w:rPr>
        <w:t xml:space="preserve"> </w:t>
      </w:r>
      <w:r>
        <w:t>is</w:t>
      </w:r>
      <w:r>
        <w:rPr>
          <w:spacing w:val="-4"/>
        </w:rPr>
        <w:t xml:space="preserve"> </w:t>
      </w:r>
      <w:r>
        <w:t>both</w:t>
      </w:r>
      <w:r>
        <w:rPr>
          <w:spacing w:val="-4"/>
        </w:rPr>
        <w:t xml:space="preserve"> </w:t>
      </w:r>
      <w:r>
        <w:t>gradual</w:t>
      </w:r>
      <w:r>
        <w:rPr>
          <w:spacing w:val="-4"/>
        </w:rPr>
        <w:t xml:space="preserve"> </w:t>
      </w:r>
      <w:r>
        <w:t>and gradient (</w:t>
      </w:r>
      <w:hyperlink w:anchor="_bookmark98" w:history="1">
        <w:r>
          <w:rPr>
            <w:color w:val="BF003F"/>
          </w:rPr>
          <w:t>Hopper &amp; Traugott 2003</w:t>
        </w:r>
      </w:hyperlink>
      <w:r>
        <w:t xml:space="preserve">; </w:t>
      </w:r>
      <w:hyperlink w:anchor="_bookmark142" w:history="1">
        <w:r>
          <w:rPr>
            <w:color w:val="BF003F"/>
          </w:rPr>
          <w:t>Traugott &amp; Trousdale 2010</w:t>
        </w:r>
      </w:hyperlink>
      <w:r>
        <w:t>) There will be more or less central members of any given category,  and at any given point in time a word might be    in a stage of transition or expansion from one category into another, meaning that it will show</w:t>
      </w:r>
      <w:r>
        <w:rPr>
          <w:spacing w:val="-9"/>
        </w:rPr>
        <w:t xml:space="preserve"> </w:t>
      </w:r>
      <w:r>
        <w:t>attributes</w:t>
      </w:r>
      <w:r>
        <w:rPr>
          <w:spacing w:val="-9"/>
        </w:rPr>
        <w:t xml:space="preserve"> </w:t>
      </w:r>
      <w:r>
        <w:t>of</w:t>
      </w:r>
      <w:r>
        <w:rPr>
          <w:spacing w:val="-9"/>
        </w:rPr>
        <w:t xml:space="preserve"> </w:t>
      </w:r>
      <w:r>
        <w:t>both.</w:t>
      </w:r>
      <w:r>
        <w:rPr>
          <w:spacing w:val="13"/>
        </w:rPr>
        <w:t xml:space="preserve"> </w:t>
      </w:r>
      <w:r>
        <w:t>Given</w:t>
      </w:r>
      <w:r>
        <w:rPr>
          <w:spacing w:val="-9"/>
        </w:rPr>
        <w:t xml:space="preserve"> </w:t>
      </w:r>
      <w:r>
        <w:t>these</w:t>
      </w:r>
      <w:r>
        <w:rPr>
          <w:spacing w:val="-8"/>
        </w:rPr>
        <w:t xml:space="preserve"> </w:t>
      </w:r>
      <w:r>
        <w:t>facts,</w:t>
      </w:r>
      <w:r>
        <w:rPr>
          <w:spacing w:val="-8"/>
        </w:rPr>
        <w:t xml:space="preserve"> </w:t>
      </w:r>
      <w:r>
        <w:t>the</w:t>
      </w:r>
      <w:r>
        <w:rPr>
          <w:spacing w:val="-9"/>
        </w:rPr>
        <w:t xml:space="preserve"> </w:t>
      </w:r>
      <w:r>
        <w:t>real</w:t>
      </w:r>
      <w:r>
        <w:rPr>
          <w:spacing w:val="-9"/>
        </w:rPr>
        <w:t xml:space="preserve"> </w:t>
      </w:r>
      <w:r>
        <w:t>curiosity</w:t>
      </w:r>
      <w:r>
        <w:rPr>
          <w:spacing w:val="-9"/>
        </w:rPr>
        <w:t xml:space="preserve"> </w:t>
      </w:r>
      <w:r>
        <w:t>is</w:t>
      </w:r>
      <w:r>
        <w:rPr>
          <w:spacing w:val="-8"/>
        </w:rPr>
        <w:t xml:space="preserve"> </w:t>
      </w:r>
      <w:r>
        <w:t>how</w:t>
      </w:r>
      <w:r>
        <w:rPr>
          <w:spacing w:val="-9"/>
        </w:rPr>
        <w:t xml:space="preserve"> </w:t>
      </w:r>
      <w:r>
        <w:t>discourse</w:t>
      </w:r>
      <w:r>
        <w:rPr>
          <w:spacing w:val="-9"/>
        </w:rPr>
        <w:t xml:space="preserve"> </w:t>
      </w:r>
      <w:r>
        <w:t>functions</w:t>
      </w:r>
      <w:r>
        <w:rPr>
          <w:spacing w:val="-9"/>
        </w:rPr>
        <w:t xml:space="preserve"> </w:t>
      </w:r>
      <w:r>
        <w:t>come to be grammaticalized in language over time, not why it is that some languages lack such distinctions</w:t>
      </w:r>
      <w:r>
        <w:rPr>
          <w:spacing w:val="-10"/>
        </w:rPr>
        <w:t xml:space="preserve"> </w:t>
      </w:r>
      <w:r>
        <w:t>in</w:t>
      </w:r>
      <w:r>
        <w:rPr>
          <w:spacing w:val="-10"/>
        </w:rPr>
        <w:t xml:space="preserve"> </w:t>
      </w:r>
      <w:r>
        <w:t>certain</w:t>
      </w:r>
      <w:r>
        <w:rPr>
          <w:spacing w:val="-10"/>
        </w:rPr>
        <w:t xml:space="preserve"> </w:t>
      </w:r>
      <w:r>
        <w:t>areas</w:t>
      </w:r>
      <w:r>
        <w:rPr>
          <w:spacing w:val="-10"/>
        </w:rPr>
        <w:t xml:space="preserve"> </w:t>
      </w:r>
      <w:r>
        <w:t>of</w:t>
      </w:r>
      <w:r>
        <w:rPr>
          <w:spacing w:val="-10"/>
        </w:rPr>
        <w:t xml:space="preserve"> </w:t>
      </w:r>
      <w:r>
        <w:t>their</w:t>
      </w:r>
      <w:r>
        <w:rPr>
          <w:spacing w:val="-10"/>
        </w:rPr>
        <w:t xml:space="preserve"> </w:t>
      </w:r>
      <w:r>
        <w:t>grammars.</w:t>
      </w:r>
      <w:r>
        <w:rPr>
          <w:spacing w:val="12"/>
        </w:rPr>
        <w:t xml:space="preserve"> </w:t>
      </w:r>
      <w:r>
        <w:t>Lexical</w:t>
      </w:r>
      <w:r>
        <w:rPr>
          <w:spacing w:val="-10"/>
        </w:rPr>
        <w:t xml:space="preserve"> </w:t>
      </w:r>
      <w:r>
        <w:t>flexibility</w:t>
      </w:r>
      <w:r>
        <w:rPr>
          <w:spacing w:val="-10"/>
        </w:rPr>
        <w:t xml:space="preserve"> </w:t>
      </w:r>
      <w:r>
        <w:t>is</w:t>
      </w:r>
      <w:r>
        <w:rPr>
          <w:spacing w:val="-10"/>
        </w:rPr>
        <w:t xml:space="preserve"> </w:t>
      </w:r>
      <w:r>
        <w:t>not</w:t>
      </w:r>
      <w:r>
        <w:rPr>
          <w:spacing w:val="-10"/>
        </w:rPr>
        <w:t xml:space="preserve"> </w:t>
      </w:r>
      <w:r>
        <w:t>so</w:t>
      </w:r>
      <w:r>
        <w:rPr>
          <w:spacing w:val="-10"/>
        </w:rPr>
        <w:t xml:space="preserve"> </w:t>
      </w:r>
      <w:r>
        <w:t>much</w:t>
      </w:r>
      <w:r>
        <w:rPr>
          <w:spacing w:val="-10"/>
        </w:rPr>
        <w:t xml:space="preserve"> </w:t>
      </w:r>
      <w:r>
        <w:t>a</w:t>
      </w:r>
      <w:r>
        <w:rPr>
          <w:spacing w:val="-10"/>
        </w:rPr>
        <w:t xml:space="preserve"> </w:t>
      </w:r>
      <w:r>
        <w:t>problem as it is a design feature of language. It is precisely the liminal categorial</w:t>
      </w:r>
      <w:hyperlink w:anchor="_bookmark18" w:history="1">
        <w:r>
          <w:rPr>
            <w:color w:val="00AEEF"/>
            <w:vertAlign w:val="superscript"/>
          </w:rPr>
          <w:t>2</w:t>
        </w:r>
        <w:r>
          <w:rPr>
            <w:color w:val="00AEEF"/>
          </w:rPr>
          <w:t xml:space="preserve"> </w:t>
        </w:r>
      </w:hyperlink>
      <w:r>
        <w:t>status of flexible words that makes them</w:t>
      </w:r>
      <w:r>
        <w:rPr>
          <w:spacing w:val="-5"/>
        </w:rPr>
        <w:t xml:space="preserve"> </w:t>
      </w:r>
      <w:r>
        <w:t>interesting:</w:t>
      </w:r>
    </w:p>
    <w:p w14:paraId="47591515" w14:textId="77777777" w:rsidR="00792629" w:rsidRDefault="00792629">
      <w:pPr>
        <w:pStyle w:val="BodyText"/>
        <w:spacing w:before="9"/>
        <w:rPr>
          <w:sz w:val="30"/>
        </w:rPr>
      </w:pPr>
    </w:p>
    <w:p w14:paraId="3F8AA5D3" w14:textId="77777777" w:rsidR="00792629" w:rsidRDefault="00ED58F8">
      <w:pPr>
        <w:spacing w:line="259" w:lineRule="auto"/>
        <w:ind w:left="717" w:right="1031"/>
        <w:jc w:val="both"/>
      </w:pPr>
      <w:r>
        <w:t>In the functionalist view, linguists should recognize the boundary status of the cases in question and try to understand why they are boundary cases. The major empirical fact that has led to concrete results for typology is the discovery that the cross-linguistic variation in such things as the basic grammatical distinctions is patterned. (</w:t>
      </w:r>
      <w:hyperlink w:anchor="_bookmark60" w:history="1">
        <w:r>
          <w:rPr>
            <w:color w:val="BF003F"/>
          </w:rPr>
          <w:t>Croft 1991</w:t>
        </w:r>
      </w:hyperlink>
      <w:r>
        <w:t>: 23)</w:t>
      </w:r>
    </w:p>
    <w:p w14:paraId="4508740E" w14:textId="77777777" w:rsidR="00792629" w:rsidRDefault="00792629">
      <w:pPr>
        <w:pStyle w:val="BodyText"/>
      </w:pPr>
    </w:p>
    <w:p w14:paraId="70592635" w14:textId="47B0D678" w:rsidR="00792629" w:rsidRDefault="00742DA9">
      <w:pPr>
        <w:pStyle w:val="BodyText"/>
        <w:spacing w:before="175" w:line="420" w:lineRule="auto"/>
        <w:ind w:left="119" w:right="432" w:firstLine="358"/>
        <w:jc w:val="both"/>
      </w:pPr>
      <w:r>
        <w:rPr>
          <w:noProof/>
        </w:rPr>
        <mc:AlternateContent>
          <mc:Choice Requires="wps">
            <w:drawing>
              <wp:anchor distT="0" distB="0" distL="114300" distR="114300" simplePos="0" relativeHeight="486486528" behindDoc="1" locked="0" layoutInCell="1" allowOverlap="1" wp14:anchorId="75198887" wp14:editId="486E39EB">
                <wp:simplePos x="0" y="0"/>
                <wp:positionH relativeFrom="page">
                  <wp:posOffset>1143000</wp:posOffset>
                </wp:positionH>
                <wp:positionV relativeFrom="paragraph">
                  <wp:posOffset>2206625</wp:posOffset>
                </wp:positionV>
                <wp:extent cx="2286000" cy="0"/>
                <wp:effectExtent l="0" t="0" r="0" b="0"/>
                <wp:wrapNone/>
                <wp:docPr id="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D1D953" id="Line 22" o:spid="_x0000_s1026" style="position:absolute;z-index:-16829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pt,173.75pt" to="270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" strokeweight=".14058mm">
                <w10:wrap anchorx="page"/>
              </v:line>
            </w:pict>
          </mc:Fallback>
        </mc:AlternateContent>
      </w:r>
      <w:r w:rsidR="00ED58F8">
        <w:t>It</w:t>
      </w:r>
      <w:r w:rsidR="00ED58F8">
        <w:rPr>
          <w:spacing w:val="-16"/>
        </w:rPr>
        <w:t xml:space="preserve"> </w:t>
      </w:r>
      <w:r w:rsidR="00ED58F8">
        <w:t>is</w:t>
      </w:r>
      <w:r w:rsidR="00ED58F8">
        <w:rPr>
          <w:spacing w:val="-15"/>
        </w:rPr>
        <w:t xml:space="preserve"> </w:t>
      </w:r>
      <w:r w:rsidR="00ED58F8">
        <w:t>only</w:t>
      </w:r>
      <w:r w:rsidR="00ED58F8">
        <w:rPr>
          <w:spacing w:val="-16"/>
        </w:rPr>
        <w:t xml:space="preserve"> </w:t>
      </w:r>
      <w:r w:rsidR="00ED58F8">
        <w:t>recently</w:t>
      </w:r>
      <w:r w:rsidR="00ED58F8">
        <w:rPr>
          <w:spacing w:val="-15"/>
        </w:rPr>
        <w:t xml:space="preserve"> </w:t>
      </w:r>
      <w:r w:rsidR="00ED58F8">
        <w:t>that</w:t>
      </w:r>
      <w:r w:rsidR="00ED58F8">
        <w:rPr>
          <w:spacing w:val="-15"/>
        </w:rPr>
        <w:t xml:space="preserve"> </w:t>
      </w:r>
      <w:r w:rsidR="00ED58F8">
        <w:t>lexical</w:t>
      </w:r>
      <w:r w:rsidR="00ED58F8">
        <w:rPr>
          <w:spacing w:val="-16"/>
        </w:rPr>
        <w:t xml:space="preserve"> </w:t>
      </w:r>
      <w:r w:rsidR="00ED58F8">
        <w:t>flexibility</w:t>
      </w:r>
      <w:r w:rsidR="00ED58F8">
        <w:rPr>
          <w:spacing w:val="-15"/>
        </w:rPr>
        <w:t xml:space="preserve"> </w:t>
      </w:r>
      <w:r w:rsidR="00ED58F8">
        <w:t>has</w:t>
      </w:r>
      <w:r w:rsidR="00ED58F8">
        <w:rPr>
          <w:spacing w:val="-15"/>
        </w:rPr>
        <w:t xml:space="preserve"> </w:t>
      </w:r>
      <w:r w:rsidR="00ED58F8">
        <w:t>become</w:t>
      </w:r>
      <w:r w:rsidR="00ED58F8">
        <w:rPr>
          <w:spacing w:val="-16"/>
        </w:rPr>
        <w:t xml:space="preserve"> </w:t>
      </w:r>
      <w:r w:rsidR="00ED58F8">
        <w:t>an</w:t>
      </w:r>
      <w:r w:rsidR="00ED58F8">
        <w:rPr>
          <w:spacing w:val="-15"/>
        </w:rPr>
        <w:t xml:space="preserve"> </w:t>
      </w:r>
      <w:r w:rsidR="00ED58F8">
        <w:t>object</w:t>
      </w:r>
      <w:r w:rsidR="00ED58F8">
        <w:rPr>
          <w:spacing w:val="-15"/>
        </w:rPr>
        <w:t xml:space="preserve"> </w:t>
      </w:r>
      <w:r w:rsidR="00ED58F8">
        <w:t>of</w:t>
      </w:r>
      <w:r w:rsidR="00ED58F8">
        <w:rPr>
          <w:spacing w:val="-16"/>
        </w:rPr>
        <w:t xml:space="preserve"> </w:t>
      </w:r>
      <w:proofErr w:type="gramStart"/>
      <w:r w:rsidR="00ED58F8">
        <w:t>study</w:t>
      </w:r>
      <w:r w:rsidR="00ED58F8">
        <w:rPr>
          <w:spacing w:val="-15"/>
        </w:rPr>
        <w:t xml:space="preserve"> </w:t>
      </w:r>
      <w:r w:rsidR="00ED58F8">
        <w:t>in</w:t>
      </w:r>
      <w:r w:rsidR="00ED58F8">
        <w:rPr>
          <w:spacing w:val="-15"/>
        </w:rPr>
        <w:t xml:space="preserve"> </w:t>
      </w:r>
      <w:r w:rsidR="00ED58F8">
        <w:t>itself,</w:t>
      </w:r>
      <w:r w:rsidR="00ED58F8">
        <w:rPr>
          <w:spacing w:val="-14"/>
        </w:rPr>
        <w:t xml:space="preserve"> </w:t>
      </w:r>
      <w:r w:rsidR="00ED58F8">
        <w:t>rather</w:t>
      </w:r>
      <w:proofErr w:type="gramEnd"/>
      <w:r w:rsidR="00ED58F8">
        <w:rPr>
          <w:spacing w:val="-15"/>
        </w:rPr>
        <w:t xml:space="preserve"> </w:t>
      </w:r>
      <w:r w:rsidR="00ED58F8">
        <w:t>than a problem to be solved. As explained above, most prior studies aim to advance a particular analysis</w:t>
      </w:r>
      <w:r w:rsidR="00ED58F8">
        <w:rPr>
          <w:spacing w:val="-12"/>
        </w:rPr>
        <w:t xml:space="preserve"> </w:t>
      </w:r>
      <w:r w:rsidR="00ED58F8">
        <w:t>rather</w:t>
      </w:r>
      <w:r w:rsidR="00ED58F8">
        <w:rPr>
          <w:spacing w:val="-10"/>
        </w:rPr>
        <w:t xml:space="preserve"> </w:t>
      </w:r>
      <w:r w:rsidR="00ED58F8">
        <w:t>than</w:t>
      </w:r>
      <w:r w:rsidR="00ED58F8">
        <w:rPr>
          <w:spacing w:val="-11"/>
        </w:rPr>
        <w:t xml:space="preserve"> </w:t>
      </w:r>
      <w:r w:rsidR="00ED58F8">
        <w:t>to</w:t>
      </w:r>
      <w:r w:rsidR="00ED58F8">
        <w:rPr>
          <w:spacing w:val="-11"/>
        </w:rPr>
        <w:t xml:space="preserve"> </w:t>
      </w:r>
      <w:r w:rsidR="00ED58F8">
        <w:t>expand</w:t>
      </w:r>
      <w:r w:rsidR="00ED58F8">
        <w:rPr>
          <w:spacing w:val="-12"/>
        </w:rPr>
        <w:t xml:space="preserve"> </w:t>
      </w:r>
      <w:r w:rsidR="00ED58F8">
        <w:t>empirical</w:t>
      </w:r>
      <w:r w:rsidR="00ED58F8">
        <w:rPr>
          <w:spacing w:val="-10"/>
        </w:rPr>
        <w:t xml:space="preserve"> </w:t>
      </w:r>
      <w:r w:rsidR="00ED58F8">
        <w:t>coverage</w:t>
      </w:r>
      <w:r w:rsidR="00ED58F8">
        <w:rPr>
          <w:spacing w:val="-12"/>
        </w:rPr>
        <w:t xml:space="preserve"> </w:t>
      </w:r>
      <w:r w:rsidR="00ED58F8">
        <w:t>of</w:t>
      </w:r>
      <w:r w:rsidR="00ED58F8">
        <w:rPr>
          <w:spacing w:val="-11"/>
        </w:rPr>
        <w:t xml:space="preserve"> </w:t>
      </w:r>
      <w:r w:rsidR="00ED58F8">
        <w:t>the</w:t>
      </w:r>
      <w:r w:rsidR="00ED58F8">
        <w:rPr>
          <w:spacing w:val="-11"/>
        </w:rPr>
        <w:t xml:space="preserve"> </w:t>
      </w:r>
      <w:r w:rsidR="00ED58F8">
        <w:t>phenomenon.</w:t>
      </w:r>
      <w:r w:rsidR="00ED58F8">
        <w:rPr>
          <w:spacing w:val="12"/>
        </w:rPr>
        <w:t xml:space="preserve"> </w:t>
      </w:r>
      <w:r w:rsidR="00ED58F8">
        <w:t>While</w:t>
      </w:r>
      <w:r w:rsidR="00ED58F8">
        <w:rPr>
          <w:spacing w:val="-11"/>
        </w:rPr>
        <w:t xml:space="preserve"> </w:t>
      </w:r>
      <w:r w:rsidR="00ED58F8">
        <w:t>they</w:t>
      </w:r>
      <w:r w:rsidR="00ED58F8">
        <w:rPr>
          <w:spacing w:val="-11"/>
        </w:rPr>
        <w:t xml:space="preserve"> </w:t>
      </w:r>
      <w:r w:rsidR="00ED58F8">
        <w:t>often</w:t>
      </w:r>
      <w:r w:rsidR="00ED58F8">
        <w:rPr>
          <w:spacing w:val="-11"/>
        </w:rPr>
        <w:t xml:space="preserve"> </w:t>
      </w:r>
      <w:r w:rsidR="00ED58F8">
        <w:t xml:space="preserve">pro- vide numerous examples, they are neither quantitative nor comprehensive. </w:t>
      </w:r>
      <w:proofErr w:type="gramStart"/>
      <w:r w:rsidR="00ED58F8">
        <w:t>As yet</w:t>
      </w:r>
      <w:proofErr w:type="gramEnd"/>
      <w:r w:rsidR="00ED58F8">
        <w:t>, there</w:t>
      </w:r>
      <w:r w:rsidR="00ED58F8">
        <w:rPr>
          <w:spacing w:val="-33"/>
        </w:rPr>
        <w:t xml:space="preserve"> </w:t>
      </w:r>
      <w:r w:rsidR="00ED58F8">
        <w:t>are only</w:t>
      </w:r>
      <w:r w:rsidR="00ED58F8">
        <w:rPr>
          <w:spacing w:val="-18"/>
        </w:rPr>
        <w:t xml:space="preserve"> </w:t>
      </w:r>
      <w:r w:rsidR="00ED58F8">
        <w:t>a</w:t>
      </w:r>
      <w:r w:rsidR="00ED58F8">
        <w:rPr>
          <w:spacing w:val="-17"/>
        </w:rPr>
        <w:t xml:space="preserve"> </w:t>
      </w:r>
      <w:r w:rsidR="00ED58F8">
        <w:t>small</w:t>
      </w:r>
      <w:r w:rsidR="00ED58F8">
        <w:rPr>
          <w:spacing w:val="-17"/>
        </w:rPr>
        <w:t xml:space="preserve"> </w:t>
      </w:r>
      <w:r w:rsidR="00ED58F8">
        <w:t>number</w:t>
      </w:r>
      <w:r w:rsidR="00ED58F8">
        <w:rPr>
          <w:spacing w:val="-18"/>
        </w:rPr>
        <w:t xml:space="preserve"> </w:t>
      </w:r>
      <w:r w:rsidR="00ED58F8">
        <w:t>of</w:t>
      </w:r>
      <w:r w:rsidR="00ED58F8">
        <w:rPr>
          <w:spacing w:val="-17"/>
        </w:rPr>
        <w:t xml:space="preserve"> </w:t>
      </w:r>
      <w:r w:rsidR="00ED58F8">
        <w:t>empirical</w:t>
      </w:r>
      <w:r w:rsidR="00ED58F8">
        <w:rPr>
          <w:spacing w:val="-17"/>
        </w:rPr>
        <w:t xml:space="preserve"> </w:t>
      </w:r>
      <w:r w:rsidR="00ED58F8">
        <w:t>investigations</w:t>
      </w:r>
      <w:r w:rsidR="00ED58F8">
        <w:rPr>
          <w:spacing w:val="-17"/>
        </w:rPr>
        <w:t xml:space="preserve"> </w:t>
      </w:r>
      <w:r w:rsidR="00ED58F8">
        <w:t>into</w:t>
      </w:r>
      <w:r w:rsidR="00ED58F8">
        <w:rPr>
          <w:spacing w:val="-18"/>
        </w:rPr>
        <w:t xml:space="preserve"> </w:t>
      </w:r>
      <w:r w:rsidR="00ED58F8">
        <w:t>the</w:t>
      </w:r>
      <w:r w:rsidR="00ED58F8">
        <w:rPr>
          <w:spacing w:val="-17"/>
        </w:rPr>
        <w:t xml:space="preserve"> </w:t>
      </w:r>
      <w:r w:rsidR="00ED58F8">
        <w:t>extent</w:t>
      </w:r>
      <w:r w:rsidR="00ED58F8">
        <w:rPr>
          <w:spacing w:val="-17"/>
        </w:rPr>
        <w:t xml:space="preserve"> </w:t>
      </w:r>
      <w:r w:rsidR="00ED58F8">
        <w:t>and</w:t>
      </w:r>
      <w:r w:rsidR="00ED58F8">
        <w:rPr>
          <w:spacing w:val="-17"/>
        </w:rPr>
        <w:t xml:space="preserve"> </w:t>
      </w:r>
      <w:r w:rsidR="00ED58F8">
        <w:t>nature</w:t>
      </w:r>
      <w:r w:rsidR="00ED58F8">
        <w:rPr>
          <w:spacing w:val="-18"/>
        </w:rPr>
        <w:t xml:space="preserve"> </w:t>
      </w:r>
      <w:r w:rsidR="00ED58F8">
        <w:t>of</w:t>
      </w:r>
      <w:r w:rsidR="00ED58F8">
        <w:rPr>
          <w:spacing w:val="-17"/>
        </w:rPr>
        <w:t xml:space="preserve"> </w:t>
      </w:r>
      <w:r w:rsidR="00ED58F8">
        <w:t>lexical</w:t>
      </w:r>
      <w:r w:rsidR="00ED58F8">
        <w:rPr>
          <w:spacing w:val="-17"/>
        </w:rPr>
        <w:t xml:space="preserve"> </w:t>
      </w:r>
      <w:r w:rsidR="00ED58F8">
        <w:t>flexibility in individual languages (let alone crosslinguistically). What follows is a brief synopsis of</w:t>
      </w:r>
      <w:r w:rsidR="00ED58F8">
        <w:rPr>
          <w:spacing w:val="-22"/>
        </w:rPr>
        <w:t xml:space="preserve"> </w:t>
      </w:r>
      <w:r w:rsidR="00ED58F8">
        <w:t>the existing studies of this latter</w:t>
      </w:r>
      <w:r w:rsidR="00ED58F8">
        <w:rPr>
          <w:spacing w:val="-6"/>
        </w:rPr>
        <w:t xml:space="preserve"> </w:t>
      </w:r>
      <w:r w:rsidR="00ED58F8">
        <w:t>type.</w:t>
      </w:r>
    </w:p>
    <w:p w14:paraId="271BB964" w14:textId="77777777" w:rsidR="00792629" w:rsidRDefault="00ED58F8">
      <w:pPr>
        <w:spacing w:line="220" w:lineRule="exact"/>
        <w:ind w:left="403"/>
        <w:jc w:val="both"/>
        <w:rPr>
          <w:sz w:val="20"/>
        </w:rPr>
      </w:pPr>
      <w:r>
        <w:rPr>
          <w:position w:val="7"/>
          <w:sz w:val="14"/>
        </w:rPr>
        <w:t>1</w:t>
      </w:r>
      <w:bookmarkStart w:id="32" w:name="_bookmark17"/>
      <w:bookmarkEnd w:id="32"/>
      <w:r>
        <w:rPr>
          <w:sz w:val="20"/>
        </w:rPr>
        <w:t xml:space="preserve">Throughout this thesis, I use the term </w:t>
      </w:r>
      <w:r>
        <w:rPr>
          <w:i/>
          <w:sz w:val="20"/>
        </w:rPr>
        <w:t xml:space="preserve">prototypical </w:t>
      </w:r>
      <w:r>
        <w:rPr>
          <w:sz w:val="20"/>
        </w:rPr>
        <w:t>to mean ‘having the properties of the prototype, exemplar,</w:t>
      </w:r>
    </w:p>
    <w:p w14:paraId="6DA3E7CC" w14:textId="77777777" w:rsidR="00792629" w:rsidRDefault="00ED58F8">
      <w:pPr>
        <w:spacing w:before="11" w:line="252" w:lineRule="auto"/>
        <w:ind w:left="120" w:right="433"/>
        <w:jc w:val="both"/>
        <w:rPr>
          <w:sz w:val="20"/>
        </w:rPr>
      </w:pPr>
      <w:r>
        <w:rPr>
          <w:sz w:val="20"/>
        </w:rPr>
        <w:t>or</w:t>
      </w:r>
      <w:r>
        <w:rPr>
          <w:spacing w:val="-14"/>
          <w:sz w:val="20"/>
        </w:rPr>
        <w:t xml:space="preserve"> </w:t>
      </w:r>
      <w:r>
        <w:rPr>
          <w:sz w:val="20"/>
        </w:rPr>
        <w:t>central</w:t>
      </w:r>
      <w:r>
        <w:rPr>
          <w:spacing w:val="-14"/>
          <w:sz w:val="20"/>
        </w:rPr>
        <w:t xml:space="preserve"> </w:t>
      </w:r>
      <w:r>
        <w:rPr>
          <w:sz w:val="20"/>
        </w:rPr>
        <w:t>member</w:t>
      </w:r>
      <w:r>
        <w:rPr>
          <w:spacing w:val="-14"/>
          <w:sz w:val="20"/>
        </w:rPr>
        <w:t xml:space="preserve"> </w:t>
      </w:r>
      <w:r>
        <w:rPr>
          <w:sz w:val="20"/>
        </w:rPr>
        <w:t>of</w:t>
      </w:r>
      <w:r>
        <w:rPr>
          <w:spacing w:val="-14"/>
          <w:sz w:val="20"/>
        </w:rPr>
        <w:t xml:space="preserve"> </w:t>
      </w:r>
      <w:r>
        <w:rPr>
          <w:sz w:val="20"/>
        </w:rPr>
        <w:t>a</w:t>
      </w:r>
      <w:r>
        <w:rPr>
          <w:spacing w:val="-14"/>
          <w:sz w:val="20"/>
        </w:rPr>
        <w:t xml:space="preserve"> </w:t>
      </w:r>
      <w:r>
        <w:rPr>
          <w:sz w:val="20"/>
        </w:rPr>
        <w:t>category’</w:t>
      </w:r>
      <w:r>
        <w:rPr>
          <w:spacing w:val="-13"/>
          <w:sz w:val="20"/>
        </w:rPr>
        <w:t xml:space="preserve"> </w:t>
      </w:r>
      <w:r>
        <w:rPr>
          <w:sz w:val="20"/>
        </w:rPr>
        <w:t>and</w:t>
      </w:r>
      <w:r>
        <w:rPr>
          <w:spacing w:val="-14"/>
          <w:sz w:val="20"/>
        </w:rPr>
        <w:t xml:space="preserve"> </w:t>
      </w:r>
      <w:r>
        <w:rPr>
          <w:sz w:val="20"/>
        </w:rPr>
        <w:t>the</w:t>
      </w:r>
      <w:r>
        <w:rPr>
          <w:spacing w:val="-14"/>
          <w:sz w:val="20"/>
        </w:rPr>
        <w:t xml:space="preserve"> </w:t>
      </w:r>
      <w:r>
        <w:rPr>
          <w:sz w:val="20"/>
        </w:rPr>
        <w:t>term</w:t>
      </w:r>
      <w:r>
        <w:rPr>
          <w:spacing w:val="-16"/>
          <w:sz w:val="20"/>
        </w:rPr>
        <w:t xml:space="preserve"> </w:t>
      </w:r>
      <w:r>
        <w:rPr>
          <w:i/>
          <w:sz w:val="20"/>
        </w:rPr>
        <w:t>prototypal</w:t>
      </w:r>
      <w:r>
        <w:rPr>
          <w:i/>
          <w:spacing w:val="-6"/>
          <w:sz w:val="20"/>
        </w:rPr>
        <w:t xml:space="preserve"> </w:t>
      </w:r>
      <w:r>
        <w:rPr>
          <w:sz w:val="20"/>
        </w:rPr>
        <w:t>to</w:t>
      </w:r>
      <w:r>
        <w:rPr>
          <w:spacing w:val="-14"/>
          <w:sz w:val="20"/>
        </w:rPr>
        <w:t xml:space="preserve"> </w:t>
      </w:r>
      <w:r>
        <w:rPr>
          <w:sz w:val="20"/>
        </w:rPr>
        <w:t>mean</w:t>
      </w:r>
      <w:r>
        <w:rPr>
          <w:spacing w:val="-14"/>
          <w:sz w:val="20"/>
        </w:rPr>
        <w:t xml:space="preserve"> </w:t>
      </w:r>
      <w:r>
        <w:rPr>
          <w:sz w:val="20"/>
        </w:rPr>
        <w:t>‘having</w:t>
      </w:r>
      <w:r>
        <w:rPr>
          <w:spacing w:val="-13"/>
          <w:sz w:val="20"/>
        </w:rPr>
        <w:t xml:space="preserve"> </w:t>
      </w:r>
      <w:r>
        <w:rPr>
          <w:sz w:val="20"/>
        </w:rPr>
        <w:t>a</w:t>
      </w:r>
      <w:r>
        <w:rPr>
          <w:spacing w:val="-14"/>
          <w:sz w:val="20"/>
        </w:rPr>
        <w:t xml:space="preserve"> </w:t>
      </w:r>
      <w:r>
        <w:rPr>
          <w:sz w:val="20"/>
        </w:rPr>
        <w:t>prototype</w:t>
      </w:r>
      <w:r>
        <w:rPr>
          <w:spacing w:val="-14"/>
          <w:sz w:val="20"/>
        </w:rPr>
        <w:t xml:space="preserve"> </w:t>
      </w:r>
      <w:r>
        <w:rPr>
          <w:sz w:val="20"/>
        </w:rPr>
        <w:t>structure,</w:t>
      </w:r>
      <w:r>
        <w:rPr>
          <w:spacing w:val="-12"/>
          <w:sz w:val="20"/>
        </w:rPr>
        <w:t xml:space="preserve"> </w:t>
      </w:r>
      <w:r>
        <w:rPr>
          <w:sz w:val="20"/>
        </w:rPr>
        <w:t>with</w:t>
      </w:r>
      <w:r>
        <w:rPr>
          <w:spacing w:val="-14"/>
          <w:sz w:val="20"/>
        </w:rPr>
        <w:t xml:space="preserve"> </w:t>
      </w:r>
      <w:r>
        <w:rPr>
          <w:sz w:val="20"/>
        </w:rPr>
        <w:t>central</w:t>
      </w:r>
      <w:r>
        <w:rPr>
          <w:spacing w:val="-14"/>
          <w:sz w:val="20"/>
        </w:rPr>
        <w:t xml:space="preserve"> </w:t>
      </w:r>
      <w:r>
        <w:rPr>
          <w:sz w:val="20"/>
        </w:rPr>
        <w:t xml:space="preserve">and less central members’. The term </w:t>
      </w:r>
      <w:r>
        <w:rPr>
          <w:i/>
          <w:sz w:val="20"/>
        </w:rPr>
        <w:t xml:space="preserve">prototypal </w:t>
      </w:r>
      <w:r>
        <w:rPr>
          <w:sz w:val="20"/>
        </w:rPr>
        <w:t>is borrowed from the programming community, where it is used to describe</w:t>
      </w:r>
      <w:r>
        <w:rPr>
          <w:spacing w:val="-18"/>
          <w:sz w:val="20"/>
        </w:rPr>
        <w:t xml:space="preserve"> </w:t>
      </w:r>
      <w:r>
        <w:rPr>
          <w:sz w:val="20"/>
        </w:rPr>
        <w:t>programming</w:t>
      </w:r>
      <w:r>
        <w:rPr>
          <w:spacing w:val="-19"/>
          <w:sz w:val="20"/>
        </w:rPr>
        <w:t xml:space="preserve"> </w:t>
      </w:r>
      <w:r>
        <w:rPr>
          <w:sz w:val="20"/>
        </w:rPr>
        <w:t>languages</w:t>
      </w:r>
      <w:r>
        <w:rPr>
          <w:spacing w:val="-18"/>
          <w:sz w:val="20"/>
        </w:rPr>
        <w:t xml:space="preserve"> </w:t>
      </w:r>
      <w:r>
        <w:rPr>
          <w:sz w:val="20"/>
        </w:rPr>
        <w:t>(such</w:t>
      </w:r>
      <w:r>
        <w:rPr>
          <w:spacing w:val="-19"/>
          <w:sz w:val="20"/>
        </w:rPr>
        <w:t xml:space="preserve"> </w:t>
      </w:r>
      <w:r>
        <w:rPr>
          <w:sz w:val="20"/>
        </w:rPr>
        <w:t>as</w:t>
      </w:r>
      <w:r>
        <w:rPr>
          <w:spacing w:val="-18"/>
          <w:sz w:val="20"/>
        </w:rPr>
        <w:t xml:space="preserve"> </w:t>
      </w:r>
      <w:r>
        <w:rPr>
          <w:sz w:val="20"/>
        </w:rPr>
        <w:t>JavaScript)</w:t>
      </w:r>
      <w:r>
        <w:rPr>
          <w:spacing w:val="-18"/>
          <w:sz w:val="20"/>
        </w:rPr>
        <w:t xml:space="preserve"> </w:t>
      </w:r>
      <w:r>
        <w:rPr>
          <w:sz w:val="20"/>
        </w:rPr>
        <w:t>in</w:t>
      </w:r>
      <w:r>
        <w:rPr>
          <w:spacing w:val="-18"/>
          <w:sz w:val="20"/>
        </w:rPr>
        <w:t xml:space="preserve"> </w:t>
      </w:r>
      <w:r>
        <w:rPr>
          <w:sz w:val="20"/>
        </w:rPr>
        <w:t>which</w:t>
      </w:r>
      <w:r>
        <w:rPr>
          <w:spacing w:val="-18"/>
          <w:sz w:val="20"/>
        </w:rPr>
        <w:t xml:space="preserve"> </w:t>
      </w:r>
      <w:r>
        <w:rPr>
          <w:sz w:val="20"/>
        </w:rPr>
        <w:t>objects</w:t>
      </w:r>
      <w:r>
        <w:rPr>
          <w:spacing w:val="-18"/>
          <w:sz w:val="20"/>
        </w:rPr>
        <w:t xml:space="preserve"> </w:t>
      </w:r>
      <w:r>
        <w:rPr>
          <w:sz w:val="20"/>
        </w:rPr>
        <w:t>inherit</w:t>
      </w:r>
      <w:r>
        <w:rPr>
          <w:spacing w:val="-18"/>
          <w:sz w:val="20"/>
        </w:rPr>
        <w:t xml:space="preserve"> </w:t>
      </w:r>
      <w:r>
        <w:rPr>
          <w:sz w:val="20"/>
        </w:rPr>
        <w:t>properties</w:t>
      </w:r>
      <w:r>
        <w:rPr>
          <w:spacing w:val="-18"/>
          <w:sz w:val="20"/>
        </w:rPr>
        <w:t xml:space="preserve"> </w:t>
      </w:r>
      <w:r>
        <w:rPr>
          <w:sz w:val="20"/>
        </w:rPr>
        <w:t>from</w:t>
      </w:r>
      <w:r>
        <w:rPr>
          <w:spacing w:val="-19"/>
          <w:sz w:val="20"/>
        </w:rPr>
        <w:t xml:space="preserve"> </w:t>
      </w:r>
      <w:r>
        <w:rPr>
          <w:sz w:val="20"/>
        </w:rPr>
        <w:t>shared</w:t>
      </w:r>
      <w:r>
        <w:rPr>
          <w:spacing w:val="-18"/>
          <w:sz w:val="20"/>
        </w:rPr>
        <w:t xml:space="preserve"> </w:t>
      </w:r>
      <w:r>
        <w:rPr>
          <w:sz w:val="20"/>
        </w:rPr>
        <w:t xml:space="preserve">prototypes. </w:t>
      </w:r>
      <w:r>
        <w:rPr>
          <w:spacing w:val="-5"/>
          <w:sz w:val="20"/>
        </w:rPr>
        <w:t>Wor</w:t>
      </w:r>
      <w:bookmarkStart w:id="33" w:name="_bookmark18"/>
      <w:bookmarkEnd w:id="33"/>
      <w:r>
        <w:rPr>
          <w:spacing w:val="-5"/>
          <w:sz w:val="20"/>
        </w:rPr>
        <w:t xml:space="preserve">d </w:t>
      </w:r>
      <w:r>
        <w:rPr>
          <w:sz w:val="20"/>
        </w:rPr>
        <w:t>classes may be described as prototypal, and their members as prototypical or</w:t>
      </w:r>
      <w:r>
        <w:rPr>
          <w:spacing w:val="-20"/>
          <w:sz w:val="20"/>
        </w:rPr>
        <w:t xml:space="preserve"> </w:t>
      </w:r>
      <w:r>
        <w:rPr>
          <w:sz w:val="20"/>
        </w:rPr>
        <w:t>non-prototypical.</w:t>
      </w:r>
    </w:p>
    <w:p w14:paraId="44007F56" w14:textId="77777777" w:rsidR="00792629" w:rsidRDefault="00ED58F8">
      <w:pPr>
        <w:spacing w:line="227" w:lineRule="exact"/>
        <w:ind w:left="403"/>
        <w:jc w:val="both"/>
        <w:rPr>
          <w:sz w:val="20"/>
        </w:rPr>
      </w:pPr>
      <w:r>
        <w:rPr>
          <w:position w:val="7"/>
          <w:sz w:val="14"/>
        </w:rPr>
        <w:t>2</w:t>
      </w:r>
      <w:r>
        <w:rPr>
          <w:sz w:val="20"/>
        </w:rPr>
        <w:t xml:space="preserve">Throughout this thesis, I use the term </w:t>
      </w:r>
      <w:r>
        <w:rPr>
          <w:i/>
          <w:sz w:val="20"/>
        </w:rPr>
        <w:t xml:space="preserve">categorical </w:t>
      </w:r>
      <w:r>
        <w:rPr>
          <w:sz w:val="20"/>
        </w:rPr>
        <w:t>to mean ‘without exception; unconditional’ and the term</w:t>
      </w:r>
    </w:p>
    <w:p w14:paraId="6221D464" w14:textId="77777777" w:rsidR="00792629" w:rsidRDefault="00ED58F8">
      <w:pPr>
        <w:spacing w:before="11"/>
        <w:ind w:left="120"/>
        <w:jc w:val="both"/>
        <w:rPr>
          <w:sz w:val="20"/>
        </w:rPr>
      </w:pPr>
      <w:r>
        <w:rPr>
          <w:i/>
          <w:sz w:val="20"/>
        </w:rPr>
        <w:t xml:space="preserve">categorial </w:t>
      </w:r>
      <w:r>
        <w:rPr>
          <w:sz w:val="20"/>
        </w:rPr>
        <w:t xml:space="preserve">to mean ‘having to do with </w:t>
      </w:r>
      <w:proofErr w:type="gramStart"/>
      <w:r>
        <w:rPr>
          <w:sz w:val="20"/>
        </w:rPr>
        <w:t>categories’</w:t>
      </w:r>
      <w:proofErr w:type="gramEnd"/>
      <w:r>
        <w:rPr>
          <w:sz w:val="20"/>
        </w:rPr>
        <w:t>.</w:t>
      </w:r>
    </w:p>
    <w:p w14:paraId="46DDEB7A" w14:textId="77777777" w:rsidR="00792629" w:rsidRDefault="00792629">
      <w:pPr>
        <w:jc w:val="both"/>
        <w:rPr>
          <w:sz w:val="20"/>
        </w:rPr>
        <w:sectPr w:rsidR="00792629">
          <w:pgSz w:w="12240" w:h="15840"/>
          <w:pgMar w:top="1380" w:right="1000" w:bottom="1040" w:left="1680" w:header="0" w:footer="856" w:gutter="0"/>
          <w:cols w:space="720"/>
        </w:sectPr>
      </w:pPr>
    </w:p>
    <w:p w14:paraId="4A9F776B" w14:textId="77777777" w:rsidR="00792629" w:rsidRDefault="00ED58F8">
      <w:pPr>
        <w:pStyle w:val="ListParagraph"/>
        <w:numPr>
          <w:ilvl w:val="1"/>
          <w:numId w:val="4"/>
        </w:numPr>
        <w:tabs>
          <w:tab w:val="left" w:pos="885"/>
          <w:tab w:val="left" w:pos="886"/>
        </w:tabs>
        <w:spacing w:before="144"/>
        <w:rPr>
          <w:b/>
          <w:sz w:val="34"/>
        </w:rPr>
      </w:pPr>
      <w:bookmarkStart w:id="34" w:name="1.2_Previous_research"/>
      <w:bookmarkStart w:id="35" w:name="_bookmark19"/>
      <w:bookmarkStart w:id="36" w:name="_bookmark20"/>
      <w:bookmarkEnd w:id="34"/>
      <w:bookmarkEnd w:id="35"/>
      <w:bookmarkEnd w:id="36"/>
      <w:r>
        <w:rPr>
          <w:b/>
          <w:sz w:val="34"/>
        </w:rPr>
        <w:lastRenderedPageBreak/>
        <w:t>Previous research</w:t>
      </w:r>
    </w:p>
    <w:p w14:paraId="62B52460" w14:textId="77777777" w:rsidR="00792629" w:rsidRDefault="00792629">
      <w:pPr>
        <w:pStyle w:val="BodyText"/>
        <w:spacing w:before="6"/>
        <w:rPr>
          <w:b/>
          <w:sz w:val="36"/>
        </w:rPr>
      </w:pPr>
    </w:p>
    <w:p w14:paraId="5A417547" w14:textId="77777777" w:rsidR="00792629" w:rsidRDefault="00ED58F8">
      <w:pPr>
        <w:pStyle w:val="BodyText"/>
        <w:spacing w:line="420" w:lineRule="auto"/>
        <w:ind w:left="120" w:right="432"/>
        <w:jc w:val="both"/>
      </w:pPr>
      <w:r>
        <w:t>The existing studies on the empirical extent of lexical flexibility are of two types: lexicon- based</w:t>
      </w:r>
      <w:r>
        <w:rPr>
          <w:spacing w:val="-4"/>
        </w:rPr>
        <w:t xml:space="preserve"> </w:t>
      </w:r>
      <w:r>
        <w:t>studies</w:t>
      </w:r>
      <w:r>
        <w:rPr>
          <w:spacing w:val="-3"/>
        </w:rPr>
        <w:t xml:space="preserve"> </w:t>
      </w:r>
      <w:r>
        <w:t>which</w:t>
      </w:r>
      <w:r>
        <w:rPr>
          <w:spacing w:val="-5"/>
        </w:rPr>
        <w:t xml:space="preserve"> </w:t>
      </w:r>
      <w:r>
        <w:t>examine</w:t>
      </w:r>
      <w:r>
        <w:rPr>
          <w:spacing w:val="-4"/>
        </w:rPr>
        <w:t xml:space="preserve"> </w:t>
      </w:r>
      <w:r>
        <w:t>dictionaries</w:t>
      </w:r>
      <w:r>
        <w:rPr>
          <w:spacing w:val="-4"/>
        </w:rPr>
        <w:t xml:space="preserve"> </w:t>
      </w:r>
      <w:r>
        <w:t>to</w:t>
      </w:r>
      <w:r>
        <w:rPr>
          <w:spacing w:val="-4"/>
        </w:rPr>
        <w:t xml:space="preserve"> </w:t>
      </w:r>
      <w:r>
        <w:t>determine</w:t>
      </w:r>
      <w:r>
        <w:rPr>
          <w:spacing w:val="-4"/>
        </w:rPr>
        <w:t xml:space="preserve"> </w:t>
      </w:r>
      <w:r>
        <w:t>whether</w:t>
      </w:r>
      <w:r>
        <w:rPr>
          <w:spacing w:val="-4"/>
        </w:rPr>
        <w:t xml:space="preserve"> </w:t>
      </w:r>
      <w:r>
        <w:t>words</w:t>
      </w:r>
      <w:r>
        <w:rPr>
          <w:spacing w:val="-5"/>
        </w:rPr>
        <w:t xml:space="preserve"> </w:t>
      </w:r>
      <w:r>
        <w:t>may</w:t>
      </w:r>
      <w:r>
        <w:rPr>
          <w:spacing w:val="-3"/>
        </w:rPr>
        <w:t xml:space="preserve"> </w:t>
      </w:r>
      <w:r>
        <w:t>be</w:t>
      </w:r>
      <w:r>
        <w:rPr>
          <w:spacing w:val="-5"/>
        </w:rPr>
        <w:t xml:space="preserve"> </w:t>
      </w:r>
      <w:r>
        <w:t>used</w:t>
      </w:r>
      <w:r>
        <w:rPr>
          <w:spacing w:val="-3"/>
        </w:rPr>
        <w:t xml:space="preserve"> </w:t>
      </w:r>
      <w:r>
        <w:t>for</w:t>
      </w:r>
      <w:r>
        <w:rPr>
          <w:spacing w:val="-4"/>
        </w:rPr>
        <w:t xml:space="preserve"> </w:t>
      </w:r>
      <w:proofErr w:type="spellStart"/>
      <w:r>
        <w:t>mul</w:t>
      </w:r>
      <w:proofErr w:type="spellEnd"/>
      <w:r>
        <w:t>- tiple functions, and corpus-based studies which examine whether and how often words are used for multiple functions in</w:t>
      </w:r>
      <w:r>
        <w:rPr>
          <w:spacing w:val="-6"/>
        </w:rPr>
        <w:t xml:space="preserve"> </w:t>
      </w:r>
      <w:r>
        <w:t>discourse.</w:t>
      </w:r>
    </w:p>
    <w:p w14:paraId="1C3D0F0B" w14:textId="77777777" w:rsidR="00792629" w:rsidRDefault="00ED58F8">
      <w:pPr>
        <w:pStyle w:val="BodyText"/>
        <w:spacing w:line="420" w:lineRule="auto"/>
        <w:ind w:left="120" w:right="432" w:firstLine="358"/>
        <w:jc w:val="both"/>
      </w:pPr>
      <w:r>
        <w:t>An</w:t>
      </w:r>
      <w:r>
        <w:rPr>
          <w:spacing w:val="-16"/>
        </w:rPr>
        <w:t xml:space="preserve"> </w:t>
      </w:r>
      <w:r>
        <w:t>early</w:t>
      </w:r>
      <w:r>
        <w:rPr>
          <w:spacing w:val="-15"/>
        </w:rPr>
        <w:t xml:space="preserve"> </w:t>
      </w:r>
      <w:r>
        <w:t>lexicon-based</w:t>
      </w:r>
      <w:r>
        <w:rPr>
          <w:spacing w:val="-15"/>
        </w:rPr>
        <w:t xml:space="preserve"> </w:t>
      </w:r>
      <w:r>
        <w:rPr>
          <w:spacing w:val="-3"/>
        </w:rPr>
        <w:t>study,</w:t>
      </w:r>
      <w:r>
        <w:rPr>
          <w:spacing w:val="-13"/>
        </w:rPr>
        <w:t xml:space="preserve"> </w:t>
      </w:r>
      <w:r>
        <w:t>though</w:t>
      </w:r>
      <w:r>
        <w:rPr>
          <w:spacing w:val="-15"/>
        </w:rPr>
        <w:t xml:space="preserve"> </w:t>
      </w:r>
      <w:r>
        <w:t>not</w:t>
      </w:r>
      <w:r>
        <w:rPr>
          <w:spacing w:val="-15"/>
        </w:rPr>
        <w:t xml:space="preserve"> </w:t>
      </w:r>
      <w:r>
        <w:t>explicitly</w:t>
      </w:r>
      <w:r>
        <w:rPr>
          <w:spacing w:val="-15"/>
        </w:rPr>
        <w:t xml:space="preserve"> </w:t>
      </w:r>
      <w:r>
        <w:t>focused</w:t>
      </w:r>
      <w:r>
        <w:rPr>
          <w:spacing w:val="-15"/>
        </w:rPr>
        <w:t xml:space="preserve"> </w:t>
      </w:r>
      <w:r>
        <w:t>on</w:t>
      </w:r>
      <w:r>
        <w:rPr>
          <w:spacing w:val="-15"/>
        </w:rPr>
        <w:t xml:space="preserve"> </w:t>
      </w:r>
      <w:r>
        <w:t>lexical</w:t>
      </w:r>
      <w:r>
        <w:rPr>
          <w:spacing w:val="-16"/>
        </w:rPr>
        <w:t xml:space="preserve"> </w:t>
      </w:r>
      <w:r>
        <w:t>flexibility,</w:t>
      </w:r>
      <w:r>
        <w:rPr>
          <w:spacing w:val="-13"/>
        </w:rPr>
        <w:t xml:space="preserve"> </w:t>
      </w:r>
      <w:r>
        <w:t>is</w:t>
      </w:r>
      <w:r>
        <w:rPr>
          <w:spacing w:val="-15"/>
        </w:rPr>
        <w:t xml:space="preserve"> </w:t>
      </w:r>
      <w:r>
        <w:t>Croft’s (</w:t>
      </w:r>
      <w:hyperlink w:anchor="_bookmark59" w:history="1">
        <w:r>
          <w:rPr>
            <w:color w:val="BF003F"/>
          </w:rPr>
          <w:t>1984</w:t>
        </w:r>
      </w:hyperlink>
      <w:r>
        <w:t>)</w:t>
      </w:r>
      <w:r>
        <w:rPr>
          <w:spacing w:val="-12"/>
        </w:rPr>
        <w:t xml:space="preserve"> </w:t>
      </w:r>
      <w:r>
        <w:t>study</w:t>
      </w:r>
      <w:r>
        <w:rPr>
          <w:spacing w:val="-12"/>
        </w:rPr>
        <w:t xml:space="preserve"> </w:t>
      </w:r>
      <w:r>
        <w:t>of</w:t>
      </w:r>
      <w:r>
        <w:rPr>
          <w:spacing w:val="-11"/>
        </w:rPr>
        <w:t xml:space="preserve"> </w:t>
      </w:r>
      <w:r>
        <w:t>categories</w:t>
      </w:r>
      <w:r>
        <w:rPr>
          <w:spacing w:val="-12"/>
        </w:rPr>
        <w:t xml:space="preserve"> </w:t>
      </w:r>
      <w:r>
        <w:t>of</w:t>
      </w:r>
      <w:r>
        <w:rPr>
          <w:spacing w:val="-11"/>
        </w:rPr>
        <w:t xml:space="preserve"> </w:t>
      </w:r>
      <w:r>
        <w:t>Russian</w:t>
      </w:r>
      <w:r>
        <w:rPr>
          <w:spacing w:val="-12"/>
        </w:rPr>
        <w:t xml:space="preserve"> </w:t>
      </w:r>
      <w:r>
        <w:t>(Indo-European</w:t>
      </w:r>
      <w:r>
        <w:rPr>
          <w:spacing w:val="-12"/>
        </w:rPr>
        <w:t xml:space="preserve"> </w:t>
      </w:r>
      <w:r>
        <w:t>&gt;</w:t>
      </w:r>
      <w:r>
        <w:rPr>
          <w:spacing w:val="-11"/>
        </w:rPr>
        <w:t xml:space="preserve"> </w:t>
      </w:r>
      <w:r>
        <w:t>Balto-Slavic)</w:t>
      </w:r>
      <w:r>
        <w:rPr>
          <w:spacing w:val="-12"/>
        </w:rPr>
        <w:t xml:space="preserve"> </w:t>
      </w:r>
      <w:r>
        <w:t>word</w:t>
      </w:r>
      <w:r>
        <w:rPr>
          <w:spacing w:val="-11"/>
        </w:rPr>
        <w:t xml:space="preserve"> </w:t>
      </w:r>
      <w:r>
        <w:t>roots</w:t>
      </w:r>
      <w:r>
        <w:rPr>
          <w:spacing w:val="-12"/>
        </w:rPr>
        <w:t xml:space="preserve"> </w:t>
      </w:r>
      <w:r>
        <w:t xml:space="preserve">(summarized in </w:t>
      </w:r>
      <w:hyperlink w:anchor="_bookmark60" w:history="1">
        <w:r>
          <w:rPr>
            <w:color w:val="BF003F"/>
          </w:rPr>
          <w:t>Croft [1991</w:t>
        </w:r>
      </w:hyperlink>
      <w:r>
        <w:t>: 66]). Croft finds that Russian roots are unmarked, or among the least</w:t>
      </w:r>
      <w:r>
        <w:rPr>
          <w:spacing w:val="-30"/>
        </w:rPr>
        <w:t xml:space="preserve"> </w:t>
      </w:r>
      <w:r>
        <w:t>marked forms, when their semantic category (object, action, or property) aligns with their discourse function (reference, predication, or modification respectively). When roots are used for dis- course functions that are atypical for their meaning—in other words, when they are used flexibly—they</w:t>
      </w:r>
      <w:r>
        <w:rPr>
          <w:spacing w:val="-20"/>
        </w:rPr>
        <w:t xml:space="preserve"> </w:t>
      </w:r>
      <w:r>
        <w:t>are</w:t>
      </w:r>
      <w:r>
        <w:rPr>
          <w:spacing w:val="-19"/>
        </w:rPr>
        <w:t xml:space="preserve"> </w:t>
      </w:r>
      <w:r>
        <w:t>marked</w:t>
      </w:r>
      <w:r>
        <w:rPr>
          <w:spacing w:val="-20"/>
        </w:rPr>
        <w:t xml:space="preserve"> </w:t>
      </w:r>
      <w:r>
        <w:t>in</w:t>
      </w:r>
      <w:r>
        <w:rPr>
          <w:spacing w:val="-19"/>
        </w:rPr>
        <w:t xml:space="preserve"> </w:t>
      </w:r>
      <w:r>
        <w:t>some</w:t>
      </w:r>
      <w:r>
        <w:rPr>
          <w:spacing w:val="-19"/>
        </w:rPr>
        <w:t xml:space="preserve"> </w:t>
      </w:r>
      <w:r>
        <w:t>way</w:t>
      </w:r>
      <w:r>
        <w:rPr>
          <w:spacing w:val="-20"/>
        </w:rPr>
        <w:t xml:space="preserve"> </w:t>
      </w:r>
      <w:r>
        <w:t>(or</w:t>
      </w:r>
      <w:r>
        <w:rPr>
          <w:spacing w:val="-20"/>
        </w:rPr>
        <w:t xml:space="preserve"> </w:t>
      </w:r>
      <w:r>
        <w:t>at</w:t>
      </w:r>
      <w:r>
        <w:rPr>
          <w:spacing w:val="-19"/>
        </w:rPr>
        <w:t xml:space="preserve"> </w:t>
      </w:r>
      <w:r>
        <w:t>least</w:t>
      </w:r>
      <w:r>
        <w:rPr>
          <w:spacing w:val="-20"/>
        </w:rPr>
        <w:t xml:space="preserve"> </w:t>
      </w:r>
      <w:r>
        <w:t>as</w:t>
      </w:r>
      <w:r>
        <w:rPr>
          <w:spacing w:val="-19"/>
        </w:rPr>
        <w:t xml:space="preserve"> </w:t>
      </w:r>
      <w:r>
        <w:t>marked</w:t>
      </w:r>
      <w:r>
        <w:rPr>
          <w:spacing w:val="-20"/>
        </w:rPr>
        <w:t xml:space="preserve"> </w:t>
      </w:r>
      <w:r>
        <w:t>as</w:t>
      </w:r>
      <w:r>
        <w:rPr>
          <w:spacing w:val="-19"/>
        </w:rPr>
        <w:t xml:space="preserve"> </w:t>
      </w:r>
      <w:r>
        <w:t>their</w:t>
      </w:r>
      <w:r>
        <w:rPr>
          <w:spacing w:val="-19"/>
        </w:rPr>
        <w:t xml:space="preserve"> </w:t>
      </w:r>
      <w:r>
        <w:t>prototypical</w:t>
      </w:r>
      <w:r>
        <w:rPr>
          <w:spacing w:val="-21"/>
        </w:rPr>
        <w:t xml:space="preserve"> </w:t>
      </w:r>
      <w:r>
        <w:t>uses).</w:t>
      </w:r>
      <w:r>
        <w:rPr>
          <w:spacing w:val="7"/>
        </w:rPr>
        <w:t xml:space="preserve"> </w:t>
      </w:r>
      <w:r>
        <w:t>These data</w:t>
      </w:r>
      <w:r>
        <w:rPr>
          <w:spacing w:val="-5"/>
        </w:rPr>
        <w:t xml:space="preserve"> </w:t>
      </w:r>
      <w:r>
        <w:t>suggest</w:t>
      </w:r>
      <w:r>
        <w:rPr>
          <w:spacing w:val="-4"/>
        </w:rPr>
        <w:t xml:space="preserve"> </w:t>
      </w:r>
      <w:r>
        <w:t>that</w:t>
      </w:r>
      <w:r>
        <w:rPr>
          <w:spacing w:val="-4"/>
        </w:rPr>
        <w:t xml:space="preserve"> </w:t>
      </w:r>
      <w:r>
        <w:t>lexical</w:t>
      </w:r>
      <w:r>
        <w:rPr>
          <w:spacing w:val="-4"/>
        </w:rPr>
        <w:t xml:space="preserve"> </w:t>
      </w:r>
      <w:r>
        <w:t>flexibility</w:t>
      </w:r>
      <w:r>
        <w:rPr>
          <w:spacing w:val="-4"/>
        </w:rPr>
        <w:t xml:space="preserve"> </w:t>
      </w:r>
      <w:r>
        <w:t>is</w:t>
      </w:r>
      <w:r>
        <w:rPr>
          <w:spacing w:val="-4"/>
        </w:rPr>
        <w:t xml:space="preserve"> </w:t>
      </w:r>
      <w:r>
        <w:t>constrained</w:t>
      </w:r>
      <w:r>
        <w:rPr>
          <w:spacing w:val="-4"/>
        </w:rPr>
        <w:t xml:space="preserve"> </w:t>
      </w:r>
      <w:r>
        <w:t>in</w:t>
      </w:r>
      <w:r>
        <w:rPr>
          <w:spacing w:val="-5"/>
        </w:rPr>
        <w:t xml:space="preserve"> </w:t>
      </w:r>
      <w:r>
        <w:t>a</w:t>
      </w:r>
      <w:r>
        <w:rPr>
          <w:spacing w:val="-4"/>
        </w:rPr>
        <w:t xml:space="preserve"> </w:t>
      </w:r>
      <w:r>
        <w:t>principled</w:t>
      </w:r>
      <w:r>
        <w:rPr>
          <w:spacing w:val="-4"/>
        </w:rPr>
        <w:t xml:space="preserve"> way, </w:t>
      </w:r>
      <w:r>
        <w:t>by</w:t>
      </w:r>
      <w:r>
        <w:rPr>
          <w:spacing w:val="-4"/>
        </w:rPr>
        <w:t xml:space="preserve"> </w:t>
      </w:r>
      <w:r>
        <w:t>what</w:t>
      </w:r>
      <w:r>
        <w:rPr>
          <w:spacing w:val="-4"/>
        </w:rPr>
        <w:t xml:space="preserve"> </w:t>
      </w:r>
      <w:r>
        <w:t>Croft</w:t>
      </w:r>
      <w:r>
        <w:rPr>
          <w:spacing w:val="-5"/>
        </w:rPr>
        <w:t xml:space="preserve"> </w:t>
      </w:r>
      <w:r>
        <w:t>calls</w:t>
      </w:r>
      <w:r>
        <w:rPr>
          <w:spacing w:val="-4"/>
        </w:rPr>
        <w:t xml:space="preserve"> </w:t>
      </w:r>
      <w:r>
        <w:t xml:space="preserve">the </w:t>
      </w:r>
      <w:r>
        <w:rPr>
          <w:i/>
        </w:rPr>
        <w:t xml:space="preserve">typological markedness of parts of speech </w:t>
      </w:r>
      <w:r>
        <w:t>(explained in detail in</w:t>
      </w:r>
      <w:r>
        <w:rPr>
          <w:spacing w:val="-16"/>
        </w:rPr>
        <w:t xml:space="preserve"> </w:t>
      </w:r>
      <w:r>
        <w:t>§</w:t>
      </w:r>
      <w:hyperlink w:anchor="_bookmark40" w:history="1">
        <w:r>
          <w:rPr>
            <w:color w:val="00AEEF"/>
          </w:rPr>
          <w:t>2.4</w:t>
        </w:r>
      </w:hyperlink>
      <w:r>
        <w:t>).</w:t>
      </w:r>
    </w:p>
    <w:p w14:paraId="6D76E233" w14:textId="77777777" w:rsidR="00792629" w:rsidRDefault="00ED58F8">
      <w:pPr>
        <w:pStyle w:val="BodyText"/>
        <w:spacing w:line="420" w:lineRule="auto"/>
        <w:ind w:left="119" w:right="432" w:firstLine="358"/>
        <w:jc w:val="both"/>
      </w:pPr>
      <w:r>
        <w:t>In</w:t>
      </w:r>
      <w:r>
        <w:rPr>
          <w:spacing w:val="-20"/>
        </w:rPr>
        <w:t xml:space="preserve"> </w:t>
      </w:r>
      <w:r>
        <w:t>arguing</w:t>
      </w:r>
      <w:r>
        <w:rPr>
          <w:spacing w:val="-19"/>
        </w:rPr>
        <w:t xml:space="preserve"> </w:t>
      </w:r>
      <w:r>
        <w:t>that</w:t>
      </w:r>
      <w:r>
        <w:rPr>
          <w:spacing w:val="-19"/>
        </w:rPr>
        <w:t xml:space="preserve"> </w:t>
      </w:r>
      <w:r>
        <w:t>Mundari</w:t>
      </w:r>
      <w:r>
        <w:rPr>
          <w:spacing w:val="-19"/>
        </w:rPr>
        <w:t xml:space="preserve"> </w:t>
      </w:r>
      <w:r>
        <w:t>(Austroasiatic</w:t>
      </w:r>
      <w:r>
        <w:rPr>
          <w:spacing w:val="-19"/>
        </w:rPr>
        <w:t xml:space="preserve"> </w:t>
      </w:r>
      <w:r>
        <w:t>&gt;</w:t>
      </w:r>
      <w:r>
        <w:rPr>
          <w:spacing w:val="-19"/>
        </w:rPr>
        <w:t xml:space="preserve"> </w:t>
      </w:r>
      <w:r>
        <w:t>Munda)</w:t>
      </w:r>
      <w:r>
        <w:rPr>
          <w:spacing w:val="-19"/>
        </w:rPr>
        <w:t xml:space="preserve"> </w:t>
      </w:r>
      <w:r>
        <w:t>is</w:t>
      </w:r>
      <w:r>
        <w:rPr>
          <w:spacing w:val="-21"/>
        </w:rPr>
        <w:t xml:space="preserve"> </w:t>
      </w:r>
      <w:r>
        <w:rPr>
          <w:i/>
        </w:rPr>
        <w:t>not</w:t>
      </w:r>
      <w:r>
        <w:rPr>
          <w:i/>
          <w:spacing w:val="-6"/>
        </w:rPr>
        <w:t xml:space="preserve"> </w:t>
      </w:r>
      <w:r>
        <w:t>a</w:t>
      </w:r>
      <w:r>
        <w:rPr>
          <w:spacing w:val="-19"/>
        </w:rPr>
        <w:t xml:space="preserve"> </w:t>
      </w:r>
      <w:r>
        <w:t>flexible</w:t>
      </w:r>
      <w:r>
        <w:rPr>
          <w:spacing w:val="-19"/>
        </w:rPr>
        <w:t xml:space="preserve"> </w:t>
      </w:r>
      <w:r>
        <w:t>language,</w:t>
      </w:r>
      <w:r>
        <w:rPr>
          <w:spacing w:val="-18"/>
        </w:rPr>
        <w:t xml:space="preserve"> </w:t>
      </w:r>
      <w:hyperlink w:anchor="_bookmark75" w:history="1">
        <w:r>
          <w:rPr>
            <w:color w:val="BF003F"/>
          </w:rPr>
          <w:t>Evans</w:t>
        </w:r>
        <w:r>
          <w:rPr>
            <w:color w:val="BF003F"/>
            <w:spacing w:val="-19"/>
          </w:rPr>
          <w:t xml:space="preserve"> </w:t>
        </w:r>
        <w:r>
          <w:rPr>
            <w:color w:val="BF003F"/>
          </w:rPr>
          <w:t>&amp;</w:t>
        </w:r>
        <w:r>
          <w:rPr>
            <w:color w:val="BF003F"/>
            <w:spacing w:val="-19"/>
          </w:rPr>
          <w:t xml:space="preserve"> </w:t>
        </w:r>
        <w:r>
          <w:rPr>
            <w:color w:val="BF003F"/>
          </w:rPr>
          <w:t>Osada</w:t>
        </w:r>
      </w:hyperlink>
      <w:r>
        <w:rPr>
          <w:color w:val="BF003F"/>
        </w:rPr>
        <w:t xml:space="preserve"> </w:t>
      </w:r>
      <w:hyperlink w:anchor="_bookmark75" w:history="1">
        <w:r>
          <w:rPr>
            <w:color w:val="BF003F"/>
          </w:rPr>
          <w:t>(2005)</w:t>
        </w:r>
        <w:r>
          <w:rPr>
            <w:color w:val="BF003F"/>
            <w:spacing w:val="-14"/>
          </w:rPr>
          <w:t xml:space="preserve"> </w:t>
        </w:r>
      </w:hyperlink>
      <w:r>
        <w:t>conduct</w:t>
      </w:r>
      <w:r>
        <w:rPr>
          <w:spacing w:val="-13"/>
        </w:rPr>
        <w:t xml:space="preserve"> </w:t>
      </w:r>
      <w:r>
        <w:t>a</w:t>
      </w:r>
      <w:r>
        <w:rPr>
          <w:spacing w:val="-13"/>
        </w:rPr>
        <w:t xml:space="preserve"> </w:t>
      </w:r>
      <w:r>
        <w:t>dictionary</w:t>
      </w:r>
      <w:r>
        <w:rPr>
          <w:spacing w:val="-13"/>
        </w:rPr>
        <w:t xml:space="preserve"> </w:t>
      </w:r>
      <w:r>
        <w:t>analysis</w:t>
      </w:r>
      <w:r>
        <w:rPr>
          <w:spacing w:val="-13"/>
        </w:rPr>
        <w:t xml:space="preserve"> </w:t>
      </w:r>
      <w:r>
        <w:t>using</w:t>
      </w:r>
      <w:r>
        <w:rPr>
          <w:spacing w:val="-13"/>
        </w:rPr>
        <w:t xml:space="preserve"> </w:t>
      </w:r>
      <w:r>
        <w:t>a</w:t>
      </w:r>
      <w:r>
        <w:rPr>
          <w:spacing w:val="-13"/>
        </w:rPr>
        <w:t xml:space="preserve"> </w:t>
      </w:r>
      <w:r>
        <w:t>focused</w:t>
      </w:r>
      <w:r>
        <w:rPr>
          <w:spacing w:val="-13"/>
        </w:rPr>
        <w:t xml:space="preserve"> </w:t>
      </w:r>
      <w:r>
        <w:t>105-word</w:t>
      </w:r>
      <w:r>
        <w:rPr>
          <w:spacing w:val="-13"/>
        </w:rPr>
        <w:t xml:space="preserve"> </w:t>
      </w:r>
      <w:r>
        <w:t>sample</w:t>
      </w:r>
      <w:r>
        <w:rPr>
          <w:spacing w:val="-13"/>
        </w:rPr>
        <w:t xml:space="preserve"> </w:t>
      </w:r>
      <w:r>
        <w:t>as</w:t>
      </w:r>
      <w:r>
        <w:rPr>
          <w:spacing w:val="-13"/>
        </w:rPr>
        <w:t xml:space="preserve"> </w:t>
      </w:r>
      <w:r>
        <w:t>well</w:t>
      </w:r>
      <w:r>
        <w:rPr>
          <w:spacing w:val="-13"/>
        </w:rPr>
        <w:t xml:space="preserve"> </w:t>
      </w:r>
      <w:r>
        <w:t>as</w:t>
      </w:r>
      <w:r>
        <w:rPr>
          <w:spacing w:val="-13"/>
        </w:rPr>
        <w:t xml:space="preserve"> </w:t>
      </w:r>
      <w:r>
        <w:t>a</w:t>
      </w:r>
      <w:r>
        <w:rPr>
          <w:spacing w:val="-13"/>
        </w:rPr>
        <w:t xml:space="preserve"> </w:t>
      </w:r>
      <w:r>
        <w:t>larger</w:t>
      </w:r>
      <w:r>
        <w:rPr>
          <w:spacing w:val="-13"/>
        </w:rPr>
        <w:t xml:space="preserve"> </w:t>
      </w:r>
      <w:r>
        <w:t xml:space="preserve">5,000 word-sample. In the 105-word sample, 74 words (72%) could be used as either noun or verb. In the larger sample, 1,953 words (52%) could be used as both noun and verb. The complete figures for the large sample are shown in </w:t>
      </w:r>
      <w:hyperlink w:anchor="_bookmark21" w:history="1">
        <w:r>
          <w:rPr>
            <w:color w:val="00AEEF"/>
            <w:spacing w:val="-3"/>
          </w:rPr>
          <w:t xml:space="preserve">Table </w:t>
        </w:r>
        <w:r>
          <w:rPr>
            <w:color w:val="00AEEF"/>
          </w:rPr>
          <w:t>1.1</w:t>
        </w:r>
      </w:hyperlink>
      <w:r>
        <w:t xml:space="preserve">. Evans &amp; Osada argue </w:t>
      </w:r>
      <w:proofErr w:type="gramStart"/>
      <w:r>
        <w:t>on the basis of</w:t>
      </w:r>
      <w:proofErr w:type="gramEnd"/>
      <w:r>
        <w:t xml:space="preserve"> these</w:t>
      </w:r>
      <w:r>
        <w:rPr>
          <w:spacing w:val="-13"/>
        </w:rPr>
        <w:t xml:space="preserve"> </w:t>
      </w:r>
      <w:r>
        <w:t>data</w:t>
      </w:r>
      <w:r>
        <w:rPr>
          <w:spacing w:val="-12"/>
        </w:rPr>
        <w:t xml:space="preserve"> </w:t>
      </w:r>
      <w:r>
        <w:t>that,</w:t>
      </w:r>
      <w:r>
        <w:rPr>
          <w:spacing w:val="-10"/>
        </w:rPr>
        <w:t xml:space="preserve"> </w:t>
      </w:r>
      <w:r>
        <w:t>because</w:t>
      </w:r>
      <w:r>
        <w:rPr>
          <w:spacing w:val="-12"/>
        </w:rPr>
        <w:t xml:space="preserve"> </w:t>
      </w:r>
      <w:r>
        <w:t>not</w:t>
      </w:r>
      <w:r>
        <w:rPr>
          <w:spacing w:val="-11"/>
        </w:rPr>
        <w:t xml:space="preserve"> </w:t>
      </w:r>
      <w:r>
        <w:t>all</w:t>
      </w:r>
      <w:r>
        <w:rPr>
          <w:spacing w:val="-12"/>
        </w:rPr>
        <w:t xml:space="preserve"> </w:t>
      </w:r>
      <w:r>
        <w:t>the</w:t>
      </w:r>
      <w:r>
        <w:rPr>
          <w:spacing w:val="-11"/>
        </w:rPr>
        <w:t xml:space="preserve"> </w:t>
      </w:r>
      <w:r>
        <w:t>words</w:t>
      </w:r>
      <w:r>
        <w:rPr>
          <w:spacing w:val="-12"/>
        </w:rPr>
        <w:t xml:space="preserve"> </w:t>
      </w:r>
      <w:r>
        <w:t>in</w:t>
      </w:r>
      <w:r>
        <w:rPr>
          <w:spacing w:val="-12"/>
        </w:rPr>
        <w:t xml:space="preserve"> </w:t>
      </w:r>
      <w:r>
        <w:t>the</w:t>
      </w:r>
      <w:r>
        <w:rPr>
          <w:spacing w:val="-11"/>
        </w:rPr>
        <w:t xml:space="preserve"> </w:t>
      </w:r>
      <w:r>
        <w:t>Mundari</w:t>
      </w:r>
      <w:r>
        <w:rPr>
          <w:spacing w:val="-12"/>
        </w:rPr>
        <w:t xml:space="preserve"> </w:t>
      </w:r>
      <w:r>
        <w:t>lexicon</w:t>
      </w:r>
      <w:r>
        <w:rPr>
          <w:spacing w:val="-12"/>
        </w:rPr>
        <w:t xml:space="preserve"> </w:t>
      </w:r>
      <w:r>
        <w:t>are</w:t>
      </w:r>
      <w:r>
        <w:rPr>
          <w:spacing w:val="-13"/>
        </w:rPr>
        <w:t xml:space="preserve"> </w:t>
      </w:r>
      <w:r>
        <w:t>flexible,</w:t>
      </w:r>
      <w:r>
        <w:rPr>
          <w:spacing w:val="-10"/>
        </w:rPr>
        <w:t xml:space="preserve"> </w:t>
      </w:r>
      <w:r>
        <w:t>Mundari</w:t>
      </w:r>
      <w:r>
        <w:rPr>
          <w:spacing w:val="-12"/>
        </w:rPr>
        <w:t xml:space="preserve"> </w:t>
      </w:r>
      <w:r>
        <w:t>cannot be</w:t>
      </w:r>
      <w:r>
        <w:rPr>
          <w:spacing w:val="-6"/>
        </w:rPr>
        <w:t xml:space="preserve"> </w:t>
      </w:r>
      <w:r>
        <w:t>considered</w:t>
      </w:r>
      <w:r>
        <w:rPr>
          <w:spacing w:val="-5"/>
        </w:rPr>
        <w:t xml:space="preserve"> </w:t>
      </w:r>
      <w:r>
        <w:t>a</w:t>
      </w:r>
      <w:r>
        <w:rPr>
          <w:spacing w:val="-5"/>
        </w:rPr>
        <w:t xml:space="preserve"> </w:t>
      </w:r>
      <w:r>
        <w:t>flexible</w:t>
      </w:r>
      <w:r>
        <w:rPr>
          <w:spacing w:val="-5"/>
        </w:rPr>
        <w:t xml:space="preserve"> </w:t>
      </w:r>
      <w:r>
        <w:t>language.</w:t>
      </w:r>
      <w:r>
        <w:rPr>
          <w:spacing w:val="13"/>
        </w:rPr>
        <w:t xml:space="preserve"> </w:t>
      </w:r>
      <w:r>
        <w:t>As</w:t>
      </w:r>
      <w:r>
        <w:rPr>
          <w:spacing w:val="-5"/>
        </w:rPr>
        <w:t xml:space="preserve"> </w:t>
      </w:r>
      <w:r>
        <w:t>with</w:t>
      </w:r>
      <w:r>
        <w:rPr>
          <w:spacing w:val="-5"/>
        </w:rPr>
        <w:t xml:space="preserve"> </w:t>
      </w:r>
      <w:r>
        <w:t>any</w:t>
      </w:r>
      <w:r>
        <w:rPr>
          <w:spacing w:val="-6"/>
        </w:rPr>
        <w:t xml:space="preserve"> </w:t>
      </w:r>
      <w:r>
        <w:t>whole-language</w:t>
      </w:r>
      <w:r>
        <w:rPr>
          <w:spacing w:val="-5"/>
        </w:rPr>
        <w:t xml:space="preserve"> </w:t>
      </w:r>
      <w:r>
        <w:t>typology,</w:t>
      </w:r>
      <w:r>
        <w:rPr>
          <w:spacing w:val="-5"/>
        </w:rPr>
        <w:t xml:space="preserve"> </w:t>
      </w:r>
      <w:r>
        <w:rPr>
          <w:spacing w:val="-3"/>
        </w:rPr>
        <w:t>however,</w:t>
      </w:r>
      <w:r>
        <w:rPr>
          <w:spacing w:val="-5"/>
        </w:rPr>
        <w:t xml:space="preserve"> </w:t>
      </w:r>
      <w:r>
        <w:t>this</w:t>
      </w:r>
      <w:r>
        <w:rPr>
          <w:spacing w:val="-6"/>
        </w:rPr>
        <w:t xml:space="preserve"> </w:t>
      </w:r>
      <w:r>
        <w:t>is</w:t>
      </w:r>
      <w:r>
        <w:rPr>
          <w:spacing w:val="-5"/>
        </w:rPr>
        <w:t xml:space="preserve"> </w:t>
      </w:r>
      <w:r>
        <w:t xml:space="preserve">an oversimplification. </w:t>
      </w:r>
      <w:r>
        <w:rPr>
          <w:spacing w:val="-8"/>
        </w:rPr>
        <w:t xml:space="preserve">To </w:t>
      </w:r>
      <w:r>
        <w:t xml:space="preserve">overlook the flexibility of these words ignores the behavior of a vast portion of the lexicon. It is exactly this behavior which is of interest in this thesis. Evans &amp; </w:t>
      </w:r>
      <w:proofErr w:type="spellStart"/>
      <w:r>
        <w:t>Osada’s</w:t>
      </w:r>
      <w:proofErr w:type="spellEnd"/>
      <w:r>
        <w:rPr>
          <w:spacing w:val="-15"/>
        </w:rPr>
        <w:t xml:space="preserve"> </w:t>
      </w:r>
      <w:r>
        <w:t>study</w:t>
      </w:r>
      <w:r>
        <w:rPr>
          <w:spacing w:val="-15"/>
        </w:rPr>
        <w:t xml:space="preserve"> </w:t>
      </w:r>
      <w:r>
        <w:t>constitutes</w:t>
      </w:r>
      <w:r>
        <w:rPr>
          <w:spacing w:val="-15"/>
        </w:rPr>
        <w:t xml:space="preserve"> </w:t>
      </w:r>
      <w:r>
        <w:t>an</w:t>
      </w:r>
      <w:r>
        <w:rPr>
          <w:spacing w:val="-14"/>
        </w:rPr>
        <w:t xml:space="preserve"> </w:t>
      </w:r>
      <w:r>
        <w:t>important</w:t>
      </w:r>
      <w:r>
        <w:rPr>
          <w:spacing w:val="-15"/>
        </w:rPr>
        <w:t xml:space="preserve"> </w:t>
      </w:r>
      <w:r>
        <w:t>contribution</w:t>
      </w:r>
      <w:r>
        <w:rPr>
          <w:spacing w:val="-15"/>
        </w:rPr>
        <w:t xml:space="preserve"> </w:t>
      </w:r>
      <w:r>
        <w:t>to</w:t>
      </w:r>
      <w:r>
        <w:rPr>
          <w:spacing w:val="-15"/>
        </w:rPr>
        <w:t xml:space="preserve"> </w:t>
      </w:r>
      <w:r>
        <w:t>our</w:t>
      </w:r>
      <w:r>
        <w:rPr>
          <w:spacing w:val="-14"/>
        </w:rPr>
        <w:t xml:space="preserve"> </w:t>
      </w:r>
      <w:r>
        <w:t>knowledge</w:t>
      </w:r>
      <w:r>
        <w:rPr>
          <w:spacing w:val="-15"/>
        </w:rPr>
        <w:t xml:space="preserve"> </w:t>
      </w:r>
      <w:r>
        <w:t>of</w:t>
      </w:r>
      <w:r>
        <w:rPr>
          <w:spacing w:val="-15"/>
        </w:rPr>
        <w:t xml:space="preserve"> </w:t>
      </w:r>
      <w:r>
        <w:t>the</w:t>
      </w:r>
      <w:r>
        <w:rPr>
          <w:spacing w:val="-15"/>
        </w:rPr>
        <w:t xml:space="preserve"> </w:t>
      </w:r>
      <w:r>
        <w:t>empirical</w:t>
      </w:r>
      <w:r>
        <w:rPr>
          <w:spacing w:val="-14"/>
        </w:rPr>
        <w:t xml:space="preserve"> </w:t>
      </w:r>
      <w:r>
        <w:t>extent of lexical flexibility across</w:t>
      </w:r>
      <w:r>
        <w:rPr>
          <w:spacing w:val="-6"/>
        </w:rPr>
        <w:t xml:space="preserve"> </w:t>
      </w:r>
      <w:r>
        <w:t>languages.</w:t>
      </w:r>
    </w:p>
    <w:p w14:paraId="04D0AA21" w14:textId="75827699" w:rsidR="00792629" w:rsidRDefault="00742DA9">
      <w:pPr>
        <w:pStyle w:val="BodyText"/>
        <w:spacing w:line="266" w:lineRule="exact"/>
        <w:ind w:left="478"/>
        <w:jc w:val="both"/>
      </w:pPr>
      <w:r>
        <w:rPr>
          <w:noProof/>
        </w:rPr>
        <mc:AlternateContent>
          <mc:Choice Requires="wps">
            <w:drawing>
              <wp:anchor distT="0" distB="0" distL="114300" distR="114300" simplePos="0" relativeHeight="15735808" behindDoc="0" locked="0" layoutInCell="1" allowOverlap="1" wp14:anchorId="6F979275" wp14:editId="0AA4F61D">
                <wp:simplePos x="0" y="0"/>
                <wp:positionH relativeFrom="page">
                  <wp:posOffset>7097395</wp:posOffset>
                </wp:positionH>
                <wp:positionV relativeFrom="paragraph">
                  <wp:posOffset>166370</wp:posOffset>
                </wp:positionV>
                <wp:extent cx="0" cy="0"/>
                <wp:effectExtent l="0" t="0" r="0" b="0"/>
                <wp:wrapNone/>
                <wp:docPr id="3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420EF" id="Line 21" o:spid="_x0000_s1026" style="position:absolute;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8.85pt,13.1pt" to="558.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" strokeweight="1.75731mm">
                <w10:wrap anchorx="page"/>
              </v:line>
            </w:pict>
          </mc:Fallback>
        </mc:AlternateContent>
      </w:r>
      <w:hyperlink w:anchor="_bookmark58" w:history="1">
        <w:r w:rsidR="00ED58F8">
          <w:rPr>
            <w:color w:val="BF003F"/>
          </w:rPr>
          <w:t>Creissels</w:t>
        </w:r>
        <w:r w:rsidR="00ED58F8">
          <w:rPr>
            <w:color w:val="BF003F"/>
            <w:spacing w:val="-24"/>
          </w:rPr>
          <w:t xml:space="preserve"> </w:t>
        </w:r>
        <w:r w:rsidR="00ED58F8">
          <w:rPr>
            <w:color w:val="BF003F"/>
          </w:rPr>
          <w:t>(2017)</w:t>
        </w:r>
        <w:r w:rsidR="00ED58F8">
          <w:rPr>
            <w:color w:val="BF003F"/>
            <w:spacing w:val="-24"/>
          </w:rPr>
          <w:t xml:space="preserve"> </w:t>
        </w:r>
      </w:hyperlink>
      <w:r w:rsidR="00ED58F8">
        <w:t>is</w:t>
      </w:r>
      <w:r w:rsidR="00ED58F8">
        <w:rPr>
          <w:spacing w:val="-24"/>
        </w:rPr>
        <w:t xml:space="preserve"> </w:t>
      </w:r>
      <w:r w:rsidR="00ED58F8">
        <w:t>a</w:t>
      </w:r>
      <w:r w:rsidR="00ED58F8">
        <w:rPr>
          <w:spacing w:val="-23"/>
        </w:rPr>
        <w:t xml:space="preserve"> </w:t>
      </w:r>
      <w:r w:rsidR="00ED58F8">
        <w:t>careful</w:t>
      </w:r>
      <w:r w:rsidR="00ED58F8">
        <w:rPr>
          <w:spacing w:val="-24"/>
        </w:rPr>
        <w:t xml:space="preserve"> </w:t>
      </w:r>
      <w:r w:rsidR="00ED58F8">
        <w:t>lexicon-based</w:t>
      </w:r>
      <w:r w:rsidR="00ED58F8">
        <w:rPr>
          <w:spacing w:val="-24"/>
        </w:rPr>
        <w:t xml:space="preserve"> </w:t>
      </w:r>
      <w:r w:rsidR="00ED58F8">
        <w:t>of</w:t>
      </w:r>
      <w:r w:rsidR="00ED58F8">
        <w:rPr>
          <w:spacing w:val="-24"/>
        </w:rPr>
        <w:t xml:space="preserve"> </w:t>
      </w:r>
      <w:r w:rsidR="00ED58F8">
        <w:t>flexibility</w:t>
      </w:r>
      <w:r w:rsidR="00ED58F8">
        <w:rPr>
          <w:spacing w:val="-24"/>
        </w:rPr>
        <w:t xml:space="preserve"> </w:t>
      </w:r>
      <w:r w:rsidR="00ED58F8">
        <w:t>in</w:t>
      </w:r>
      <w:r w:rsidR="00ED58F8">
        <w:rPr>
          <w:spacing w:val="-24"/>
        </w:rPr>
        <w:t xml:space="preserve"> </w:t>
      </w:r>
      <w:r w:rsidR="00ED58F8">
        <w:t>Mandinka</w:t>
      </w:r>
      <w:r w:rsidR="00ED58F8">
        <w:rPr>
          <w:spacing w:val="-24"/>
        </w:rPr>
        <w:t xml:space="preserve"> </w:t>
      </w:r>
      <w:r w:rsidR="00ED58F8">
        <w:t>(Mande).</w:t>
      </w:r>
      <w:r w:rsidR="00ED58F8">
        <w:rPr>
          <w:spacing w:val="8"/>
        </w:rPr>
        <w:t xml:space="preserve"> </w:t>
      </w:r>
      <w:r w:rsidR="00ED58F8">
        <w:t>While</w:t>
      </w:r>
      <w:r w:rsidR="00ED58F8">
        <w:rPr>
          <w:spacing w:val="-24"/>
        </w:rPr>
        <w:t xml:space="preserve"> </w:t>
      </w:r>
      <w:r w:rsidR="00ED58F8">
        <w:t>Mandinka</w:t>
      </w:r>
    </w:p>
    <w:p w14:paraId="541B612B" w14:textId="77777777" w:rsidR="00792629" w:rsidRDefault="00792629">
      <w:pPr>
        <w:spacing w:line="266" w:lineRule="exact"/>
        <w:jc w:val="both"/>
        <w:sectPr w:rsidR="00792629">
          <w:pgSz w:w="12240" w:h="15840"/>
          <w:pgMar w:top="1500" w:right="1000" w:bottom="1040" w:left="1680" w:header="0" w:footer="856" w:gutter="0"/>
          <w:cols w:space="720"/>
        </w:sectPr>
      </w:pPr>
    </w:p>
    <w:p w14:paraId="396B9CC4" w14:textId="77777777" w:rsidR="00792629" w:rsidRDefault="00ED58F8">
      <w:pPr>
        <w:spacing w:before="73" w:line="259" w:lineRule="auto"/>
        <w:ind w:left="2254" w:right="795" w:hanging="939"/>
      </w:pPr>
      <w:bookmarkStart w:id="37" w:name="_bookmark21"/>
      <w:bookmarkStart w:id="38" w:name="_bookmark22"/>
      <w:bookmarkEnd w:id="37"/>
      <w:bookmarkEnd w:id="38"/>
      <w:r>
        <w:rPr>
          <w:b/>
        </w:rPr>
        <w:lastRenderedPageBreak/>
        <w:t xml:space="preserve">Table 1.1: </w:t>
      </w:r>
      <w:r>
        <w:t>Percentage of words used as nouns, verbs, or both in Mundari (Austroasiatic &gt; Munda) (</w:t>
      </w:r>
      <w:hyperlink w:anchor="_bookmark75" w:history="1">
        <w:r>
          <w:rPr>
            <w:color w:val="BF003F"/>
          </w:rPr>
          <w:t>Evans &amp; Osada 2005</w:t>
        </w:r>
      </w:hyperlink>
      <w:r>
        <w:t>: 383)</w:t>
      </w:r>
    </w:p>
    <w:p w14:paraId="7069E57D" w14:textId="77777777" w:rsidR="00792629" w:rsidRDefault="00792629">
      <w:pPr>
        <w:pStyle w:val="BodyText"/>
        <w:spacing w:before="10"/>
        <w:rPr>
          <w:sz w:val="18"/>
        </w:rPr>
      </w:pPr>
    </w:p>
    <w:tbl>
      <w:tblPr>
        <w:tblW w:w="0" w:type="auto"/>
        <w:tblInd w:w="3069" w:type="dxa"/>
        <w:tblLayout w:type="fixed"/>
        <w:tblCellMar>
          <w:left w:w="0" w:type="dxa"/>
          <w:right w:w="0" w:type="dxa"/>
        </w:tblCellMar>
        <w:tblLook w:val="01E0" w:firstRow="1" w:lastRow="1" w:firstColumn="1" w:lastColumn="1" w:noHBand="0" w:noVBand="0"/>
      </w:tblPr>
      <w:tblGrid>
        <w:gridCol w:w="1656"/>
        <w:gridCol w:w="737"/>
        <w:gridCol w:w="725"/>
      </w:tblGrid>
      <w:tr w:rsidR="00792629" w14:paraId="5894C60A" w14:textId="77777777">
        <w:trPr>
          <w:trHeight w:val="335"/>
        </w:trPr>
        <w:tc>
          <w:tcPr>
            <w:tcW w:w="1656" w:type="dxa"/>
            <w:tcBorders>
              <w:top w:val="single" w:sz="8" w:space="0" w:color="000000"/>
            </w:tcBorders>
          </w:tcPr>
          <w:p w14:paraId="2995E7E5" w14:textId="77777777" w:rsidR="00792629" w:rsidRDefault="00ED58F8">
            <w:pPr>
              <w:pStyle w:val="TableParagraph"/>
              <w:spacing w:before="54" w:line="262" w:lineRule="exact"/>
              <w:rPr>
                <w:sz w:val="24"/>
              </w:rPr>
            </w:pPr>
            <w:r>
              <w:rPr>
                <w:sz w:val="24"/>
              </w:rPr>
              <w:t>noun only</w:t>
            </w:r>
          </w:p>
        </w:tc>
        <w:tc>
          <w:tcPr>
            <w:tcW w:w="737" w:type="dxa"/>
            <w:tcBorders>
              <w:top w:val="single" w:sz="8" w:space="0" w:color="000000"/>
            </w:tcBorders>
          </w:tcPr>
          <w:p w14:paraId="76EDFCDA" w14:textId="77777777" w:rsidR="00792629" w:rsidRDefault="00ED58F8">
            <w:pPr>
              <w:pStyle w:val="TableParagraph"/>
              <w:spacing w:before="54" w:line="262" w:lineRule="exact"/>
              <w:ind w:left="0" w:right="118"/>
              <w:jc w:val="right"/>
              <w:rPr>
                <w:sz w:val="24"/>
              </w:rPr>
            </w:pPr>
            <w:r>
              <w:rPr>
                <w:w w:val="95"/>
                <w:sz w:val="24"/>
              </w:rPr>
              <w:t>772</w:t>
            </w:r>
          </w:p>
        </w:tc>
        <w:tc>
          <w:tcPr>
            <w:tcW w:w="725" w:type="dxa"/>
            <w:tcBorders>
              <w:top w:val="single" w:sz="8" w:space="0" w:color="000000"/>
            </w:tcBorders>
          </w:tcPr>
          <w:p w14:paraId="230A2E09" w14:textId="77777777" w:rsidR="00792629" w:rsidRDefault="00ED58F8">
            <w:pPr>
              <w:pStyle w:val="TableParagraph"/>
              <w:spacing w:before="54" w:line="262" w:lineRule="exact"/>
              <w:ind w:left="0" w:right="119"/>
              <w:jc w:val="right"/>
              <w:rPr>
                <w:sz w:val="24"/>
              </w:rPr>
            </w:pPr>
            <w:r>
              <w:rPr>
                <w:w w:val="95"/>
                <w:sz w:val="24"/>
              </w:rPr>
              <w:t>20%</w:t>
            </w:r>
          </w:p>
        </w:tc>
      </w:tr>
      <w:tr w:rsidR="00792629" w14:paraId="0F2729DF" w14:textId="77777777">
        <w:trPr>
          <w:trHeight w:val="288"/>
        </w:trPr>
        <w:tc>
          <w:tcPr>
            <w:tcW w:w="1656" w:type="dxa"/>
          </w:tcPr>
          <w:p w14:paraId="5E7E655E" w14:textId="77777777" w:rsidR="00792629" w:rsidRDefault="00ED58F8">
            <w:pPr>
              <w:pStyle w:val="TableParagraph"/>
              <w:spacing w:before="7" w:line="262" w:lineRule="exact"/>
              <w:rPr>
                <w:sz w:val="24"/>
              </w:rPr>
            </w:pPr>
            <w:r>
              <w:rPr>
                <w:sz w:val="24"/>
              </w:rPr>
              <w:t>verb only</w:t>
            </w:r>
          </w:p>
        </w:tc>
        <w:tc>
          <w:tcPr>
            <w:tcW w:w="737" w:type="dxa"/>
          </w:tcPr>
          <w:p w14:paraId="3203AB07" w14:textId="77777777" w:rsidR="00792629" w:rsidRDefault="00ED58F8">
            <w:pPr>
              <w:pStyle w:val="TableParagraph"/>
              <w:spacing w:before="7" w:line="262" w:lineRule="exact"/>
              <w:ind w:left="0" w:right="118"/>
              <w:jc w:val="right"/>
              <w:rPr>
                <w:sz w:val="24"/>
              </w:rPr>
            </w:pPr>
            <w:r>
              <w:rPr>
                <w:w w:val="95"/>
                <w:sz w:val="24"/>
              </w:rPr>
              <w:t>1,099</w:t>
            </w:r>
          </w:p>
        </w:tc>
        <w:tc>
          <w:tcPr>
            <w:tcW w:w="725" w:type="dxa"/>
          </w:tcPr>
          <w:p w14:paraId="51C50A40" w14:textId="77777777" w:rsidR="00792629" w:rsidRDefault="00ED58F8">
            <w:pPr>
              <w:pStyle w:val="TableParagraph"/>
              <w:spacing w:before="7" w:line="262" w:lineRule="exact"/>
              <w:ind w:left="0" w:right="119"/>
              <w:jc w:val="right"/>
              <w:rPr>
                <w:sz w:val="24"/>
              </w:rPr>
            </w:pPr>
            <w:r>
              <w:rPr>
                <w:w w:val="95"/>
                <w:sz w:val="24"/>
              </w:rPr>
              <w:t>28%</w:t>
            </w:r>
          </w:p>
        </w:tc>
      </w:tr>
      <w:tr w:rsidR="00792629" w14:paraId="2D4BC586" w14:textId="77777777">
        <w:trPr>
          <w:trHeight w:val="348"/>
        </w:trPr>
        <w:tc>
          <w:tcPr>
            <w:tcW w:w="1656" w:type="dxa"/>
            <w:tcBorders>
              <w:bottom w:val="single" w:sz="6" w:space="0" w:color="000000"/>
            </w:tcBorders>
          </w:tcPr>
          <w:p w14:paraId="6C7E03B6" w14:textId="77777777" w:rsidR="00792629" w:rsidRDefault="00ED58F8">
            <w:pPr>
              <w:pStyle w:val="TableParagraph"/>
              <w:spacing w:before="7"/>
              <w:rPr>
                <w:sz w:val="24"/>
              </w:rPr>
            </w:pPr>
            <w:r>
              <w:rPr>
                <w:sz w:val="24"/>
              </w:rPr>
              <w:t>noun and verb</w:t>
            </w:r>
          </w:p>
        </w:tc>
        <w:tc>
          <w:tcPr>
            <w:tcW w:w="737" w:type="dxa"/>
            <w:tcBorders>
              <w:bottom w:val="single" w:sz="6" w:space="0" w:color="000000"/>
            </w:tcBorders>
          </w:tcPr>
          <w:p w14:paraId="396143B2" w14:textId="77777777" w:rsidR="00792629" w:rsidRDefault="00ED58F8">
            <w:pPr>
              <w:pStyle w:val="TableParagraph"/>
              <w:spacing w:before="7"/>
              <w:ind w:left="0" w:right="118"/>
              <w:jc w:val="right"/>
              <w:rPr>
                <w:sz w:val="24"/>
              </w:rPr>
            </w:pPr>
            <w:r>
              <w:rPr>
                <w:w w:val="95"/>
                <w:sz w:val="24"/>
              </w:rPr>
              <w:t>1,953</w:t>
            </w:r>
          </w:p>
        </w:tc>
        <w:tc>
          <w:tcPr>
            <w:tcW w:w="725" w:type="dxa"/>
            <w:tcBorders>
              <w:bottom w:val="single" w:sz="6" w:space="0" w:color="000000"/>
            </w:tcBorders>
          </w:tcPr>
          <w:p w14:paraId="636ED0C3" w14:textId="77777777" w:rsidR="00792629" w:rsidRDefault="00ED58F8">
            <w:pPr>
              <w:pStyle w:val="TableParagraph"/>
              <w:spacing w:before="7"/>
              <w:ind w:left="0" w:right="118"/>
              <w:jc w:val="right"/>
              <w:rPr>
                <w:sz w:val="24"/>
              </w:rPr>
            </w:pPr>
            <w:r>
              <w:rPr>
                <w:w w:val="95"/>
                <w:sz w:val="24"/>
              </w:rPr>
              <w:t>52%</w:t>
            </w:r>
          </w:p>
        </w:tc>
      </w:tr>
      <w:tr w:rsidR="00792629" w14:paraId="106F5357" w14:textId="77777777">
        <w:trPr>
          <w:trHeight w:val="395"/>
        </w:trPr>
        <w:tc>
          <w:tcPr>
            <w:tcW w:w="1656" w:type="dxa"/>
            <w:tcBorders>
              <w:top w:val="single" w:sz="6" w:space="0" w:color="000000"/>
              <w:bottom w:val="single" w:sz="8" w:space="0" w:color="000000"/>
            </w:tcBorders>
          </w:tcPr>
          <w:p w14:paraId="4EE562BF" w14:textId="77777777" w:rsidR="00792629" w:rsidRDefault="00ED58F8">
            <w:pPr>
              <w:pStyle w:val="TableParagraph"/>
              <w:spacing w:before="53"/>
              <w:rPr>
                <w:sz w:val="24"/>
              </w:rPr>
            </w:pPr>
            <w:r>
              <w:rPr>
                <w:sz w:val="24"/>
              </w:rPr>
              <w:t>Total</w:t>
            </w:r>
          </w:p>
        </w:tc>
        <w:tc>
          <w:tcPr>
            <w:tcW w:w="737" w:type="dxa"/>
            <w:tcBorders>
              <w:top w:val="single" w:sz="6" w:space="0" w:color="000000"/>
              <w:bottom w:val="single" w:sz="8" w:space="0" w:color="000000"/>
            </w:tcBorders>
          </w:tcPr>
          <w:p w14:paraId="510A14A6" w14:textId="77777777" w:rsidR="00792629" w:rsidRDefault="00ED58F8">
            <w:pPr>
              <w:pStyle w:val="TableParagraph"/>
              <w:spacing w:before="53"/>
              <w:ind w:left="0" w:right="118"/>
              <w:jc w:val="right"/>
              <w:rPr>
                <w:sz w:val="24"/>
              </w:rPr>
            </w:pPr>
            <w:r>
              <w:rPr>
                <w:w w:val="95"/>
                <w:sz w:val="24"/>
              </w:rPr>
              <w:t>3,824</w:t>
            </w:r>
          </w:p>
        </w:tc>
        <w:tc>
          <w:tcPr>
            <w:tcW w:w="725" w:type="dxa"/>
            <w:tcBorders>
              <w:top w:val="single" w:sz="6" w:space="0" w:color="000000"/>
              <w:bottom w:val="single" w:sz="8" w:space="0" w:color="000000"/>
            </w:tcBorders>
          </w:tcPr>
          <w:p w14:paraId="0AC7074A" w14:textId="77777777" w:rsidR="00792629" w:rsidRDefault="00ED58F8">
            <w:pPr>
              <w:pStyle w:val="TableParagraph"/>
              <w:spacing w:before="53"/>
              <w:ind w:left="0" w:right="118"/>
              <w:jc w:val="right"/>
              <w:rPr>
                <w:sz w:val="24"/>
              </w:rPr>
            </w:pPr>
            <w:r>
              <w:rPr>
                <w:w w:val="95"/>
                <w:sz w:val="24"/>
              </w:rPr>
              <w:t>100%</w:t>
            </w:r>
          </w:p>
        </w:tc>
      </w:tr>
    </w:tbl>
    <w:p w14:paraId="19DCDF97" w14:textId="77777777" w:rsidR="00792629" w:rsidRDefault="00792629">
      <w:pPr>
        <w:pStyle w:val="BodyText"/>
      </w:pPr>
    </w:p>
    <w:p w14:paraId="497A530F" w14:textId="77777777" w:rsidR="00792629" w:rsidRDefault="00ED58F8">
      <w:pPr>
        <w:pStyle w:val="BodyText"/>
        <w:spacing w:before="140" w:line="420" w:lineRule="auto"/>
        <w:ind w:left="120" w:right="432"/>
        <w:jc w:val="both"/>
      </w:pPr>
      <w:r>
        <w:t>has nominal and verbal constructions that allow the predicative and referring functions of words</w:t>
      </w:r>
      <w:r>
        <w:rPr>
          <w:spacing w:val="-14"/>
        </w:rPr>
        <w:t xml:space="preserve"> </w:t>
      </w:r>
      <w:r>
        <w:t>to</w:t>
      </w:r>
      <w:r>
        <w:rPr>
          <w:spacing w:val="-14"/>
        </w:rPr>
        <w:t xml:space="preserve"> </w:t>
      </w:r>
      <w:r>
        <w:t>be</w:t>
      </w:r>
      <w:r>
        <w:rPr>
          <w:spacing w:val="-13"/>
        </w:rPr>
        <w:t xml:space="preserve"> </w:t>
      </w:r>
      <w:r>
        <w:t>distinguished</w:t>
      </w:r>
      <w:r>
        <w:rPr>
          <w:spacing w:val="-14"/>
        </w:rPr>
        <w:t xml:space="preserve"> </w:t>
      </w:r>
      <w:r>
        <w:t>unambiguously,</w:t>
      </w:r>
      <w:r>
        <w:rPr>
          <w:spacing w:val="-12"/>
        </w:rPr>
        <w:t xml:space="preserve"> </w:t>
      </w:r>
      <w:r>
        <w:t>it</w:t>
      </w:r>
      <w:r>
        <w:rPr>
          <w:spacing w:val="-13"/>
        </w:rPr>
        <w:t xml:space="preserve"> </w:t>
      </w:r>
      <w:r>
        <w:t>is</w:t>
      </w:r>
      <w:r>
        <w:rPr>
          <w:spacing w:val="-14"/>
        </w:rPr>
        <w:t xml:space="preserve"> </w:t>
      </w:r>
      <w:r>
        <w:t>not</w:t>
      </w:r>
      <w:r>
        <w:rPr>
          <w:spacing w:val="-14"/>
        </w:rPr>
        <w:t xml:space="preserve"> </w:t>
      </w:r>
      <w:r>
        <w:t>as</w:t>
      </w:r>
      <w:r>
        <w:rPr>
          <w:spacing w:val="-13"/>
        </w:rPr>
        <w:t xml:space="preserve"> </w:t>
      </w:r>
      <w:r>
        <w:t>easy</w:t>
      </w:r>
      <w:r>
        <w:rPr>
          <w:spacing w:val="-14"/>
        </w:rPr>
        <w:t xml:space="preserve"> </w:t>
      </w:r>
      <w:r>
        <w:t>to</w:t>
      </w:r>
      <w:r>
        <w:rPr>
          <w:spacing w:val="-14"/>
        </w:rPr>
        <w:t xml:space="preserve"> </w:t>
      </w:r>
      <w:r>
        <w:t>separate</w:t>
      </w:r>
      <w:r>
        <w:rPr>
          <w:spacing w:val="-13"/>
        </w:rPr>
        <w:t xml:space="preserve"> </w:t>
      </w:r>
      <w:r>
        <w:t>word</w:t>
      </w:r>
      <w:r>
        <w:rPr>
          <w:spacing w:val="-14"/>
        </w:rPr>
        <w:t xml:space="preserve"> </w:t>
      </w:r>
      <w:r>
        <w:t>stems</w:t>
      </w:r>
      <w:r>
        <w:rPr>
          <w:spacing w:val="-13"/>
        </w:rPr>
        <w:t xml:space="preserve"> </w:t>
      </w:r>
      <w:r>
        <w:t>themselves into</w:t>
      </w:r>
      <w:r>
        <w:rPr>
          <w:spacing w:val="-17"/>
        </w:rPr>
        <w:t xml:space="preserve"> </w:t>
      </w:r>
      <w:r>
        <w:t>similar</w:t>
      </w:r>
      <w:r>
        <w:rPr>
          <w:spacing w:val="-15"/>
        </w:rPr>
        <w:t xml:space="preserve"> </w:t>
      </w:r>
      <w:r>
        <w:t>classes,</w:t>
      </w:r>
      <w:r>
        <w:rPr>
          <w:spacing w:val="-13"/>
        </w:rPr>
        <w:t xml:space="preserve"> </w:t>
      </w:r>
      <w:r>
        <w:t>since</w:t>
      </w:r>
      <w:r>
        <w:rPr>
          <w:spacing w:val="-16"/>
        </w:rPr>
        <w:t xml:space="preserve"> </w:t>
      </w:r>
      <w:r>
        <w:t>no</w:t>
      </w:r>
      <w:r>
        <w:rPr>
          <w:spacing w:val="-15"/>
        </w:rPr>
        <w:t xml:space="preserve"> </w:t>
      </w:r>
      <w:r>
        <w:t>Mandinka</w:t>
      </w:r>
      <w:r>
        <w:rPr>
          <w:spacing w:val="-16"/>
        </w:rPr>
        <w:t xml:space="preserve"> </w:t>
      </w:r>
      <w:r>
        <w:t>lexemes</w:t>
      </w:r>
      <w:r>
        <w:rPr>
          <w:spacing w:val="-17"/>
        </w:rPr>
        <w:t xml:space="preserve"> </w:t>
      </w:r>
      <w:r>
        <w:t>are</w:t>
      </w:r>
      <w:r>
        <w:rPr>
          <w:spacing w:val="-16"/>
        </w:rPr>
        <w:t xml:space="preserve"> </w:t>
      </w:r>
      <w:r>
        <w:t>used</w:t>
      </w:r>
      <w:r>
        <w:rPr>
          <w:spacing w:val="-15"/>
        </w:rPr>
        <w:t xml:space="preserve"> </w:t>
      </w:r>
      <w:r>
        <w:t>exclusively</w:t>
      </w:r>
      <w:r>
        <w:rPr>
          <w:spacing w:val="-16"/>
        </w:rPr>
        <w:t xml:space="preserve"> </w:t>
      </w:r>
      <w:r>
        <w:t>in</w:t>
      </w:r>
      <w:r>
        <w:rPr>
          <w:spacing w:val="-17"/>
        </w:rPr>
        <w:t xml:space="preserve"> </w:t>
      </w:r>
      <w:r>
        <w:t>verbal</w:t>
      </w:r>
      <w:r>
        <w:rPr>
          <w:spacing w:val="-16"/>
        </w:rPr>
        <w:t xml:space="preserve"> </w:t>
      </w:r>
      <w:r>
        <w:t>constructions— all Mandinka lexemes may occur in nominal constructions as well. While Creissels does not dispute this fact, he shows that there is a crucial distinction to be made between two classes of word stems: 1) those whose nominal use is predictable and therefore analyzable as a case of</w:t>
      </w:r>
      <w:r>
        <w:rPr>
          <w:spacing w:val="-11"/>
        </w:rPr>
        <w:t xml:space="preserve"> </w:t>
      </w:r>
      <w:r>
        <w:t>“morphologically</w:t>
      </w:r>
      <w:r>
        <w:rPr>
          <w:spacing w:val="-10"/>
        </w:rPr>
        <w:t xml:space="preserve"> </w:t>
      </w:r>
      <w:r>
        <w:t>unmarked</w:t>
      </w:r>
      <w:r>
        <w:rPr>
          <w:spacing w:val="-10"/>
        </w:rPr>
        <w:t xml:space="preserve"> </w:t>
      </w:r>
      <w:r>
        <w:t>nominalization”</w:t>
      </w:r>
      <w:r>
        <w:rPr>
          <w:spacing w:val="-10"/>
        </w:rPr>
        <w:t xml:space="preserve"> </w:t>
      </w:r>
      <w:r>
        <w:t>(zero-marked</w:t>
      </w:r>
      <w:r>
        <w:rPr>
          <w:spacing w:val="-10"/>
        </w:rPr>
        <w:t xml:space="preserve"> </w:t>
      </w:r>
      <w:r>
        <w:t>conversion)</w:t>
      </w:r>
      <w:r>
        <w:rPr>
          <w:spacing w:val="-11"/>
        </w:rPr>
        <w:t xml:space="preserve"> </w:t>
      </w:r>
      <w:r>
        <w:t>from</w:t>
      </w:r>
      <w:r>
        <w:rPr>
          <w:spacing w:val="-10"/>
        </w:rPr>
        <w:t xml:space="preserve"> </w:t>
      </w:r>
      <w:r>
        <w:t>one</w:t>
      </w:r>
      <w:r>
        <w:rPr>
          <w:spacing w:val="-10"/>
        </w:rPr>
        <w:t xml:space="preserve"> </w:t>
      </w:r>
      <w:r>
        <w:t>category (verb)</w:t>
      </w:r>
      <w:r>
        <w:rPr>
          <w:spacing w:val="-7"/>
        </w:rPr>
        <w:t xml:space="preserve"> </w:t>
      </w:r>
      <w:r>
        <w:t>to</w:t>
      </w:r>
      <w:r>
        <w:rPr>
          <w:spacing w:val="-7"/>
        </w:rPr>
        <w:t xml:space="preserve"> </w:t>
      </w:r>
      <w:r>
        <w:t>another</w:t>
      </w:r>
      <w:r>
        <w:rPr>
          <w:spacing w:val="-5"/>
        </w:rPr>
        <w:t xml:space="preserve"> </w:t>
      </w:r>
      <w:r>
        <w:t>(noun)—these</w:t>
      </w:r>
      <w:r>
        <w:rPr>
          <w:spacing w:val="-7"/>
        </w:rPr>
        <w:t xml:space="preserve"> </w:t>
      </w:r>
      <w:r>
        <w:t>are</w:t>
      </w:r>
      <w:r>
        <w:rPr>
          <w:spacing w:val="-6"/>
        </w:rPr>
        <w:t xml:space="preserve"> </w:t>
      </w:r>
      <w:r>
        <w:t>always</w:t>
      </w:r>
      <w:r>
        <w:rPr>
          <w:spacing w:val="-6"/>
        </w:rPr>
        <w:t xml:space="preserve"> </w:t>
      </w:r>
      <w:r>
        <w:t>event</w:t>
      </w:r>
      <w:r>
        <w:rPr>
          <w:spacing w:val="-7"/>
        </w:rPr>
        <w:t xml:space="preserve"> </w:t>
      </w:r>
      <w:r>
        <w:t>nominalizations;</w:t>
      </w:r>
      <w:r>
        <w:rPr>
          <w:spacing w:val="-5"/>
        </w:rPr>
        <w:t xml:space="preserve"> </w:t>
      </w:r>
      <w:r>
        <w:t>and</w:t>
      </w:r>
      <w:r>
        <w:rPr>
          <w:spacing w:val="-6"/>
        </w:rPr>
        <w:t xml:space="preserve"> </w:t>
      </w:r>
      <w:r>
        <w:t>2)</w:t>
      </w:r>
      <w:r>
        <w:rPr>
          <w:spacing w:val="-6"/>
        </w:rPr>
        <w:t xml:space="preserve"> </w:t>
      </w:r>
      <w:r>
        <w:t>those</w:t>
      </w:r>
      <w:r>
        <w:rPr>
          <w:spacing w:val="-7"/>
        </w:rPr>
        <w:t xml:space="preserve"> </w:t>
      </w:r>
      <w:r>
        <w:t>whose</w:t>
      </w:r>
      <w:r>
        <w:rPr>
          <w:spacing w:val="-6"/>
        </w:rPr>
        <w:t xml:space="preserve"> </w:t>
      </w:r>
      <w:r>
        <w:t xml:space="preserve">mean- </w:t>
      </w:r>
      <w:proofErr w:type="spellStart"/>
      <w:r>
        <w:t>ing</w:t>
      </w:r>
      <w:proofErr w:type="spellEnd"/>
      <w:r>
        <w:rPr>
          <w:spacing w:val="-14"/>
        </w:rPr>
        <w:t xml:space="preserve"> </w:t>
      </w:r>
      <w:r>
        <w:t>in</w:t>
      </w:r>
      <w:r>
        <w:rPr>
          <w:spacing w:val="-13"/>
        </w:rPr>
        <w:t xml:space="preserve"> </w:t>
      </w:r>
      <w:r>
        <w:t>nominal</w:t>
      </w:r>
      <w:r>
        <w:rPr>
          <w:spacing w:val="-13"/>
        </w:rPr>
        <w:t xml:space="preserve"> </w:t>
      </w:r>
      <w:r>
        <w:t>constructions</w:t>
      </w:r>
      <w:r>
        <w:rPr>
          <w:spacing w:val="-13"/>
        </w:rPr>
        <w:t xml:space="preserve"> </w:t>
      </w:r>
      <w:r>
        <w:t>is</w:t>
      </w:r>
      <w:r>
        <w:rPr>
          <w:spacing w:val="-13"/>
        </w:rPr>
        <w:t xml:space="preserve"> </w:t>
      </w:r>
      <w:r>
        <w:t>idiosyncratic</w:t>
      </w:r>
      <w:r>
        <w:rPr>
          <w:spacing w:val="-13"/>
        </w:rPr>
        <w:t xml:space="preserve"> </w:t>
      </w:r>
      <w:r>
        <w:t>and</w:t>
      </w:r>
      <w:r>
        <w:rPr>
          <w:spacing w:val="-13"/>
        </w:rPr>
        <w:t xml:space="preserve"> </w:t>
      </w:r>
      <w:r>
        <w:t>therefore</w:t>
      </w:r>
      <w:r>
        <w:rPr>
          <w:spacing w:val="-14"/>
        </w:rPr>
        <w:t xml:space="preserve"> </w:t>
      </w:r>
      <w:r>
        <w:t>not</w:t>
      </w:r>
      <w:r>
        <w:rPr>
          <w:spacing w:val="-13"/>
        </w:rPr>
        <w:t xml:space="preserve"> </w:t>
      </w:r>
      <w:r>
        <w:t>predictable.</w:t>
      </w:r>
      <w:r>
        <w:rPr>
          <w:spacing w:val="11"/>
        </w:rPr>
        <w:t xml:space="preserve"> </w:t>
      </w:r>
      <w:r>
        <w:t>Creissels</w:t>
      </w:r>
      <w:r>
        <w:rPr>
          <w:spacing w:val="-13"/>
        </w:rPr>
        <w:t xml:space="preserve"> </w:t>
      </w:r>
      <w:r>
        <w:t>calls</w:t>
      </w:r>
      <w:r>
        <w:rPr>
          <w:spacing w:val="-13"/>
        </w:rPr>
        <w:t xml:space="preserve"> </w:t>
      </w:r>
      <w:r>
        <w:t xml:space="preserve">the former </w:t>
      </w:r>
      <w:r>
        <w:rPr>
          <w:i/>
        </w:rPr>
        <w:t xml:space="preserve">verbal </w:t>
      </w:r>
      <w:r>
        <w:t xml:space="preserve">words and the latter </w:t>
      </w:r>
      <w:r>
        <w:rPr>
          <w:i/>
        </w:rPr>
        <w:t>verbo-nominal</w:t>
      </w:r>
      <w:r>
        <w:t>. He states that both word classes exhibit categorial</w:t>
      </w:r>
      <w:r>
        <w:rPr>
          <w:spacing w:val="-11"/>
        </w:rPr>
        <w:t xml:space="preserve"> </w:t>
      </w:r>
      <w:r>
        <w:t>flexibility,</w:t>
      </w:r>
      <w:r>
        <w:rPr>
          <w:spacing w:val="-10"/>
        </w:rPr>
        <w:t xml:space="preserve"> </w:t>
      </w:r>
      <w:r>
        <w:t>just</w:t>
      </w:r>
      <w:r>
        <w:rPr>
          <w:spacing w:val="-10"/>
        </w:rPr>
        <w:t xml:space="preserve"> </w:t>
      </w:r>
      <w:r>
        <w:t>of</w:t>
      </w:r>
      <w:r>
        <w:rPr>
          <w:spacing w:val="-10"/>
        </w:rPr>
        <w:t xml:space="preserve"> </w:t>
      </w:r>
      <w:r>
        <w:t>different</w:t>
      </w:r>
      <w:r>
        <w:rPr>
          <w:spacing w:val="-10"/>
        </w:rPr>
        <w:t xml:space="preserve"> </w:t>
      </w:r>
      <w:r>
        <w:t>natures.</w:t>
      </w:r>
      <w:r>
        <w:rPr>
          <w:spacing w:val="10"/>
        </w:rPr>
        <w:t xml:space="preserve"> </w:t>
      </w:r>
      <w:r>
        <w:t>There</w:t>
      </w:r>
      <w:r>
        <w:rPr>
          <w:spacing w:val="-10"/>
        </w:rPr>
        <w:t xml:space="preserve"> </w:t>
      </w:r>
      <w:r>
        <w:t>is</w:t>
      </w:r>
      <w:r>
        <w:rPr>
          <w:spacing w:val="-10"/>
        </w:rPr>
        <w:t xml:space="preserve"> </w:t>
      </w:r>
      <w:r>
        <w:t>also</w:t>
      </w:r>
      <w:r>
        <w:rPr>
          <w:spacing w:val="-10"/>
        </w:rPr>
        <w:t xml:space="preserve"> </w:t>
      </w:r>
      <w:r>
        <w:t>a</w:t>
      </w:r>
      <w:r>
        <w:rPr>
          <w:spacing w:val="-10"/>
        </w:rPr>
        <w:t xml:space="preserve"> </w:t>
      </w:r>
      <w:r>
        <w:t>small</w:t>
      </w:r>
      <w:r>
        <w:rPr>
          <w:spacing w:val="-10"/>
        </w:rPr>
        <w:t xml:space="preserve"> </w:t>
      </w:r>
      <w:r>
        <w:t>set</w:t>
      </w:r>
      <w:r>
        <w:rPr>
          <w:spacing w:val="-10"/>
        </w:rPr>
        <w:t xml:space="preserve"> </w:t>
      </w:r>
      <w:r>
        <w:t>of</w:t>
      </w:r>
      <w:r>
        <w:rPr>
          <w:spacing w:val="-10"/>
        </w:rPr>
        <w:t xml:space="preserve"> </w:t>
      </w:r>
      <w:r>
        <w:t>nominal</w:t>
      </w:r>
      <w:r>
        <w:rPr>
          <w:spacing w:val="-10"/>
        </w:rPr>
        <w:t xml:space="preserve"> </w:t>
      </w:r>
      <w:r>
        <w:t>words</w:t>
      </w:r>
      <w:r>
        <w:rPr>
          <w:spacing w:val="-11"/>
        </w:rPr>
        <w:t xml:space="preserve"> </w:t>
      </w:r>
      <w:r>
        <w:t>used marginally</w:t>
      </w:r>
      <w:r>
        <w:rPr>
          <w:spacing w:val="-9"/>
        </w:rPr>
        <w:t xml:space="preserve"> </w:t>
      </w:r>
      <w:r>
        <w:t>as</w:t>
      </w:r>
      <w:r>
        <w:rPr>
          <w:spacing w:val="-8"/>
        </w:rPr>
        <w:t xml:space="preserve"> </w:t>
      </w:r>
      <w:r>
        <w:t>verbs.</w:t>
      </w:r>
      <w:r>
        <w:rPr>
          <w:spacing w:val="11"/>
        </w:rPr>
        <w:t xml:space="preserve"> </w:t>
      </w:r>
      <w:r>
        <w:t>These</w:t>
      </w:r>
      <w:r>
        <w:rPr>
          <w:spacing w:val="-9"/>
        </w:rPr>
        <w:t xml:space="preserve"> </w:t>
      </w:r>
      <w:r>
        <w:t>cases</w:t>
      </w:r>
      <w:r>
        <w:rPr>
          <w:spacing w:val="-9"/>
        </w:rPr>
        <w:t xml:space="preserve"> </w:t>
      </w:r>
      <w:r>
        <w:t>are</w:t>
      </w:r>
      <w:r>
        <w:rPr>
          <w:spacing w:val="-9"/>
        </w:rPr>
        <w:t xml:space="preserve"> </w:t>
      </w:r>
      <w:r>
        <w:t>always</w:t>
      </w:r>
      <w:r>
        <w:rPr>
          <w:spacing w:val="-8"/>
        </w:rPr>
        <w:t xml:space="preserve"> </w:t>
      </w:r>
      <w:r>
        <w:t>semantically</w:t>
      </w:r>
      <w:r>
        <w:rPr>
          <w:spacing w:val="-9"/>
        </w:rPr>
        <w:t xml:space="preserve"> </w:t>
      </w:r>
      <w:r>
        <w:t>predictable.</w:t>
      </w:r>
      <w:r>
        <w:rPr>
          <w:spacing w:val="11"/>
        </w:rPr>
        <w:t xml:space="preserve"> </w:t>
      </w:r>
      <w:r>
        <w:t>Even</w:t>
      </w:r>
      <w:r>
        <w:rPr>
          <w:spacing w:val="-9"/>
        </w:rPr>
        <w:t xml:space="preserve"> </w:t>
      </w:r>
      <w:r>
        <w:t>individual</w:t>
      </w:r>
      <w:r>
        <w:rPr>
          <w:spacing w:val="-8"/>
        </w:rPr>
        <w:t xml:space="preserve"> </w:t>
      </w:r>
      <w:r>
        <w:t>senses of a word can sometimes show varying behavior as to their flexibility. Although Creissels’ study unfortunately does not provide counts of the different stem types, it nonetheless adds to our understanding of lexical flexibility by showing how it may have varied realizations, within a single language or even a single</w:t>
      </w:r>
      <w:r>
        <w:rPr>
          <w:spacing w:val="-11"/>
        </w:rPr>
        <w:t xml:space="preserve"> </w:t>
      </w:r>
      <w:r>
        <w:t>word.</w:t>
      </w:r>
    </w:p>
    <w:p w14:paraId="74D150EB" w14:textId="56C50EBF" w:rsidR="00792629" w:rsidRDefault="00742DA9">
      <w:pPr>
        <w:pStyle w:val="BodyText"/>
        <w:spacing w:line="420" w:lineRule="auto"/>
        <w:ind w:left="120" w:right="331" w:firstLine="358"/>
      </w:pPr>
      <w:r>
        <w:rPr>
          <w:noProof/>
        </w:rPr>
        <mc:AlternateContent>
          <mc:Choice Requires="wps">
            <w:drawing>
              <wp:anchor distT="0" distB="0" distL="114300" distR="114300" simplePos="0" relativeHeight="15736320" behindDoc="0" locked="0" layoutInCell="1" allowOverlap="1" wp14:anchorId="24DA969B" wp14:editId="00B5BA9F">
                <wp:simplePos x="0" y="0"/>
                <wp:positionH relativeFrom="page">
                  <wp:posOffset>6952615</wp:posOffset>
                </wp:positionH>
                <wp:positionV relativeFrom="paragraph">
                  <wp:posOffset>171450</wp:posOffset>
                </wp:positionV>
                <wp:extent cx="0" cy="0"/>
                <wp:effectExtent l="0" t="0" r="0" b="0"/>
                <wp:wrapNone/>
                <wp:docPr id="3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030FD" id="Line 20" o:spid="_x0000_s1026" style="position:absolute;z-index:1573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7.45pt,13.5pt" to="547.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" strokeweight="1.75731mm">
                <w10:wrap anchorx="page"/>
              </v:line>
            </w:pict>
          </mc:Fallback>
        </mc:AlternateContent>
      </w:r>
      <w:hyperlink w:anchor="_bookmark116" w:history="1">
        <w:r w:rsidR="00ED58F8">
          <w:rPr>
            <w:color w:val="BF003F"/>
          </w:rPr>
          <w:t>Mithun</w:t>
        </w:r>
        <w:r w:rsidR="00ED58F8">
          <w:rPr>
            <w:color w:val="BF003F"/>
            <w:spacing w:val="-24"/>
          </w:rPr>
          <w:t xml:space="preserve"> </w:t>
        </w:r>
        <w:r w:rsidR="00ED58F8">
          <w:rPr>
            <w:color w:val="BF003F"/>
          </w:rPr>
          <w:t>(2017</w:t>
        </w:r>
      </w:hyperlink>
      <w:r w:rsidR="00ED58F8">
        <w:t>:</w:t>
      </w:r>
      <w:r w:rsidR="00ED58F8">
        <w:rPr>
          <w:spacing w:val="4"/>
        </w:rPr>
        <w:t xml:space="preserve"> </w:t>
      </w:r>
      <w:r w:rsidR="00ED58F8">
        <w:t>163)</w:t>
      </w:r>
      <w:r w:rsidR="00ED58F8">
        <w:rPr>
          <w:spacing w:val="-23"/>
        </w:rPr>
        <w:t xml:space="preserve"> </w:t>
      </w:r>
      <w:r w:rsidR="00ED58F8">
        <w:t>also</w:t>
      </w:r>
      <w:r w:rsidR="00ED58F8">
        <w:rPr>
          <w:spacing w:val="-24"/>
        </w:rPr>
        <w:t xml:space="preserve"> </w:t>
      </w:r>
      <w:r w:rsidR="00ED58F8">
        <w:t>conducts</w:t>
      </w:r>
      <w:r w:rsidR="00ED58F8">
        <w:rPr>
          <w:spacing w:val="-23"/>
        </w:rPr>
        <w:t xml:space="preserve"> </w:t>
      </w:r>
      <w:r w:rsidR="00ED58F8">
        <w:t>a</w:t>
      </w:r>
      <w:r w:rsidR="00ED58F8">
        <w:rPr>
          <w:spacing w:val="-22"/>
        </w:rPr>
        <w:t xml:space="preserve"> </w:t>
      </w:r>
      <w:r w:rsidR="00ED58F8">
        <w:t>lexicon-based</w:t>
      </w:r>
      <w:r w:rsidR="00ED58F8">
        <w:rPr>
          <w:spacing w:val="-24"/>
        </w:rPr>
        <w:t xml:space="preserve"> </w:t>
      </w:r>
      <w:r w:rsidR="00ED58F8">
        <w:t>analysis</w:t>
      </w:r>
      <w:r w:rsidR="00ED58F8">
        <w:rPr>
          <w:spacing w:val="-23"/>
        </w:rPr>
        <w:t xml:space="preserve"> </w:t>
      </w:r>
      <w:r w:rsidR="00ED58F8">
        <w:t>of</w:t>
      </w:r>
      <w:r w:rsidR="00ED58F8">
        <w:rPr>
          <w:spacing w:val="-23"/>
        </w:rPr>
        <w:t xml:space="preserve"> </w:t>
      </w:r>
      <w:r w:rsidR="00ED58F8">
        <w:t>words</w:t>
      </w:r>
      <w:r w:rsidR="00ED58F8">
        <w:rPr>
          <w:spacing w:val="-24"/>
        </w:rPr>
        <w:t xml:space="preserve"> </w:t>
      </w:r>
      <w:r w:rsidR="00ED58F8">
        <w:t>roots</w:t>
      </w:r>
      <w:r w:rsidR="00ED58F8">
        <w:rPr>
          <w:spacing w:val="-24"/>
        </w:rPr>
        <w:t xml:space="preserve"> </w:t>
      </w:r>
      <w:r w:rsidR="00ED58F8">
        <w:t>in</w:t>
      </w:r>
      <w:r w:rsidR="00ED58F8">
        <w:rPr>
          <w:spacing w:val="-23"/>
        </w:rPr>
        <w:t xml:space="preserve"> </w:t>
      </w:r>
      <w:r w:rsidR="00ED58F8">
        <w:t>Central</w:t>
      </w:r>
      <w:r w:rsidR="00ED58F8">
        <w:rPr>
          <w:spacing w:val="-24"/>
        </w:rPr>
        <w:t xml:space="preserve"> </w:t>
      </w:r>
      <w:r w:rsidR="00ED58F8">
        <w:t xml:space="preserve">Alaskan </w:t>
      </w:r>
      <w:r w:rsidR="00ED58F8">
        <w:rPr>
          <w:spacing w:val="-3"/>
        </w:rPr>
        <w:t>Yup’ik</w:t>
      </w:r>
      <w:r w:rsidR="00ED58F8">
        <w:rPr>
          <w:spacing w:val="-12"/>
        </w:rPr>
        <w:t xml:space="preserve"> </w:t>
      </w:r>
      <w:r w:rsidR="00ED58F8">
        <w:t>(Eskimo-Aleut</w:t>
      </w:r>
      <w:r w:rsidR="00ED58F8">
        <w:rPr>
          <w:spacing w:val="-10"/>
        </w:rPr>
        <w:t xml:space="preserve"> </w:t>
      </w:r>
      <w:r w:rsidR="00ED58F8">
        <w:t>&gt;</w:t>
      </w:r>
      <w:r w:rsidR="00ED58F8">
        <w:rPr>
          <w:spacing w:val="-10"/>
        </w:rPr>
        <w:t xml:space="preserve"> </w:t>
      </w:r>
      <w:r w:rsidR="00ED58F8">
        <w:t>Yupik)</w:t>
      </w:r>
      <w:r w:rsidR="00ED58F8">
        <w:rPr>
          <w:spacing w:val="-11"/>
        </w:rPr>
        <w:t xml:space="preserve"> </w:t>
      </w:r>
      <w:r w:rsidR="00ED58F8">
        <w:t>using</w:t>
      </w:r>
      <w:r w:rsidR="00ED58F8">
        <w:rPr>
          <w:spacing w:val="-10"/>
        </w:rPr>
        <w:t xml:space="preserve"> </w:t>
      </w:r>
      <w:r w:rsidR="00ED58F8">
        <w:t>Jacobson’s</w:t>
      </w:r>
      <w:r w:rsidR="00ED58F8">
        <w:rPr>
          <w:spacing w:val="-10"/>
        </w:rPr>
        <w:t xml:space="preserve"> </w:t>
      </w:r>
      <w:r w:rsidR="00ED58F8">
        <w:t>(</w:t>
      </w:r>
      <w:hyperlink w:anchor="_bookmark102" w:history="1">
        <w:r w:rsidR="00ED58F8">
          <w:rPr>
            <w:color w:val="BF003F"/>
          </w:rPr>
          <w:t>2012</w:t>
        </w:r>
      </w:hyperlink>
      <w:r w:rsidR="00ED58F8">
        <w:t>)</w:t>
      </w:r>
      <w:r w:rsidR="00ED58F8">
        <w:rPr>
          <w:spacing w:val="-11"/>
        </w:rPr>
        <w:t xml:space="preserve"> </w:t>
      </w:r>
      <w:r w:rsidR="00ED58F8">
        <w:t>exhaustive</w:t>
      </w:r>
      <w:r w:rsidR="00ED58F8">
        <w:rPr>
          <w:spacing w:val="-10"/>
        </w:rPr>
        <w:t xml:space="preserve"> </w:t>
      </w:r>
      <w:r w:rsidR="00ED58F8">
        <w:t>dictionary,</w:t>
      </w:r>
      <w:r w:rsidR="00ED58F8">
        <w:rPr>
          <w:spacing w:val="-10"/>
        </w:rPr>
        <w:t xml:space="preserve"> </w:t>
      </w:r>
      <w:r w:rsidR="00ED58F8">
        <w:t>and</w:t>
      </w:r>
      <w:r w:rsidR="00ED58F8">
        <w:rPr>
          <w:spacing w:val="-11"/>
        </w:rPr>
        <w:t xml:space="preserve"> </w:t>
      </w:r>
      <w:r w:rsidR="00ED58F8">
        <w:t>shows</w:t>
      </w:r>
      <w:r w:rsidR="00ED58F8">
        <w:rPr>
          <w:spacing w:val="-10"/>
        </w:rPr>
        <w:t xml:space="preserve"> </w:t>
      </w:r>
      <w:r w:rsidR="00ED58F8">
        <w:t xml:space="preserve">that only a small minority of roots (12%) exhibit flexibility and can be used as both nouns and verbs. The results of this study are shown in </w:t>
      </w:r>
      <w:hyperlink w:anchor="_bookmark24" w:history="1">
        <w:r w:rsidR="00ED58F8">
          <w:rPr>
            <w:color w:val="00AEEF"/>
            <w:spacing w:val="-3"/>
          </w:rPr>
          <w:t xml:space="preserve">Table </w:t>
        </w:r>
        <w:r w:rsidR="00ED58F8">
          <w:rPr>
            <w:color w:val="00AEEF"/>
          </w:rPr>
          <w:t>1.2</w:t>
        </w:r>
      </w:hyperlink>
      <w:r w:rsidR="00ED58F8">
        <w:t xml:space="preserve">. Mithun reports that the words in these groups cannot be characterized in any general or semantic </w:t>
      </w:r>
      <w:r w:rsidR="00ED58F8">
        <w:rPr>
          <w:spacing w:val="-4"/>
        </w:rPr>
        <w:t xml:space="preserve">way. </w:t>
      </w:r>
      <w:r w:rsidR="00ED58F8">
        <w:t>Mithun’s finding that flexibility</w:t>
      </w:r>
      <w:r w:rsidR="00ED58F8">
        <w:rPr>
          <w:spacing w:val="22"/>
        </w:rPr>
        <w:t xml:space="preserve"> </w:t>
      </w:r>
      <w:r w:rsidR="00ED58F8">
        <w:t>in</w:t>
      </w:r>
      <w:r w:rsidR="00ED58F8">
        <w:rPr>
          <w:spacing w:val="23"/>
        </w:rPr>
        <w:t xml:space="preserve"> </w:t>
      </w:r>
      <w:r w:rsidR="00ED58F8">
        <w:rPr>
          <w:spacing w:val="-3"/>
        </w:rPr>
        <w:t>Yup’ik</w:t>
      </w:r>
      <w:r w:rsidR="00ED58F8">
        <w:rPr>
          <w:spacing w:val="23"/>
        </w:rPr>
        <w:t xml:space="preserve"> </w:t>
      </w:r>
      <w:r w:rsidR="00ED58F8">
        <w:t>is</w:t>
      </w:r>
      <w:r w:rsidR="00ED58F8">
        <w:rPr>
          <w:spacing w:val="23"/>
        </w:rPr>
        <w:t xml:space="preserve"> </w:t>
      </w:r>
      <w:r w:rsidR="00ED58F8">
        <w:t>rather</w:t>
      </w:r>
      <w:r w:rsidR="00ED58F8">
        <w:rPr>
          <w:spacing w:val="22"/>
        </w:rPr>
        <w:t xml:space="preserve"> </w:t>
      </w:r>
      <w:r w:rsidR="00ED58F8">
        <w:t>marginal</w:t>
      </w:r>
      <w:r w:rsidR="00ED58F8">
        <w:rPr>
          <w:spacing w:val="23"/>
        </w:rPr>
        <w:t xml:space="preserve"> </w:t>
      </w:r>
      <w:r w:rsidR="00ED58F8">
        <w:t>is</w:t>
      </w:r>
      <w:r w:rsidR="00ED58F8">
        <w:rPr>
          <w:spacing w:val="23"/>
        </w:rPr>
        <w:t xml:space="preserve"> </w:t>
      </w:r>
      <w:r w:rsidR="00ED58F8">
        <w:t>surprising</w:t>
      </w:r>
      <w:r w:rsidR="00ED58F8">
        <w:rPr>
          <w:spacing w:val="23"/>
        </w:rPr>
        <w:t xml:space="preserve"> </w:t>
      </w:r>
      <w:r w:rsidR="00ED58F8">
        <w:t>given</w:t>
      </w:r>
      <w:r w:rsidR="00ED58F8">
        <w:rPr>
          <w:spacing w:val="23"/>
        </w:rPr>
        <w:t xml:space="preserve"> </w:t>
      </w:r>
      <w:r w:rsidR="00ED58F8">
        <w:t>that</w:t>
      </w:r>
      <w:r w:rsidR="00ED58F8">
        <w:rPr>
          <w:spacing w:val="22"/>
        </w:rPr>
        <w:t xml:space="preserve"> </w:t>
      </w:r>
      <w:r w:rsidR="00ED58F8">
        <w:rPr>
          <w:spacing w:val="-3"/>
        </w:rPr>
        <w:t>Yup’ik</w:t>
      </w:r>
      <w:r w:rsidR="00ED58F8">
        <w:rPr>
          <w:spacing w:val="23"/>
        </w:rPr>
        <w:t xml:space="preserve"> </w:t>
      </w:r>
      <w:r w:rsidR="00ED58F8">
        <w:t>was</w:t>
      </w:r>
      <w:r w:rsidR="00ED58F8">
        <w:rPr>
          <w:spacing w:val="23"/>
        </w:rPr>
        <w:t xml:space="preserve"> </w:t>
      </w:r>
      <w:r w:rsidR="00ED58F8">
        <w:t>the</w:t>
      </w:r>
      <w:r w:rsidR="00ED58F8">
        <w:rPr>
          <w:spacing w:val="23"/>
        </w:rPr>
        <w:t xml:space="preserve"> </w:t>
      </w:r>
      <w:r w:rsidR="00ED58F8">
        <w:t>focus</w:t>
      </w:r>
      <w:r w:rsidR="00ED58F8">
        <w:rPr>
          <w:spacing w:val="23"/>
        </w:rPr>
        <w:t xml:space="preserve"> </w:t>
      </w:r>
      <w:r w:rsidR="00ED58F8">
        <w:t>of</w:t>
      </w:r>
      <w:r w:rsidR="00ED58F8">
        <w:rPr>
          <w:spacing w:val="22"/>
        </w:rPr>
        <w:t xml:space="preserve"> </w:t>
      </w:r>
      <w:r w:rsidR="00ED58F8">
        <w:t>an</w:t>
      </w:r>
    </w:p>
    <w:p w14:paraId="1D1A4BD9" w14:textId="77777777" w:rsidR="00792629" w:rsidRDefault="00792629">
      <w:pPr>
        <w:spacing w:line="420" w:lineRule="auto"/>
        <w:sectPr w:rsidR="00792629">
          <w:pgSz w:w="12240" w:h="15840"/>
          <w:pgMar w:top="1360" w:right="1000" w:bottom="1040" w:left="1680" w:header="0" w:footer="856" w:gutter="0"/>
          <w:cols w:space="720"/>
        </w:sectPr>
      </w:pPr>
    </w:p>
    <w:p w14:paraId="14DC7CB5" w14:textId="77777777" w:rsidR="00792629" w:rsidRDefault="00ED58F8">
      <w:pPr>
        <w:pStyle w:val="BodyText"/>
        <w:spacing w:before="84" w:line="420" w:lineRule="auto"/>
        <w:ind w:left="120" w:right="432"/>
        <w:jc w:val="both"/>
      </w:pPr>
      <w:bookmarkStart w:id="39" w:name="_bookmark23"/>
      <w:bookmarkEnd w:id="39"/>
      <w:r>
        <w:lastRenderedPageBreak/>
        <w:t>extensive debate about whether the language distinguished nouns and verbs (</w:t>
      </w:r>
      <w:hyperlink w:anchor="_bookmark128" w:history="1">
        <w:r>
          <w:rPr>
            <w:color w:val="BF003F"/>
          </w:rPr>
          <w:t>Sadock 1999</w:t>
        </w:r>
      </w:hyperlink>
      <w:r>
        <w:t xml:space="preserve">). The fixation with these marginal cases in the literature seems disproportionate to their ac- </w:t>
      </w:r>
      <w:proofErr w:type="spellStart"/>
      <w:r>
        <w:t>tual</w:t>
      </w:r>
      <w:proofErr w:type="spellEnd"/>
      <w:r>
        <w:rPr>
          <w:spacing w:val="-10"/>
        </w:rPr>
        <w:t xml:space="preserve"> </w:t>
      </w:r>
      <w:r>
        <w:t>frequency</w:t>
      </w:r>
      <w:r>
        <w:rPr>
          <w:spacing w:val="-8"/>
        </w:rPr>
        <w:t xml:space="preserve"> </w:t>
      </w:r>
      <w:r>
        <w:t>of</w:t>
      </w:r>
      <w:r>
        <w:rPr>
          <w:spacing w:val="-9"/>
        </w:rPr>
        <w:t xml:space="preserve"> </w:t>
      </w:r>
      <w:r>
        <w:t>occurrence,</w:t>
      </w:r>
      <w:r>
        <w:rPr>
          <w:spacing w:val="-8"/>
        </w:rPr>
        <w:t xml:space="preserve"> </w:t>
      </w:r>
      <w:r>
        <w:t>again</w:t>
      </w:r>
      <w:r>
        <w:rPr>
          <w:spacing w:val="-9"/>
        </w:rPr>
        <w:t xml:space="preserve"> </w:t>
      </w:r>
      <w:r>
        <w:t>illustrating</w:t>
      </w:r>
      <w:r>
        <w:rPr>
          <w:spacing w:val="-8"/>
        </w:rPr>
        <w:t xml:space="preserve"> </w:t>
      </w:r>
      <w:r>
        <w:t>the</w:t>
      </w:r>
      <w:r>
        <w:rPr>
          <w:spacing w:val="-9"/>
        </w:rPr>
        <w:t xml:space="preserve"> </w:t>
      </w:r>
      <w:r>
        <w:t>disconnect</w:t>
      </w:r>
      <w:r>
        <w:rPr>
          <w:spacing w:val="-9"/>
        </w:rPr>
        <w:t xml:space="preserve"> </w:t>
      </w:r>
      <w:r>
        <w:t>between</w:t>
      </w:r>
      <w:r>
        <w:rPr>
          <w:spacing w:val="-8"/>
        </w:rPr>
        <w:t xml:space="preserve"> </w:t>
      </w:r>
      <w:r>
        <w:t>research</w:t>
      </w:r>
      <w:r>
        <w:rPr>
          <w:spacing w:val="-10"/>
        </w:rPr>
        <w:t xml:space="preserve"> </w:t>
      </w:r>
      <w:r>
        <w:t>advancing</w:t>
      </w:r>
      <w:r>
        <w:rPr>
          <w:spacing w:val="-8"/>
        </w:rPr>
        <w:t xml:space="preserve"> </w:t>
      </w:r>
      <w:r>
        <w:t>a particular analysis and research aiming to improve empirical coverage of the phenomenon. Just</w:t>
      </w:r>
      <w:r>
        <w:rPr>
          <w:spacing w:val="-9"/>
        </w:rPr>
        <w:t xml:space="preserve"> </w:t>
      </w:r>
      <w:r>
        <w:t>as</w:t>
      </w:r>
      <w:r>
        <w:rPr>
          <w:spacing w:val="-9"/>
        </w:rPr>
        <w:t xml:space="preserve"> </w:t>
      </w:r>
      <w:r>
        <w:t>with</w:t>
      </w:r>
      <w:r>
        <w:rPr>
          <w:spacing w:val="-9"/>
        </w:rPr>
        <w:t xml:space="preserve"> </w:t>
      </w:r>
      <w:r>
        <w:t>Mundari,</w:t>
      </w:r>
      <w:r>
        <w:rPr>
          <w:spacing w:val="-8"/>
        </w:rPr>
        <w:t xml:space="preserve"> </w:t>
      </w:r>
      <w:r>
        <w:rPr>
          <w:spacing w:val="-3"/>
        </w:rPr>
        <w:t>however,</w:t>
      </w:r>
      <w:r>
        <w:rPr>
          <w:spacing w:val="-8"/>
        </w:rPr>
        <w:t xml:space="preserve"> </w:t>
      </w:r>
      <w:r>
        <w:t>it</w:t>
      </w:r>
      <w:r>
        <w:rPr>
          <w:spacing w:val="-9"/>
        </w:rPr>
        <w:t xml:space="preserve"> </w:t>
      </w:r>
      <w:r>
        <w:t>would</w:t>
      </w:r>
      <w:r>
        <w:rPr>
          <w:spacing w:val="-9"/>
        </w:rPr>
        <w:t xml:space="preserve"> </w:t>
      </w:r>
      <w:r>
        <w:t>be</w:t>
      </w:r>
      <w:r>
        <w:rPr>
          <w:spacing w:val="-9"/>
        </w:rPr>
        <w:t xml:space="preserve"> </w:t>
      </w:r>
      <w:r>
        <w:t>an</w:t>
      </w:r>
      <w:r>
        <w:rPr>
          <w:spacing w:val="-8"/>
        </w:rPr>
        <w:t xml:space="preserve"> </w:t>
      </w:r>
      <w:r>
        <w:t>oversight</w:t>
      </w:r>
      <w:r>
        <w:rPr>
          <w:spacing w:val="-9"/>
        </w:rPr>
        <w:t xml:space="preserve"> </w:t>
      </w:r>
      <w:r>
        <w:t>to</w:t>
      </w:r>
      <w:r>
        <w:rPr>
          <w:spacing w:val="-8"/>
        </w:rPr>
        <w:t xml:space="preserve"> </w:t>
      </w:r>
      <w:r>
        <w:t>simply</w:t>
      </w:r>
      <w:r>
        <w:rPr>
          <w:spacing w:val="-9"/>
        </w:rPr>
        <w:t xml:space="preserve"> </w:t>
      </w:r>
      <w:r>
        <w:t>ignore</w:t>
      </w:r>
      <w:r>
        <w:rPr>
          <w:spacing w:val="-9"/>
        </w:rPr>
        <w:t xml:space="preserve"> </w:t>
      </w:r>
      <w:r>
        <w:t>these</w:t>
      </w:r>
      <w:r>
        <w:rPr>
          <w:spacing w:val="-8"/>
        </w:rPr>
        <w:t xml:space="preserve"> </w:t>
      </w:r>
      <w:r>
        <w:t>flexible</w:t>
      </w:r>
      <w:r>
        <w:rPr>
          <w:spacing w:val="-9"/>
        </w:rPr>
        <w:t xml:space="preserve"> </w:t>
      </w:r>
      <w:r>
        <w:t>cases. Instead</w:t>
      </w:r>
      <w:r>
        <w:rPr>
          <w:spacing w:val="-9"/>
        </w:rPr>
        <w:t xml:space="preserve"> </w:t>
      </w:r>
      <w:r>
        <w:t>we</w:t>
      </w:r>
      <w:r>
        <w:rPr>
          <w:spacing w:val="-8"/>
        </w:rPr>
        <w:t xml:space="preserve"> </w:t>
      </w:r>
      <w:r>
        <w:t>should</w:t>
      </w:r>
      <w:r>
        <w:rPr>
          <w:spacing w:val="-8"/>
        </w:rPr>
        <w:t xml:space="preserve"> </w:t>
      </w:r>
      <w:r>
        <w:t>ask</w:t>
      </w:r>
      <w:r>
        <w:rPr>
          <w:spacing w:val="-7"/>
        </w:rPr>
        <w:t xml:space="preserve"> </w:t>
      </w:r>
      <w:r>
        <w:t>what</w:t>
      </w:r>
      <w:r>
        <w:rPr>
          <w:spacing w:val="-8"/>
        </w:rPr>
        <w:t xml:space="preserve"> </w:t>
      </w:r>
      <w:r>
        <w:t>accounts</w:t>
      </w:r>
      <w:r>
        <w:rPr>
          <w:spacing w:val="-7"/>
        </w:rPr>
        <w:t xml:space="preserve"> </w:t>
      </w:r>
      <w:r>
        <w:t>for</w:t>
      </w:r>
      <w:r>
        <w:rPr>
          <w:spacing w:val="-7"/>
        </w:rPr>
        <w:t xml:space="preserve"> </w:t>
      </w:r>
      <w:r>
        <w:t>the</w:t>
      </w:r>
      <w:r>
        <w:rPr>
          <w:spacing w:val="-9"/>
        </w:rPr>
        <w:t xml:space="preserve"> </w:t>
      </w:r>
      <w:r>
        <w:t>large</w:t>
      </w:r>
      <w:r>
        <w:rPr>
          <w:spacing w:val="-7"/>
        </w:rPr>
        <w:t xml:space="preserve"> </w:t>
      </w:r>
      <w:r>
        <w:t>difference</w:t>
      </w:r>
      <w:r>
        <w:rPr>
          <w:spacing w:val="-9"/>
        </w:rPr>
        <w:t xml:space="preserve"> </w:t>
      </w:r>
      <w:r>
        <w:t>in</w:t>
      </w:r>
      <w:r>
        <w:rPr>
          <w:spacing w:val="-8"/>
        </w:rPr>
        <w:t xml:space="preserve"> </w:t>
      </w:r>
      <w:r>
        <w:t>the</w:t>
      </w:r>
      <w:r>
        <w:rPr>
          <w:spacing w:val="-8"/>
        </w:rPr>
        <w:t xml:space="preserve"> </w:t>
      </w:r>
      <w:r>
        <w:t>extent</w:t>
      </w:r>
      <w:r>
        <w:rPr>
          <w:spacing w:val="-9"/>
        </w:rPr>
        <w:t xml:space="preserve"> </w:t>
      </w:r>
      <w:r>
        <w:t>of</w:t>
      </w:r>
      <w:r>
        <w:rPr>
          <w:spacing w:val="-8"/>
        </w:rPr>
        <w:t xml:space="preserve"> </w:t>
      </w:r>
      <w:r>
        <w:t>flexibility</w:t>
      </w:r>
      <w:r>
        <w:rPr>
          <w:spacing w:val="-8"/>
        </w:rPr>
        <w:t xml:space="preserve"> </w:t>
      </w:r>
      <w:r>
        <w:t>in</w:t>
      </w:r>
      <w:r>
        <w:rPr>
          <w:spacing w:val="-9"/>
        </w:rPr>
        <w:t xml:space="preserve"> </w:t>
      </w:r>
      <w:r>
        <w:t>the lexicons of Mundari versus</w:t>
      </w:r>
      <w:r>
        <w:rPr>
          <w:spacing w:val="-5"/>
        </w:rPr>
        <w:t xml:space="preserve"> </w:t>
      </w:r>
      <w:r>
        <w:rPr>
          <w:spacing w:val="-3"/>
        </w:rPr>
        <w:t>Yup’ik.</w:t>
      </w:r>
    </w:p>
    <w:p w14:paraId="69A8DA0F" w14:textId="77777777" w:rsidR="00792629" w:rsidRDefault="00ED58F8">
      <w:pPr>
        <w:spacing w:before="60" w:line="259" w:lineRule="auto"/>
        <w:ind w:left="2254" w:right="1631" w:hanging="939"/>
        <w:jc w:val="both"/>
      </w:pPr>
      <w:bookmarkStart w:id="40" w:name="_bookmark24"/>
      <w:bookmarkEnd w:id="40"/>
      <w:r>
        <w:rPr>
          <w:b/>
        </w:rPr>
        <w:t xml:space="preserve">Table 1.2: </w:t>
      </w:r>
      <w:r>
        <w:t>Percentage of words used as nouns, verbs, or both in Central Alaskan Yup’ik (Eskimo-Aleut &gt; Yupik) (</w:t>
      </w:r>
      <w:hyperlink w:anchor="_bookmark116" w:history="1">
        <w:r>
          <w:rPr>
            <w:color w:val="BF003F"/>
          </w:rPr>
          <w:t>Mithun 2017</w:t>
        </w:r>
      </w:hyperlink>
      <w:r>
        <w:t>: 163)</w:t>
      </w:r>
    </w:p>
    <w:p w14:paraId="0DC25508" w14:textId="77777777" w:rsidR="00792629" w:rsidRDefault="00792629">
      <w:pPr>
        <w:pStyle w:val="BodyText"/>
        <w:spacing w:before="10"/>
        <w:rPr>
          <w:sz w:val="18"/>
        </w:rPr>
      </w:pPr>
    </w:p>
    <w:tbl>
      <w:tblPr>
        <w:tblW w:w="0" w:type="auto"/>
        <w:tblInd w:w="3437" w:type="dxa"/>
        <w:tblLayout w:type="fixed"/>
        <w:tblCellMar>
          <w:left w:w="0" w:type="dxa"/>
          <w:right w:w="0" w:type="dxa"/>
        </w:tblCellMar>
        <w:tblLook w:val="01E0" w:firstRow="1" w:lastRow="1" w:firstColumn="1" w:lastColumn="1" w:noHBand="0" w:noVBand="0"/>
      </w:tblPr>
      <w:tblGrid>
        <w:gridCol w:w="1656"/>
        <w:gridCol w:w="725"/>
      </w:tblGrid>
      <w:tr w:rsidR="00792629" w14:paraId="18893E7C" w14:textId="77777777">
        <w:trPr>
          <w:trHeight w:val="335"/>
        </w:trPr>
        <w:tc>
          <w:tcPr>
            <w:tcW w:w="1656" w:type="dxa"/>
            <w:tcBorders>
              <w:top w:val="single" w:sz="8" w:space="0" w:color="000000"/>
            </w:tcBorders>
          </w:tcPr>
          <w:p w14:paraId="7344D6BD" w14:textId="77777777" w:rsidR="00792629" w:rsidRDefault="00ED58F8">
            <w:pPr>
              <w:pStyle w:val="TableParagraph"/>
              <w:spacing w:before="54" w:line="262" w:lineRule="exact"/>
              <w:rPr>
                <w:sz w:val="24"/>
              </w:rPr>
            </w:pPr>
            <w:r>
              <w:rPr>
                <w:sz w:val="24"/>
              </w:rPr>
              <w:t>noun only</w:t>
            </w:r>
          </w:p>
        </w:tc>
        <w:tc>
          <w:tcPr>
            <w:tcW w:w="725" w:type="dxa"/>
            <w:tcBorders>
              <w:top w:val="single" w:sz="8" w:space="0" w:color="000000"/>
            </w:tcBorders>
          </w:tcPr>
          <w:p w14:paraId="32EF11C3" w14:textId="77777777" w:rsidR="00792629" w:rsidRDefault="00ED58F8">
            <w:pPr>
              <w:pStyle w:val="TableParagraph"/>
              <w:spacing w:before="54" w:line="262" w:lineRule="exact"/>
              <w:ind w:left="0" w:right="118"/>
              <w:jc w:val="right"/>
              <w:rPr>
                <w:sz w:val="24"/>
              </w:rPr>
            </w:pPr>
            <w:r>
              <w:rPr>
                <w:w w:val="95"/>
                <w:sz w:val="24"/>
              </w:rPr>
              <w:t>35%</w:t>
            </w:r>
          </w:p>
        </w:tc>
      </w:tr>
      <w:tr w:rsidR="00792629" w14:paraId="7A4066C0" w14:textId="77777777">
        <w:trPr>
          <w:trHeight w:val="288"/>
        </w:trPr>
        <w:tc>
          <w:tcPr>
            <w:tcW w:w="1656" w:type="dxa"/>
          </w:tcPr>
          <w:p w14:paraId="642EC9F3" w14:textId="77777777" w:rsidR="00792629" w:rsidRDefault="00ED58F8">
            <w:pPr>
              <w:pStyle w:val="TableParagraph"/>
              <w:spacing w:before="7" w:line="262" w:lineRule="exact"/>
              <w:rPr>
                <w:sz w:val="24"/>
              </w:rPr>
            </w:pPr>
            <w:r>
              <w:rPr>
                <w:sz w:val="24"/>
              </w:rPr>
              <w:t>verb only</w:t>
            </w:r>
          </w:p>
        </w:tc>
        <w:tc>
          <w:tcPr>
            <w:tcW w:w="725" w:type="dxa"/>
          </w:tcPr>
          <w:p w14:paraId="7206643D" w14:textId="77777777" w:rsidR="00792629" w:rsidRDefault="00ED58F8">
            <w:pPr>
              <w:pStyle w:val="TableParagraph"/>
              <w:spacing w:before="7" w:line="262" w:lineRule="exact"/>
              <w:ind w:left="0" w:right="118"/>
              <w:jc w:val="right"/>
              <w:rPr>
                <w:sz w:val="24"/>
              </w:rPr>
            </w:pPr>
            <w:r>
              <w:rPr>
                <w:w w:val="95"/>
                <w:sz w:val="24"/>
              </w:rPr>
              <w:t>53%</w:t>
            </w:r>
          </w:p>
        </w:tc>
      </w:tr>
      <w:tr w:rsidR="00792629" w14:paraId="21147DA4" w14:textId="77777777">
        <w:trPr>
          <w:trHeight w:val="348"/>
        </w:trPr>
        <w:tc>
          <w:tcPr>
            <w:tcW w:w="1656" w:type="dxa"/>
            <w:tcBorders>
              <w:bottom w:val="single" w:sz="6" w:space="0" w:color="000000"/>
            </w:tcBorders>
          </w:tcPr>
          <w:p w14:paraId="13B2D7DA" w14:textId="77777777" w:rsidR="00792629" w:rsidRDefault="00ED58F8">
            <w:pPr>
              <w:pStyle w:val="TableParagraph"/>
              <w:spacing w:before="7"/>
              <w:rPr>
                <w:sz w:val="24"/>
              </w:rPr>
            </w:pPr>
            <w:r>
              <w:rPr>
                <w:sz w:val="24"/>
              </w:rPr>
              <w:t>noun and verb</w:t>
            </w:r>
          </w:p>
        </w:tc>
        <w:tc>
          <w:tcPr>
            <w:tcW w:w="725" w:type="dxa"/>
            <w:tcBorders>
              <w:bottom w:val="single" w:sz="6" w:space="0" w:color="000000"/>
            </w:tcBorders>
          </w:tcPr>
          <w:p w14:paraId="4F0F82A9" w14:textId="77777777" w:rsidR="00792629" w:rsidRDefault="00ED58F8">
            <w:pPr>
              <w:pStyle w:val="TableParagraph"/>
              <w:spacing w:before="7"/>
              <w:ind w:left="0" w:right="117"/>
              <w:jc w:val="right"/>
              <w:rPr>
                <w:sz w:val="24"/>
              </w:rPr>
            </w:pPr>
            <w:r>
              <w:rPr>
                <w:w w:val="95"/>
                <w:sz w:val="24"/>
              </w:rPr>
              <w:t>12%</w:t>
            </w:r>
          </w:p>
        </w:tc>
      </w:tr>
      <w:tr w:rsidR="00792629" w14:paraId="2CCFCC67" w14:textId="77777777">
        <w:trPr>
          <w:trHeight w:val="395"/>
        </w:trPr>
        <w:tc>
          <w:tcPr>
            <w:tcW w:w="1656" w:type="dxa"/>
            <w:tcBorders>
              <w:top w:val="single" w:sz="6" w:space="0" w:color="000000"/>
              <w:bottom w:val="single" w:sz="8" w:space="0" w:color="000000"/>
            </w:tcBorders>
          </w:tcPr>
          <w:p w14:paraId="2A24B3CD" w14:textId="77777777" w:rsidR="00792629" w:rsidRDefault="00ED58F8">
            <w:pPr>
              <w:pStyle w:val="TableParagraph"/>
              <w:spacing w:before="53"/>
              <w:rPr>
                <w:sz w:val="24"/>
              </w:rPr>
            </w:pPr>
            <w:r>
              <w:rPr>
                <w:sz w:val="24"/>
              </w:rPr>
              <w:t>Total</w:t>
            </w:r>
          </w:p>
        </w:tc>
        <w:tc>
          <w:tcPr>
            <w:tcW w:w="725" w:type="dxa"/>
            <w:tcBorders>
              <w:top w:val="single" w:sz="6" w:space="0" w:color="000000"/>
              <w:bottom w:val="single" w:sz="8" w:space="0" w:color="000000"/>
            </w:tcBorders>
          </w:tcPr>
          <w:p w14:paraId="5D12944A" w14:textId="77777777" w:rsidR="00792629" w:rsidRDefault="00ED58F8">
            <w:pPr>
              <w:pStyle w:val="TableParagraph"/>
              <w:spacing w:before="53"/>
              <w:ind w:left="0" w:right="118"/>
              <w:jc w:val="right"/>
              <w:rPr>
                <w:sz w:val="24"/>
              </w:rPr>
            </w:pPr>
            <w:r>
              <w:rPr>
                <w:w w:val="95"/>
                <w:sz w:val="24"/>
              </w:rPr>
              <w:t>100%</w:t>
            </w:r>
          </w:p>
        </w:tc>
      </w:tr>
    </w:tbl>
    <w:p w14:paraId="3AE14603" w14:textId="77777777" w:rsidR="00792629" w:rsidRDefault="00792629">
      <w:pPr>
        <w:pStyle w:val="BodyText"/>
      </w:pPr>
    </w:p>
    <w:p w14:paraId="6F47BC93" w14:textId="77777777" w:rsidR="00792629" w:rsidRDefault="00ED58F8">
      <w:pPr>
        <w:pStyle w:val="BodyText"/>
        <w:spacing w:before="203" w:line="420" w:lineRule="auto"/>
        <w:ind w:left="120" w:right="432" w:firstLine="358"/>
        <w:jc w:val="both"/>
      </w:pPr>
      <w:r>
        <w:t>In</w:t>
      </w:r>
      <w:r>
        <w:rPr>
          <w:spacing w:val="-14"/>
        </w:rPr>
        <w:t xml:space="preserve"> </w:t>
      </w:r>
      <w:r>
        <w:t>summary,</w:t>
      </w:r>
      <w:r>
        <w:rPr>
          <w:spacing w:val="-12"/>
        </w:rPr>
        <w:t xml:space="preserve"> </w:t>
      </w:r>
      <w:r>
        <w:t>existing</w:t>
      </w:r>
      <w:r>
        <w:rPr>
          <w:spacing w:val="-14"/>
        </w:rPr>
        <w:t xml:space="preserve"> </w:t>
      </w:r>
      <w:r>
        <w:t>lexicon-based</w:t>
      </w:r>
      <w:r>
        <w:rPr>
          <w:spacing w:val="-13"/>
        </w:rPr>
        <w:t xml:space="preserve"> </w:t>
      </w:r>
      <w:r>
        <w:t>studies</w:t>
      </w:r>
      <w:r>
        <w:rPr>
          <w:spacing w:val="-13"/>
        </w:rPr>
        <w:t xml:space="preserve"> </w:t>
      </w:r>
      <w:r>
        <w:t>have</w:t>
      </w:r>
      <w:r>
        <w:rPr>
          <w:spacing w:val="-13"/>
        </w:rPr>
        <w:t xml:space="preserve"> </w:t>
      </w:r>
      <w:r>
        <w:t>yielded</w:t>
      </w:r>
      <w:r>
        <w:rPr>
          <w:spacing w:val="-13"/>
        </w:rPr>
        <w:t xml:space="preserve"> </w:t>
      </w:r>
      <w:r>
        <w:t>a</w:t>
      </w:r>
      <w:r>
        <w:rPr>
          <w:spacing w:val="-13"/>
        </w:rPr>
        <w:t xml:space="preserve"> </w:t>
      </w:r>
      <w:r>
        <w:t>range</w:t>
      </w:r>
      <w:r>
        <w:rPr>
          <w:spacing w:val="-13"/>
        </w:rPr>
        <w:t xml:space="preserve"> </w:t>
      </w:r>
      <w:r>
        <w:t>of</w:t>
      </w:r>
      <w:r>
        <w:rPr>
          <w:spacing w:val="-13"/>
        </w:rPr>
        <w:t xml:space="preserve"> </w:t>
      </w:r>
      <w:r>
        <w:t>results,</w:t>
      </w:r>
      <w:r>
        <w:rPr>
          <w:spacing w:val="-12"/>
        </w:rPr>
        <w:t xml:space="preserve"> </w:t>
      </w:r>
      <w:r>
        <w:t>each</w:t>
      </w:r>
      <w:r>
        <w:rPr>
          <w:spacing w:val="-14"/>
        </w:rPr>
        <w:t xml:space="preserve"> </w:t>
      </w:r>
      <w:proofErr w:type="spellStart"/>
      <w:r>
        <w:t>contribu</w:t>
      </w:r>
      <w:proofErr w:type="spellEnd"/>
      <w:r>
        <w:t xml:space="preserve">- </w:t>
      </w:r>
      <w:proofErr w:type="spellStart"/>
      <w:r>
        <w:t>tion</w:t>
      </w:r>
      <w:proofErr w:type="spellEnd"/>
      <w:r>
        <w:rPr>
          <w:spacing w:val="-9"/>
        </w:rPr>
        <w:t xml:space="preserve"> </w:t>
      </w:r>
      <w:r>
        <w:t>to</w:t>
      </w:r>
      <w:r>
        <w:rPr>
          <w:spacing w:val="-9"/>
        </w:rPr>
        <w:t xml:space="preserve"> </w:t>
      </w:r>
      <w:r>
        <w:t>our</w:t>
      </w:r>
      <w:r>
        <w:rPr>
          <w:spacing w:val="-9"/>
        </w:rPr>
        <w:t xml:space="preserve"> </w:t>
      </w:r>
      <w:r>
        <w:t>understanding</w:t>
      </w:r>
      <w:r>
        <w:rPr>
          <w:spacing w:val="-9"/>
        </w:rPr>
        <w:t xml:space="preserve"> </w:t>
      </w:r>
      <w:r>
        <w:t>of</w:t>
      </w:r>
      <w:r>
        <w:rPr>
          <w:spacing w:val="-9"/>
        </w:rPr>
        <w:t xml:space="preserve"> </w:t>
      </w:r>
      <w:r>
        <w:t>lexical</w:t>
      </w:r>
      <w:r>
        <w:rPr>
          <w:spacing w:val="-8"/>
        </w:rPr>
        <w:t xml:space="preserve"> </w:t>
      </w:r>
      <w:r>
        <w:t>flexibility,</w:t>
      </w:r>
      <w:r>
        <w:rPr>
          <w:spacing w:val="-8"/>
        </w:rPr>
        <w:t xml:space="preserve"> </w:t>
      </w:r>
      <w:r>
        <w:t>but</w:t>
      </w:r>
      <w:r>
        <w:rPr>
          <w:spacing w:val="-9"/>
        </w:rPr>
        <w:t xml:space="preserve"> </w:t>
      </w:r>
      <w:r>
        <w:t>there</w:t>
      </w:r>
      <w:r>
        <w:rPr>
          <w:spacing w:val="-9"/>
        </w:rPr>
        <w:t xml:space="preserve"> </w:t>
      </w:r>
      <w:r>
        <w:t>are</w:t>
      </w:r>
      <w:r>
        <w:rPr>
          <w:spacing w:val="-9"/>
        </w:rPr>
        <w:t xml:space="preserve"> </w:t>
      </w:r>
      <w:r>
        <w:t>still</w:t>
      </w:r>
      <w:r>
        <w:rPr>
          <w:spacing w:val="-9"/>
        </w:rPr>
        <w:t xml:space="preserve"> </w:t>
      </w:r>
      <w:r>
        <w:t>too</w:t>
      </w:r>
      <w:r>
        <w:rPr>
          <w:spacing w:val="-8"/>
        </w:rPr>
        <w:t xml:space="preserve"> </w:t>
      </w:r>
      <w:r>
        <w:t>few</w:t>
      </w:r>
      <w:r>
        <w:rPr>
          <w:spacing w:val="-9"/>
        </w:rPr>
        <w:t xml:space="preserve"> </w:t>
      </w:r>
      <w:r>
        <w:t>such</w:t>
      </w:r>
      <w:r>
        <w:rPr>
          <w:spacing w:val="-9"/>
        </w:rPr>
        <w:t xml:space="preserve"> </w:t>
      </w:r>
      <w:r>
        <w:t>studies</w:t>
      </w:r>
      <w:r>
        <w:rPr>
          <w:spacing w:val="-9"/>
        </w:rPr>
        <w:t xml:space="preserve"> </w:t>
      </w:r>
      <w:r>
        <w:t>to</w:t>
      </w:r>
      <w:r>
        <w:rPr>
          <w:spacing w:val="-9"/>
        </w:rPr>
        <w:t xml:space="preserve"> </w:t>
      </w:r>
      <w:r>
        <w:t xml:space="preserve">draw any general conclusions </w:t>
      </w:r>
      <w:proofErr w:type="gramStart"/>
      <w:r>
        <w:t>as of</w:t>
      </w:r>
      <w:r>
        <w:rPr>
          <w:spacing w:val="-6"/>
        </w:rPr>
        <w:t xml:space="preserve"> </w:t>
      </w:r>
      <w:r>
        <w:t>yet</w:t>
      </w:r>
      <w:proofErr w:type="gramEnd"/>
      <w:r>
        <w:t>.</w:t>
      </w:r>
    </w:p>
    <w:p w14:paraId="2E1A4B4A" w14:textId="77777777" w:rsidR="00792629" w:rsidRDefault="00ED58F8">
      <w:pPr>
        <w:pStyle w:val="BodyText"/>
        <w:spacing w:line="420" w:lineRule="auto"/>
        <w:ind w:left="120" w:right="433" w:firstLine="358"/>
        <w:jc w:val="both"/>
      </w:pPr>
      <w:r>
        <w:t>Corpus-based</w:t>
      </w:r>
      <w:r>
        <w:rPr>
          <w:spacing w:val="-13"/>
        </w:rPr>
        <w:t xml:space="preserve"> </w:t>
      </w:r>
      <w:r>
        <w:t>studies</w:t>
      </w:r>
      <w:r>
        <w:rPr>
          <w:spacing w:val="-11"/>
        </w:rPr>
        <w:t xml:space="preserve"> </w:t>
      </w:r>
      <w:r>
        <w:t>of</w:t>
      </w:r>
      <w:r>
        <w:rPr>
          <w:spacing w:val="-12"/>
        </w:rPr>
        <w:t xml:space="preserve"> </w:t>
      </w:r>
      <w:r>
        <w:t>lexical</w:t>
      </w:r>
      <w:r>
        <w:rPr>
          <w:spacing w:val="-12"/>
        </w:rPr>
        <w:t xml:space="preserve"> </w:t>
      </w:r>
      <w:r>
        <w:t>flexibility</w:t>
      </w:r>
      <w:r>
        <w:rPr>
          <w:spacing w:val="-12"/>
        </w:rPr>
        <w:t xml:space="preserve"> </w:t>
      </w:r>
      <w:r>
        <w:t>are</w:t>
      </w:r>
      <w:r>
        <w:rPr>
          <w:spacing w:val="-13"/>
        </w:rPr>
        <w:t xml:space="preserve"> </w:t>
      </w:r>
      <w:r>
        <w:t>also</w:t>
      </w:r>
      <w:r>
        <w:rPr>
          <w:spacing w:val="-11"/>
        </w:rPr>
        <w:t xml:space="preserve"> </w:t>
      </w:r>
      <w:r>
        <w:t>scarce.</w:t>
      </w:r>
      <w:r>
        <w:rPr>
          <w:spacing w:val="12"/>
        </w:rPr>
        <w:t xml:space="preserve"> </w:t>
      </w:r>
      <w:r>
        <w:t>In</w:t>
      </w:r>
      <w:r>
        <w:rPr>
          <w:spacing w:val="-12"/>
        </w:rPr>
        <w:t xml:space="preserve"> </w:t>
      </w:r>
      <w:r>
        <w:t>a</w:t>
      </w:r>
      <w:r>
        <w:rPr>
          <w:spacing w:val="-11"/>
        </w:rPr>
        <w:t xml:space="preserve"> </w:t>
      </w:r>
      <w:r>
        <w:t>study</w:t>
      </w:r>
      <w:r>
        <w:rPr>
          <w:spacing w:val="-12"/>
        </w:rPr>
        <w:t xml:space="preserve"> </w:t>
      </w:r>
      <w:r>
        <w:t>of</w:t>
      </w:r>
      <w:r>
        <w:rPr>
          <w:spacing w:val="-13"/>
        </w:rPr>
        <w:t xml:space="preserve"> </w:t>
      </w:r>
      <w:r>
        <w:t>the</w:t>
      </w:r>
      <w:r>
        <w:rPr>
          <w:spacing w:val="-11"/>
        </w:rPr>
        <w:t xml:space="preserve"> </w:t>
      </w:r>
      <w:r>
        <w:t>discourse</w:t>
      </w:r>
      <w:r>
        <w:rPr>
          <w:spacing w:val="-12"/>
        </w:rPr>
        <w:t xml:space="preserve"> </w:t>
      </w:r>
      <w:proofErr w:type="spellStart"/>
      <w:r>
        <w:t>func</w:t>
      </w:r>
      <w:proofErr w:type="spellEnd"/>
      <w:r>
        <w:t xml:space="preserve">- </w:t>
      </w:r>
      <w:proofErr w:type="spellStart"/>
      <w:r>
        <w:t>tions</w:t>
      </w:r>
      <w:proofErr w:type="spellEnd"/>
      <w:r>
        <w:t xml:space="preserve"> of property words in English and Mandarin (Sino-Tibetan &gt; Sinitic), </w:t>
      </w:r>
      <w:hyperlink w:anchor="_bookmark141" w:history="1">
        <w:r>
          <w:rPr>
            <w:color w:val="BF003F"/>
          </w:rPr>
          <w:t>Thompson (1989)</w:t>
        </w:r>
      </w:hyperlink>
      <w:r>
        <w:rPr>
          <w:color w:val="BF003F"/>
        </w:rPr>
        <w:t xml:space="preserve"> </w:t>
      </w:r>
      <w:r>
        <w:t>reports that predicative uses of adjectives are in fact more common than attributive (</w:t>
      </w:r>
      <w:proofErr w:type="spellStart"/>
      <w:r>
        <w:t>modi</w:t>
      </w:r>
      <w:proofErr w:type="spellEnd"/>
      <w:r>
        <w:t xml:space="preserve">- </w:t>
      </w:r>
      <w:proofErr w:type="spellStart"/>
      <w:r>
        <w:t>fying</w:t>
      </w:r>
      <w:proofErr w:type="spellEnd"/>
      <w:r>
        <w:t xml:space="preserve">) uses of adjectives in conversation. The resulting figures from this study are shown in </w:t>
      </w:r>
      <w:hyperlink w:anchor="_bookmark25" w:history="1">
        <w:r>
          <w:rPr>
            <w:color w:val="00AEEF"/>
            <w:spacing w:val="-3"/>
          </w:rPr>
          <w:t>Table</w:t>
        </w:r>
        <w:r>
          <w:rPr>
            <w:color w:val="00AEEF"/>
            <w:spacing w:val="-1"/>
          </w:rPr>
          <w:t xml:space="preserve"> </w:t>
        </w:r>
        <w:r>
          <w:rPr>
            <w:color w:val="00AEEF"/>
          </w:rPr>
          <w:t>1.3</w:t>
        </w:r>
      </w:hyperlink>
      <w:r>
        <w:t>.</w:t>
      </w:r>
    </w:p>
    <w:p w14:paraId="41C72156" w14:textId="77777777" w:rsidR="00792629" w:rsidRDefault="00ED58F8">
      <w:pPr>
        <w:spacing w:before="6" w:line="259" w:lineRule="auto"/>
        <w:ind w:left="2254" w:right="1630" w:hanging="939"/>
        <w:jc w:val="both"/>
      </w:pPr>
      <w:bookmarkStart w:id="41" w:name="_bookmark25"/>
      <w:bookmarkEnd w:id="41"/>
      <w:r>
        <w:rPr>
          <w:b/>
        </w:rPr>
        <w:t xml:space="preserve">Table 1.3: </w:t>
      </w:r>
      <w:r>
        <w:t>Distribution of functions of property words in English (Indo- European &gt; Germanic) and Mandarin (Sino-Tibetan &gt; Sinitic) (</w:t>
      </w:r>
      <w:hyperlink w:anchor="_bookmark141" w:history="1">
        <w:r>
          <w:rPr>
            <w:color w:val="BF003F"/>
          </w:rPr>
          <w:t>Thompson 1989</w:t>
        </w:r>
      </w:hyperlink>
      <w:r>
        <w:t>: 253, 257)</w:t>
      </w:r>
    </w:p>
    <w:p w14:paraId="0F56B6B6" w14:textId="0722CD9F" w:rsidR="00792629" w:rsidRDefault="00742DA9">
      <w:pPr>
        <w:pStyle w:val="BodyText"/>
        <w:spacing w:before="7"/>
        <w:rPr>
          <w:sz w:val="14"/>
        </w:rPr>
      </w:pPr>
      <w:r>
        <w:rPr>
          <w:noProof/>
        </w:rPr>
        <mc:AlternateContent>
          <mc:Choice Requires="wps">
            <w:drawing>
              <wp:anchor distT="0" distB="0" distL="0" distR="0" simplePos="0" relativeHeight="487596032" behindDoc="1" locked="0" layoutInCell="1" allowOverlap="1" wp14:anchorId="70D074C6" wp14:editId="1223EC09">
                <wp:simplePos x="0" y="0"/>
                <wp:positionH relativeFrom="page">
                  <wp:posOffset>2501900</wp:posOffset>
                </wp:positionH>
                <wp:positionV relativeFrom="paragraph">
                  <wp:posOffset>137160</wp:posOffset>
                </wp:positionV>
                <wp:extent cx="2997835" cy="1270"/>
                <wp:effectExtent l="0" t="0" r="0" b="0"/>
                <wp:wrapTopAndBottom/>
                <wp:docPr id="34"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835" cy="1270"/>
                        </a:xfrm>
                        <a:custGeom>
                          <a:avLst/>
                          <a:gdLst>
                            <a:gd name="T0" fmla="+- 0 3940 3940"/>
                            <a:gd name="T1" fmla="*/ T0 w 4721"/>
                            <a:gd name="T2" fmla="+- 0 8660 3940"/>
                            <a:gd name="T3" fmla="*/ T2 w 4721"/>
                          </a:gdLst>
                          <a:ahLst/>
                          <a:cxnLst>
                            <a:cxn ang="0">
                              <a:pos x="T1" y="0"/>
                            </a:cxn>
                            <a:cxn ang="0">
                              <a:pos x="T3" y="0"/>
                            </a:cxn>
                          </a:cxnLst>
                          <a:rect l="0" t="0" r="r" b="b"/>
                          <a:pathLst>
                            <a:path w="4721">
                              <a:moveTo>
                                <a:pt x="0" y="0"/>
                              </a:moveTo>
                              <a:lnTo>
                                <a:pt x="4720" y="0"/>
                              </a:lnTo>
                            </a:path>
                          </a:pathLst>
                        </a:custGeom>
                        <a:noFill/>
                        <a:ln w="121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DF7AE" id="Freeform 19" o:spid="_x0000_s1026" style="position:absolute;margin-left:197pt;margin-top:10.8pt;width:236.0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" path="m,l4720,e" filled="f" strokeweight=".33739mm">
                <v:path arrowok="t" o:connecttype="custom" o:connectlocs="0,0;2997200,0" o:connectangles="0,0"/>
                <w10:wrap type="topAndBottom" anchorx="page"/>
              </v:shape>
            </w:pict>
          </mc:Fallback>
        </mc:AlternateContent>
      </w:r>
    </w:p>
    <w:p w14:paraId="0CAC2F20" w14:textId="77777777" w:rsidR="00792629" w:rsidRDefault="00ED58F8">
      <w:pPr>
        <w:pStyle w:val="BodyText"/>
        <w:tabs>
          <w:tab w:val="left" w:pos="1079"/>
        </w:tabs>
        <w:spacing w:before="25" w:after="69"/>
        <w:ind w:right="2696"/>
        <w:jc w:val="right"/>
      </w:pPr>
      <w:r>
        <w:t>English</w:t>
      </w:r>
      <w:r>
        <w:tab/>
      </w:r>
      <w:r>
        <w:rPr>
          <w:spacing w:val="-1"/>
        </w:rPr>
        <w:t>Mandarin</w:t>
      </w:r>
    </w:p>
    <w:p w14:paraId="44988B48" w14:textId="78D8AFFA" w:rsidR="00792629" w:rsidRDefault="00742DA9">
      <w:pPr>
        <w:pStyle w:val="BodyText"/>
        <w:spacing w:line="20" w:lineRule="exact"/>
        <w:ind w:left="2253"/>
        <w:rPr>
          <w:sz w:val="2"/>
        </w:rPr>
      </w:pPr>
      <w:r>
        <w:rPr>
          <w:noProof/>
          <w:sz w:val="2"/>
        </w:rPr>
        <mc:AlternateContent>
          <mc:Choice Requires="wpg">
            <w:drawing>
              <wp:inline distT="0" distB="0" distL="0" distR="0" wp14:anchorId="081CC02D" wp14:editId="68289B3F">
                <wp:extent cx="2997835" cy="7620"/>
                <wp:effectExtent l="11430" t="10160" r="10160" b="1270"/>
                <wp:docPr id="3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97835" cy="7620"/>
                          <a:chOff x="0" y="0"/>
                          <a:chExt cx="4721" cy="12"/>
                        </a:xfrm>
                      </wpg:grpSpPr>
                      <wps:wsp>
                        <wps:cNvPr id="33" name="Line 18"/>
                        <wps:cNvCnPr>
                          <a:cxnSpLocks noChangeShapeType="1"/>
                        </wps:cNvCnPr>
                        <wps:spPr bwMode="auto">
                          <a:xfrm>
                            <a:off x="0" y="6"/>
                            <a:ext cx="4721" cy="0"/>
                          </a:xfrm>
                          <a:prstGeom prst="line">
                            <a:avLst/>
                          </a:prstGeom>
                          <a:noFill/>
                          <a:ln w="75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BF179C" id="Group 17" o:spid="_x0000_s1026" style="width:236.05pt;height:.6pt;mso-position-horizontal-relative:char;mso-position-vertical-relative:line" coordsize="47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">
                <v:line id="Line 18" o:spid="_x0000_s1027" style="position:absolute;visibility:visible;mso-wrap-style:square" from="0,6" to="47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" strokeweight=".21089mm"/>
                <w10:anchorlock/>
              </v:group>
            </w:pict>
          </mc:Fallback>
        </mc:AlternateContent>
      </w:r>
    </w:p>
    <w:p w14:paraId="2B242CE3" w14:textId="77777777" w:rsidR="00792629" w:rsidRDefault="00ED58F8">
      <w:pPr>
        <w:pStyle w:val="BodyText"/>
        <w:tabs>
          <w:tab w:val="left" w:pos="2343"/>
          <w:tab w:val="left" w:pos="2916"/>
          <w:tab w:val="left" w:pos="3530"/>
          <w:tab w:val="left" w:pos="4108"/>
        </w:tabs>
        <w:spacing w:before="46"/>
        <w:ind w:right="2695"/>
        <w:jc w:val="right"/>
      </w:pPr>
      <w:r>
        <w:t>predicative</w:t>
      </w:r>
      <w:r>
        <w:rPr>
          <w:spacing w:val="-5"/>
        </w:rPr>
        <w:t xml:space="preserve"> </w:t>
      </w:r>
      <w:r>
        <w:t>adjectives</w:t>
      </w:r>
      <w:r>
        <w:tab/>
        <w:t>209</w:t>
      </w:r>
      <w:r>
        <w:tab/>
        <w:t>86%</w:t>
      </w:r>
      <w:r>
        <w:tab/>
        <w:t>243</w:t>
      </w:r>
      <w:r>
        <w:tab/>
      </w:r>
      <w:r>
        <w:rPr>
          <w:spacing w:val="-1"/>
        </w:rPr>
        <w:t>71%</w:t>
      </w:r>
    </w:p>
    <w:p w14:paraId="25DAD13D" w14:textId="2773123B" w:rsidR="00792629" w:rsidRDefault="00742DA9">
      <w:pPr>
        <w:pStyle w:val="BodyText"/>
        <w:tabs>
          <w:tab w:val="left" w:pos="2455"/>
          <w:tab w:val="left" w:pos="2916"/>
          <w:tab w:val="left" w:pos="3641"/>
          <w:tab w:val="left" w:pos="4108"/>
        </w:tabs>
        <w:spacing w:before="16"/>
        <w:ind w:right="2695"/>
        <w:jc w:val="right"/>
      </w:pPr>
      <w:r>
        <w:rPr>
          <w:noProof/>
        </w:rPr>
        <mc:AlternateContent>
          <mc:Choice Requires="wps">
            <w:drawing>
              <wp:anchor distT="0" distB="0" distL="0" distR="0" simplePos="0" relativeHeight="487597056" behindDoc="1" locked="0" layoutInCell="1" allowOverlap="1" wp14:anchorId="2CEAB69A" wp14:editId="29366951">
                <wp:simplePos x="0" y="0"/>
                <wp:positionH relativeFrom="page">
                  <wp:posOffset>2501900</wp:posOffset>
                </wp:positionH>
                <wp:positionV relativeFrom="paragraph">
                  <wp:posOffset>233680</wp:posOffset>
                </wp:positionV>
                <wp:extent cx="2997835" cy="1270"/>
                <wp:effectExtent l="0" t="0" r="0" b="0"/>
                <wp:wrapTopAndBottom/>
                <wp:docPr id="31"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835" cy="1270"/>
                        </a:xfrm>
                        <a:custGeom>
                          <a:avLst/>
                          <a:gdLst>
                            <a:gd name="T0" fmla="+- 0 3940 3940"/>
                            <a:gd name="T1" fmla="*/ T0 w 4721"/>
                            <a:gd name="T2" fmla="+- 0 8660 3940"/>
                            <a:gd name="T3" fmla="*/ T2 w 4721"/>
                          </a:gdLst>
                          <a:ahLst/>
                          <a:cxnLst>
                            <a:cxn ang="0">
                              <a:pos x="T1" y="0"/>
                            </a:cxn>
                            <a:cxn ang="0">
                              <a:pos x="T3" y="0"/>
                            </a:cxn>
                          </a:cxnLst>
                          <a:rect l="0" t="0" r="r" b="b"/>
                          <a:pathLst>
                            <a:path w="4721">
                              <a:moveTo>
                                <a:pt x="0" y="0"/>
                              </a:moveTo>
                              <a:lnTo>
                                <a:pt x="4720" y="0"/>
                              </a:lnTo>
                            </a:path>
                          </a:pathLst>
                        </a:custGeom>
                        <a:noFill/>
                        <a:ln w="121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5A0C4" id="Freeform 16" o:spid="_x0000_s1026" style="position:absolute;margin-left:197pt;margin-top:18.4pt;width:236.05pt;height:.1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7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" path="m,l4720,e" filled="f" strokeweight=".33739mm">
                <v:path arrowok="t" o:connecttype="custom" o:connectlocs="0,0;2997200,0" o:connectangles="0,0"/>
                <w10:wrap type="topAndBottom" anchorx="page"/>
              </v:shape>
            </w:pict>
          </mc:Fallback>
        </mc:AlternateContent>
      </w:r>
      <w:r w:rsidR="00ED58F8">
        <w:t>attributive</w:t>
      </w:r>
      <w:r w:rsidR="00ED58F8">
        <w:rPr>
          <w:spacing w:val="-6"/>
        </w:rPr>
        <w:t xml:space="preserve"> </w:t>
      </w:r>
      <w:r w:rsidR="00ED58F8">
        <w:t>adjectives</w:t>
      </w:r>
      <w:r w:rsidR="00ED58F8">
        <w:tab/>
        <w:t>34</w:t>
      </w:r>
      <w:r w:rsidR="00ED58F8">
        <w:tab/>
        <w:t>14%</w:t>
      </w:r>
      <w:r w:rsidR="00ED58F8">
        <w:tab/>
        <w:t>97</w:t>
      </w:r>
      <w:r w:rsidR="00ED58F8">
        <w:tab/>
      </w:r>
      <w:r w:rsidR="00ED58F8">
        <w:rPr>
          <w:spacing w:val="-1"/>
        </w:rPr>
        <w:t>29%</w:t>
      </w:r>
    </w:p>
    <w:p w14:paraId="5699E3A8" w14:textId="77777777" w:rsidR="00792629" w:rsidRDefault="00792629">
      <w:pPr>
        <w:pStyle w:val="BodyText"/>
        <w:rPr>
          <w:sz w:val="20"/>
        </w:rPr>
      </w:pPr>
    </w:p>
    <w:p w14:paraId="68BF7D58" w14:textId="77777777" w:rsidR="00792629" w:rsidRDefault="00792629">
      <w:pPr>
        <w:pStyle w:val="BodyText"/>
        <w:rPr>
          <w:sz w:val="16"/>
        </w:rPr>
      </w:pPr>
    </w:p>
    <w:p w14:paraId="15388697" w14:textId="77777777" w:rsidR="00792629" w:rsidRDefault="00ED58F8">
      <w:pPr>
        <w:pStyle w:val="BodyText"/>
        <w:spacing w:before="99"/>
        <w:ind w:left="478"/>
      </w:pPr>
      <w:r>
        <w:t xml:space="preserve">Some of the attributive adjectives reported in </w:t>
      </w:r>
      <w:hyperlink w:anchor="_bookmark25" w:history="1">
        <w:r>
          <w:rPr>
            <w:color w:val="00AEEF"/>
          </w:rPr>
          <w:t>Table 1.3</w:t>
        </w:r>
      </w:hyperlink>
      <w:r>
        <w:rPr>
          <w:color w:val="00AEEF"/>
        </w:rPr>
        <w:t xml:space="preserve"> </w:t>
      </w:r>
      <w:r>
        <w:t>have “anaphoric head nouns”</w:t>
      </w:r>
    </w:p>
    <w:p w14:paraId="34901EBB" w14:textId="77777777" w:rsidR="00792629" w:rsidRDefault="00792629">
      <w:pPr>
        <w:sectPr w:rsidR="00792629">
          <w:pgSz w:w="12240" w:h="15840"/>
          <w:pgMar w:top="1380" w:right="1000" w:bottom="1040" w:left="1680" w:header="0" w:footer="856" w:gutter="0"/>
          <w:cols w:space="720"/>
        </w:sectPr>
      </w:pPr>
    </w:p>
    <w:p w14:paraId="17F7B78A" w14:textId="77777777" w:rsidR="00792629" w:rsidRDefault="00ED58F8">
      <w:pPr>
        <w:pStyle w:val="BodyText"/>
        <w:spacing w:before="84" w:line="420" w:lineRule="auto"/>
        <w:ind w:left="119" w:right="433"/>
        <w:jc w:val="both"/>
      </w:pPr>
      <w:bookmarkStart w:id="42" w:name="_bookmark26"/>
      <w:bookmarkEnd w:id="42"/>
      <w:r>
        <w:lastRenderedPageBreak/>
        <w:t>(</w:t>
      </w:r>
      <w:hyperlink w:anchor="_bookmark141" w:history="1">
        <w:r>
          <w:rPr>
            <w:color w:val="BF003F"/>
          </w:rPr>
          <w:t>Thompson 1989</w:t>
        </w:r>
      </w:hyperlink>
      <w:r>
        <w:t xml:space="preserve">: 258), meaning that they are adjectives functioning to </w:t>
      </w:r>
      <w:r>
        <w:rPr>
          <w:spacing w:val="-3"/>
        </w:rPr>
        <w:t xml:space="preserve">refer, </w:t>
      </w:r>
      <w:r>
        <w:t>so the figures presented</w:t>
      </w:r>
      <w:r>
        <w:rPr>
          <w:spacing w:val="-21"/>
        </w:rPr>
        <w:t xml:space="preserve"> </w:t>
      </w:r>
      <w:r>
        <w:t>are</w:t>
      </w:r>
      <w:r>
        <w:rPr>
          <w:spacing w:val="-20"/>
        </w:rPr>
        <w:t xml:space="preserve"> </w:t>
      </w:r>
      <w:r>
        <w:t>not</w:t>
      </w:r>
      <w:r>
        <w:rPr>
          <w:spacing w:val="-21"/>
        </w:rPr>
        <w:t xml:space="preserve"> </w:t>
      </w:r>
      <w:r>
        <w:t>entirely</w:t>
      </w:r>
      <w:r>
        <w:rPr>
          <w:spacing w:val="-20"/>
        </w:rPr>
        <w:t xml:space="preserve"> </w:t>
      </w:r>
      <w:r>
        <w:t>representative</w:t>
      </w:r>
      <w:r>
        <w:rPr>
          <w:spacing w:val="-19"/>
        </w:rPr>
        <w:t xml:space="preserve"> </w:t>
      </w:r>
      <w:r>
        <w:t>of</w:t>
      </w:r>
      <w:r>
        <w:rPr>
          <w:spacing w:val="-21"/>
        </w:rPr>
        <w:t xml:space="preserve"> </w:t>
      </w:r>
      <w:r>
        <w:t>the</w:t>
      </w:r>
      <w:r>
        <w:rPr>
          <w:spacing w:val="-20"/>
        </w:rPr>
        <w:t xml:space="preserve"> </w:t>
      </w:r>
      <w:r>
        <w:t>pragmatic</w:t>
      </w:r>
      <w:r>
        <w:rPr>
          <w:spacing w:val="-20"/>
        </w:rPr>
        <w:t xml:space="preserve"> </w:t>
      </w:r>
      <w:r>
        <w:t>functions</w:t>
      </w:r>
      <w:r>
        <w:rPr>
          <w:spacing w:val="-20"/>
        </w:rPr>
        <w:t xml:space="preserve"> </w:t>
      </w:r>
      <w:r>
        <w:t>of</w:t>
      </w:r>
      <w:r>
        <w:rPr>
          <w:spacing w:val="-20"/>
        </w:rPr>
        <w:t xml:space="preserve"> </w:t>
      </w:r>
      <w:r>
        <w:t>these</w:t>
      </w:r>
      <w:r>
        <w:rPr>
          <w:spacing w:val="-21"/>
        </w:rPr>
        <w:t xml:space="preserve"> </w:t>
      </w:r>
      <w:r>
        <w:t>words.</w:t>
      </w:r>
      <w:r>
        <w:rPr>
          <w:spacing w:val="6"/>
        </w:rPr>
        <w:t xml:space="preserve"> </w:t>
      </w:r>
      <w:r>
        <w:t>The</w:t>
      </w:r>
      <w:r>
        <w:rPr>
          <w:spacing w:val="-21"/>
        </w:rPr>
        <w:t xml:space="preserve"> </w:t>
      </w:r>
      <w:r>
        <w:t xml:space="preserve">study also does not discuss the extent to which </w:t>
      </w:r>
      <w:r>
        <w:rPr>
          <w:i/>
        </w:rPr>
        <w:t xml:space="preserve">individual </w:t>
      </w:r>
      <w:r>
        <w:t>words exhibit this predicate-modifier flexibility—we only have the data in aggregate—and it also excludes any prototypical nouns being used to modify. These methodological choices are appropriate for a study of the dis- course uses of prototypical adjectives, but the result is that we cannot infer much about the extent of lexical flexibility in English or Mandarin from this</w:t>
      </w:r>
      <w:r>
        <w:rPr>
          <w:spacing w:val="-17"/>
        </w:rPr>
        <w:t xml:space="preserve"> </w:t>
      </w:r>
      <w:r>
        <w:rPr>
          <w:spacing w:val="-3"/>
        </w:rPr>
        <w:t>study.</w:t>
      </w:r>
    </w:p>
    <w:p w14:paraId="1548E72D" w14:textId="77777777" w:rsidR="00792629" w:rsidRDefault="00ED58F8">
      <w:pPr>
        <w:pStyle w:val="BodyText"/>
        <w:spacing w:line="420" w:lineRule="auto"/>
        <w:ind w:left="119" w:right="432" w:firstLine="358"/>
        <w:jc w:val="both"/>
      </w:pPr>
      <w:r>
        <w:t>Nonetheless,</w:t>
      </w:r>
      <w:r>
        <w:rPr>
          <w:spacing w:val="-7"/>
        </w:rPr>
        <w:t xml:space="preserve"> </w:t>
      </w:r>
      <w:r>
        <w:t>Thompson’s</w:t>
      </w:r>
      <w:r>
        <w:rPr>
          <w:spacing w:val="-7"/>
        </w:rPr>
        <w:t xml:space="preserve"> </w:t>
      </w:r>
      <w:r>
        <w:t>study</w:t>
      </w:r>
      <w:r>
        <w:rPr>
          <w:spacing w:val="-7"/>
        </w:rPr>
        <w:t xml:space="preserve"> </w:t>
      </w:r>
      <w:r>
        <w:t>suggests</w:t>
      </w:r>
      <w:r>
        <w:rPr>
          <w:spacing w:val="-7"/>
        </w:rPr>
        <w:t xml:space="preserve"> </w:t>
      </w:r>
      <w:r>
        <w:t>a</w:t>
      </w:r>
      <w:r>
        <w:rPr>
          <w:spacing w:val="-7"/>
        </w:rPr>
        <w:t xml:space="preserve"> </w:t>
      </w:r>
      <w:r>
        <w:t>functional</w:t>
      </w:r>
      <w:r>
        <w:rPr>
          <w:spacing w:val="-7"/>
        </w:rPr>
        <w:t xml:space="preserve"> </w:t>
      </w:r>
      <w:r>
        <w:t>underpinning</w:t>
      </w:r>
      <w:r>
        <w:rPr>
          <w:spacing w:val="-7"/>
        </w:rPr>
        <w:t xml:space="preserve"> </w:t>
      </w:r>
      <w:r>
        <w:t>to</w:t>
      </w:r>
      <w:r>
        <w:rPr>
          <w:spacing w:val="-7"/>
        </w:rPr>
        <w:t xml:space="preserve"> </w:t>
      </w:r>
      <w:r>
        <w:t>the</w:t>
      </w:r>
      <w:r>
        <w:rPr>
          <w:spacing w:val="-6"/>
        </w:rPr>
        <w:t xml:space="preserve"> </w:t>
      </w:r>
      <w:r>
        <w:t>observed</w:t>
      </w:r>
      <w:r>
        <w:rPr>
          <w:spacing w:val="-7"/>
        </w:rPr>
        <w:t xml:space="preserve"> </w:t>
      </w:r>
      <w:r>
        <w:t xml:space="preserve">flex- </w:t>
      </w:r>
      <w:proofErr w:type="spellStart"/>
      <w:r>
        <w:t>ibility</w:t>
      </w:r>
      <w:proofErr w:type="spellEnd"/>
      <w:r>
        <w:t xml:space="preserve"> in prototypical property words. She finds that property words have primarily two functions in discourse: 1) to introduce new referents; and 2) to predicate an attribute about a referent. It is therefore no surprise that property words in some languages have their own specialized</w:t>
      </w:r>
      <w:r>
        <w:rPr>
          <w:spacing w:val="-21"/>
        </w:rPr>
        <w:t xml:space="preserve"> </w:t>
      </w:r>
      <w:proofErr w:type="gramStart"/>
      <w:r>
        <w:t>constructions,</w:t>
      </w:r>
      <w:r>
        <w:rPr>
          <w:spacing w:val="-17"/>
        </w:rPr>
        <w:t xml:space="preserve"> </w:t>
      </w:r>
      <w:r>
        <w:t>since</w:t>
      </w:r>
      <w:proofErr w:type="gramEnd"/>
      <w:r>
        <w:rPr>
          <w:spacing w:val="-20"/>
        </w:rPr>
        <w:t xml:space="preserve"> </w:t>
      </w:r>
      <w:r>
        <w:t>they</w:t>
      </w:r>
      <w:r>
        <w:rPr>
          <w:spacing w:val="-20"/>
        </w:rPr>
        <w:t xml:space="preserve"> </w:t>
      </w:r>
      <w:r>
        <w:t>represent</w:t>
      </w:r>
      <w:r>
        <w:rPr>
          <w:spacing w:val="-20"/>
        </w:rPr>
        <w:t xml:space="preserve"> </w:t>
      </w:r>
      <w:r>
        <w:t>a</w:t>
      </w:r>
      <w:r>
        <w:rPr>
          <w:spacing w:val="-20"/>
        </w:rPr>
        <w:t xml:space="preserve"> </w:t>
      </w:r>
      <w:r>
        <w:t>unique</w:t>
      </w:r>
      <w:r>
        <w:rPr>
          <w:spacing w:val="-20"/>
        </w:rPr>
        <w:t xml:space="preserve"> </w:t>
      </w:r>
      <w:r>
        <w:t>mix</w:t>
      </w:r>
      <w:r>
        <w:rPr>
          <w:spacing w:val="-20"/>
        </w:rPr>
        <w:t xml:space="preserve"> </w:t>
      </w:r>
      <w:r>
        <w:t>of</w:t>
      </w:r>
      <w:r>
        <w:rPr>
          <w:spacing w:val="-20"/>
        </w:rPr>
        <w:t xml:space="preserve"> </w:t>
      </w:r>
      <w:r>
        <w:t>referring</w:t>
      </w:r>
      <w:r>
        <w:rPr>
          <w:spacing w:val="-21"/>
        </w:rPr>
        <w:t xml:space="preserve"> </w:t>
      </w:r>
      <w:r>
        <w:t>and</w:t>
      </w:r>
      <w:r>
        <w:rPr>
          <w:spacing w:val="-20"/>
        </w:rPr>
        <w:t xml:space="preserve"> </w:t>
      </w:r>
      <w:r>
        <w:t>predicating</w:t>
      </w:r>
      <w:r>
        <w:rPr>
          <w:spacing w:val="-20"/>
        </w:rPr>
        <w:t xml:space="preserve"> </w:t>
      </w:r>
      <w:proofErr w:type="spellStart"/>
      <w:r>
        <w:t>func</w:t>
      </w:r>
      <w:proofErr w:type="spellEnd"/>
      <w:r>
        <w:t xml:space="preserve">- </w:t>
      </w:r>
      <w:proofErr w:type="spellStart"/>
      <w:r>
        <w:t>tions</w:t>
      </w:r>
      <w:proofErr w:type="spellEnd"/>
      <w:r>
        <w:t>.</w:t>
      </w:r>
      <w:r>
        <w:rPr>
          <w:spacing w:val="10"/>
        </w:rPr>
        <w:t xml:space="preserve"> </w:t>
      </w:r>
      <w:proofErr w:type="gramStart"/>
      <w:r>
        <w:t>Likewise</w:t>
      </w:r>
      <w:proofErr w:type="gramEnd"/>
      <w:r>
        <w:rPr>
          <w:spacing w:val="-18"/>
        </w:rPr>
        <w:t xml:space="preserve"> </w:t>
      </w:r>
      <w:r>
        <w:t>it</w:t>
      </w:r>
      <w:r>
        <w:rPr>
          <w:spacing w:val="-17"/>
        </w:rPr>
        <w:t xml:space="preserve"> </w:t>
      </w:r>
      <w:r>
        <w:t>is</w:t>
      </w:r>
      <w:r>
        <w:rPr>
          <w:spacing w:val="-18"/>
        </w:rPr>
        <w:t xml:space="preserve"> </w:t>
      </w:r>
      <w:r>
        <w:t>unsurprising</w:t>
      </w:r>
      <w:r>
        <w:rPr>
          <w:spacing w:val="-18"/>
        </w:rPr>
        <w:t xml:space="preserve"> </w:t>
      </w:r>
      <w:r>
        <w:t>that</w:t>
      </w:r>
      <w:r>
        <w:rPr>
          <w:spacing w:val="-18"/>
        </w:rPr>
        <w:t xml:space="preserve"> </w:t>
      </w:r>
      <w:r>
        <w:t>languages</w:t>
      </w:r>
      <w:r>
        <w:rPr>
          <w:spacing w:val="-17"/>
        </w:rPr>
        <w:t xml:space="preserve"> </w:t>
      </w:r>
      <w:r>
        <w:t>would</w:t>
      </w:r>
      <w:r>
        <w:rPr>
          <w:spacing w:val="-18"/>
        </w:rPr>
        <w:t xml:space="preserve"> </w:t>
      </w:r>
      <w:r>
        <w:t>encode</w:t>
      </w:r>
      <w:r>
        <w:rPr>
          <w:spacing w:val="-18"/>
        </w:rPr>
        <w:t xml:space="preserve"> </w:t>
      </w:r>
      <w:r>
        <w:t>property</w:t>
      </w:r>
      <w:r>
        <w:rPr>
          <w:spacing w:val="-17"/>
        </w:rPr>
        <w:t xml:space="preserve"> </w:t>
      </w:r>
      <w:r>
        <w:t>concepts</w:t>
      </w:r>
      <w:r>
        <w:rPr>
          <w:spacing w:val="-18"/>
        </w:rPr>
        <w:t xml:space="preserve"> </w:t>
      </w:r>
      <w:r>
        <w:t>using</w:t>
      </w:r>
      <w:r>
        <w:rPr>
          <w:spacing w:val="-18"/>
        </w:rPr>
        <w:t xml:space="preserve"> </w:t>
      </w:r>
      <w:r>
        <w:t>either referring or predicating constructions, since prototypical adjectives exhibit behavior related to both</w:t>
      </w:r>
      <w:r>
        <w:rPr>
          <w:spacing w:val="-3"/>
        </w:rPr>
        <w:t xml:space="preserve"> </w:t>
      </w:r>
      <w:r>
        <w:t>functions.</w:t>
      </w:r>
    </w:p>
    <w:p w14:paraId="28D96C1C" w14:textId="77777777" w:rsidR="00792629" w:rsidRDefault="00ED58F8">
      <w:pPr>
        <w:pStyle w:val="BodyText"/>
        <w:spacing w:line="420" w:lineRule="auto"/>
        <w:ind w:left="120" w:right="432" w:firstLine="358"/>
        <w:jc w:val="both"/>
      </w:pPr>
      <w:r>
        <w:t>A</w:t>
      </w:r>
      <w:r>
        <w:rPr>
          <w:spacing w:val="-7"/>
        </w:rPr>
        <w:t xml:space="preserve"> </w:t>
      </w:r>
      <w:r>
        <w:t>similar</w:t>
      </w:r>
      <w:r>
        <w:rPr>
          <w:spacing w:val="-6"/>
        </w:rPr>
        <w:t xml:space="preserve"> </w:t>
      </w:r>
      <w:r>
        <w:t>study</w:t>
      </w:r>
      <w:r>
        <w:rPr>
          <w:spacing w:val="-7"/>
        </w:rPr>
        <w:t xml:space="preserve"> </w:t>
      </w:r>
      <w:r>
        <w:t>is</w:t>
      </w:r>
      <w:r>
        <w:rPr>
          <w:spacing w:val="-6"/>
        </w:rPr>
        <w:t xml:space="preserve"> </w:t>
      </w:r>
      <w:r>
        <w:t>Croft’s</w:t>
      </w:r>
      <w:r>
        <w:rPr>
          <w:spacing w:val="-6"/>
        </w:rPr>
        <w:t xml:space="preserve"> </w:t>
      </w:r>
      <w:r>
        <w:t>(</w:t>
      </w:r>
      <w:hyperlink w:anchor="_bookmark60" w:history="1">
        <w:r>
          <w:rPr>
            <w:color w:val="BF003F"/>
          </w:rPr>
          <w:t>1991</w:t>
        </w:r>
      </w:hyperlink>
      <w:r>
        <w:t>:</w:t>
      </w:r>
      <w:r>
        <w:rPr>
          <w:spacing w:val="13"/>
        </w:rPr>
        <w:t xml:space="preserve"> </w:t>
      </w:r>
      <w:r>
        <w:t>§2.5)</w:t>
      </w:r>
      <w:r>
        <w:rPr>
          <w:spacing w:val="-6"/>
        </w:rPr>
        <w:t xml:space="preserve"> </w:t>
      </w:r>
      <w:r>
        <w:t>investigation</w:t>
      </w:r>
      <w:r>
        <w:rPr>
          <w:spacing w:val="-7"/>
        </w:rPr>
        <w:t xml:space="preserve"> </w:t>
      </w:r>
      <w:r>
        <w:t>of</w:t>
      </w:r>
      <w:r>
        <w:rPr>
          <w:spacing w:val="-7"/>
        </w:rPr>
        <w:t xml:space="preserve"> </w:t>
      </w:r>
      <w:r>
        <w:rPr>
          <w:i/>
        </w:rPr>
        <w:t>textual</w:t>
      </w:r>
      <w:r>
        <w:rPr>
          <w:i/>
          <w:spacing w:val="-6"/>
        </w:rPr>
        <w:t xml:space="preserve"> </w:t>
      </w:r>
      <w:r>
        <w:rPr>
          <w:i/>
        </w:rPr>
        <w:t>markedness</w:t>
      </w:r>
      <w:r>
        <w:t>,</w:t>
      </w:r>
      <w:r>
        <w:rPr>
          <w:spacing w:val="-6"/>
        </w:rPr>
        <w:t xml:space="preserve"> </w:t>
      </w:r>
      <w:r>
        <w:t>which</w:t>
      </w:r>
      <w:r>
        <w:rPr>
          <w:spacing w:val="-6"/>
        </w:rPr>
        <w:t xml:space="preserve"> </w:t>
      </w:r>
      <w:r>
        <w:t>refers</w:t>
      </w:r>
      <w:r>
        <w:rPr>
          <w:spacing w:val="-7"/>
        </w:rPr>
        <w:t xml:space="preserve"> </w:t>
      </w:r>
      <w:r>
        <w:t xml:space="preserve">to the fact that prototypical uses of a word are more frequent than non-prototypical uses of a word in texts (as might be expected by prototype theory; </w:t>
      </w:r>
      <w:hyperlink w:anchor="_bookmark139" w:history="1">
        <w:r>
          <w:rPr>
            <w:color w:val="BF003F"/>
          </w:rPr>
          <w:t>Taylor 2003</w:t>
        </w:r>
      </w:hyperlink>
      <w:r>
        <w:t>: 56). Croft counts the frequency with which object, action, and property words are used for each of the pragmatic functions</w:t>
      </w:r>
      <w:r>
        <w:rPr>
          <w:spacing w:val="-17"/>
        </w:rPr>
        <w:t xml:space="preserve"> </w:t>
      </w:r>
      <w:r>
        <w:t>of</w:t>
      </w:r>
      <w:r>
        <w:rPr>
          <w:spacing w:val="-16"/>
        </w:rPr>
        <w:t xml:space="preserve"> </w:t>
      </w:r>
      <w:r>
        <w:t>reference,</w:t>
      </w:r>
      <w:r>
        <w:rPr>
          <w:spacing w:val="-13"/>
        </w:rPr>
        <w:t xml:space="preserve"> </w:t>
      </w:r>
      <w:r>
        <w:t>predication,</w:t>
      </w:r>
      <w:r>
        <w:rPr>
          <w:spacing w:val="-14"/>
        </w:rPr>
        <w:t xml:space="preserve"> </w:t>
      </w:r>
      <w:r>
        <w:t>and</w:t>
      </w:r>
      <w:r>
        <w:rPr>
          <w:spacing w:val="-16"/>
        </w:rPr>
        <w:t xml:space="preserve"> </w:t>
      </w:r>
      <w:r>
        <w:t>modification</w:t>
      </w:r>
      <w:r>
        <w:rPr>
          <w:spacing w:val="-16"/>
        </w:rPr>
        <w:t xml:space="preserve"> </w:t>
      </w:r>
      <w:r>
        <w:t>in</w:t>
      </w:r>
      <w:r>
        <w:rPr>
          <w:spacing w:val="-17"/>
        </w:rPr>
        <w:t xml:space="preserve"> </w:t>
      </w:r>
      <w:r>
        <w:t>four</w:t>
      </w:r>
      <w:r>
        <w:rPr>
          <w:spacing w:val="-16"/>
        </w:rPr>
        <w:t xml:space="preserve"> </w:t>
      </w:r>
      <w:r>
        <w:t>languages:</w:t>
      </w:r>
      <w:r>
        <w:rPr>
          <w:spacing w:val="8"/>
        </w:rPr>
        <w:t xml:space="preserve"> </w:t>
      </w:r>
      <w:r>
        <w:t>Quiché</w:t>
      </w:r>
      <w:r>
        <w:rPr>
          <w:spacing w:val="-16"/>
        </w:rPr>
        <w:t xml:space="preserve"> </w:t>
      </w:r>
      <w:r>
        <w:t>Maya</w:t>
      </w:r>
      <w:r>
        <w:rPr>
          <w:spacing w:val="-17"/>
        </w:rPr>
        <w:t xml:space="preserve"> </w:t>
      </w:r>
      <w:r>
        <w:t>(Mayan</w:t>
      </w:r>
    </w:p>
    <w:p w14:paraId="381541F1" w14:textId="77777777" w:rsidR="00792629" w:rsidRDefault="00ED58F8">
      <w:pPr>
        <w:pStyle w:val="ListParagraph"/>
        <w:numPr>
          <w:ilvl w:val="0"/>
          <w:numId w:val="3"/>
        </w:numPr>
        <w:tabs>
          <w:tab w:val="left" w:pos="317"/>
        </w:tabs>
        <w:spacing w:before="0" w:line="420" w:lineRule="auto"/>
        <w:ind w:right="433" w:firstLine="0"/>
        <w:jc w:val="both"/>
        <w:rPr>
          <w:sz w:val="24"/>
        </w:rPr>
      </w:pPr>
      <w:proofErr w:type="spellStart"/>
      <w:r>
        <w:rPr>
          <w:sz w:val="24"/>
        </w:rPr>
        <w:t>Quichean</w:t>
      </w:r>
      <w:proofErr w:type="spellEnd"/>
      <w:r>
        <w:rPr>
          <w:sz w:val="24"/>
        </w:rPr>
        <w:t xml:space="preserve">), North Efate (a.k.a. </w:t>
      </w:r>
      <w:proofErr w:type="spellStart"/>
      <w:r>
        <w:rPr>
          <w:sz w:val="24"/>
        </w:rPr>
        <w:t>Nguna</w:t>
      </w:r>
      <w:proofErr w:type="spellEnd"/>
      <w:r>
        <w:rPr>
          <w:sz w:val="24"/>
        </w:rPr>
        <w:t xml:space="preserve">; Austronesian &gt; Malayo-Polynesian &gt; Oceanic), and Ute (Uto-Aztecan &gt; Numic). The resulting counts give confirmation to textual markedness theory. </w:t>
      </w:r>
      <w:r>
        <w:rPr>
          <w:spacing w:val="-3"/>
          <w:sz w:val="24"/>
        </w:rPr>
        <w:t xml:space="preserve">Moreover, </w:t>
      </w:r>
      <w:r>
        <w:rPr>
          <w:sz w:val="24"/>
        </w:rPr>
        <w:t>the data partially elucidate how frequently words of different semantic classes are used for multiple pragmatic functions. Like Thompson’s (</w:t>
      </w:r>
      <w:hyperlink w:anchor="_bookmark141" w:history="1">
        <w:r>
          <w:rPr>
            <w:color w:val="BF003F"/>
            <w:sz w:val="24"/>
          </w:rPr>
          <w:t>1989</w:t>
        </w:r>
      </w:hyperlink>
      <w:r>
        <w:rPr>
          <w:sz w:val="24"/>
        </w:rPr>
        <w:t xml:space="preserve">) </w:t>
      </w:r>
      <w:r>
        <w:rPr>
          <w:spacing w:val="-3"/>
          <w:sz w:val="24"/>
        </w:rPr>
        <w:t xml:space="preserve">study, however, </w:t>
      </w:r>
      <w:r>
        <w:rPr>
          <w:sz w:val="24"/>
        </w:rPr>
        <w:t>we do not know these distributions for individual words. Additionally, Croft’s data include cases of overtly marked uses of words in non-prototypical functions, which would not be considered instances of lexical</w:t>
      </w:r>
      <w:r>
        <w:rPr>
          <w:spacing w:val="-6"/>
          <w:sz w:val="24"/>
        </w:rPr>
        <w:t xml:space="preserve"> </w:t>
      </w:r>
      <w:r>
        <w:rPr>
          <w:sz w:val="24"/>
        </w:rPr>
        <w:t>flexibility.</w:t>
      </w:r>
    </w:p>
    <w:p w14:paraId="228F973D" w14:textId="77777777" w:rsidR="00792629" w:rsidRDefault="00792629">
      <w:pPr>
        <w:spacing w:line="420" w:lineRule="auto"/>
        <w:jc w:val="both"/>
        <w:rPr>
          <w:sz w:val="24"/>
        </w:rPr>
        <w:sectPr w:rsidR="00792629">
          <w:pgSz w:w="12240" w:h="15840"/>
          <w:pgMar w:top="1380" w:right="1000" w:bottom="1040" w:left="1680" w:header="0" w:footer="856" w:gutter="0"/>
          <w:cols w:space="720"/>
        </w:sectPr>
      </w:pPr>
    </w:p>
    <w:p w14:paraId="79A9CD15" w14:textId="77777777" w:rsidR="00792629" w:rsidRDefault="00ED58F8">
      <w:pPr>
        <w:pStyle w:val="BodyText"/>
        <w:spacing w:before="84" w:line="420" w:lineRule="auto"/>
        <w:ind w:left="120" w:right="433" w:firstLine="358"/>
        <w:jc w:val="both"/>
      </w:pPr>
      <w:bookmarkStart w:id="43" w:name="_bookmark27"/>
      <w:bookmarkEnd w:id="43"/>
      <w:r>
        <w:lastRenderedPageBreak/>
        <w:t>There</w:t>
      </w:r>
      <w:r>
        <w:rPr>
          <w:spacing w:val="-11"/>
        </w:rPr>
        <w:t xml:space="preserve"> </w:t>
      </w:r>
      <w:r>
        <w:t>are</w:t>
      </w:r>
      <w:r>
        <w:rPr>
          <w:spacing w:val="-11"/>
        </w:rPr>
        <w:t xml:space="preserve"> </w:t>
      </w:r>
      <w:r>
        <w:t>also</w:t>
      </w:r>
      <w:r>
        <w:rPr>
          <w:spacing w:val="-11"/>
        </w:rPr>
        <w:t xml:space="preserve"> </w:t>
      </w:r>
      <w:r>
        <w:t>some</w:t>
      </w:r>
      <w:r>
        <w:rPr>
          <w:spacing w:val="-10"/>
        </w:rPr>
        <w:t xml:space="preserve"> </w:t>
      </w:r>
      <w:r>
        <w:t>studies</w:t>
      </w:r>
      <w:r>
        <w:rPr>
          <w:spacing w:val="-11"/>
        </w:rPr>
        <w:t xml:space="preserve"> </w:t>
      </w:r>
      <w:r>
        <w:t>which</w:t>
      </w:r>
      <w:r>
        <w:rPr>
          <w:spacing w:val="-11"/>
        </w:rPr>
        <w:t xml:space="preserve"> </w:t>
      </w:r>
      <w:r>
        <w:t>count</w:t>
      </w:r>
      <w:r>
        <w:rPr>
          <w:spacing w:val="-10"/>
        </w:rPr>
        <w:t xml:space="preserve"> </w:t>
      </w:r>
      <w:r>
        <w:t>the</w:t>
      </w:r>
      <w:r>
        <w:rPr>
          <w:spacing w:val="-11"/>
        </w:rPr>
        <w:t xml:space="preserve"> </w:t>
      </w:r>
      <w:r>
        <w:t>proportion</w:t>
      </w:r>
      <w:r>
        <w:rPr>
          <w:spacing w:val="-11"/>
        </w:rPr>
        <w:t xml:space="preserve"> </w:t>
      </w:r>
      <w:r>
        <w:t>of</w:t>
      </w:r>
      <w:r>
        <w:rPr>
          <w:spacing w:val="-10"/>
        </w:rPr>
        <w:t xml:space="preserve"> </w:t>
      </w:r>
      <w:r>
        <w:t>nouns</w:t>
      </w:r>
      <w:r>
        <w:rPr>
          <w:spacing w:val="-11"/>
        </w:rPr>
        <w:t xml:space="preserve"> </w:t>
      </w:r>
      <w:r>
        <w:t>vs.</w:t>
      </w:r>
      <w:r>
        <w:rPr>
          <w:spacing w:val="12"/>
        </w:rPr>
        <w:t xml:space="preserve"> </w:t>
      </w:r>
      <w:r>
        <w:t>verbs.</w:t>
      </w:r>
      <w:r>
        <w:rPr>
          <w:spacing w:val="11"/>
        </w:rPr>
        <w:t xml:space="preserve"> </w:t>
      </w:r>
      <w:r>
        <w:t>vs.</w:t>
      </w:r>
      <w:r>
        <w:rPr>
          <w:spacing w:val="12"/>
        </w:rPr>
        <w:t xml:space="preserve"> </w:t>
      </w:r>
      <w:r>
        <w:t>adjectives in English texts (</w:t>
      </w:r>
      <w:hyperlink w:anchor="_bookmark99" w:history="1">
        <w:r>
          <w:rPr>
            <w:color w:val="BF003F"/>
          </w:rPr>
          <w:t>Hudson 1994</w:t>
        </w:r>
      </w:hyperlink>
      <w:r>
        <w:t xml:space="preserve">; </w:t>
      </w:r>
      <w:hyperlink w:anchor="_bookmark124" w:history="1">
        <w:proofErr w:type="spellStart"/>
        <w:r>
          <w:rPr>
            <w:color w:val="BF003F"/>
          </w:rPr>
          <w:t>Polinsky</w:t>
        </w:r>
        <w:proofErr w:type="spellEnd"/>
        <w:r>
          <w:rPr>
            <w:color w:val="BF003F"/>
          </w:rPr>
          <w:t xml:space="preserve"> &amp; Magyar 2020</w:t>
        </w:r>
      </w:hyperlink>
      <w:r>
        <w:t xml:space="preserve">), but again the data are not </w:t>
      </w:r>
      <w:proofErr w:type="spellStart"/>
      <w:r>
        <w:t>disag</w:t>
      </w:r>
      <w:proofErr w:type="spellEnd"/>
      <w:r>
        <w:t xml:space="preserve">- </w:t>
      </w:r>
      <w:proofErr w:type="spellStart"/>
      <w:r>
        <w:t>gregated</w:t>
      </w:r>
      <w:proofErr w:type="spellEnd"/>
      <w:r>
        <w:t xml:space="preserve"> to the word level, so no firm conclusions can be draw about the extent of lexical flexibility.</w:t>
      </w:r>
    </w:p>
    <w:p w14:paraId="022D9B3D" w14:textId="77777777" w:rsidR="00792629" w:rsidRDefault="00ED58F8">
      <w:pPr>
        <w:pStyle w:val="BodyText"/>
        <w:spacing w:line="420" w:lineRule="auto"/>
        <w:ind w:left="120" w:right="432" w:firstLine="358"/>
        <w:jc w:val="both"/>
      </w:pPr>
      <w:r>
        <w:t>In</w:t>
      </w:r>
      <w:r>
        <w:rPr>
          <w:spacing w:val="-10"/>
        </w:rPr>
        <w:t xml:space="preserve"> </w:t>
      </w:r>
      <w:r>
        <w:t>sum,</w:t>
      </w:r>
      <w:r>
        <w:rPr>
          <w:spacing w:val="-9"/>
        </w:rPr>
        <w:t xml:space="preserve"> </w:t>
      </w:r>
      <w:r>
        <w:t>no</w:t>
      </w:r>
      <w:r>
        <w:rPr>
          <w:spacing w:val="-10"/>
        </w:rPr>
        <w:t xml:space="preserve"> </w:t>
      </w:r>
      <w:r>
        <w:t>existing</w:t>
      </w:r>
      <w:r>
        <w:rPr>
          <w:spacing w:val="-10"/>
        </w:rPr>
        <w:t xml:space="preserve"> </w:t>
      </w:r>
      <w:r>
        <w:t>studies</w:t>
      </w:r>
      <w:r>
        <w:rPr>
          <w:spacing w:val="-9"/>
        </w:rPr>
        <w:t xml:space="preserve"> </w:t>
      </w:r>
      <w:r>
        <w:t>examine</w:t>
      </w:r>
      <w:r>
        <w:rPr>
          <w:spacing w:val="-10"/>
        </w:rPr>
        <w:t xml:space="preserve"> </w:t>
      </w:r>
      <w:r>
        <w:t>the</w:t>
      </w:r>
      <w:r>
        <w:rPr>
          <w:spacing w:val="-10"/>
        </w:rPr>
        <w:t xml:space="preserve"> </w:t>
      </w:r>
      <w:r>
        <w:t>distribution</w:t>
      </w:r>
      <w:r>
        <w:rPr>
          <w:spacing w:val="-10"/>
        </w:rPr>
        <w:t xml:space="preserve"> </w:t>
      </w:r>
      <w:r>
        <w:t>of</w:t>
      </w:r>
      <w:r>
        <w:rPr>
          <w:spacing w:val="-9"/>
        </w:rPr>
        <w:t xml:space="preserve"> </w:t>
      </w:r>
      <w:r>
        <w:t>pragmatic</w:t>
      </w:r>
      <w:r>
        <w:rPr>
          <w:spacing w:val="-10"/>
        </w:rPr>
        <w:t xml:space="preserve"> </w:t>
      </w:r>
      <w:r>
        <w:t>functions</w:t>
      </w:r>
      <w:r>
        <w:rPr>
          <w:spacing w:val="-10"/>
        </w:rPr>
        <w:t xml:space="preserve"> </w:t>
      </w:r>
      <w:r>
        <w:t>for</w:t>
      </w:r>
      <w:r>
        <w:rPr>
          <w:spacing w:val="-10"/>
        </w:rPr>
        <w:t xml:space="preserve"> </w:t>
      </w:r>
      <w:r>
        <w:t xml:space="preserve">individual </w:t>
      </w:r>
      <w:proofErr w:type="gramStart"/>
      <w:r>
        <w:t>words, or</w:t>
      </w:r>
      <w:proofErr w:type="gramEnd"/>
      <w:r>
        <w:t xml:space="preserve"> limit themselves to only flexible (morphologically unmarked) cases. </w:t>
      </w:r>
      <w:r>
        <w:rPr>
          <w:spacing w:val="-8"/>
        </w:rPr>
        <w:t xml:space="preserve">To </w:t>
      </w:r>
      <w:r>
        <w:t>my</w:t>
      </w:r>
      <w:r>
        <w:rPr>
          <w:spacing w:val="-44"/>
        </w:rPr>
        <w:t xml:space="preserve"> </w:t>
      </w:r>
      <w:proofErr w:type="spellStart"/>
      <w:r>
        <w:t>knowl</w:t>
      </w:r>
      <w:proofErr w:type="spellEnd"/>
      <w:r>
        <w:t>- edge,</w:t>
      </w:r>
      <w:r>
        <w:rPr>
          <w:spacing w:val="-8"/>
        </w:rPr>
        <w:t xml:space="preserve"> </w:t>
      </w:r>
      <w:r>
        <w:t>the</w:t>
      </w:r>
      <w:r>
        <w:rPr>
          <w:spacing w:val="-8"/>
        </w:rPr>
        <w:t xml:space="preserve"> </w:t>
      </w:r>
      <w:r>
        <w:t>studies</w:t>
      </w:r>
      <w:r>
        <w:rPr>
          <w:spacing w:val="-8"/>
        </w:rPr>
        <w:t xml:space="preserve"> </w:t>
      </w:r>
      <w:r>
        <w:t>just</w:t>
      </w:r>
      <w:r>
        <w:rPr>
          <w:spacing w:val="-8"/>
        </w:rPr>
        <w:t xml:space="preserve"> </w:t>
      </w:r>
      <w:r>
        <w:t>reviewed</w:t>
      </w:r>
      <w:r>
        <w:rPr>
          <w:spacing w:val="-9"/>
        </w:rPr>
        <w:t xml:space="preserve"> </w:t>
      </w:r>
      <w:r>
        <w:t>exhaust</w:t>
      </w:r>
      <w:r>
        <w:rPr>
          <w:spacing w:val="-8"/>
        </w:rPr>
        <w:t xml:space="preserve"> </w:t>
      </w:r>
      <w:r>
        <w:t>those</w:t>
      </w:r>
      <w:r>
        <w:rPr>
          <w:spacing w:val="-8"/>
        </w:rPr>
        <w:t xml:space="preserve"> </w:t>
      </w:r>
      <w:r>
        <w:t>that</w:t>
      </w:r>
      <w:r>
        <w:rPr>
          <w:spacing w:val="-8"/>
        </w:rPr>
        <w:t xml:space="preserve"> </w:t>
      </w:r>
      <w:r>
        <w:t>take</w:t>
      </w:r>
      <w:r>
        <w:rPr>
          <w:spacing w:val="-9"/>
        </w:rPr>
        <w:t xml:space="preserve"> </w:t>
      </w:r>
      <w:r>
        <w:t>an</w:t>
      </w:r>
      <w:r>
        <w:rPr>
          <w:spacing w:val="-8"/>
        </w:rPr>
        <w:t xml:space="preserve"> </w:t>
      </w:r>
      <w:r>
        <w:t>empirical</w:t>
      </w:r>
      <w:r>
        <w:rPr>
          <w:spacing w:val="-8"/>
        </w:rPr>
        <w:t xml:space="preserve"> </w:t>
      </w:r>
      <w:r>
        <w:t>approach</w:t>
      </w:r>
      <w:r>
        <w:rPr>
          <w:spacing w:val="-8"/>
        </w:rPr>
        <w:t xml:space="preserve"> </w:t>
      </w:r>
      <w:r>
        <w:t>to</w:t>
      </w:r>
      <w:r>
        <w:rPr>
          <w:spacing w:val="-8"/>
        </w:rPr>
        <w:t xml:space="preserve"> </w:t>
      </w:r>
      <w:r>
        <w:t xml:space="preserve">determining the extent of lexical flexibility in or across languages. There are numerous additional stud- </w:t>
      </w:r>
      <w:proofErr w:type="spellStart"/>
      <w:r>
        <w:t>ies</w:t>
      </w:r>
      <w:proofErr w:type="spellEnd"/>
      <w:r>
        <w:rPr>
          <w:spacing w:val="-4"/>
        </w:rPr>
        <w:t xml:space="preserve"> </w:t>
      </w:r>
      <w:r>
        <w:t>of</w:t>
      </w:r>
      <w:r>
        <w:rPr>
          <w:spacing w:val="-3"/>
        </w:rPr>
        <w:t xml:space="preserve"> </w:t>
      </w:r>
      <w:r>
        <w:t>lexical</w:t>
      </w:r>
      <w:r>
        <w:rPr>
          <w:spacing w:val="-3"/>
        </w:rPr>
        <w:t xml:space="preserve"> </w:t>
      </w:r>
      <w:r>
        <w:t>flexibility,</w:t>
      </w:r>
      <w:r>
        <w:rPr>
          <w:spacing w:val="-3"/>
        </w:rPr>
        <w:t xml:space="preserve"> </w:t>
      </w:r>
      <w:r>
        <w:t>but</w:t>
      </w:r>
      <w:r>
        <w:rPr>
          <w:spacing w:val="-2"/>
        </w:rPr>
        <w:t xml:space="preserve"> </w:t>
      </w:r>
      <w:r>
        <w:t>these</w:t>
      </w:r>
      <w:r>
        <w:rPr>
          <w:spacing w:val="-3"/>
        </w:rPr>
        <w:t xml:space="preserve"> </w:t>
      </w:r>
      <w:r>
        <w:t>either</w:t>
      </w:r>
      <w:r>
        <w:rPr>
          <w:spacing w:val="-3"/>
        </w:rPr>
        <w:t xml:space="preserve"> </w:t>
      </w:r>
      <w:r>
        <w:t>a)</w:t>
      </w:r>
      <w:r>
        <w:rPr>
          <w:spacing w:val="-3"/>
        </w:rPr>
        <w:t xml:space="preserve"> </w:t>
      </w:r>
      <w:r>
        <w:t>focus</w:t>
      </w:r>
      <w:r>
        <w:rPr>
          <w:spacing w:val="-3"/>
        </w:rPr>
        <w:t xml:space="preserve"> </w:t>
      </w:r>
      <w:r>
        <w:t>on</w:t>
      </w:r>
      <w:r>
        <w:rPr>
          <w:spacing w:val="-3"/>
        </w:rPr>
        <w:t xml:space="preserve"> </w:t>
      </w:r>
      <w:r>
        <w:t>particular</w:t>
      </w:r>
      <w:r>
        <w:rPr>
          <w:spacing w:val="-3"/>
        </w:rPr>
        <w:t xml:space="preserve"> </w:t>
      </w:r>
      <w:r>
        <w:t>analyses</w:t>
      </w:r>
      <w:r>
        <w:rPr>
          <w:spacing w:val="-3"/>
        </w:rPr>
        <w:t xml:space="preserve"> </w:t>
      </w:r>
      <w:r>
        <w:t>or</w:t>
      </w:r>
      <w:r>
        <w:rPr>
          <w:spacing w:val="-3"/>
        </w:rPr>
        <w:t xml:space="preserve"> </w:t>
      </w:r>
      <w:r>
        <w:t>theories</w:t>
      </w:r>
      <w:r>
        <w:rPr>
          <w:spacing w:val="-3"/>
        </w:rPr>
        <w:t xml:space="preserve"> </w:t>
      </w:r>
      <w:r>
        <w:t>of</w:t>
      </w:r>
      <w:r>
        <w:rPr>
          <w:spacing w:val="-4"/>
        </w:rPr>
        <w:t xml:space="preserve"> </w:t>
      </w:r>
      <w:r>
        <w:t>flexible words</w:t>
      </w:r>
      <w:r>
        <w:rPr>
          <w:spacing w:val="-22"/>
        </w:rPr>
        <w:t xml:space="preserve"> </w:t>
      </w:r>
      <w:r>
        <w:t>rather</w:t>
      </w:r>
      <w:r>
        <w:rPr>
          <w:spacing w:val="-20"/>
        </w:rPr>
        <w:t xml:space="preserve"> </w:t>
      </w:r>
      <w:r>
        <w:t>than</w:t>
      </w:r>
      <w:r>
        <w:rPr>
          <w:spacing w:val="-22"/>
        </w:rPr>
        <w:t xml:space="preserve"> </w:t>
      </w:r>
      <w:r>
        <w:t>attempt</w:t>
      </w:r>
      <w:r>
        <w:rPr>
          <w:spacing w:val="-21"/>
        </w:rPr>
        <w:t xml:space="preserve"> </w:t>
      </w:r>
      <w:r>
        <w:t>to</w:t>
      </w:r>
      <w:r>
        <w:rPr>
          <w:spacing w:val="-21"/>
        </w:rPr>
        <w:t xml:space="preserve"> </w:t>
      </w:r>
      <w:r>
        <w:t>expand</w:t>
      </w:r>
      <w:r>
        <w:rPr>
          <w:spacing w:val="-21"/>
        </w:rPr>
        <w:t xml:space="preserve"> </w:t>
      </w:r>
      <w:r>
        <w:t>the</w:t>
      </w:r>
      <w:r>
        <w:rPr>
          <w:spacing w:val="-22"/>
        </w:rPr>
        <w:t xml:space="preserve"> </w:t>
      </w:r>
      <w:r>
        <w:t>empirical</w:t>
      </w:r>
      <w:r>
        <w:rPr>
          <w:spacing w:val="-21"/>
        </w:rPr>
        <w:t xml:space="preserve"> </w:t>
      </w:r>
      <w:r>
        <w:t>coverage</w:t>
      </w:r>
      <w:r>
        <w:rPr>
          <w:spacing w:val="-21"/>
        </w:rPr>
        <w:t xml:space="preserve"> </w:t>
      </w:r>
      <w:r>
        <w:t>of</w:t>
      </w:r>
      <w:r>
        <w:rPr>
          <w:spacing w:val="-22"/>
        </w:rPr>
        <w:t xml:space="preserve"> </w:t>
      </w:r>
      <w:r>
        <w:t>lexical</w:t>
      </w:r>
      <w:r>
        <w:rPr>
          <w:spacing w:val="-21"/>
        </w:rPr>
        <w:t xml:space="preserve"> </w:t>
      </w:r>
      <w:r>
        <w:t>flexibility,</w:t>
      </w:r>
      <w:r>
        <w:rPr>
          <w:spacing w:val="-19"/>
        </w:rPr>
        <w:t xml:space="preserve"> </w:t>
      </w:r>
      <w:r>
        <w:t>as</w:t>
      </w:r>
      <w:r>
        <w:rPr>
          <w:spacing w:val="-21"/>
        </w:rPr>
        <w:t xml:space="preserve"> </w:t>
      </w:r>
      <w:r>
        <w:t>mentioned earlier;</w:t>
      </w:r>
      <w:r>
        <w:rPr>
          <w:spacing w:val="-8"/>
        </w:rPr>
        <w:t xml:space="preserve"> </w:t>
      </w:r>
      <w:r>
        <w:t>or</w:t>
      </w:r>
      <w:r>
        <w:rPr>
          <w:spacing w:val="-9"/>
        </w:rPr>
        <w:t xml:space="preserve"> </w:t>
      </w:r>
      <w:r>
        <w:t>b)</w:t>
      </w:r>
      <w:r>
        <w:rPr>
          <w:spacing w:val="-10"/>
        </w:rPr>
        <w:t xml:space="preserve"> </w:t>
      </w:r>
      <w:r>
        <w:t>focus</w:t>
      </w:r>
      <w:r>
        <w:rPr>
          <w:spacing w:val="-9"/>
        </w:rPr>
        <w:t xml:space="preserve"> </w:t>
      </w:r>
      <w:r>
        <w:t>on</w:t>
      </w:r>
      <w:r>
        <w:rPr>
          <w:spacing w:val="-9"/>
        </w:rPr>
        <w:t xml:space="preserve"> </w:t>
      </w:r>
      <w:r>
        <w:t>various</w:t>
      </w:r>
      <w:r>
        <w:rPr>
          <w:spacing w:val="-10"/>
        </w:rPr>
        <w:t xml:space="preserve"> </w:t>
      </w:r>
      <w:r>
        <w:t>dimensions</w:t>
      </w:r>
      <w:r>
        <w:rPr>
          <w:spacing w:val="-8"/>
        </w:rPr>
        <w:t xml:space="preserve"> </w:t>
      </w:r>
      <w:r>
        <w:t>of</w:t>
      </w:r>
      <w:r>
        <w:rPr>
          <w:spacing w:val="-10"/>
        </w:rPr>
        <w:t xml:space="preserve"> </w:t>
      </w:r>
      <w:r>
        <w:t>the</w:t>
      </w:r>
      <w:r>
        <w:rPr>
          <w:spacing w:val="-11"/>
        </w:rPr>
        <w:t xml:space="preserve"> </w:t>
      </w:r>
      <w:r>
        <w:rPr>
          <w:i/>
        </w:rPr>
        <w:t>behavior</w:t>
      </w:r>
      <w:r>
        <w:rPr>
          <w:i/>
          <w:spacing w:val="7"/>
        </w:rPr>
        <w:t xml:space="preserve"> </w:t>
      </w:r>
      <w:r>
        <w:t>of</w:t>
      </w:r>
      <w:r>
        <w:rPr>
          <w:spacing w:val="-10"/>
        </w:rPr>
        <w:t xml:space="preserve"> </w:t>
      </w:r>
      <w:r>
        <w:t>flexible</w:t>
      </w:r>
      <w:r>
        <w:rPr>
          <w:spacing w:val="-9"/>
        </w:rPr>
        <w:t xml:space="preserve"> </w:t>
      </w:r>
      <w:r>
        <w:t>words</w:t>
      </w:r>
      <w:r>
        <w:rPr>
          <w:spacing w:val="-10"/>
        </w:rPr>
        <w:t xml:space="preserve"> </w:t>
      </w:r>
      <w:r>
        <w:t>rather</w:t>
      </w:r>
      <w:r>
        <w:rPr>
          <w:spacing w:val="-9"/>
        </w:rPr>
        <w:t xml:space="preserve"> </w:t>
      </w:r>
      <w:r>
        <w:t>than</w:t>
      </w:r>
      <w:r>
        <w:rPr>
          <w:spacing w:val="-9"/>
        </w:rPr>
        <w:t xml:space="preserve"> </w:t>
      </w:r>
      <w:r>
        <w:t xml:space="preserve">study- </w:t>
      </w:r>
      <w:proofErr w:type="spellStart"/>
      <w:r>
        <w:t>ing</w:t>
      </w:r>
      <w:proofErr w:type="spellEnd"/>
      <w:r>
        <w:rPr>
          <w:spacing w:val="-6"/>
        </w:rPr>
        <w:t xml:space="preserve"> </w:t>
      </w:r>
      <w:r>
        <w:t>the</w:t>
      </w:r>
      <w:r>
        <w:rPr>
          <w:spacing w:val="-5"/>
        </w:rPr>
        <w:t xml:space="preserve"> </w:t>
      </w:r>
      <w:r>
        <w:t>overall</w:t>
      </w:r>
      <w:r>
        <w:rPr>
          <w:spacing w:val="-6"/>
        </w:rPr>
        <w:t xml:space="preserve"> </w:t>
      </w:r>
      <w:r>
        <w:rPr>
          <w:i/>
        </w:rPr>
        <w:t>prevalence</w:t>
      </w:r>
      <w:r>
        <w:rPr>
          <w:i/>
          <w:spacing w:val="-1"/>
        </w:rPr>
        <w:t xml:space="preserve"> </w:t>
      </w:r>
      <w:r>
        <w:t>of</w:t>
      </w:r>
      <w:r>
        <w:rPr>
          <w:spacing w:val="-6"/>
        </w:rPr>
        <w:t xml:space="preserve"> </w:t>
      </w:r>
      <w:r>
        <w:t>flexibility.</w:t>
      </w:r>
      <w:r>
        <w:rPr>
          <w:spacing w:val="14"/>
        </w:rPr>
        <w:t xml:space="preserve"> </w:t>
      </w:r>
      <w:r>
        <w:t>This</w:t>
      </w:r>
      <w:r>
        <w:rPr>
          <w:spacing w:val="-5"/>
        </w:rPr>
        <w:t xml:space="preserve"> </w:t>
      </w:r>
      <w:r>
        <w:t>point</w:t>
      </w:r>
      <w:r>
        <w:rPr>
          <w:spacing w:val="-6"/>
        </w:rPr>
        <w:t xml:space="preserve"> </w:t>
      </w:r>
      <w:r>
        <w:t>is</w:t>
      </w:r>
      <w:r>
        <w:rPr>
          <w:spacing w:val="-5"/>
        </w:rPr>
        <w:t xml:space="preserve"> </w:t>
      </w:r>
      <w:r>
        <w:t>not</w:t>
      </w:r>
      <w:r>
        <w:rPr>
          <w:spacing w:val="-5"/>
        </w:rPr>
        <w:t xml:space="preserve"> </w:t>
      </w:r>
      <w:r>
        <w:t>a</w:t>
      </w:r>
      <w:r>
        <w:rPr>
          <w:spacing w:val="-6"/>
        </w:rPr>
        <w:t xml:space="preserve"> </w:t>
      </w:r>
      <w:r>
        <w:t>criticism,</w:t>
      </w:r>
      <w:r>
        <w:rPr>
          <w:spacing w:val="-5"/>
        </w:rPr>
        <w:t xml:space="preserve"> </w:t>
      </w:r>
      <w:r>
        <w:t>but</w:t>
      </w:r>
      <w:r>
        <w:rPr>
          <w:spacing w:val="-5"/>
        </w:rPr>
        <w:t xml:space="preserve"> </w:t>
      </w:r>
      <w:r>
        <w:t>simply</w:t>
      </w:r>
      <w:r>
        <w:rPr>
          <w:spacing w:val="-6"/>
        </w:rPr>
        <w:t xml:space="preserve"> </w:t>
      </w:r>
      <w:r>
        <w:t>a</w:t>
      </w:r>
      <w:r>
        <w:rPr>
          <w:spacing w:val="-5"/>
        </w:rPr>
        <w:t xml:space="preserve"> </w:t>
      </w:r>
      <w:r>
        <w:t>recognition of a lacuna in existing research. The emergent literature which treats lexical flexibility as a phenomenon</w:t>
      </w:r>
      <w:r>
        <w:rPr>
          <w:spacing w:val="-11"/>
        </w:rPr>
        <w:t xml:space="preserve"> </w:t>
      </w:r>
      <w:r>
        <w:t>of</w:t>
      </w:r>
      <w:r>
        <w:rPr>
          <w:spacing w:val="-10"/>
        </w:rPr>
        <w:t xml:space="preserve"> </w:t>
      </w:r>
      <w:r>
        <w:t>interest</w:t>
      </w:r>
      <w:r>
        <w:rPr>
          <w:spacing w:val="-10"/>
        </w:rPr>
        <w:t xml:space="preserve"> </w:t>
      </w:r>
      <w:r>
        <w:t>in</w:t>
      </w:r>
      <w:r>
        <w:rPr>
          <w:spacing w:val="-10"/>
        </w:rPr>
        <w:t xml:space="preserve"> </w:t>
      </w:r>
      <w:r>
        <w:t>its</w:t>
      </w:r>
      <w:r>
        <w:rPr>
          <w:spacing w:val="-10"/>
        </w:rPr>
        <w:t xml:space="preserve"> </w:t>
      </w:r>
      <w:r>
        <w:t>own</w:t>
      </w:r>
      <w:r>
        <w:rPr>
          <w:spacing w:val="-10"/>
        </w:rPr>
        <w:t xml:space="preserve"> </w:t>
      </w:r>
      <w:r>
        <w:t>right</w:t>
      </w:r>
      <w:r>
        <w:rPr>
          <w:spacing w:val="-10"/>
        </w:rPr>
        <w:t xml:space="preserve"> </w:t>
      </w:r>
      <w:r>
        <w:t>and</w:t>
      </w:r>
      <w:r>
        <w:rPr>
          <w:spacing w:val="-10"/>
        </w:rPr>
        <w:t xml:space="preserve"> </w:t>
      </w:r>
      <w:r>
        <w:t>applies</w:t>
      </w:r>
      <w:r>
        <w:rPr>
          <w:spacing w:val="-10"/>
        </w:rPr>
        <w:t xml:space="preserve"> </w:t>
      </w:r>
      <w:r>
        <w:t>empirical</w:t>
      </w:r>
      <w:r>
        <w:rPr>
          <w:spacing w:val="-10"/>
        </w:rPr>
        <w:t xml:space="preserve"> </w:t>
      </w:r>
      <w:r>
        <w:t>data</w:t>
      </w:r>
      <w:r>
        <w:rPr>
          <w:spacing w:val="-10"/>
        </w:rPr>
        <w:t xml:space="preserve"> </w:t>
      </w:r>
      <w:r>
        <w:t>to</w:t>
      </w:r>
      <w:r>
        <w:rPr>
          <w:spacing w:val="-10"/>
        </w:rPr>
        <w:t xml:space="preserve"> </w:t>
      </w:r>
      <w:r>
        <w:t>the</w:t>
      </w:r>
      <w:r>
        <w:rPr>
          <w:spacing w:val="-10"/>
        </w:rPr>
        <w:t xml:space="preserve"> </w:t>
      </w:r>
      <w:r>
        <w:t>task</w:t>
      </w:r>
      <w:r>
        <w:rPr>
          <w:spacing w:val="-10"/>
        </w:rPr>
        <w:t xml:space="preserve"> </w:t>
      </w:r>
      <w:r>
        <w:t>of</w:t>
      </w:r>
      <w:r>
        <w:rPr>
          <w:spacing w:val="-10"/>
        </w:rPr>
        <w:t xml:space="preserve"> </w:t>
      </w:r>
      <w:r>
        <w:t xml:space="preserve">understand- </w:t>
      </w:r>
      <w:proofErr w:type="spellStart"/>
      <w:r>
        <w:t>ing</w:t>
      </w:r>
      <w:proofErr w:type="spellEnd"/>
      <w:r>
        <w:t xml:space="preserve"> its behavior has advanced our knowledge of the various ways lexical flexibility can be realized, and what the constraints on that variation are. Existing research shows, for exam- </w:t>
      </w:r>
      <w:proofErr w:type="spellStart"/>
      <w:r>
        <w:t>ple</w:t>
      </w:r>
      <w:proofErr w:type="spellEnd"/>
      <w:r>
        <w:t>, that lexical flexibility is constrained and shaped by the very principles that give rise to the</w:t>
      </w:r>
      <w:r>
        <w:rPr>
          <w:spacing w:val="-4"/>
        </w:rPr>
        <w:t xml:space="preserve"> </w:t>
      </w:r>
      <w:r>
        <w:t>crosslinguistic</w:t>
      </w:r>
      <w:r>
        <w:rPr>
          <w:spacing w:val="-3"/>
        </w:rPr>
        <w:t xml:space="preserve"> </w:t>
      </w:r>
      <w:r>
        <w:t>categories</w:t>
      </w:r>
      <w:r>
        <w:rPr>
          <w:spacing w:val="-3"/>
        </w:rPr>
        <w:t xml:space="preserve"> </w:t>
      </w:r>
      <w:r>
        <w:t>of</w:t>
      </w:r>
      <w:r>
        <w:rPr>
          <w:spacing w:val="-3"/>
        </w:rPr>
        <w:t xml:space="preserve"> </w:t>
      </w:r>
      <w:r>
        <w:t>noun,</w:t>
      </w:r>
      <w:r>
        <w:rPr>
          <w:spacing w:val="-3"/>
        </w:rPr>
        <w:t xml:space="preserve"> </w:t>
      </w:r>
      <w:r>
        <w:t>verb,</w:t>
      </w:r>
      <w:r>
        <w:rPr>
          <w:spacing w:val="-3"/>
        </w:rPr>
        <w:t xml:space="preserve"> </w:t>
      </w:r>
      <w:r>
        <w:t>and</w:t>
      </w:r>
      <w:r>
        <w:rPr>
          <w:spacing w:val="-4"/>
        </w:rPr>
        <w:t xml:space="preserve"> </w:t>
      </w:r>
      <w:r>
        <w:t>adjective</w:t>
      </w:r>
      <w:r>
        <w:rPr>
          <w:spacing w:val="-3"/>
        </w:rPr>
        <w:t xml:space="preserve"> </w:t>
      </w:r>
      <w:r>
        <w:t>in</w:t>
      </w:r>
      <w:r>
        <w:rPr>
          <w:spacing w:val="-3"/>
        </w:rPr>
        <w:t xml:space="preserve"> </w:t>
      </w:r>
      <w:r>
        <w:t>the</w:t>
      </w:r>
      <w:r>
        <w:rPr>
          <w:spacing w:val="-3"/>
        </w:rPr>
        <w:t xml:space="preserve"> </w:t>
      </w:r>
      <w:r>
        <w:t>first</w:t>
      </w:r>
      <w:r>
        <w:rPr>
          <w:spacing w:val="-3"/>
        </w:rPr>
        <w:t xml:space="preserve"> </w:t>
      </w:r>
      <w:r>
        <w:t>place</w:t>
      </w:r>
      <w:r>
        <w:rPr>
          <w:spacing w:val="-3"/>
        </w:rPr>
        <w:t xml:space="preserve"> </w:t>
      </w:r>
      <w:r>
        <w:t>(</w:t>
      </w:r>
      <w:hyperlink w:anchor="_bookmark62" w:history="1">
        <w:r>
          <w:rPr>
            <w:color w:val="BF003F"/>
          </w:rPr>
          <w:t>Croft</w:t>
        </w:r>
        <w:r>
          <w:rPr>
            <w:color w:val="BF003F"/>
            <w:spacing w:val="-4"/>
          </w:rPr>
          <w:t xml:space="preserve"> </w:t>
        </w:r>
        <w:r>
          <w:rPr>
            <w:color w:val="BF003F"/>
          </w:rPr>
          <w:t>2000</w:t>
        </w:r>
      </w:hyperlink>
      <w:r>
        <w:t>;</w:t>
      </w:r>
      <w:r>
        <w:rPr>
          <w:spacing w:val="-2"/>
        </w:rPr>
        <w:t xml:space="preserve"> </w:t>
      </w:r>
      <w:hyperlink w:anchor="_bookmark65" w:history="1">
        <w:r>
          <w:rPr>
            <w:color w:val="BF003F"/>
          </w:rPr>
          <w:t>2005</w:t>
        </w:r>
      </w:hyperlink>
      <w:r>
        <w:t xml:space="preserve">; </w:t>
      </w:r>
      <w:hyperlink w:anchor="_bookmark68" w:history="1">
        <w:r>
          <w:rPr>
            <w:color w:val="BF003F"/>
          </w:rPr>
          <w:t>Croft &amp; van Lier 2012</w:t>
        </w:r>
      </w:hyperlink>
      <w:r>
        <w:t>). This literature and its many findings are reviewed in</w:t>
      </w:r>
      <w:r>
        <w:rPr>
          <w:spacing w:val="-28"/>
        </w:rPr>
        <w:t xml:space="preserve"> </w:t>
      </w:r>
      <w:r>
        <w:t>§</w:t>
      </w:r>
      <w:hyperlink w:anchor="_bookmark39" w:history="1">
        <w:r>
          <w:rPr>
            <w:color w:val="00AEEF"/>
          </w:rPr>
          <w:t>2.3</w:t>
        </w:r>
      </w:hyperlink>
      <w:r>
        <w:t>.</w:t>
      </w:r>
    </w:p>
    <w:p w14:paraId="2AA92956" w14:textId="77777777" w:rsidR="00792629" w:rsidRDefault="00ED58F8">
      <w:pPr>
        <w:pStyle w:val="BodyText"/>
        <w:spacing w:line="420" w:lineRule="auto"/>
        <w:ind w:left="120" w:right="432" w:firstLine="358"/>
        <w:jc w:val="both"/>
      </w:pPr>
      <w:r>
        <w:t>There</w:t>
      </w:r>
      <w:r>
        <w:rPr>
          <w:spacing w:val="-12"/>
        </w:rPr>
        <w:t xml:space="preserve"> </w:t>
      </w:r>
      <w:r>
        <w:t>is</w:t>
      </w:r>
      <w:r>
        <w:rPr>
          <w:spacing w:val="-11"/>
        </w:rPr>
        <w:t xml:space="preserve"> </w:t>
      </w:r>
      <w:r>
        <w:t>however</w:t>
      </w:r>
      <w:r>
        <w:rPr>
          <w:spacing w:val="-11"/>
        </w:rPr>
        <w:t xml:space="preserve"> </w:t>
      </w:r>
      <w:r>
        <w:t>still</w:t>
      </w:r>
      <w:r>
        <w:rPr>
          <w:spacing w:val="-11"/>
        </w:rPr>
        <w:t xml:space="preserve"> </w:t>
      </w:r>
      <w:r>
        <w:t>much</w:t>
      </w:r>
      <w:r>
        <w:rPr>
          <w:spacing w:val="-11"/>
        </w:rPr>
        <w:t xml:space="preserve"> </w:t>
      </w:r>
      <w:r>
        <w:t>to</w:t>
      </w:r>
      <w:r>
        <w:rPr>
          <w:spacing w:val="-11"/>
        </w:rPr>
        <w:t xml:space="preserve"> </w:t>
      </w:r>
      <w:r>
        <w:t>discover</w:t>
      </w:r>
      <w:r>
        <w:rPr>
          <w:spacing w:val="-11"/>
        </w:rPr>
        <w:t xml:space="preserve"> </w:t>
      </w:r>
      <w:r>
        <w:t>about</w:t>
      </w:r>
      <w:r>
        <w:rPr>
          <w:spacing w:val="-11"/>
        </w:rPr>
        <w:t xml:space="preserve"> </w:t>
      </w:r>
      <w:r>
        <w:t>lexical</w:t>
      </w:r>
      <w:r>
        <w:rPr>
          <w:spacing w:val="-11"/>
        </w:rPr>
        <w:t xml:space="preserve"> </w:t>
      </w:r>
      <w:r>
        <w:t>flexibility.</w:t>
      </w:r>
      <w:r>
        <w:rPr>
          <w:spacing w:val="7"/>
        </w:rPr>
        <w:t xml:space="preserve"> </w:t>
      </w:r>
      <w:r>
        <w:t>Most</w:t>
      </w:r>
      <w:r>
        <w:rPr>
          <w:spacing w:val="-11"/>
        </w:rPr>
        <w:t xml:space="preserve"> </w:t>
      </w:r>
      <w:r>
        <w:t>significantly,</w:t>
      </w:r>
      <w:r>
        <w:rPr>
          <w:spacing w:val="-11"/>
        </w:rPr>
        <w:t xml:space="preserve"> </w:t>
      </w:r>
      <w:r>
        <w:t>we</w:t>
      </w:r>
      <w:r>
        <w:rPr>
          <w:spacing w:val="-11"/>
        </w:rPr>
        <w:t xml:space="preserve"> </w:t>
      </w:r>
      <w:r>
        <w:t>do not yet know the overall prevalence of the phenomenon. Most grammatical descriptions of flexibility</w:t>
      </w:r>
      <w:r>
        <w:rPr>
          <w:spacing w:val="-10"/>
        </w:rPr>
        <w:t xml:space="preserve"> </w:t>
      </w:r>
      <w:r>
        <w:t>present</w:t>
      </w:r>
      <w:r>
        <w:rPr>
          <w:spacing w:val="-9"/>
        </w:rPr>
        <w:t xml:space="preserve"> </w:t>
      </w:r>
      <w:r>
        <w:t>a</w:t>
      </w:r>
      <w:r>
        <w:rPr>
          <w:spacing w:val="-10"/>
        </w:rPr>
        <w:t xml:space="preserve"> </w:t>
      </w:r>
      <w:r>
        <w:t>relatively</w:t>
      </w:r>
      <w:r>
        <w:rPr>
          <w:spacing w:val="-9"/>
        </w:rPr>
        <w:t xml:space="preserve"> </w:t>
      </w:r>
      <w:r>
        <w:t>small</w:t>
      </w:r>
      <w:r>
        <w:rPr>
          <w:spacing w:val="-10"/>
        </w:rPr>
        <w:t xml:space="preserve"> </w:t>
      </w:r>
      <w:r>
        <w:t>set</w:t>
      </w:r>
      <w:r>
        <w:rPr>
          <w:spacing w:val="-9"/>
        </w:rPr>
        <w:t xml:space="preserve"> </w:t>
      </w:r>
      <w:r>
        <w:t>of</w:t>
      </w:r>
      <w:r>
        <w:rPr>
          <w:spacing w:val="-10"/>
        </w:rPr>
        <w:t xml:space="preserve"> </w:t>
      </w:r>
      <w:r>
        <w:t>handpicked</w:t>
      </w:r>
      <w:r>
        <w:rPr>
          <w:spacing w:val="-9"/>
        </w:rPr>
        <w:t xml:space="preserve"> </w:t>
      </w:r>
      <w:r>
        <w:t>examples,</w:t>
      </w:r>
      <w:r>
        <w:rPr>
          <w:spacing w:val="-9"/>
        </w:rPr>
        <w:t xml:space="preserve"> </w:t>
      </w:r>
      <w:r>
        <w:t>so</w:t>
      </w:r>
      <w:r>
        <w:rPr>
          <w:spacing w:val="-9"/>
        </w:rPr>
        <w:t xml:space="preserve"> </w:t>
      </w:r>
      <w:r>
        <w:t>that</w:t>
      </w:r>
      <w:r>
        <w:rPr>
          <w:spacing w:val="-10"/>
        </w:rPr>
        <w:t xml:space="preserve"> </w:t>
      </w:r>
      <w:r>
        <w:t>we</w:t>
      </w:r>
      <w:r>
        <w:rPr>
          <w:spacing w:val="-9"/>
        </w:rPr>
        <w:t xml:space="preserve"> </w:t>
      </w:r>
      <w:r>
        <w:t>do</w:t>
      </w:r>
      <w:r>
        <w:rPr>
          <w:spacing w:val="-10"/>
        </w:rPr>
        <w:t xml:space="preserve"> </w:t>
      </w:r>
      <w:r>
        <w:t>not</w:t>
      </w:r>
      <w:r>
        <w:rPr>
          <w:spacing w:val="-9"/>
        </w:rPr>
        <w:t xml:space="preserve"> </w:t>
      </w:r>
      <w:r>
        <w:t>know</w:t>
      </w:r>
      <w:r>
        <w:rPr>
          <w:spacing w:val="-10"/>
        </w:rPr>
        <w:t xml:space="preserve"> </w:t>
      </w:r>
      <w:r>
        <w:t xml:space="preserve">how representative these examples are. </w:t>
      </w:r>
      <w:hyperlink w:anchor="_bookmark63" w:history="1">
        <w:r>
          <w:rPr>
            <w:color w:val="BF003F"/>
          </w:rPr>
          <w:t>Croft (2001</w:t>
        </w:r>
      </w:hyperlink>
      <w:r>
        <w:t>: 70) makes this point</w:t>
      </w:r>
      <w:r>
        <w:rPr>
          <w:spacing w:val="15"/>
        </w:rPr>
        <w:t xml:space="preserve"> </w:t>
      </w:r>
      <w:r>
        <w:t>nicely:</w:t>
      </w:r>
    </w:p>
    <w:p w14:paraId="36A3883C" w14:textId="77777777" w:rsidR="00792629" w:rsidRDefault="00792629">
      <w:pPr>
        <w:pStyle w:val="BodyText"/>
        <w:spacing w:before="1"/>
        <w:rPr>
          <w:sz w:val="30"/>
        </w:rPr>
      </w:pPr>
    </w:p>
    <w:p w14:paraId="3AAE34EC" w14:textId="77777777" w:rsidR="00792629" w:rsidRDefault="00ED58F8">
      <w:pPr>
        <w:spacing w:line="259" w:lineRule="auto"/>
        <w:ind w:left="717" w:right="1030"/>
        <w:jc w:val="both"/>
      </w:pPr>
      <w:r>
        <w:t>How</w:t>
      </w:r>
      <w:r>
        <w:rPr>
          <w:spacing w:val="-12"/>
        </w:rPr>
        <w:t xml:space="preserve"> </w:t>
      </w:r>
      <w:r>
        <w:t>do</w:t>
      </w:r>
      <w:r>
        <w:rPr>
          <w:spacing w:val="-11"/>
        </w:rPr>
        <w:t xml:space="preserve"> </w:t>
      </w:r>
      <w:r>
        <w:t>we</w:t>
      </w:r>
      <w:r>
        <w:rPr>
          <w:spacing w:val="-11"/>
        </w:rPr>
        <w:t xml:space="preserve"> </w:t>
      </w:r>
      <w:r>
        <w:t>know</w:t>
      </w:r>
      <w:r>
        <w:rPr>
          <w:spacing w:val="-11"/>
        </w:rPr>
        <w:t xml:space="preserve"> </w:t>
      </w:r>
      <w:r>
        <w:t>that</w:t>
      </w:r>
      <w:r>
        <w:rPr>
          <w:spacing w:val="-12"/>
        </w:rPr>
        <w:t xml:space="preserve"> </w:t>
      </w:r>
      <w:r>
        <w:t>when</w:t>
      </w:r>
      <w:r>
        <w:rPr>
          <w:spacing w:val="-11"/>
        </w:rPr>
        <w:t xml:space="preserve"> </w:t>
      </w:r>
      <w:r>
        <w:t>we</w:t>
      </w:r>
      <w:r>
        <w:rPr>
          <w:spacing w:val="-11"/>
        </w:rPr>
        <w:t xml:space="preserve"> </w:t>
      </w:r>
      <w:r>
        <w:t>read</w:t>
      </w:r>
      <w:r>
        <w:rPr>
          <w:spacing w:val="-11"/>
        </w:rPr>
        <w:t xml:space="preserve"> </w:t>
      </w:r>
      <w:r>
        <w:t>a</w:t>
      </w:r>
      <w:r>
        <w:rPr>
          <w:spacing w:val="-12"/>
        </w:rPr>
        <w:t xml:space="preserve"> </w:t>
      </w:r>
      <w:r>
        <w:t>grammar</w:t>
      </w:r>
      <w:r>
        <w:rPr>
          <w:spacing w:val="-11"/>
        </w:rPr>
        <w:t xml:space="preserve"> </w:t>
      </w:r>
      <w:r>
        <w:t>of</w:t>
      </w:r>
      <w:r>
        <w:rPr>
          <w:spacing w:val="-11"/>
        </w:rPr>
        <w:t xml:space="preserve"> </w:t>
      </w:r>
      <w:r>
        <w:t>an</w:t>
      </w:r>
      <w:r>
        <w:rPr>
          <w:spacing w:val="-11"/>
        </w:rPr>
        <w:t xml:space="preserve"> </w:t>
      </w:r>
      <w:r>
        <w:t>obscure</w:t>
      </w:r>
      <w:r>
        <w:rPr>
          <w:spacing w:val="-11"/>
        </w:rPr>
        <w:t xml:space="preserve"> </w:t>
      </w:r>
      <w:r>
        <w:t>“flexible”</w:t>
      </w:r>
      <w:r>
        <w:rPr>
          <w:spacing w:val="-12"/>
        </w:rPr>
        <w:t xml:space="preserve"> </w:t>
      </w:r>
      <w:r>
        <w:t>language</w:t>
      </w:r>
      <w:r>
        <w:rPr>
          <w:spacing w:val="-11"/>
        </w:rPr>
        <w:t xml:space="preserve"> </w:t>
      </w:r>
      <w:r>
        <w:t>X</w:t>
      </w:r>
      <w:r>
        <w:rPr>
          <w:spacing w:val="-11"/>
        </w:rPr>
        <w:t xml:space="preserve"> </w:t>
      </w:r>
      <w:r>
        <w:t>that the</w:t>
      </w:r>
      <w:r>
        <w:rPr>
          <w:spacing w:val="-24"/>
        </w:rPr>
        <w:t xml:space="preserve"> </w:t>
      </w:r>
      <w:r>
        <w:t>author</w:t>
      </w:r>
      <w:r>
        <w:rPr>
          <w:spacing w:val="-24"/>
        </w:rPr>
        <w:t xml:space="preserve"> </w:t>
      </w:r>
      <w:r>
        <w:t>of</w:t>
      </w:r>
      <w:r>
        <w:rPr>
          <w:spacing w:val="-24"/>
        </w:rPr>
        <w:t xml:space="preserve"> </w:t>
      </w:r>
      <w:r>
        <w:t>the</w:t>
      </w:r>
      <w:r>
        <w:rPr>
          <w:spacing w:val="-23"/>
        </w:rPr>
        <w:t xml:space="preserve"> </w:t>
      </w:r>
      <w:r>
        <w:t>grammar</w:t>
      </w:r>
      <w:r>
        <w:rPr>
          <w:spacing w:val="-24"/>
        </w:rPr>
        <w:t xml:space="preserve"> </w:t>
      </w:r>
      <w:r>
        <w:t>has</w:t>
      </w:r>
      <w:r>
        <w:rPr>
          <w:spacing w:val="-24"/>
        </w:rPr>
        <w:t xml:space="preserve"> </w:t>
      </w:r>
      <w:r>
        <w:t>systematically</w:t>
      </w:r>
      <w:r>
        <w:rPr>
          <w:spacing w:val="-23"/>
        </w:rPr>
        <w:t xml:space="preserve"> </w:t>
      </w:r>
      <w:r>
        <w:t>surveyed</w:t>
      </w:r>
      <w:r>
        <w:rPr>
          <w:spacing w:val="-24"/>
        </w:rPr>
        <w:t xml:space="preserve"> </w:t>
      </w:r>
      <w:r>
        <w:t>the</w:t>
      </w:r>
      <w:r>
        <w:rPr>
          <w:spacing w:val="-24"/>
        </w:rPr>
        <w:t xml:space="preserve"> </w:t>
      </w:r>
      <w:r>
        <w:t>vocabulary</w:t>
      </w:r>
      <w:r>
        <w:rPr>
          <w:spacing w:val="-23"/>
        </w:rPr>
        <w:t xml:space="preserve"> </w:t>
      </w:r>
      <w:proofErr w:type="gramStart"/>
      <w:r>
        <w:t>in</w:t>
      </w:r>
      <w:r>
        <w:rPr>
          <w:spacing w:val="-24"/>
        </w:rPr>
        <w:t xml:space="preserve"> </w:t>
      </w:r>
      <w:r>
        <w:t>order</w:t>
      </w:r>
      <w:r>
        <w:rPr>
          <w:spacing w:val="-24"/>
        </w:rPr>
        <w:t xml:space="preserve"> </w:t>
      </w:r>
      <w:r>
        <w:t>to</w:t>
      </w:r>
      <w:proofErr w:type="gramEnd"/>
      <w:r>
        <w:rPr>
          <w:spacing w:val="-23"/>
        </w:rPr>
        <w:t xml:space="preserve"> </w:t>
      </w:r>
      <w:r>
        <w:t>identify what</w:t>
      </w:r>
      <w:r>
        <w:rPr>
          <w:spacing w:val="-14"/>
        </w:rPr>
        <w:t xml:space="preserve"> </w:t>
      </w:r>
      <w:r>
        <w:t>proportion</w:t>
      </w:r>
      <w:r>
        <w:rPr>
          <w:spacing w:val="-14"/>
        </w:rPr>
        <w:t xml:space="preserve"> </w:t>
      </w:r>
      <w:r>
        <w:t>is</w:t>
      </w:r>
      <w:r>
        <w:rPr>
          <w:spacing w:val="-14"/>
        </w:rPr>
        <w:t xml:space="preserve"> </w:t>
      </w:r>
      <w:r>
        <w:t>flexible?</w:t>
      </w:r>
      <w:r>
        <w:rPr>
          <w:spacing w:val="6"/>
        </w:rPr>
        <w:t xml:space="preserve"> </w:t>
      </w:r>
      <w:r>
        <w:t>If</w:t>
      </w:r>
      <w:r>
        <w:rPr>
          <w:spacing w:val="-13"/>
        </w:rPr>
        <w:t xml:space="preserve"> </w:t>
      </w:r>
      <w:r>
        <w:t>English</w:t>
      </w:r>
      <w:r>
        <w:rPr>
          <w:spacing w:val="-14"/>
        </w:rPr>
        <w:t xml:space="preserve"> </w:t>
      </w:r>
      <w:r>
        <w:t>were</w:t>
      </w:r>
      <w:r>
        <w:rPr>
          <w:spacing w:val="-15"/>
        </w:rPr>
        <w:t xml:space="preserve"> </w:t>
      </w:r>
      <w:r>
        <w:t>spoken</w:t>
      </w:r>
      <w:r>
        <w:rPr>
          <w:spacing w:val="-14"/>
        </w:rPr>
        <w:t xml:space="preserve"> </w:t>
      </w:r>
      <w:r>
        <w:t>by</w:t>
      </w:r>
      <w:r>
        <w:rPr>
          <w:spacing w:val="-14"/>
        </w:rPr>
        <w:t xml:space="preserve"> </w:t>
      </w:r>
      <w:r>
        <w:t>a</w:t>
      </w:r>
      <w:r>
        <w:rPr>
          <w:spacing w:val="-14"/>
        </w:rPr>
        <w:t xml:space="preserve"> </w:t>
      </w:r>
      <w:r>
        <w:t>small</w:t>
      </w:r>
      <w:r>
        <w:rPr>
          <w:spacing w:val="-14"/>
        </w:rPr>
        <w:t xml:space="preserve"> </w:t>
      </w:r>
      <w:r>
        <w:t>tribe</w:t>
      </w:r>
      <w:r>
        <w:rPr>
          <w:spacing w:val="-14"/>
        </w:rPr>
        <w:t xml:space="preserve"> </w:t>
      </w:r>
      <w:r>
        <w:t>in</w:t>
      </w:r>
      <w:r>
        <w:rPr>
          <w:spacing w:val="-14"/>
        </w:rPr>
        <w:t xml:space="preserve"> </w:t>
      </w:r>
      <w:r>
        <w:t>the</w:t>
      </w:r>
      <w:r>
        <w:rPr>
          <w:spacing w:val="-14"/>
        </w:rPr>
        <w:t xml:space="preserve"> </w:t>
      </w:r>
      <w:r>
        <w:t>Kordofan</w:t>
      </w:r>
      <w:r>
        <w:rPr>
          <w:spacing w:val="-14"/>
        </w:rPr>
        <w:t xml:space="preserve"> </w:t>
      </w:r>
      <w:r>
        <w:t>hills, and</w:t>
      </w:r>
      <w:r>
        <w:rPr>
          <w:spacing w:val="-17"/>
        </w:rPr>
        <w:t xml:space="preserve"> </w:t>
      </w:r>
      <w:r>
        <w:t>all</w:t>
      </w:r>
      <w:r>
        <w:rPr>
          <w:spacing w:val="-16"/>
        </w:rPr>
        <w:t xml:space="preserve"> </w:t>
      </w:r>
      <w:r>
        <w:t>we</w:t>
      </w:r>
      <w:r>
        <w:rPr>
          <w:spacing w:val="-16"/>
        </w:rPr>
        <w:t xml:space="preserve"> </w:t>
      </w:r>
      <w:r>
        <w:t>had</w:t>
      </w:r>
      <w:r>
        <w:rPr>
          <w:spacing w:val="-16"/>
        </w:rPr>
        <w:t xml:space="preserve"> </w:t>
      </w:r>
      <w:r>
        <w:t>was</w:t>
      </w:r>
      <w:r>
        <w:rPr>
          <w:spacing w:val="-17"/>
        </w:rPr>
        <w:t xml:space="preserve"> </w:t>
      </w:r>
      <w:r>
        <w:t>a</w:t>
      </w:r>
      <w:r>
        <w:rPr>
          <w:spacing w:val="-16"/>
        </w:rPr>
        <w:t xml:space="preserve"> </w:t>
      </w:r>
      <w:proofErr w:type="gramStart"/>
      <w:r>
        <w:t>150</w:t>
      </w:r>
      <w:r>
        <w:rPr>
          <w:spacing w:val="-16"/>
        </w:rPr>
        <w:t xml:space="preserve"> </w:t>
      </w:r>
      <w:r>
        <w:t>page</w:t>
      </w:r>
      <w:proofErr w:type="gramEnd"/>
      <w:r>
        <w:rPr>
          <w:spacing w:val="-16"/>
        </w:rPr>
        <w:t xml:space="preserve"> </w:t>
      </w:r>
      <w:r>
        <w:t>grammar</w:t>
      </w:r>
      <w:r>
        <w:rPr>
          <w:spacing w:val="-16"/>
        </w:rPr>
        <w:t xml:space="preserve"> </w:t>
      </w:r>
      <w:r>
        <w:t>written</w:t>
      </w:r>
      <w:r>
        <w:rPr>
          <w:spacing w:val="-17"/>
        </w:rPr>
        <w:t xml:space="preserve"> </w:t>
      </w:r>
      <w:r>
        <w:t>fifty</w:t>
      </w:r>
      <w:r>
        <w:rPr>
          <w:spacing w:val="-16"/>
        </w:rPr>
        <w:t xml:space="preserve"> </w:t>
      </w:r>
      <w:r>
        <w:t>years</w:t>
      </w:r>
      <w:r>
        <w:rPr>
          <w:spacing w:val="-16"/>
        </w:rPr>
        <w:t xml:space="preserve"> </w:t>
      </w:r>
      <w:r>
        <w:t>ago,</w:t>
      </w:r>
      <w:r>
        <w:rPr>
          <w:spacing w:val="-15"/>
        </w:rPr>
        <w:t xml:space="preserve"> </w:t>
      </w:r>
      <w:r>
        <w:t>might</w:t>
      </w:r>
      <w:r>
        <w:rPr>
          <w:spacing w:val="-16"/>
        </w:rPr>
        <w:t xml:space="preserve"> </w:t>
      </w:r>
      <w:r>
        <w:t>it</w:t>
      </w:r>
      <w:r>
        <w:rPr>
          <w:spacing w:val="-16"/>
        </w:rPr>
        <w:t xml:space="preserve"> </w:t>
      </w:r>
      <w:r>
        <w:t>look</w:t>
      </w:r>
      <w:r>
        <w:rPr>
          <w:spacing w:val="-16"/>
        </w:rPr>
        <w:t xml:space="preserve"> </w:t>
      </w:r>
      <w:r>
        <w:t>like</w:t>
      </w:r>
      <w:r>
        <w:rPr>
          <w:spacing w:val="-16"/>
        </w:rPr>
        <w:t xml:space="preserve"> </w:t>
      </w:r>
      <w:r>
        <w:t>a</w:t>
      </w:r>
      <w:r>
        <w:rPr>
          <w:spacing w:val="-17"/>
        </w:rPr>
        <w:t xml:space="preserve"> </w:t>
      </w:r>
      <w:r>
        <w:t>highly flexible language? (</w:t>
      </w:r>
      <w:hyperlink w:anchor="_bookmark63" w:history="1">
        <w:r>
          <w:rPr>
            <w:color w:val="BF003F"/>
          </w:rPr>
          <w:t>Croft 2001</w:t>
        </w:r>
      </w:hyperlink>
      <w:r>
        <w:t>:</w:t>
      </w:r>
      <w:r>
        <w:rPr>
          <w:spacing w:val="29"/>
        </w:rPr>
        <w:t xml:space="preserve"> </w:t>
      </w:r>
      <w:r>
        <w:t>70)</w:t>
      </w:r>
    </w:p>
    <w:p w14:paraId="48311461" w14:textId="77777777" w:rsidR="00792629" w:rsidRDefault="00792629">
      <w:pPr>
        <w:spacing w:line="259" w:lineRule="auto"/>
        <w:jc w:val="both"/>
        <w:sectPr w:rsidR="00792629">
          <w:pgSz w:w="12240" w:h="15840"/>
          <w:pgMar w:top="1380" w:right="1000" w:bottom="1040" w:left="1680" w:header="0" w:footer="856" w:gutter="0"/>
          <w:cols w:space="720"/>
        </w:sectPr>
      </w:pPr>
    </w:p>
    <w:p w14:paraId="1DE7B47E" w14:textId="15CAB351" w:rsidR="00792629" w:rsidRDefault="00ED58F8">
      <w:pPr>
        <w:pStyle w:val="BodyText"/>
        <w:spacing w:before="84" w:line="420" w:lineRule="auto"/>
        <w:ind w:left="120" w:right="432"/>
        <w:jc w:val="both"/>
      </w:pPr>
      <w:r>
        <w:lastRenderedPageBreak/>
        <w:t>Equally significant (and equally as unknown) is whether there are any commonalities among</w:t>
      </w:r>
      <w:r>
        <w:rPr>
          <w:spacing w:val="-6"/>
        </w:rPr>
        <w:t xml:space="preserve"> </w:t>
      </w:r>
      <w:r>
        <w:t>words</w:t>
      </w:r>
      <w:r>
        <w:rPr>
          <w:spacing w:val="-6"/>
        </w:rPr>
        <w:t xml:space="preserve"> </w:t>
      </w:r>
      <w:r>
        <w:t>or</w:t>
      </w:r>
      <w:r>
        <w:rPr>
          <w:spacing w:val="-5"/>
        </w:rPr>
        <w:t xml:space="preserve"> </w:t>
      </w:r>
      <w:r>
        <w:t>languages</w:t>
      </w:r>
      <w:r>
        <w:rPr>
          <w:spacing w:val="-5"/>
        </w:rPr>
        <w:t xml:space="preserve"> </w:t>
      </w:r>
      <w:r>
        <w:t>which</w:t>
      </w:r>
      <w:r>
        <w:rPr>
          <w:spacing w:val="-5"/>
        </w:rPr>
        <w:t xml:space="preserve"> </w:t>
      </w:r>
      <w:r>
        <w:t>exhibit</w:t>
      </w:r>
      <w:r>
        <w:rPr>
          <w:spacing w:val="-6"/>
        </w:rPr>
        <w:t xml:space="preserve"> </w:t>
      </w:r>
      <w:r>
        <w:t>greater</w:t>
      </w:r>
      <w:r>
        <w:rPr>
          <w:spacing w:val="-5"/>
        </w:rPr>
        <w:t xml:space="preserve"> </w:t>
      </w:r>
      <w:r>
        <w:t>flexibility</w:t>
      </w:r>
      <w:r>
        <w:rPr>
          <w:spacing w:val="-6"/>
        </w:rPr>
        <w:t xml:space="preserve"> </w:t>
      </w:r>
      <w:r>
        <w:t>than</w:t>
      </w:r>
      <w:r>
        <w:rPr>
          <w:spacing w:val="-6"/>
        </w:rPr>
        <w:t xml:space="preserve"> </w:t>
      </w:r>
      <w:r>
        <w:t>others.</w:t>
      </w:r>
      <w:r>
        <w:rPr>
          <w:spacing w:val="16"/>
        </w:rPr>
        <w:t xml:space="preserve"> </w:t>
      </w:r>
      <w:r>
        <w:t>These</w:t>
      </w:r>
      <w:r>
        <w:rPr>
          <w:spacing w:val="-6"/>
        </w:rPr>
        <w:t xml:space="preserve"> </w:t>
      </w:r>
      <w:r>
        <w:t>questions</w:t>
      </w:r>
      <w:r>
        <w:rPr>
          <w:spacing w:val="-6"/>
        </w:rPr>
        <w:t xml:space="preserve"> </w:t>
      </w:r>
      <w:r>
        <w:t>are relevant even if one adopts the position that flexible uses of words are truly heterosemous, related</w:t>
      </w:r>
      <w:r>
        <w:rPr>
          <w:spacing w:val="-11"/>
        </w:rPr>
        <w:t xml:space="preserve"> </w:t>
      </w:r>
      <w:r>
        <w:t>only</w:t>
      </w:r>
      <w:r>
        <w:rPr>
          <w:spacing w:val="-11"/>
        </w:rPr>
        <w:t xml:space="preserve"> </w:t>
      </w:r>
      <w:r>
        <w:t>historically.</w:t>
      </w:r>
      <w:r>
        <w:rPr>
          <w:spacing w:val="9"/>
        </w:rPr>
        <w:t xml:space="preserve"> </w:t>
      </w:r>
      <w:r>
        <w:t>There</w:t>
      </w:r>
      <w:r>
        <w:rPr>
          <w:spacing w:val="-11"/>
        </w:rPr>
        <w:t xml:space="preserve"> </w:t>
      </w:r>
      <w:r>
        <w:t>remains</w:t>
      </w:r>
      <w:r>
        <w:rPr>
          <w:spacing w:val="-10"/>
        </w:rPr>
        <w:t xml:space="preserve"> </w:t>
      </w:r>
      <w:r>
        <w:t>the</w:t>
      </w:r>
      <w:r>
        <w:rPr>
          <w:spacing w:val="-11"/>
        </w:rPr>
        <w:t xml:space="preserve"> </w:t>
      </w:r>
      <w:r>
        <w:t>question</w:t>
      </w:r>
      <w:r>
        <w:rPr>
          <w:spacing w:val="-11"/>
        </w:rPr>
        <w:t xml:space="preserve"> </w:t>
      </w:r>
      <w:r>
        <w:t>of</w:t>
      </w:r>
      <w:r>
        <w:rPr>
          <w:spacing w:val="-11"/>
        </w:rPr>
        <w:t xml:space="preserve"> </w:t>
      </w:r>
      <w:r>
        <w:t>how</w:t>
      </w:r>
      <w:r>
        <w:rPr>
          <w:spacing w:val="-11"/>
        </w:rPr>
        <w:t xml:space="preserve"> </w:t>
      </w:r>
      <w:r>
        <w:t>such</w:t>
      </w:r>
      <w:r>
        <w:rPr>
          <w:spacing w:val="-11"/>
        </w:rPr>
        <w:t xml:space="preserve"> </w:t>
      </w:r>
      <w:r>
        <w:t>rampant</w:t>
      </w:r>
      <w:r>
        <w:rPr>
          <w:spacing w:val="-11"/>
        </w:rPr>
        <w:t xml:space="preserve"> </w:t>
      </w:r>
      <w:r>
        <w:t>heterosemy</w:t>
      </w:r>
      <w:r>
        <w:rPr>
          <w:spacing w:val="-11"/>
        </w:rPr>
        <w:t xml:space="preserve"> </w:t>
      </w:r>
      <w:r>
        <w:t xml:space="preserve">arises in the first place. Are there patterns or principles to the emergence of heterosemous forms? Whether one prefers to analyze this phenomenon as conversion, zero derivation, functional shift, polycategoriality, heterosemy, acategoriality, or something else, the fact is we do not yet have a strong empirical grasp of just how this phenomenon is realized in the world’s languages. This thesis is a first foray into filling that empirical gap. The following section describes the contribution made by this thesis to addressing this </w:t>
      </w:r>
      <w:proofErr w:type="gramStart"/>
      <w:r>
        <w:t>gap, and</w:t>
      </w:r>
      <w:proofErr w:type="gramEnd"/>
      <w:r>
        <w:t xml:space="preserve"> gives an overview of the present</w:t>
      </w:r>
      <w:r>
        <w:rPr>
          <w:spacing w:val="-4"/>
        </w:rPr>
        <w:t xml:space="preserve"> </w:t>
      </w:r>
      <w:r>
        <w:rPr>
          <w:spacing w:val="-3"/>
        </w:rPr>
        <w:t>study.</w:t>
      </w:r>
    </w:p>
    <w:p w14:paraId="5D0404C9" w14:textId="77777777" w:rsidR="00792629" w:rsidRDefault="00792629">
      <w:pPr>
        <w:pStyle w:val="BodyText"/>
        <w:rPr>
          <w:sz w:val="26"/>
        </w:rPr>
      </w:pPr>
    </w:p>
    <w:p w14:paraId="7E388A01" w14:textId="77777777" w:rsidR="00792629" w:rsidRDefault="00ED58F8">
      <w:pPr>
        <w:pStyle w:val="ListParagraph"/>
        <w:numPr>
          <w:ilvl w:val="1"/>
          <w:numId w:val="4"/>
        </w:numPr>
        <w:tabs>
          <w:tab w:val="left" w:pos="885"/>
          <w:tab w:val="left" w:pos="886"/>
        </w:tabs>
        <w:spacing w:before="213"/>
        <w:rPr>
          <w:b/>
          <w:sz w:val="34"/>
        </w:rPr>
      </w:pPr>
      <w:bookmarkStart w:id="44" w:name="1.3_Overview_of_this_study"/>
      <w:bookmarkStart w:id="45" w:name="_bookmark28"/>
      <w:bookmarkEnd w:id="44"/>
      <w:bookmarkEnd w:id="45"/>
      <w:r>
        <w:rPr>
          <w:b/>
          <w:sz w:val="34"/>
        </w:rPr>
        <w:t>Overview of this</w:t>
      </w:r>
      <w:r>
        <w:rPr>
          <w:b/>
          <w:spacing w:val="3"/>
          <w:sz w:val="34"/>
        </w:rPr>
        <w:t xml:space="preserve"> </w:t>
      </w:r>
      <w:r>
        <w:rPr>
          <w:b/>
          <w:sz w:val="34"/>
        </w:rPr>
        <w:t>study</w:t>
      </w:r>
    </w:p>
    <w:p w14:paraId="5A133349" w14:textId="77777777" w:rsidR="00792629" w:rsidRDefault="00792629">
      <w:pPr>
        <w:pStyle w:val="BodyText"/>
        <w:spacing w:before="6"/>
        <w:rPr>
          <w:b/>
          <w:sz w:val="36"/>
        </w:rPr>
      </w:pPr>
    </w:p>
    <w:p w14:paraId="2DA35927" w14:textId="77777777" w:rsidR="00792629" w:rsidRDefault="00ED58F8">
      <w:pPr>
        <w:pStyle w:val="BodyText"/>
        <w:ind w:left="120"/>
        <w:jc w:val="both"/>
      </w:pPr>
      <w:r>
        <w:t>This thesis is a quantitative corpus-based study of lexical flexibility in English (Indo-European</w:t>
      </w:r>
    </w:p>
    <w:p w14:paraId="6E9FFAA4" w14:textId="77777777" w:rsidR="00792629" w:rsidRDefault="00ED58F8">
      <w:pPr>
        <w:pStyle w:val="ListParagraph"/>
        <w:numPr>
          <w:ilvl w:val="0"/>
          <w:numId w:val="3"/>
        </w:numPr>
        <w:tabs>
          <w:tab w:val="left" w:pos="338"/>
        </w:tabs>
        <w:spacing w:before="205" w:line="420" w:lineRule="auto"/>
        <w:ind w:right="432" w:firstLine="0"/>
        <w:jc w:val="both"/>
        <w:rPr>
          <w:sz w:val="24"/>
        </w:rPr>
      </w:pPr>
      <w:r>
        <w:rPr>
          <w:sz w:val="24"/>
        </w:rPr>
        <w:t>Germanic) and Nuuchahnulth (Wakashan &gt; Southern Wakashan). It is exploratory and descriptive, with the primary goal of describing the prevalence of lexical flexibility within and across languages. The specific research questions investigated are as</w:t>
      </w:r>
      <w:r>
        <w:rPr>
          <w:spacing w:val="-13"/>
          <w:sz w:val="24"/>
        </w:rPr>
        <w:t xml:space="preserve"> </w:t>
      </w:r>
      <w:r>
        <w:rPr>
          <w:sz w:val="24"/>
        </w:rPr>
        <w:t>follows:</w:t>
      </w:r>
    </w:p>
    <w:p w14:paraId="0A5F5EBE" w14:textId="77777777" w:rsidR="00792629" w:rsidRDefault="00792629">
      <w:pPr>
        <w:pStyle w:val="BodyText"/>
        <w:spacing w:before="3"/>
        <w:rPr>
          <w:sz w:val="21"/>
        </w:rPr>
      </w:pPr>
    </w:p>
    <w:p w14:paraId="07C24790" w14:textId="77777777" w:rsidR="00792629" w:rsidRDefault="00ED58F8">
      <w:pPr>
        <w:pStyle w:val="BodyText"/>
        <w:ind w:left="120"/>
        <w:jc w:val="both"/>
      </w:pPr>
      <w:bookmarkStart w:id="46" w:name="_bookmark29"/>
      <w:bookmarkEnd w:id="46"/>
      <w:r>
        <w:rPr>
          <w:b/>
        </w:rPr>
        <w:t xml:space="preserve">R1: </w:t>
      </w:r>
      <w:r>
        <w:t>How flexible are words in English and Nuuchahnulth?</w:t>
      </w:r>
    </w:p>
    <w:p w14:paraId="43401D0E" w14:textId="77777777" w:rsidR="00792629" w:rsidRDefault="00792629">
      <w:pPr>
        <w:pStyle w:val="BodyText"/>
        <w:spacing w:before="1"/>
        <w:rPr>
          <w:sz w:val="35"/>
        </w:rPr>
      </w:pPr>
    </w:p>
    <w:p w14:paraId="0DA76F57" w14:textId="77777777" w:rsidR="00792629" w:rsidRDefault="00ED58F8">
      <w:pPr>
        <w:pStyle w:val="BodyText"/>
        <w:spacing w:line="420" w:lineRule="auto"/>
        <w:ind w:left="554" w:hanging="435"/>
      </w:pPr>
      <w:bookmarkStart w:id="47" w:name="_bookmark30"/>
      <w:bookmarkEnd w:id="47"/>
      <w:r>
        <w:rPr>
          <w:b/>
        </w:rPr>
        <w:t xml:space="preserve">R2: </w:t>
      </w:r>
      <w:r>
        <w:t>Is there a correlation between degree of lexical flexibility for a word and frequency (or corpus dispersion)?</w:t>
      </w:r>
    </w:p>
    <w:p w14:paraId="6B671A7E" w14:textId="77777777" w:rsidR="00792629" w:rsidRDefault="00ED58F8">
      <w:pPr>
        <w:pStyle w:val="BodyText"/>
        <w:spacing w:before="194"/>
        <w:ind w:left="120"/>
        <w:jc w:val="both"/>
      </w:pPr>
      <w:bookmarkStart w:id="48" w:name="_bookmark31"/>
      <w:bookmarkEnd w:id="48"/>
      <w:r>
        <w:rPr>
          <w:b/>
        </w:rPr>
        <w:t xml:space="preserve">R3: </w:t>
      </w:r>
      <w:r>
        <w:t>How do the semantic properties of words pattern with respect to their flexibility?</w:t>
      </w:r>
    </w:p>
    <w:p w14:paraId="6D705552" w14:textId="77777777" w:rsidR="00792629" w:rsidRDefault="00792629">
      <w:pPr>
        <w:pStyle w:val="BodyText"/>
        <w:rPr>
          <w:sz w:val="26"/>
        </w:rPr>
      </w:pPr>
    </w:p>
    <w:p w14:paraId="09862D3E" w14:textId="77777777" w:rsidR="00792629" w:rsidRDefault="00ED58F8">
      <w:pPr>
        <w:pStyle w:val="BodyText"/>
        <w:spacing w:before="153" w:line="420" w:lineRule="auto"/>
        <w:ind w:left="120" w:right="433" w:firstLine="358"/>
        <w:jc w:val="both"/>
      </w:pPr>
      <w:r>
        <w:t xml:space="preserve">I explore each of these questions from several angles. </w:t>
      </w:r>
      <w:hyperlink w:anchor="_bookmark29" w:history="1">
        <w:r>
          <w:rPr>
            <w:color w:val="00AEEF"/>
          </w:rPr>
          <w:t>R1</w:t>
        </w:r>
      </w:hyperlink>
      <w:r>
        <w:t>, “How flexible are words in</w:t>
      </w:r>
      <w:r>
        <w:rPr>
          <w:spacing w:val="-38"/>
        </w:rPr>
        <w:t xml:space="preserve"> </w:t>
      </w:r>
      <w:proofErr w:type="spellStart"/>
      <w:r>
        <w:t>En</w:t>
      </w:r>
      <w:proofErr w:type="spellEnd"/>
      <w:r>
        <w:t xml:space="preserve">- </w:t>
      </w:r>
      <w:proofErr w:type="spellStart"/>
      <w:r>
        <w:t>glish</w:t>
      </w:r>
      <w:proofErr w:type="spellEnd"/>
      <w:r>
        <w:rPr>
          <w:spacing w:val="-7"/>
        </w:rPr>
        <w:t xml:space="preserve"> </w:t>
      </w:r>
      <w:r>
        <w:t>and</w:t>
      </w:r>
      <w:r>
        <w:rPr>
          <w:spacing w:val="-7"/>
        </w:rPr>
        <w:t xml:space="preserve"> </w:t>
      </w:r>
      <w:r>
        <w:t>Nuuchahnulth?”</w:t>
      </w:r>
      <w:r>
        <w:rPr>
          <w:spacing w:val="15"/>
        </w:rPr>
        <w:t xml:space="preserve"> </w:t>
      </w:r>
      <w:r>
        <w:t>is</w:t>
      </w:r>
      <w:r>
        <w:rPr>
          <w:spacing w:val="-7"/>
        </w:rPr>
        <w:t xml:space="preserve"> </w:t>
      </w:r>
      <w:r>
        <w:t>the</w:t>
      </w:r>
      <w:r>
        <w:rPr>
          <w:spacing w:val="-7"/>
        </w:rPr>
        <w:t xml:space="preserve"> </w:t>
      </w:r>
      <w:r>
        <w:t>core</w:t>
      </w:r>
      <w:r>
        <w:rPr>
          <w:spacing w:val="-7"/>
        </w:rPr>
        <w:t xml:space="preserve"> </w:t>
      </w:r>
      <w:r>
        <w:t>focus</w:t>
      </w:r>
      <w:r>
        <w:rPr>
          <w:spacing w:val="-7"/>
        </w:rPr>
        <w:t xml:space="preserve"> </w:t>
      </w:r>
      <w:r>
        <w:t>of</w:t>
      </w:r>
      <w:r>
        <w:rPr>
          <w:spacing w:val="-7"/>
        </w:rPr>
        <w:t xml:space="preserve"> </w:t>
      </w:r>
      <w:r>
        <w:t>this</w:t>
      </w:r>
      <w:r>
        <w:rPr>
          <w:spacing w:val="-7"/>
        </w:rPr>
        <w:t xml:space="preserve"> </w:t>
      </w:r>
      <w:r>
        <w:t>thesis.</w:t>
      </w:r>
      <w:r>
        <w:rPr>
          <w:spacing w:val="14"/>
        </w:rPr>
        <w:t xml:space="preserve"> </w:t>
      </w:r>
      <w:r>
        <w:rPr>
          <w:spacing w:val="-8"/>
        </w:rPr>
        <w:t xml:space="preserve">To </w:t>
      </w:r>
      <w:r>
        <w:t>answer</w:t>
      </w:r>
      <w:r>
        <w:rPr>
          <w:spacing w:val="-6"/>
        </w:rPr>
        <w:t xml:space="preserve"> </w:t>
      </w:r>
      <w:r>
        <w:t>it,</w:t>
      </w:r>
      <w:r>
        <w:rPr>
          <w:spacing w:val="-6"/>
        </w:rPr>
        <w:t xml:space="preserve"> </w:t>
      </w:r>
      <w:r>
        <w:t>I</w:t>
      </w:r>
      <w:r>
        <w:rPr>
          <w:spacing w:val="-7"/>
        </w:rPr>
        <w:t xml:space="preserve"> </w:t>
      </w:r>
      <w:r>
        <w:t>count</w:t>
      </w:r>
      <w:r>
        <w:rPr>
          <w:spacing w:val="-7"/>
        </w:rPr>
        <w:t xml:space="preserve"> </w:t>
      </w:r>
      <w:r>
        <w:t>the</w:t>
      </w:r>
      <w:r>
        <w:rPr>
          <w:spacing w:val="-7"/>
        </w:rPr>
        <w:t xml:space="preserve"> </w:t>
      </w:r>
      <w:r>
        <w:t>frequency with which lexical words are used for each of the three functions of reference, predication, and</w:t>
      </w:r>
      <w:r>
        <w:rPr>
          <w:spacing w:val="-22"/>
        </w:rPr>
        <w:t xml:space="preserve"> </w:t>
      </w:r>
      <w:r>
        <w:t>modification</w:t>
      </w:r>
      <w:r>
        <w:rPr>
          <w:spacing w:val="-21"/>
        </w:rPr>
        <w:t xml:space="preserve"> </w:t>
      </w:r>
      <w:r>
        <w:t>in</w:t>
      </w:r>
      <w:r>
        <w:rPr>
          <w:spacing w:val="-20"/>
        </w:rPr>
        <w:t xml:space="preserve"> </w:t>
      </w:r>
      <w:r>
        <w:t>a</w:t>
      </w:r>
      <w:r>
        <w:rPr>
          <w:spacing w:val="-21"/>
        </w:rPr>
        <w:t xml:space="preserve"> </w:t>
      </w:r>
      <w:r>
        <w:t>corpus</w:t>
      </w:r>
      <w:r>
        <w:rPr>
          <w:spacing w:val="-21"/>
        </w:rPr>
        <w:t xml:space="preserve"> </w:t>
      </w:r>
      <w:r>
        <w:t>of</w:t>
      </w:r>
      <w:r>
        <w:rPr>
          <w:spacing w:val="-20"/>
        </w:rPr>
        <w:t xml:space="preserve"> </w:t>
      </w:r>
      <w:r>
        <w:t>spoken</w:t>
      </w:r>
      <w:r>
        <w:rPr>
          <w:spacing w:val="-22"/>
        </w:rPr>
        <w:t xml:space="preserve"> </w:t>
      </w:r>
      <w:r>
        <w:t>texts</w:t>
      </w:r>
      <w:r>
        <w:rPr>
          <w:spacing w:val="-21"/>
        </w:rPr>
        <w:t xml:space="preserve"> </w:t>
      </w:r>
      <w:r>
        <w:t>for</w:t>
      </w:r>
      <w:r>
        <w:rPr>
          <w:spacing w:val="-21"/>
        </w:rPr>
        <w:t xml:space="preserve"> </w:t>
      </w:r>
      <w:r>
        <w:t>each</w:t>
      </w:r>
      <w:r>
        <w:rPr>
          <w:spacing w:val="-21"/>
        </w:rPr>
        <w:t xml:space="preserve"> </w:t>
      </w:r>
      <w:r>
        <w:t>language.</w:t>
      </w:r>
      <w:r>
        <w:rPr>
          <w:spacing w:val="8"/>
        </w:rPr>
        <w:t xml:space="preserve"> </w:t>
      </w:r>
      <w:r>
        <w:t>Each</w:t>
      </w:r>
      <w:r>
        <w:rPr>
          <w:spacing w:val="-21"/>
        </w:rPr>
        <w:t xml:space="preserve"> </w:t>
      </w:r>
      <w:r>
        <w:t>word</w:t>
      </w:r>
      <w:r>
        <w:rPr>
          <w:spacing w:val="-21"/>
        </w:rPr>
        <w:t xml:space="preserve"> </w:t>
      </w:r>
      <w:r>
        <w:t>is</w:t>
      </w:r>
      <w:r>
        <w:rPr>
          <w:spacing w:val="-21"/>
        </w:rPr>
        <w:t xml:space="preserve"> </w:t>
      </w:r>
      <w:r>
        <w:t>given</w:t>
      </w:r>
      <w:r>
        <w:rPr>
          <w:spacing w:val="-21"/>
        </w:rPr>
        <w:t xml:space="preserve"> </w:t>
      </w:r>
      <w:r>
        <w:t>a</w:t>
      </w:r>
      <w:r>
        <w:rPr>
          <w:spacing w:val="-21"/>
        </w:rPr>
        <w:t xml:space="preserve"> </w:t>
      </w:r>
      <w:r>
        <w:t>flexibility</w:t>
      </w:r>
    </w:p>
    <w:p w14:paraId="7B826023" w14:textId="77777777" w:rsidR="00792629" w:rsidRDefault="00792629">
      <w:pPr>
        <w:spacing w:line="420" w:lineRule="auto"/>
        <w:jc w:val="both"/>
        <w:sectPr w:rsidR="00792629">
          <w:pgSz w:w="12240" w:h="15840"/>
          <w:pgMar w:top="1380" w:right="1000" w:bottom="1040" w:left="1680" w:header="0" w:footer="856" w:gutter="0"/>
          <w:cols w:space="720"/>
        </w:sectPr>
      </w:pPr>
    </w:p>
    <w:p w14:paraId="53AF1CE5" w14:textId="77777777" w:rsidR="00792629" w:rsidRDefault="00ED58F8">
      <w:pPr>
        <w:pStyle w:val="BodyText"/>
        <w:spacing w:before="84" w:line="420" w:lineRule="auto"/>
        <w:ind w:left="120" w:right="432"/>
        <w:jc w:val="both"/>
      </w:pPr>
      <w:r>
        <w:lastRenderedPageBreak/>
        <w:t>rating from 0 to 1 based on how evenly its uses are distributed across the three functions. A rating</w:t>
      </w:r>
      <w:r>
        <w:rPr>
          <w:spacing w:val="-15"/>
        </w:rPr>
        <w:t xml:space="preserve"> </w:t>
      </w:r>
      <w:r>
        <w:t>of</w:t>
      </w:r>
      <w:r>
        <w:rPr>
          <w:spacing w:val="-14"/>
        </w:rPr>
        <w:t xml:space="preserve"> </w:t>
      </w:r>
      <w:r>
        <w:t>0</w:t>
      </w:r>
      <w:r>
        <w:rPr>
          <w:spacing w:val="-14"/>
        </w:rPr>
        <w:t xml:space="preserve"> </w:t>
      </w:r>
      <w:r>
        <w:t>indicates</w:t>
      </w:r>
      <w:r>
        <w:rPr>
          <w:spacing w:val="-14"/>
        </w:rPr>
        <w:t xml:space="preserve"> </w:t>
      </w:r>
      <w:r>
        <w:t>that</w:t>
      </w:r>
      <w:r>
        <w:rPr>
          <w:spacing w:val="-14"/>
        </w:rPr>
        <w:t xml:space="preserve"> </w:t>
      </w:r>
      <w:r>
        <w:t>the</w:t>
      </w:r>
      <w:r>
        <w:rPr>
          <w:spacing w:val="-14"/>
        </w:rPr>
        <w:t xml:space="preserve"> </w:t>
      </w:r>
      <w:r>
        <w:t>word</w:t>
      </w:r>
      <w:r>
        <w:rPr>
          <w:spacing w:val="-15"/>
        </w:rPr>
        <w:t xml:space="preserve"> </w:t>
      </w:r>
      <w:r>
        <w:t>is</w:t>
      </w:r>
      <w:r>
        <w:rPr>
          <w:spacing w:val="-13"/>
        </w:rPr>
        <w:t xml:space="preserve"> </w:t>
      </w:r>
      <w:r>
        <w:t>highly</w:t>
      </w:r>
      <w:r>
        <w:rPr>
          <w:spacing w:val="-14"/>
        </w:rPr>
        <w:t xml:space="preserve"> </w:t>
      </w:r>
      <w:r>
        <w:t>inflexible,</w:t>
      </w:r>
      <w:r>
        <w:rPr>
          <w:spacing w:val="-12"/>
        </w:rPr>
        <w:t xml:space="preserve"> </w:t>
      </w:r>
      <w:r>
        <w:t>with</w:t>
      </w:r>
      <w:r>
        <w:rPr>
          <w:spacing w:val="-14"/>
        </w:rPr>
        <w:t xml:space="preserve"> </w:t>
      </w:r>
      <w:r>
        <w:t>all</w:t>
      </w:r>
      <w:r>
        <w:rPr>
          <w:spacing w:val="-14"/>
        </w:rPr>
        <w:t xml:space="preserve"> </w:t>
      </w:r>
      <w:r>
        <w:t>its</w:t>
      </w:r>
      <w:r>
        <w:rPr>
          <w:spacing w:val="-14"/>
        </w:rPr>
        <w:t xml:space="preserve"> </w:t>
      </w:r>
      <w:r>
        <w:t>occurrences</w:t>
      </w:r>
      <w:r>
        <w:rPr>
          <w:spacing w:val="-14"/>
        </w:rPr>
        <w:t xml:space="preserve"> </w:t>
      </w:r>
      <w:r>
        <w:t>being</w:t>
      </w:r>
      <w:r>
        <w:rPr>
          <w:spacing w:val="-14"/>
        </w:rPr>
        <w:t xml:space="preserve"> </w:t>
      </w:r>
      <w:r>
        <w:t>used</w:t>
      </w:r>
      <w:r>
        <w:rPr>
          <w:spacing w:val="-14"/>
        </w:rPr>
        <w:t xml:space="preserve"> </w:t>
      </w:r>
      <w:r>
        <w:t>for</w:t>
      </w:r>
      <w:r>
        <w:rPr>
          <w:spacing w:val="-14"/>
        </w:rPr>
        <w:t xml:space="preserve"> </w:t>
      </w:r>
      <w:r>
        <w:t>a single</w:t>
      </w:r>
      <w:r>
        <w:rPr>
          <w:spacing w:val="-20"/>
        </w:rPr>
        <w:t xml:space="preserve"> </w:t>
      </w:r>
      <w:r>
        <w:t>function;</w:t>
      </w:r>
      <w:r>
        <w:rPr>
          <w:spacing w:val="-13"/>
        </w:rPr>
        <w:t xml:space="preserve"> </w:t>
      </w:r>
      <w:r>
        <w:t>a</w:t>
      </w:r>
      <w:r>
        <w:rPr>
          <w:spacing w:val="-18"/>
        </w:rPr>
        <w:t xml:space="preserve"> </w:t>
      </w:r>
      <w:r>
        <w:t>rating</w:t>
      </w:r>
      <w:r>
        <w:rPr>
          <w:spacing w:val="-20"/>
        </w:rPr>
        <w:t xml:space="preserve"> </w:t>
      </w:r>
      <w:r>
        <w:t>of</w:t>
      </w:r>
      <w:r>
        <w:rPr>
          <w:spacing w:val="-19"/>
        </w:rPr>
        <w:t xml:space="preserve"> </w:t>
      </w:r>
      <w:r>
        <w:t>1</w:t>
      </w:r>
      <w:r>
        <w:rPr>
          <w:spacing w:val="-19"/>
        </w:rPr>
        <w:t xml:space="preserve"> </w:t>
      </w:r>
      <w:r>
        <w:t>indicates</w:t>
      </w:r>
      <w:r>
        <w:rPr>
          <w:spacing w:val="-19"/>
        </w:rPr>
        <w:t xml:space="preserve"> </w:t>
      </w:r>
      <w:r>
        <w:t>that</w:t>
      </w:r>
      <w:r>
        <w:rPr>
          <w:spacing w:val="-19"/>
        </w:rPr>
        <w:t xml:space="preserve"> </w:t>
      </w:r>
      <w:r>
        <w:t>the</w:t>
      </w:r>
      <w:r>
        <w:rPr>
          <w:spacing w:val="-19"/>
        </w:rPr>
        <w:t xml:space="preserve"> </w:t>
      </w:r>
      <w:r>
        <w:t>word</w:t>
      </w:r>
      <w:r>
        <w:rPr>
          <w:spacing w:val="-19"/>
        </w:rPr>
        <w:t xml:space="preserve"> </w:t>
      </w:r>
      <w:r>
        <w:t>is</w:t>
      </w:r>
      <w:r>
        <w:rPr>
          <w:spacing w:val="-19"/>
        </w:rPr>
        <w:t xml:space="preserve"> </w:t>
      </w:r>
      <w:r>
        <w:t>maximally</w:t>
      </w:r>
      <w:r>
        <w:rPr>
          <w:spacing w:val="-19"/>
        </w:rPr>
        <w:t xml:space="preserve"> </w:t>
      </w:r>
      <w:r>
        <w:t>flexible,</w:t>
      </w:r>
      <w:r>
        <w:rPr>
          <w:spacing w:val="-16"/>
        </w:rPr>
        <w:t xml:space="preserve"> </w:t>
      </w:r>
      <w:r>
        <w:t>with</w:t>
      </w:r>
      <w:r>
        <w:rPr>
          <w:spacing w:val="-18"/>
        </w:rPr>
        <w:t xml:space="preserve"> </w:t>
      </w:r>
      <w:r>
        <w:t>its</w:t>
      </w:r>
      <w:r>
        <w:rPr>
          <w:spacing w:val="-19"/>
        </w:rPr>
        <w:t xml:space="preserve"> </w:t>
      </w:r>
      <w:r>
        <w:t>occurrences evenly distributed across the three functions. By quantifying the flexibility of each word in this</w:t>
      </w:r>
      <w:r>
        <w:rPr>
          <w:spacing w:val="-11"/>
        </w:rPr>
        <w:t xml:space="preserve"> </w:t>
      </w:r>
      <w:r>
        <w:rPr>
          <w:spacing w:val="-4"/>
        </w:rPr>
        <w:t>way,</w:t>
      </w:r>
      <w:r>
        <w:rPr>
          <w:spacing w:val="-9"/>
        </w:rPr>
        <w:t xml:space="preserve"> </w:t>
      </w:r>
      <w:r>
        <w:t>it</w:t>
      </w:r>
      <w:r>
        <w:rPr>
          <w:spacing w:val="-11"/>
        </w:rPr>
        <w:t xml:space="preserve"> </w:t>
      </w:r>
      <w:r>
        <w:t>then</w:t>
      </w:r>
      <w:r>
        <w:rPr>
          <w:spacing w:val="-10"/>
        </w:rPr>
        <w:t xml:space="preserve"> </w:t>
      </w:r>
      <w:r>
        <w:t>becomes</w:t>
      </w:r>
      <w:r>
        <w:rPr>
          <w:spacing w:val="-11"/>
        </w:rPr>
        <w:t xml:space="preserve"> </w:t>
      </w:r>
      <w:r>
        <w:t>possible</w:t>
      </w:r>
      <w:r>
        <w:rPr>
          <w:spacing w:val="-10"/>
        </w:rPr>
        <w:t xml:space="preserve"> </w:t>
      </w:r>
      <w:r>
        <w:t>to</w:t>
      </w:r>
      <w:r>
        <w:rPr>
          <w:spacing w:val="-11"/>
        </w:rPr>
        <w:t xml:space="preserve"> </w:t>
      </w:r>
      <w:r>
        <w:t>look</w:t>
      </w:r>
      <w:r>
        <w:rPr>
          <w:spacing w:val="-10"/>
        </w:rPr>
        <w:t xml:space="preserve"> </w:t>
      </w:r>
      <w:r>
        <w:t>for</w:t>
      </w:r>
      <w:r>
        <w:rPr>
          <w:spacing w:val="-11"/>
        </w:rPr>
        <w:t xml:space="preserve"> </w:t>
      </w:r>
      <w:r>
        <w:t>statistical</w:t>
      </w:r>
      <w:r>
        <w:rPr>
          <w:spacing w:val="-10"/>
        </w:rPr>
        <w:t xml:space="preserve"> </w:t>
      </w:r>
      <w:r>
        <w:t>correlations</w:t>
      </w:r>
      <w:r>
        <w:rPr>
          <w:spacing w:val="-10"/>
        </w:rPr>
        <w:t xml:space="preserve"> </w:t>
      </w:r>
      <w:r>
        <w:t>between</w:t>
      </w:r>
      <w:r>
        <w:rPr>
          <w:spacing w:val="-11"/>
        </w:rPr>
        <w:t xml:space="preserve"> </w:t>
      </w:r>
      <w:r>
        <w:t>the</w:t>
      </w:r>
      <w:r>
        <w:rPr>
          <w:spacing w:val="-10"/>
        </w:rPr>
        <w:t xml:space="preserve"> </w:t>
      </w:r>
      <w:r>
        <w:t>flexibility</w:t>
      </w:r>
      <w:r>
        <w:rPr>
          <w:spacing w:val="-11"/>
        </w:rPr>
        <w:t xml:space="preserve"> </w:t>
      </w:r>
      <w:r>
        <w:t>of a</w:t>
      </w:r>
      <w:r>
        <w:rPr>
          <w:spacing w:val="-11"/>
        </w:rPr>
        <w:t xml:space="preserve"> </w:t>
      </w:r>
      <w:r>
        <w:t>word</w:t>
      </w:r>
      <w:r>
        <w:rPr>
          <w:spacing w:val="-10"/>
        </w:rPr>
        <w:t xml:space="preserve"> </w:t>
      </w:r>
      <w:r>
        <w:t>and</w:t>
      </w:r>
      <w:r>
        <w:rPr>
          <w:spacing w:val="-11"/>
        </w:rPr>
        <w:t xml:space="preserve"> </w:t>
      </w:r>
      <w:r>
        <w:t>other</w:t>
      </w:r>
      <w:r>
        <w:rPr>
          <w:spacing w:val="-10"/>
        </w:rPr>
        <w:t xml:space="preserve"> </w:t>
      </w:r>
      <w:r>
        <w:t>factors,</w:t>
      </w:r>
      <w:r>
        <w:rPr>
          <w:spacing w:val="-9"/>
        </w:rPr>
        <w:t xml:space="preserve"> </w:t>
      </w:r>
      <w:r>
        <w:t>such</w:t>
      </w:r>
      <w:r>
        <w:rPr>
          <w:spacing w:val="-10"/>
        </w:rPr>
        <w:t xml:space="preserve"> </w:t>
      </w:r>
      <w:r>
        <w:t>as</w:t>
      </w:r>
      <w:r>
        <w:rPr>
          <w:spacing w:val="-11"/>
        </w:rPr>
        <w:t xml:space="preserve"> </w:t>
      </w:r>
      <w:r>
        <w:t>those</w:t>
      </w:r>
      <w:r>
        <w:rPr>
          <w:spacing w:val="-10"/>
        </w:rPr>
        <w:t xml:space="preserve"> </w:t>
      </w:r>
      <w:r>
        <w:t>addressed</w:t>
      </w:r>
      <w:r>
        <w:rPr>
          <w:spacing w:val="-11"/>
        </w:rPr>
        <w:t xml:space="preserve"> </w:t>
      </w:r>
      <w:r>
        <w:t>by</w:t>
      </w:r>
      <w:r>
        <w:rPr>
          <w:spacing w:val="-10"/>
        </w:rPr>
        <w:t xml:space="preserve"> </w:t>
      </w:r>
      <w:r>
        <w:t>the</w:t>
      </w:r>
      <w:r>
        <w:rPr>
          <w:spacing w:val="-11"/>
        </w:rPr>
        <w:t xml:space="preserve"> </w:t>
      </w:r>
      <w:r>
        <w:t>other</w:t>
      </w:r>
      <w:r>
        <w:rPr>
          <w:spacing w:val="-10"/>
        </w:rPr>
        <w:t xml:space="preserve"> </w:t>
      </w:r>
      <w:r>
        <w:t>two</w:t>
      </w:r>
      <w:r>
        <w:rPr>
          <w:spacing w:val="-10"/>
        </w:rPr>
        <w:t xml:space="preserve"> </w:t>
      </w:r>
      <w:r>
        <w:t>research</w:t>
      </w:r>
      <w:r>
        <w:rPr>
          <w:spacing w:val="-11"/>
        </w:rPr>
        <w:t xml:space="preserve"> </w:t>
      </w:r>
      <w:r>
        <w:t>questions.</w:t>
      </w:r>
      <w:r>
        <w:rPr>
          <w:spacing w:val="13"/>
        </w:rPr>
        <w:t xml:space="preserve"> </w:t>
      </w:r>
      <w:r>
        <w:t>It</w:t>
      </w:r>
      <w:r>
        <w:rPr>
          <w:spacing w:val="-10"/>
        </w:rPr>
        <w:t xml:space="preserve"> </w:t>
      </w:r>
      <w:r>
        <w:t>also enables</w:t>
      </w:r>
      <w:r>
        <w:rPr>
          <w:spacing w:val="-4"/>
        </w:rPr>
        <w:t xml:space="preserve"> </w:t>
      </w:r>
      <w:r>
        <w:t>us</w:t>
      </w:r>
      <w:r>
        <w:rPr>
          <w:spacing w:val="-3"/>
        </w:rPr>
        <w:t xml:space="preserve"> </w:t>
      </w:r>
      <w:r>
        <w:t>to</w:t>
      </w:r>
      <w:r>
        <w:rPr>
          <w:spacing w:val="-3"/>
        </w:rPr>
        <w:t xml:space="preserve"> </w:t>
      </w:r>
      <w:r>
        <w:t>answer</w:t>
      </w:r>
      <w:r>
        <w:rPr>
          <w:spacing w:val="-4"/>
        </w:rPr>
        <w:t xml:space="preserve"> </w:t>
      </w:r>
      <w:r>
        <w:t>the</w:t>
      </w:r>
      <w:r>
        <w:rPr>
          <w:spacing w:val="-3"/>
        </w:rPr>
        <w:t xml:space="preserve"> </w:t>
      </w:r>
      <w:r>
        <w:t>question</w:t>
      </w:r>
      <w:r>
        <w:rPr>
          <w:spacing w:val="-3"/>
        </w:rPr>
        <w:t xml:space="preserve"> </w:t>
      </w:r>
      <w:r>
        <w:t>of</w:t>
      </w:r>
      <w:r>
        <w:rPr>
          <w:spacing w:val="-4"/>
        </w:rPr>
        <w:t xml:space="preserve"> </w:t>
      </w:r>
      <w:r>
        <w:t>just</w:t>
      </w:r>
      <w:r>
        <w:rPr>
          <w:spacing w:val="-3"/>
        </w:rPr>
        <w:t xml:space="preserve"> </w:t>
      </w:r>
      <w:r>
        <w:t>how</w:t>
      </w:r>
      <w:r>
        <w:rPr>
          <w:spacing w:val="-3"/>
        </w:rPr>
        <w:t xml:space="preserve"> </w:t>
      </w:r>
      <w:r>
        <w:t>pervasive</w:t>
      </w:r>
      <w:r>
        <w:rPr>
          <w:spacing w:val="-4"/>
        </w:rPr>
        <w:t xml:space="preserve"> </w:t>
      </w:r>
      <w:r>
        <w:t>flexibility</w:t>
      </w:r>
      <w:r>
        <w:rPr>
          <w:spacing w:val="-3"/>
        </w:rPr>
        <w:t xml:space="preserve"> </w:t>
      </w:r>
      <w:r>
        <w:t>is</w:t>
      </w:r>
      <w:r>
        <w:rPr>
          <w:spacing w:val="-3"/>
        </w:rPr>
        <w:t xml:space="preserve"> </w:t>
      </w:r>
      <w:r>
        <w:t>in</w:t>
      </w:r>
      <w:r>
        <w:rPr>
          <w:spacing w:val="-4"/>
        </w:rPr>
        <w:t xml:space="preserve"> </w:t>
      </w:r>
      <w:r>
        <w:t>the</w:t>
      </w:r>
      <w:r>
        <w:rPr>
          <w:spacing w:val="-3"/>
        </w:rPr>
        <w:t xml:space="preserve"> </w:t>
      </w:r>
      <w:r>
        <w:t>two</w:t>
      </w:r>
      <w:r>
        <w:rPr>
          <w:spacing w:val="-3"/>
        </w:rPr>
        <w:t xml:space="preserve"> </w:t>
      </w:r>
      <w:r>
        <w:t>languages.</w:t>
      </w:r>
    </w:p>
    <w:p w14:paraId="7FF45288" w14:textId="77777777" w:rsidR="00792629" w:rsidRDefault="001C2046">
      <w:pPr>
        <w:pStyle w:val="BodyText"/>
        <w:spacing w:line="420" w:lineRule="auto"/>
        <w:ind w:left="120" w:right="433" w:firstLine="358"/>
        <w:jc w:val="both"/>
      </w:pPr>
      <w:hyperlink w:anchor="_bookmark30" w:history="1">
        <w:r w:rsidR="00ED58F8">
          <w:rPr>
            <w:color w:val="00AEEF"/>
          </w:rPr>
          <w:t>R2</w:t>
        </w:r>
      </w:hyperlink>
      <w:r w:rsidR="00ED58F8">
        <w:t xml:space="preserve">, “Is there a correlation between degree of lexical flexibility for a word and frequency (or corpus dispersion)?”, uses the flexibility ratings calculated in </w:t>
      </w:r>
      <w:hyperlink w:anchor="_bookmark29" w:history="1">
        <w:r w:rsidR="00ED58F8">
          <w:rPr>
            <w:color w:val="00AEEF"/>
          </w:rPr>
          <w:t xml:space="preserve">R1 </w:t>
        </w:r>
      </w:hyperlink>
      <w:r w:rsidR="00ED58F8">
        <w:t xml:space="preserve">to consider whether the flexibility of a word correlates with either its overall frequency or with its </w:t>
      </w:r>
      <w:r w:rsidR="00ED58F8">
        <w:rPr>
          <w:i/>
        </w:rPr>
        <w:t xml:space="preserve">corpus dispersion </w:t>
      </w:r>
      <w:r w:rsidR="00ED58F8">
        <w:t>(how</w:t>
      </w:r>
      <w:r w:rsidR="00ED58F8">
        <w:rPr>
          <w:spacing w:val="-12"/>
        </w:rPr>
        <w:t xml:space="preserve"> </w:t>
      </w:r>
      <w:r w:rsidR="00ED58F8">
        <w:t>evenly/regularly</w:t>
      </w:r>
      <w:r w:rsidR="00ED58F8">
        <w:rPr>
          <w:spacing w:val="-12"/>
        </w:rPr>
        <w:t xml:space="preserve"> </w:t>
      </w:r>
      <w:r w:rsidR="00ED58F8">
        <w:t>the</w:t>
      </w:r>
      <w:r w:rsidR="00ED58F8">
        <w:rPr>
          <w:spacing w:val="-12"/>
        </w:rPr>
        <w:t xml:space="preserve"> </w:t>
      </w:r>
      <w:r w:rsidR="00ED58F8">
        <w:t>word</w:t>
      </w:r>
      <w:r w:rsidR="00ED58F8">
        <w:rPr>
          <w:spacing w:val="-12"/>
        </w:rPr>
        <w:t xml:space="preserve"> </w:t>
      </w:r>
      <w:r w:rsidR="00ED58F8">
        <w:t>appears</w:t>
      </w:r>
      <w:r w:rsidR="00ED58F8">
        <w:rPr>
          <w:spacing w:val="-12"/>
        </w:rPr>
        <w:t xml:space="preserve"> </w:t>
      </w:r>
      <w:r w:rsidR="00ED58F8">
        <w:t>in</w:t>
      </w:r>
      <w:r w:rsidR="00ED58F8">
        <w:rPr>
          <w:spacing w:val="-11"/>
        </w:rPr>
        <w:t xml:space="preserve"> </w:t>
      </w:r>
      <w:r w:rsidR="00ED58F8">
        <w:t>a</w:t>
      </w:r>
      <w:r w:rsidR="00ED58F8">
        <w:rPr>
          <w:spacing w:val="-11"/>
        </w:rPr>
        <w:t xml:space="preserve"> </w:t>
      </w:r>
      <w:r w:rsidR="00ED58F8">
        <w:t>corpus),</w:t>
      </w:r>
      <w:r w:rsidR="00ED58F8">
        <w:rPr>
          <w:spacing w:val="-10"/>
        </w:rPr>
        <w:t xml:space="preserve"> </w:t>
      </w:r>
      <w:r w:rsidR="00ED58F8">
        <w:t>a</w:t>
      </w:r>
      <w:r w:rsidR="00ED58F8">
        <w:rPr>
          <w:spacing w:val="-11"/>
        </w:rPr>
        <w:t xml:space="preserve"> </w:t>
      </w:r>
      <w:r w:rsidR="00ED58F8">
        <w:t>measure</w:t>
      </w:r>
      <w:r w:rsidR="00ED58F8">
        <w:rPr>
          <w:spacing w:val="-12"/>
        </w:rPr>
        <w:t xml:space="preserve"> </w:t>
      </w:r>
      <w:r w:rsidR="00ED58F8">
        <w:t>which</w:t>
      </w:r>
      <w:r w:rsidR="00ED58F8">
        <w:rPr>
          <w:spacing w:val="-11"/>
        </w:rPr>
        <w:t xml:space="preserve"> </w:t>
      </w:r>
      <w:r w:rsidR="00ED58F8">
        <w:t>is</w:t>
      </w:r>
      <w:r w:rsidR="00ED58F8">
        <w:rPr>
          <w:spacing w:val="-12"/>
        </w:rPr>
        <w:t xml:space="preserve"> </w:t>
      </w:r>
      <w:r w:rsidR="00ED58F8">
        <w:t>thought</w:t>
      </w:r>
      <w:r w:rsidR="00ED58F8">
        <w:rPr>
          <w:spacing w:val="-12"/>
        </w:rPr>
        <w:t xml:space="preserve"> </w:t>
      </w:r>
      <w:r w:rsidR="00ED58F8">
        <w:t>to</w:t>
      </w:r>
      <w:r w:rsidR="00ED58F8">
        <w:rPr>
          <w:spacing w:val="-11"/>
        </w:rPr>
        <w:t xml:space="preserve"> </w:t>
      </w:r>
      <w:r w:rsidR="00ED58F8">
        <w:t>more</w:t>
      </w:r>
      <w:r w:rsidR="00ED58F8">
        <w:rPr>
          <w:spacing w:val="-12"/>
        </w:rPr>
        <w:t xml:space="preserve"> </w:t>
      </w:r>
      <w:r w:rsidR="00ED58F8">
        <w:t xml:space="preserve">ac- </w:t>
      </w:r>
      <w:proofErr w:type="spellStart"/>
      <w:r w:rsidR="00ED58F8">
        <w:t>curately</w:t>
      </w:r>
      <w:proofErr w:type="spellEnd"/>
      <w:r w:rsidR="00ED58F8">
        <w:rPr>
          <w:spacing w:val="-18"/>
        </w:rPr>
        <w:t xml:space="preserve"> </w:t>
      </w:r>
      <w:r w:rsidR="00ED58F8">
        <w:t>capture</w:t>
      </w:r>
      <w:r w:rsidR="00ED58F8">
        <w:rPr>
          <w:spacing w:val="-18"/>
        </w:rPr>
        <w:t xml:space="preserve"> </w:t>
      </w:r>
      <w:r w:rsidR="00ED58F8">
        <w:t>the</w:t>
      </w:r>
      <w:r w:rsidR="00ED58F8">
        <w:rPr>
          <w:spacing w:val="-18"/>
        </w:rPr>
        <w:t xml:space="preserve"> </w:t>
      </w:r>
      <w:r w:rsidR="00ED58F8">
        <w:t>notion</w:t>
      </w:r>
      <w:r w:rsidR="00ED58F8">
        <w:rPr>
          <w:spacing w:val="-18"/>
        </w:rPr>
        <w:t xml:space="preserve"> </w:t>
      </w:r>
      <w:r w:rsidR="00ED58F8">
        <w:t>of</w:t>
      </w:r>
      <w:r w:rsidR="00ED58F8">
        <w:rPr>
          <w:spacing w:val="-18"/>
        </w:rPr>
        <w:t xml:space="preserve"> </w:t>
      </w:r>
      <w:r w:rsidR="00ED58F8">
        <w:t>frequency</w:t>
      </w:r>
      <w:r w:rsidR="00ED58F8">
        <w:rPr>
          <w:spacing w:val="-18"/>
        </w:rPr>
        <w:t xml:space="preserve"> </w:t>
      </w:r>
      <w:r w:rsidR="00ED58F8">
        <w:t>of</w:t>
      </w:r>
      <w:r w:rsidR="00ED58F8">
        <w:rPr>
          <w:spacing w:val="-17"/>
        </w:rPr>
        <w:t xml:space="preserve"> </w:t>
      </w:r>
      <w:r w:rsidR="00ED58F8">
        <w:t>exposure</w:t>
      </w:r>
      <w:r w:rsidR="00ED58F8">
        <w:rPr>
          <w:spacing w:val="-18"/>
        </w:rPr>
        <w:t xml:space="preserve"> </w:t>
      </w:r>
      <w:r w:rsidR="00ED58F8">
        <w:t>(</w:t>
      </w:r>
      <w:hyperlink w:anchor="_bookmark81" w:history="1">
        <w:r w:rsidR="00ED58F8">
          <w:rPr>
            <w:color w:val="BF003F"/>
          </w:rPr>
          <w:t>Gries</w:t>
        </w:r>
        <w:r w:rsidR="00ED58F8">
          <w:rPr>
            <w:color w:val="BF003F"/>
            <w:spacing w:val="-18"/>
          </w:rPr>
          <w:t xml:space="preserve"> </w:t>
        </w:r>
        <w:r w:rsidR="00ED58F8">
          <w:rPr>
            <w:color w:val="BF003F"/>
          </w:rPr>
          <w:t>2008</w:t>
        </w:r>
      </w:hyperlink>
      <w:r w:rsidR="00ED58F8">
        <w:t>;</w:t>
      </w:r>
      <w:r w:rsidR="00ED58F8">
        <w:rPr>
          <w:spacing w:val="-14"/>
        </w:rPr>
        <w:t xml:space="preserve"> </w:t>
      </w:r>
      <w:hyperlink w:anchor="_bookmark82" w:history="1">
        <w:r w:rsidR="00ED58F8">
          <w:rPr>
            <w:color w:val="BF003F"/>
          </w:rPr>
          <w:t>forthcoming</w:t>
        </w:r>
      </w:hyperlink>
      <w:r w:rsidR="00ED58F8">
        <w:t>).</w:t>
      </w:r>
      <w:r w:rsidR="00ED58F8">
        <w:rPr>
          <w:spacing w:val="7"/>
        </w:rPr>
        <w:t xml:space="preserve"> </w:t>
      </w:r>
      <w:r w:rsidR="00ED58F8">
        <w:t>This</w:t>
      </w:r>
      <w:r w:rsidR="00ED58F8">
        <w:rPr>
          <w:spacing w:val="-18"/>
        </w:rPr>
        <w:t xml:space="preserve"> </w:t>
      </w:r>
      <w:r w:rsidR="00ED58F8">
        <w:t xml:space="preserve">question </w:t>
      </w:r>
      <w:r w:rsidR="00180A07">
        <w:t xml:space="preserve">has </w:t>
      </w:r>
      <w:r w:rsidR="00ED58F8">
        <w:t>two motivations: First, some researchers have claimed or implied that all words may exhibit flexibility</w:t>
      </w:r>
      <w:r w:rsidR="00ED58F8">
        <w:rPr>
          <w:spacing w:val="-12"/>
        </w:rPr>
        <w:t xml:space="preserve"> </w:t>
      </w:r>
      <w:r w:rsidR="00ED58F8">
        <w:t>if</w:t>
      </w:r>
      <w:r w:rsidR="00ED58F8">
        <w:rPr>
          <w:spacing w:val="-12"/>
        </w:rPr>
        <w:t xml:space="preserve"> </w:t>
      </w:r>
      <w:r w:rsidR="00ED58F8">
        <w:t>you</w:t>
      </w:r>
      <w:r w:rsidR="00ED58F8">
        <w:rPr>
          <w:spacing w:val="-11"/>
        </w:rPr>
        <w:t xml:space="preserve"> </w:t>
      </w:r>
      <w:r w:rsidR="00ED58F8">
        <w:t>examine</w:t>
      </w:r>
      <w:r w:rsidR="00ED58F8">
        <w:rPr>
          <w:spacing w:val="-12"/>
        </w:rPr>
        <w:t xml:space="preserve"> </w:t>
      </w:r>
      <w:r w:rsidR="00ED58F8">
        <w:t>enough</w:t>
      </w:r>
      <w:r w:rsidR="00ED58F8">
        <w:rPr>
          <w:spacing w:val="-11"/>
        </w:rPr>
        <w:t xml:space="preserve"> </w:t>
      </w:r>
      <w:r w:rsidR="00ED58F8">
        <w:t>tokens</w:t>
      </w:r>
      <w:r w:rsidR="00ED58F8">
        <w:rPr>
          <w:spacing w:val="-12"/>
        </w:rPr>
        <w:t xml:space="preserve"> </w:t>
      </w:r>
      <w:r w:rsidR="00ED58F8">
        <w:t>of</w:t>
      </w:r>
      <w:r w:rsidR="00ED58F8">
        <w:rPr>
          <w:spacing w:val="-12"/>
        </w:rPr>
        <w:t xml:space="preserve"> </w:t>
      </w:r>
      <w:r w:rsidR="00ED58F8">
        <w:t>the</w:t>
      </w:r>
      <w:r w:rsidR="00ED58F8">
        <w:rPr>
          <w:spacing w:val="-11"/>
        </w:rPr>
        <w:t xml:space="preserve"> </w:t>
      </w:r>
      <w:r w:rsidR="00ED58F8">
        <w:t>word</w:t>
      </w:r>
      <w:r w:rsidR="00ED58F8">
        <w:rPr>
          <w:spacing w:val="-12"/>
        </w:rPr>
        <w:t xml:space="preserve"> </w:t>
      </w:r>
      <w:r w:rsidR="00ED58F8">
        <w:t>(</w:t>
      </w:r>
      <w:hyperlink w:anchor="_bookmark119" w:history="1">
        <w:r w:rsidR="00ED58F8">
          <w:rPr>
            <w:color w:val="BF003F"/>
          </w:rPr>
          <w:t>Mosel</w:t>
        </w:r>
        <w:r w:rsidR="00ED58F8">
          <w:rPr>
            <w:color w:val="BF003F"/>
            <w:spacing w:val="-11"/>
          </w:rPr>
          <w:t xml:space="preserve"> </w:t>
        </w:r>
        <w:r w:rsidR="00ED58F8">
          <w:rPr>
            <w:color w:val="BF003F"/>
          </w:rPr>
          <w:t>&amp;</w:t>
        </w:r>
        <w:r w:rsidR="00ED58F8">
          <w:rPr>
            <w:color w:val="BF003F"/>
            <w:spacing w:val="-12"/>
          </w:rPr>
          <w:t xml:space="preserve"> </w:t>
        </w:r>
        <w:proofErr w:type="spellStart"/>
        <w:r w:rsidR="00ED58F8">
          <w:rPr>
            <w:color w:val="BF003F"/>
          </w:rPr>
          <w:t>Hovdhaugen</w:t>
        </w:r>
        <w:proofErr w:type="spellEnd"/>
        <w:r w:rsidR="00ED58F8">
          <w:rPr>
            <w:color w:val="BF003F"/>
            <w:spacing w:val="-11"/>
          </w:rPr>
          <w:t xml:space="preserve"> </w:t>
        </w:r>
        <w:r w:rsidR="00ED58F8">
          <w:rPr>
            <w:color w:val="BF003F"/>
          </w:rPr>
          <w:t>1992</w:t>
        </w:r>
      </w:hyperlink>
      <w:r w:rsidR="00ED58F8">
        <w:t>:</w:t>
      </w:r>
      <w:r w:rsidR="00ED58F8">
        <w:rPr>
          <w:spacing w:val="10"/>
        </w:rPr>
        <w:t xml:space="preserve"> </w:t>
      </w:r>
      <w:r w:rsidR="00ED58F8">
        <w:t>77).</w:t>
      </w:r>
      <w:r w:rsidR="00ED58F8">
        <w:rPr>
          <w:spacing w:val="12"/>
        </w:rPr>
        <w:t xml:space="preserve"> </w:t>
      </w:r>
      <w:r w:rsidR="00ED58F8">
        <w:t>If</w:t>
      </w:r>
      <w:r w:rsidR="00ED58F8">
        <w:rPr>
          <w:spacing w:val="-12"/>
        </w:rPr>
        <w:t xml:space="preserve"> </w:t>
      </w:r>
      <w:r w:rsidR="00ED58F8">
        <w:t xml:space="preserve">true, this would lend some empirical support to the claim that all words are to some degree flex- </w:t>
      </w:r>
      <w:proofErr w:type="spellStart"/>
      <w:r w:rsidR="00ED58F8">
        <w:t>ible</w:t>
      </w:r>
      <w:proofErr w:type="spellEnd"/>
      <w:r w:rsidR="00ED58F8">
        <w:t>, or perhaps even acategorial. Second, higher-frequency words often preserve irregular or atypical forms or functions (</w:t>
      </w:r>
      <w:hyperlink w:anchor="_bookmark53" w:history="1">
        <w:r w:rsidR="00ED58F8">
          <w:rPr>
            <w:color w:val="BF003F"/>
          </w:rPr>
          <w:t>Bybee 2007</w:t>
        </w:r>
      </w:hyperlink>
      <w:r w:rsidR="00ED58F8">
        <w:t xml:space="preserve">: Ch. 13), such that words with higher </w:t>
      </w:r>
      <w:proofErr w:type="spellStart"/>
      <w:r w:rsidR="00ED58F8">
        <w:t>frequen</w:t>
      </w:r>
      <w:proofErr w:type="spellEnd"/>
      <w:r w:rsidR="00ED58F8">
        <w:t xml:space="preserve">- </w:t>
      </w:r>
      <w:proofErr w:type="spellStart"/>
      <w:r w:rsidR="00ED58F8">
        <w:t>cies</w:t>
      </w:r>
      <w:proofErr w:type="spellEnd"/>
      <w:r w:rsidR="00ED58F8">
        <w:t xml:space="preserve"> might be more likely to retain their non-prototypical, flexible uses. Both these potential factors invite inquiry into the relationship between frequency and</w:t>
      </w:r>
      <w:r w:rsidR="00ED58F8">
        <w:rPr>
          <w:spacing w:val="-22"/>
        </w:rPr>
        <w:t xml:space="preserve"> </w:t>
      </w:r>
      <w:r w:rsidR="00ED58F8">
        <w:t>flexibility.</w:t>
      </w:r>
      <w:r w:rsidR="00180A07">
        <w:t xml:space="preserve"> (</w:t>
      </w:r>
      <w:proofErr w:type="gramStart"/>
      <w:r w:rsidR="00180A07">
        <w:t>I’m</w:t>
      </w:r>
      <w:proofErr w:type="gramEnd"/>
      <w:r w:rsidR="00180A07">
        <w:t xml:space="preserve"> just thinking, if, say a word is highly flexible, easily used both to predicate and refer, couldn’t that itself heighten its frequency? It might thus be used twice as often (very roughly) as a word used only to predicate or refer.)</w:t>
      </w:r>
    </w:p>
    <w:p w14:paraId="5B0F2756" w14:textId="77777777" w:rsidR="00792629" w:rsidRDefault="001C2046">
      <w:pPr>
        <w:pStyle w:val="BodyText"/>
        <w:spacing w:line="420" w:lineRule="auto"/>
        <w:ind w:left="120" w:right="432" w:firstLine="358"/>
        <w:jc w:val="both"/>
      </w:pPr>
      <w:hyperlink w:anchor="_bookmark31" w:history="1">
        <w:r w:rsidR="00ED58F8">
          <w:rPr>
            <w:color w:val="00AEEF"/>
          </w:rPr>
          <w:t>R3</w:t>
        </w:r>
      </w:hyperlink>
      <w:r w:rsidR="00ED58F8">
        <w:t xml:space="preserve">, “How do the semantic properties of words pattern with respect to their flexibility?”, is investigated using a mix of quantitative and qualitative methods. Unlike the other two research questions, which are intended to capture the extent of flexibility in and across </w:t>
      </w:r>
      <w:proofErr w:type="spellStart"/>
      <w:r w:rsidR="00ED58F8">
        <w:t>lan</w:t>
      </w:r>
      <w:proofErr w:type="spellEnd"/>
      <w:r w:rsidR="00ED58F8">
        <w:t xml:space="preserve">- </w:t>
      </w:r>
      <w:proofErr w:type="spellStart"/>
      <w:r w:rsidR="00ED58F8">
        <w:t>guages</w:t>
      </w:r>
      <w:proofErr w:type="spellEnd"/>
      <w:r w:rsidR="00ED58F8">
        <w:t xml:space="preserve">, </w:t>
      </w:r>
      <w:hyperlink w:anchor="_bookmark31" w:history="1">
        <w:r w:rsidR="00ED58F8">
          <w:rPr>
            <w:color w:val="00AEEF"/>
          </w:rPr>
          <w:t xml:space="preserve">R3 </w:t>
        </w:r>
      </w:hyperlink>
      <w:r w:rsidR="00ED58F8">
        <w:t xml:space="preserve">is an inquiry into the semantic </w:t>
      </w:r>
      <w:r w:rsidR="00ED58F8">
        <w:rPr>
          <w:i/>
        </w:rPr>
        <w:t xml:space="preserve">behavior </w:t>
      </w:r>
      <w:r w:rsidR="00ED58F8">
        <w:t>of flexible (and inflexible) words. This research</w:t>
      </w:r>
      <w:r w:rsidR="00ED58F8">
        <w:rPr>
          <w:spacing w:val="-11"/>
        </w:rPr>
        <w:t xml:space="preserve"> </w:t>
      </w:r>
      <w:r w:rsidR="00ED58F8">
        <w:t>question</w:t>
      </w:r>
      <w:r w:rsidR="00ED58F8">
        <w:rPr>
          <w:spacing w:val="-9"/>
        </w:rPr>
        <w:t xml:space="preserve"> </w:t>
      </w:r>
      <w:r w:rsidR="00ED58F8">
        <w:t>is</w:t>
      </w:r>
      <w:r w:rsidR="00ED58F8">
        <w:rPr>
          <w:spacing w:val="-11"/>
        </w:rPr>
        <w:t xml:space="preserve"> </w:t>
      </w:r>
      <w:r w:rsidR="00ED58F8">
        <w:t>directly</w:t>
      </w:r>
      <w:r w:rsidR="00ED58F8">
        <w:rPr>
          <w:spacing w:val="-9"/>
        </w:rPr>
        <w:t xml:space="preserve"> </w:t>
      </w:r>
      <w:r w:rsidR="00ED58F8">
        <w:t>motivated</w:t>
      </w:r>
      <w:r w:rsidR="00ED58F8">
        <w:rPr>
          <w:spacing w:val="-10"/>
        </w:rPr>
        <w:t xml:space="preserve"> </w:t>
      </w:r>
      <w:r w:rsidR="00ED58F8">
        <w:t>by</w:t>
      </w:r>
      <w:r w:rsidR="00ED58F8">
        <w:rPr>
          <w:spacing w:val="-10"/>
        </w:rPr>
        <w:t xml:space="preserve"> </w:t>
      </w:r>
      <w:r w:rsidR="00ED58F8">
        <w:t>Croft’s</w:t>
      </w:r>
      <w:r w:rsidR="00ED58F8">
        <w:rPr>
          <w:spacing w:val="-10"/>
        </w:rPr>
        <w:t xml:space="preserve"> </w:t>
      </w:r>
      <w:r w:rsidR="00ED58F8">
        <w:t>(</w:t>
      </w:r>
      <w:hyperlink w:anchor="_bookmark60" w:history="1">
        <w:r w:rsidR="00ED58F8">
          <w:rPr>
            <w:color w:val="BF003F"/>
          </w:rPr>
          <w:t>1991</w:t>
        </w:r>
      </w:hyperlink>
      <w:r w:rsidR="00ED58F8">
        <w:t>;</w:t>
      </w:r>
      <w:r w:rsidR="00ED58F8">
        <w:rPr>
          <w:spacing w:val="-9"/>
        </w:rPr>
        <w:t xml:space="preserve"> </w:t>
      </w:r>
      <w:hyperlink w:anchor="_bookmark62" w:history="1">
        <w:r w:rsidR="00ED58F8">
          <w:rPr>
            <w:color w:val="BF003F"/>
          </w:rPr>
          <w:t>2000</w:t>
        </w:r>
      </w:hyperlink>
      <w:r w:rsidR="00ED58F8">
        <w:t>;</w:t>
      </w:r>
      <w:r w:rsidR="00ED58F8">
        <w:rPr>
          <w:spacing w:val="-8"/>
        </w:rPr>
        <w:t xml:space="preserve"> </w:t>
      </w:r>
      <w:hyperlink w:anchor="_bookmark63" w:history="1">
        <w:r w:rsidR="00ED58F8">
          <w:rPr>
            <w:color w:val="BF003F"/>
          </w:rPr>
          <w:t>2001</w:t>
        </w:r>
      </w:hyperlink>
      <w:r w:rsidR="00ED58F8">
        <w:t>;</w:t>
      </w:r>
      <w:r w:rsidR="00ED58F8">
        <w:rPr>
          <w:spacing w:val="-9"/>
        </w:rPr>
        <w:t xml:space="preserve"> </w:t>
      </w:r>
      <w:hyperlink w:anchor="_bookmark67" w:history="1">
        <w:r w:rsidR="00ED58F8">
          <w:rPr>
            <w:color w:val="BF003F"/>
          </w:rPr>
          <w:t>forthcoming</w:t>
        </w:r>
      </w:hyperlink>
      <w:r w:rsidR="00ED58F8">
        <w:t>)</w:t>
      </w:r>
      <w:r w:rsidR="00ED58F8">
        <w:rPr>
          <w:spacing w:val="-10"/>
        </w:rPr>
        <w:t xml:space="preserve"> </w:t>
      </w:r>
      <w:r w:rsidR="00ED58F8">
        <w:t xml:space="preserve">typological markedness theory of lexical categories, which claims among other things that words used </w:t>
      </w:r>
      <w:r w:rsidR="00ED58F8">
        <w:lastRenderedPageBreak/>
        <w:t xml:space="preserve">in non-prototypical functions (for example, a property word being used to </w:t>
      </w:r>
      <w:r w:rsidR="00ED58F8">
        <w:rPr>
          <w:spacing w:val="-3"/>
        </w:rPr>
        <w:t xml:space="preserve">refer, </w:t>
      </w:r>
      <w:r w:rsidR="00ED58F8">
        <w:t>as a noun) will</w:t>
      </w:r>
      <w:r w:rsidR="00ED58F8">
        <w:rPr>
          <w:spacing w:val="8"/>
        </w:rPr>
        <w:t xml:space="preserve"> </w:t>
      </w:r>
      <w:r w:rsidR="00ED58F8">
        <w:t>always</w:t>
      </w:r>
      <w:r w:rsidR="00ED58F8">
        <w:rPr>
          <w:spacing w:val="8"/>
        </w:rPr>
        <w:t xml:space="preserve"> </w:t>
      </w:r>
      <w:r w:rsidR="00ED58F8">
        <w:t>show</w:t>
      </w:r>
      <w:r w:rsidR="00ED58F8">
        <w:rPr>
          <w:spacing w:val="8"/>
        </w:rPr>
        <w:t xml:space="preserve"> </w:t>
      </w:r>
      <w:r w:rsidR="00ED58F8">
        <w:t>a</w:t>
      </w:r>
      <w:r w:rsidR="00ED58F8">
        <w:rPr>
          <w:spacing w:val="9"/>
        </w:rPr>
        <w:t xml:space="preserve"> </w:t>
      </w:r>
      <w:r w:rsidR="00ED58F8">
        <w:t>semantic</w:t>
      </w:r>
      <w:r w:rsidR="00ED58F8">
        <w:rPr>
          <w:spacing w:val="8"/>
        </w:rPr>
        <w:t xml:space="preserve"> </w:t>
      </w:r>
      <w:r w:rsidR="00ED58F8">
        <w:t>shift</w:t>
      </w:r>
      <w:r w:rsidR="00ED58F8">
        <w:rPr>
          <w:spacing w:val="8"/>
        </w:rPr>
        <w:t xml:space="preserve"> </w:t>
      </w:r>
      <w:r w:rsidR="00ED58F8">
        <w:t>in</w:t>
      </w:r>
      <w:r w:rsidR="00ED58F8">
        <w:rPr>
          <w:spacing w:val="9"/>
        </w:rPr>
        <w:t xml:space="preserve"> </w:t>
      </w:r>
      <w:r w:rsidR="00ED58F8">
        <w:t>the</w:t>
      </w:r>
      <w:r w:rsidR="00ED58F8">
        <w:rPr>
          <w:spacing w:val="8"/>
        </w:rPr>
        <w:t xml:space="preserve"> </w:t>
      </w:r>
      <w:r w:rsidR="00ED58F8">
        <w:t>direction</w:t>
      </w:r>
      <w:r w:rsidR="00ED58F8">
        <w:rPr>
          <w:spacing w:val="8"/>
        </w:rPr>
        <w:t xml:space="preserve"> </w:t>
      </w:r>
      <w:r w:rsidR="00ED58F8">
        <w:t>of</w:t>
      </w:r>
      <w:r w:rsidR="00ED58F8">
        <w:rPr>
          <w:spacing w:val="9"/>
        </w:rPr>
        <w:t xml:space="preserve"> </w:t>
      </w:r>
      <w:r w:rsidR="00ED58F8">
        <w:t>the</w:t>
      </w:r>
      <w:r w:rsidR="00ED58F8">
        <w:rPr>
          <w:spacing w:val="8"/>
        </w:rPr>
        <w:t xml:space="preserve"> </w:t>
      </w:r>
      <w:r w:rsidR="00ED58F8">
        <w:t>meaning</w:t>
      </w:r>
      <w:r w:rsidR="00ED58F8">
        <w:rPr>
          <w:spacing w:val="8"/>
        </w:rPr>
        <w:t xml:space="preserve"> </w:t>
      </w:r>
      <w:r w:rsidR="00ED58F8">
        <w:t>typically</w:t>
      </w:r>
      <w:r w:rsidR="00ED58F8">
        <w:rPr>
          <w:spacing w:val="9"/>
        </w:rPr>
        <w:t xml:space="preserve"> </w:t>
      </w:r>
      <w:r w:rsidR="00ED58F8">
        <w:t>associated</w:t>
      </w:r>
      <w:r w:rsidR="00ED58F8">
        <w:rPr>
          <w:spacing w:val="8"/>
        </w:rPr>
        <w:t xml:space="preserve"> </w:t>
      </w:r>
      <w:r w:rsidR="00ED58F8">
        <w:t>with</w:t>
      </w:r>
    </w:p>
    <w:p w14:paraId="6F64F8DD" w14:textId="77777777" w:rsidR="00792629" w:rsidRDefault="00792629">
      <w:pPr>
        <w:spacing w:line="420" w:lineRule="auto"/>
        <w:jc w:val="both"/>
        <w:sectPr w:rsidR="00792629">
          <w:pgSz w:w="12240" w:h="15840"/>
          <w:pgMar w:top="1380" w:right="1000" w:bottom="1040" w:left="1680" w:header="0" w:footer="856" w:gutter="0"/>
          <w:cols w:space="720"/>
        </w:sectPr>
      </w:pPr>
    </w:p>
    <w:p w14:paraId="0FAC2256" w14:textId="77777777" w:rsidR="00792629" w:rsidRDefault="00ED58F8">
      <w:pPr>
        <w:pStyle w:val="BodyText"/>
        <w:spacing w:before="84" w:line="420" w:lineRule="auto"/>
        <w:ind w:left="120" w:right="434"/>
        <w:jc w:val="both"/>
      </w:pPr>
      <w:r>
        <w:lastRenderedPageBreak/>
        <w:t xml:space="preserve">that function. So, if a property word is used to </w:t>
      </w:r>
      <w:r>
        <w:rPr>
          <w:spacing w:val="-3"/>
        </w:rPr>
        <w:t xml:space="preserve">refer, </w:t>
      </w:r>
      <w:r>
        <w:t xml:space="preserve">its meaning should  be more object- like than property-like; that is, it should mean something like ‘an entity with the property X’ rather than </w:t>
      </w:r>
      <w:proofErr w:type="spellStart"/>
      <w:r>
        <w:t>‘the</w:t>
      </w:r>
      <w:proofErr w:type="spellEnd"/>
      <w:r>
        <w:t xml:space="preserve"> abstract property </w:t>
      </w:r>
      <w:r>
        <w:rPr>
          <w:spacing w:val="-4"/>
        </w:rPr>
        <w:t xml:space="preserve">X’. </w:t>
      </w:r>
      <w:r>
        <w:t>Croft’s (</w:t>
      </w:r>
      <w:hyperlink w:anchor="_bookmark60" w:history="1">
        <w:r>
          <w:rPr>
            <w:color w:val="BF003F"/>
          </w:rPr>
          <w:t>1991</w:t>
        </w:r>
      </w:hyperlink>
      <w:r>
        <w:t>) seminal work in this area provides strong empirical evidence for this semantic markedness principle, but is nonetheless some- what preliminary. Croft himself has in various places implored linguists to investigate the lexical semantics of these functional shifts further (</w:t>
      </w:r>
      <w:hyperlink w:anchor="_bookmark65" w:history="1">
        <w:r>
          <w:rPr>
            <w:color w:val="BF003F"/>
          </w:rPr>
          <w:t>Croft 2005</w:t>
        </w:r>
      </w:hyperlink>
      <w:r>
        <w:t xml:space="preserve">: 440; </w:t>
      </w:r>
      <w:hyperlink w:anchor="_bookmark68" w:history="1">
        <w:r>
          <w:rPr>
            <w:color w:val="BF003F"/>
          </w:rPr>
          <w:t>Croft &amp; van Lier 2012</w:t>
        </w:r>
      </w:hyperlink>
      <w:r>
        <w:t>: 70),</w:t>
      </w:r>
      <w:r>
        <w:rPr>
          <w:spacing w:val="-8"/>
        </w:rPr>
        <w:t xml:space="preserve"> </w:t>
      </w:r>
      <w:r>
        <w:t>but</w:t>
      </w:r>
      <w:r>
        <w:rPr>
          <w:spacing w:val="-8"/>
        </w:rPr>
        <w:t xml:space="preserve"> </w:t>
      </w:r>
      <w:r>
        <w:t>as</w:t>
      </w:r>
      <w:r>
        <w:rPr>
          <w:spacing w:val="-9"/>
        </w:rPr>
        <w:t xml:space="preserve"> </w:t>
      </w:r>
      <w:r>
        <w:t>yet</w:t>
      </w:r>
      <w:r>
        <w:rPr>
          <w:spacing w:val="-8"/>
        </w:rPr>
        <w:t xml:space="preserve"> </w:t>
      </w:r>
      <w:r>
        <w:t>little</w:t>
      </w:r>
      <w:r>
        <w:rPr>
          <w:spacing w:val="-9"/>
        </w:rPr>
        <w:t xml:space="preserve"> </w:t>
      </w:r>
      <w:r>
        <w:t>research</w:t>
      </w:r>
      <w:r>
        <w:rPr>
          <w:spacing w:val="-8"/>
        </w:rPr>
        <w:t xml:space="preserve"> </w:t>
      </w:r>
      <w:r>
        <w:t>has</w:t>
      </w:r>
      <w:r>
        <w:rPr>
          <w:spacing w:val="-9"/>
        </w:rPr>
        <w:t xml:space="preserve"> </w:t>
      </w:r>
      <w:r>
        <w:t>responded</w:t>
      </w:r>
      <w:r>
        <w:rPr>
          <w:spacing w:val="-8"/>
        </w:rPr>
        <w:t xml:space="preserve"> </w:t>
      </w:r>
      <w:r>
        <w:t>to</w:t>
      </w:r>
      <w:r>
        <w:rPr>
          <w:spacing w:val="-8"/>
        </w:rPr>
        <w:t xml:space="preserve"> </w:t>
      </w:r>
      <w:r>
        <w:t>this</w:t>
      </w:r>
      <w:r>
        <w:rPr>
          <w:spacing w:val="-9"/>
        </w:rPr>
        <w:t xml:space="preserve"> </w:t>
      </w:r>
      <w:r>
        <w:t>call</w:t>
      </w:r>
      <w:r>
        <w:rPr>
          <w:spacing w:val="-8"/>
        </w:rPr>
        <w:t xml:space="preserve"> </w:t>
      </w:r>
      <w:r>
        <w:t>(though</w:t>
      </w:r>
      <w:r>
        <w:rPr>
          <w:spacing w:val="-9"/>
        </w:rPr>
        <w:t xml:space="preserve"> </w:t>
      </w:r>
      <w:r>
        <w:t>see</w:t>
      </w:r>
      <w:r>
        <w:rPr>
          <w:spacing w:val="-11"/>
        </w:rPr>
        <w:t xml:space="preserve"> </w:t>
      </w:r>
      <w:hyperlink w:anchor="_bookmark127" w:history="1">
        <w:r>
          <w:rPr>
            <w:color w:val="BF003F"/>
          </w:rPr>
          <w:t>Rogers</w:t>
        </w:r>
        <w:r>
          <w:rPr>
            <w:color w:val="BF003F"/>
            <w:spacing w:val="-8"/>
          </w:rPr>
          <w:t xml:space="preserve"> </w:t>
        </w:r>
        <w:r>
          <w:rPr>
            <w:color w:val="BF003F"/>
          </w:rPr>
          <w:t>[2016]</w:t>
        </w:r>
        <w:r>
          <w:rPr>
            <w:color w:val="BF003F"/>
            <w:spacing w:val="-9"/>
          </w:rPr>
          <w:t xml:space="preserve"> </w:t>
        </w:r>
      </w:hyperlink>
      <w:r>
        <w:t>and</w:t>
      </w:r>
      <w:r>
        <w:rPr>
          <w:spacing w:val="-8"/>
        </w:rPr>
        <w:t xml:space="preserve"> </w:t>
      </w:r>
      <w:hyperlink w:anchor="_bookmark116" w:history="1">
        <w:r>
          <w:rPr>
            <w:color w:val="BF003F"/>
          </w:rPr>
          <w:t>Mithun</w:t>
        </w:r>
      </w:hyperlink>
      <w:r>
        <w:rPr>
          <w:color w:val="BF003F"/>
        </w:rPr>
        <w:t xml:space="preserve"> </w:t>
      </w:r>
      <w:hyperlink w:anchor="_bookmark116" w:history="1">
        <w:r>
          <w:rPr>
            <w:color w:val="BF003F"/>
          </w:rPr>
          <w:t>[2017]</w:t>
        </w:r>
      </w:hyperlink>
      <w:r>
        <w:t>).</w:t>
      </w:r>
      <w:r>
        <w:rPr>
          <w:spacing w:val="12"/>
        </w:rPr>
        <w:t xml:space="preserve"> </w:t>
      </w:r>
      <w:r>
        <w:t>Investigating</w:t>
      </w:r>
      <w:r>
        <w:rPr>
          <w:spacing w:val="-7"/>
        </w:rPr>
        <w:t xml:space="preserve"> </w:t>
      </w:r>
      <w:r>
        <w:t>the</w:t>
      </w:r>
      <w:r>
        <w:rPr>
          <w:spacing w:val="-7"/>
        </w:rPr>
        <w:t xml:space="preserve"> </w:t>
      </w:r>
      <w:r>
        <w:t>semantic</w:t>
      </w:r>
      <w:r>
        <w:rPr>
          <w:spacing w:val="-7"/>
        </w:rPr>
        <w:t xml:space="preserve"> </w:t>
      </w:r>
      <w:r>
        <w:t>patterns</w:t>
      </w:r>
      <w:r>
        <w:rPr>
          <w:spacing w:val="-7"/>
        </w:rPr>
        <w:t xml:space="preserve"> </w:t>
      </w:r>
      <w:r>
        <w:t>that</w:t>
      </w:r>
      <w:r>
        <w:rPr>
          <w:spacing w:val="-6"/>
        </w:rPr>
        <w:t xml:space="preserve"> </w:t>
      </w:r>
      <w:r>
        <w:t>appear</w:t>
      </w:r>
      <w:r>
        <w:rPr>
          <w:spacing w:val="-7"/>
        </w:rPr>
        <w:t xml:space="preserve"> </w:t>
      </w:r>
      <w:r>
        <w:t>in</w:t>
      </w:r>
      <w:r>
        <w:rPr>
          <w:spacing w:val="-7"/>
        </w:rPr>
        <w:t xml:space="preserve"> </w:t>
      </w:r>
      <w:r>
        <w:t>cases</w:t>
      </w:r>
      <w:r>
        <w:rPr>
          <w:spacing w:val="-7"/>
        </w:rPr>
        <w:t xml:space="preserve"> </w:t>
      </w:r>
      <w:r>
        <w:t>of</w:t>
      </w:r>
      <w:r>
        <w:rPr>
          <w:spacing w:val="-6"/>
        </w:rPr>
        <w:t xml:space="preserve"> </w:t>
      </w:r>
      <w:r>
        <w:t>lexical</w:t>
      </w:r>
      <w:r>
        <w:rPr>
          <w:spacing w:val="-7"/>
        </w:rPr>
        <w:t xml:space="preserve"> </w:t>
      </w:r>
      <w:r>
        <w:t>flexibility</w:t>
      </w:r>
      <w:r>
        <w:rPr>
          <w:spacing w:val="-7"/>
        </w:rPr>
        <w:t xml:space="preserve"> </w:t>
      </w:r>
      <w:r>
        <w:t>is</w:t>
      </w:r>
      <w:r>
        <w:rPr>
          <w:spacing w:val="-7"/>
        </w:rPr>
        <w:t xml:space="preserve"> </w:t>
      </w:r>
      <w:r>
        <w:t>there- fore another contribution of this thesis, addressed by question</w:t>
      </w:r>
      <w:r>
        <w:rPr>
          <w:spacing w:val="-17"/>
        </w:rPr>
        <w:t xml:space="preserve"> </w:t>
      </w:r>
      <w:hyperlink w:anchor="_bookmark31" w:history="1">
        <w:r>
          <w:rPr>
            <w:color w:val="00AEEF"/>
          </w:rPr>
          <w:t>R3</w:t>
        </w:r>
      </w:hyperlink>
      <w:r>
        <w:t>.</w:t>
      </w:r>
    </w:p>
    <w:p w14:paraId="59ADEE05" w14:textId="77777777" w:rsidR="00792629" w:rsidRDefault="00ED58F8">
      <w:pPr>
        <w:pStyle w:val="BodyText"/>
        <w:spacing w:line="420" w:lineRule="auto"/>
        <w:ind w:left="120" w:right="433" w:firstLine="358"/>
        <w:jc w:val="both"/>
      </w:pPr>
      <w:r>
        <w:t>The</w:t>
      </w:r>
      <w:r>
        <w:rPr>
          <w:spacing w:val="-7"/>
        </w:rPr>
        <w:t xml:space="preserve"> </w:t>
      </w:r>
      <w:r>
        <w:t>preceding</w:t>
      </w:r>
      <w:r>
        <w:rPr>
          <w:spacing w:val="-7"/>
        </w:rPr>
        <w:t xml:space="preserve"> </w:t>
      </w:r>
      <w:r>
        <w:t>notes</w:t>
      </w:r>
      <w:r>
        <w:rPr>
          <w:spacing w:val="-7"/>
        </w:rPr>
        <w:t xml:space="preserve"> </w:t>
      </w:r>
      <w:r>
        <w:t>are</w:t>
      </w:r>
      <w:r>
        <w:rPr>
          <w:spacing w:val="-7"/>
        </w:rPr>
        <w:t xml:space="preserve"> </w:t>
      </w:r>
      <w:r>
        <w:t>simply</w:t>
      </w:r>
      <w:r>
        <w:rPr>
          <w:spacing w:val="-7"/>
        </w:rPr>
        <w:t xml:space="preserve"> </w:t>
      </w:r>
      <w:r>
        <w:t>a</w:t>
      </w:r>
      <w:r>
        <w:rPr>
          <w:spacing w:val="-7"/>
        </w:rPr>
        <w:t xml:space="preserve"> </w:t>
      </w:r>
      <w:r>
        <w:t>high-level</w:t>
      </w:r>
      <w:r>
        <w:rPr>
          <w:spacing w:val="-7"/>
        </w:rPr>
        <w:t xml:space="preserve"> </w:t>
      </w:r>
      <w:r>
        <w:t>summary</w:t>
      </w:r>
      <w:r>
        <w:rPr>
          <w:spacing w:val="-7"/>
        </w:rPr>
        <w:t xml:space="preserve"> </w:t>
      </w:r>
      <w:r>
        <w:t>of</w:t>
      </w:r>
      <w:r>
        <w:rPr>
          <w:spacing w:val="-7"/>
        </w:rPr>
        <w:t xml:space="preserve"> </w:t>
      </w:r>
      <w:r>
        <w:t>the</w:t>
      </w:r>
      <w:r>
        <w:rPr>
          <w:spacing w:val="-6"/>
        </w:rPr>
        <w:t xml:space="preserve"> </w:t>
      </w:r>
      <w:r>
        <w:t>principal</w:t>
      </w:r>
      <w:r>
        <w:rPr>
          <w:spacing w:val="-7"/>
        </w:rPr>
        <w:t xml:space="preserve"> </w:t>
      </w:r>
      <w:r>
        <w:t>research</w:t>
      </w:r>
      <w:r>
        <w:rPr>
          <w:spacing w:val="-8"/>
        </w:rPr>
        <w:t xml:space="preserve"> </w:t>
      </w:r>
      <w:r>
        <w:t xml:space="preserve">questions investigated in this thesis. A complete description of the methods used in answering each question is given in </w:t>
      </w:r>
      <w:hyperlink w:anchor="_bookmark42" w:history="1">
        <w:r>
          <w:rPr>
            <w:color w:val="00AEEF"/>
          </w:rPr>
          <w:t>Chapter</w:t>
        </w:r>
        <w:r>
          <w:rPr>
            <w:color w:val="00AEEF"/>
            <w:spacing w:val="-6"/>
          </w:rPr>
          <w:t xml:space="preserve"> </w:t>
        </w:r>
        <w:r>
          <w:rPr>
            <w:color w:val="00AEEF"/>
          </w:rPr>
          <w:t>3</w:t>
        </w:r>
      </w:hyperlink>
      <w:r>
        <w:t>.</w:t>
      </w:r>
    </w:p>
    <w:p w14:paraId="0091192D" w14:textId="77777777" w:rsidR="00792629" w:rsidRDefault="00ED58F8">
      <w:pPr>
        <w:pStyle w:val="BodyText"/>
        <w:spacing w:line="420" w:lineRule="auto"/>
        <w:ind w:left="120" w:right="432" w:firstLine="358"/>
        <w:jc w:val="both"/>
      </w:pPr>
      <w:r>
        <w:t>This</w:t>
      </w:r>
      <w:r>
        <w:rPr>
          <w:spacing w:val="-5"/>
        </w:rPr>
        <w:t xml:space="preserve"> </w:t>
      </w:r>
      <w:r>
        <w:t>study</w:t>
      </w:r>
      <w:r>
        <w:rPr>
          <w:spacing w:val="-5"/>
        </w:rPr>
        <w:t xml:space="preserve"> </w:t>
      </w:r>
      <w:r>
        <w:t>aims</w:t>
      </w:r>
      <w:r>
        <w:rPr>
          <w:spacing w:val="-5"/>
        </w:rPr>
        <w:t xml:space="preserve"> </w:t>
      </w:r>
      <w:r>
        <w:t>to</w:t>
      </w:r>
      <w:r>
        <w:rPr>
          <w:spacing w:val="-5"/>
        </w:rPr>
        <w:t xml:space="preserve"> </w:t>
      </w:r>
      <w:r>
        <w:t>be</w:t>
      </w:r>
      <w:r>
        <w:rPr>
          <w:spacing w:val="-5"/>
        </w:rPr>
        <w:t xml:space="preserve"> </w:t>
      </w:r>
      <w:r>
        <w:t>framework</w:t>
      </w:r>
      <w:r>
        <w:rPr>
          <w:spacing w:val="-6"/>
        </w:rPr>
        <w:t xml:space="preserve"> </w:t>
      </w:r>
      <w:r>
        <w:t>neutral</w:t>
      </w:r>
      <w:r>
        <w:rPr>
          <w:spacing w:val="-5"/>
        </w:rPr>
        <w:t xml:space="preserve"> </w:t>
      </w:r>
      <w:r>
        <w:t>in</w:t>
      </w:r>
      <w:r>
        <w:rPr>
          <w:spacing w:val="-5"/>
        </w:rPr>
        <w:t xml:space="preserve"> </w:t>
      </w:r>
      <w:r>
        <w:t>the</w:t>
      </w:r>
      <w:r>
        <w:rPr>
          <w:spacing w:val="-5"/>
        </w:rPr>
        <w:t xml:space="preserve"> </w:t>
      </w:r>
      <w:r>
        <w:t>sense</w:t>
      </w:r>
      <w:r>
        <w:rPr>
          <w:spacing w:val="-5"/>
        </w:rPr>
        <w:t xml:space="preserve"> </w:t>
      </w:r>
      <w:r>
        <w:t>of</w:t>
      </w:r>
      <w:r>
        <w:rPr>
          <w:spacing w:val="-7"/>
        </w:rPr>
        <w:t xml:space="preserve"> </w:t>
      </w:r>
      <w:hyperlink w:anchor="_bookmark87" w:history="1">
        <w:r>
          <w:rPr>
            <w:color w:val="BF003F"/>
          </w:rPr>
          <w:t>Haspelmath</w:t>
        </w:r>
        <w:r>
          <w:rPr>
            <w:color w:val="BF003F"/>
            <w:spacing w:val="-5"/>
          </w:rPr>
          <w:t xml:space="preserve"> </w:t>
        </w:r>
        <w:r>
          <w:rPr>
            <w:color w:val="BF003F"/>
          </w:rPr>
          <w:t>(2010b)</w:t>
        </w:r>
      </w:hyperlink>
      <w:r>
        <w:t>.</w:t>
      </w:r>
      <w:r>
        <w:rPr>
          <w:spacing w:val="14"/>
        </w:rPr>
        <w:t xml:space="preserve"> </w:t>
      </w:r>
      <w:r>
        <w:t>Its</w:t>
      </w:r>
      <w:r>
        <w:rPr>
          <w:spacing w:val="-5"/>
        </w:rPr>
        <w:t xml:space="preserve"> </w:t>
      </w:r>
      <w:r>
        <w:t>findings should</w:t>
      </w:r>
      <w:r>
        <w:rPr>
          <w:spacing w:val="-13"/>
        </w:rPr>
        <w:t xml:space="preserve"> </w:t>
      </w:r>
      <w:r>
        <w:t>be</w:t>
      </w:r>
      <w:r>
        <w:rPr>
          <w:spacing w:val="-13"/>
        </w:rPr>
        <w:t xml:space="preserve"> </w:t>
      </w:r>
      <w:r>
        <w:t>interpretable</w:t>
      </w:r>
      <w:r>
        <w:rPr>
          <w:spacing w:val="-13"/>
        </w:rPr>
        <w:t xml:space="preserve"> </w:t>
      </w:r>
      <w:r>
        <w:t>and</w:t>
      </w:r>
      <w:r>
        <w:rPr>
          <w:spacing w:val="-12"/>
        </w:rPr>
        <w:t xml:space="preserve"> </w:t>
      </w:r>
      <w:r>
        <w:t>of</w:t>
      </w:r>
      <w:r>
        <w:rPr>
          <w:spacing w:val="-13"/>
        </w:rPr>
        <w:t xml:space="preserve"> </w:t>
      </w:r>
      <w:r>
        <w:t>interest</w:t>
      </w:r>
      <w:r>
        <w:rPr>
          <w:spacing w:val="-14"/>
        </w:rPr>
        <w:t xml:space="preserve"> </w:t>
      </w:r>
      <w:r>
        <w:t>to</w:t>
      </w:r>
      <w:r>
        <w:rPr>
          <w:spacing w:val="-12"/>
        </w:rPr>
        <w:t xml:space="preserve"> </w:t>
      </w:r>
      <w:r>
        <w:t>researchers</w:t>
      </w:r>
      <w:r>
        <w:rPr>
          <w:spacing w:val="-14"/>
        </w:rPr>
        <w:t xml:space="preserve"> </w:t>
      </w:r>
      <w:r>
        <w:t>working</w:t>
      </w:r>
      <w:r>
        <w:rPr>
          <w:spacing w:val="-13"/>
        </w:rPr>
        <w:t xml:space="preserve"> </w:t>
      </w:r>
      <w:r>
        <w:t>in</w:t>
      </w:r>
      <w:r>
        <w:rPr>
          <w:spacing w:val="-14"/>
        </w:rPr>
        <w:t xml:space="preserve"> </w:t>
      </w:r>
      <w:r>
        <w:t>a</w:t>
      </w:r>
      <w:r>
        <w:rPr>
          <w:spacing w:val="-13"/>
        </w:rPr>
        <w:t xml:space="preserve"> </w:t>
      </w:r>
      <w:r>
        <w:t>range</w:t>
      </w:r>
      <w:r>
        <w:rPr>
          <w:spacing w:val="-13"/>
        </w:rPr>
        <w:t xml:space="preserve"> </w:t>
      </w:r>
      <w:r>
        <w:t>of</w:t>
      </w:r>
      <w:r>
        <w:rPr>
          <w:spacing w:val="-12"/>
        </w:rPr>
        <w:t xml:space="preserve"> </w:t>
      </w:r>
      <w:r>
        <w:t>linguistic</w:t>
      </w:r>
      <w:r>
        <w:rPr>
          <w:spacing w:val="-13"/>
        </w:rPr>
        <w:t xml:space="preserve"> </w:t>
      </w:r>
      <w:r>
        <w:t>theories and with different approaches to lexical categories. As mentioned in §</w:t>
      </w:r>
      <w:hyperlink w:anchor="_bookmark19" w:history="1">
        <w:r>
          <w:rPr>
            <w:color w:val="00AEEF"/>
          </w:rPr>
          <w:t>1.2</w:t>
        </w:r>
      </w:hyperlink>
      <w:r>
        <w:t>, the results of this study</w:t>
      </w:r>
      <w:r>
        <w:rPr>
          <w:spacing w:val="-4"/>
        </w:rPr>
        <w:t xml:space="preserve"> </w:t>
      </w:r>
      <w:r>
        <w:t>do</w:t>
      </w:r>
      <w:r>
        <w:rPr>
          <w:spacing w:val="-4"/>
        </w:rPr>
        <w:t xml:space="preserve"> </w:t>
      </w:r>
      <w:r>
        <w:t>not</w:t>
      </w:r>
      <w:r>
        <w:rPr>
          <w:spacing w:val="-4"/>
        </w:rPr>
        <w:t xml:space="preserve"> </w:t>
      </w:r>
      <w:r>
        <w:t>depend</w:t>
      </w:r>
      <w:r>
        <w:rPr>
          <w:spacing w:val="-4"/>
        </w:rPr>
        <w:t xml:space="preserve"> </w:t>
      </w:r>
      <w:r>
        <w:t>on</w:t>
      </w:r>
      <w:r>
        <w:rPr>
          <w:spacing w:val="-4"/>
        </w:rPr>
        <w:t xml:space="preserve"> </w:t>
      </w:r>
      <w:r>
        <w:t>whether</w:t>
      </w:r>
      <w:r>
        <w:rPr>
          <w:spacing w:val="-4"/>
        </w:rPr>
        <w:t xml:space="preserve"> </w:t>
      </w:r>
      <w:r>
        <w:t>one</w:t>
      </w:r>
      <w:r>
        <w:rPr>
          <w:spacing w:val="-4"/>
        </w:rPr>
        <w:t xml:space="preserve"> </w:t>
      </w:r>
      <w:r>
        <w:t>analyzes</w:t>
      </w:r>
      <w:r>
        <w:rPr>
          <w:spacing w:val="-4"/>
        </w:rPr>
        <w:t xml:space="preserve"> </w:t>
      </w:r>
      <w:r>
        <w:t>lexical</w:t>
      </w:r>
      <w:r>
        <w:rPr>
          <w:spacing w:val="-4"/>
        </w:rPr>
        <w:t xml:space="preserve"> </w:t>
      </w:r>
      <w:r>
        <w:t>flexibility</w:t>
      </w:r>
      <w:r>
        <w:rPr>
          <w:spacing w:val="-3"/>
        </w:rPr>
        <w:t xml:space="preserve"> </w:t>
      </w:r>
      <w:r>
        <w:t>as</w:t>
      </w:r>
      <w:r>
        <w:rPr>
          <w:spacing w:val="-4"/>
        </w:rPr>
        <w:t xml:space="preserve"> </w:t>
      </w:r>
      <w:r>
        <w:t>polycategoriality,</w:t>
      </w:r>
      <w:r>
        <w:rPr>
          <w:spacing w:val="-4"/>
        </w:rPr>
        <w:t xml:space="preserve"> </w:t>
      </w:r>
      <w:proofErr w:type="spellStart"/>
      <w:r>
        <w:t>conver</w:t>
      </w:r>
      <w:proofErr w:type="spellEnd"/>
      <w:r>
        <w:t xml:space="preserve">- </w:t>
      </w:r>
      <w:proofErr w:type="spellStart"/>
      <w:r>
        <w:t>sion</w:t>
      </w:r>
      <w:proofErr w:type="spellEnd"/>
      <w:r>
        <w:t>, or something else. While my own perspective on language is decidedly functional, this is</w:t>
      </w:r>
      <w:r>
        <w:rPr>
          <w:spacing w:val="-5"/>
        </w:rPr>
        <w:t xml:space="preserve"> </w:t>
      </w:r>
      <w:r>
        <w:t>of</w:t>
      </w:r>
      <w:r>
        <w:rPr>
          <w:spacing w:val="-4"/>
        </w:rPr>
        <w:t xml:space="preserve"> </w:t>
      </w:r>
      <w:r>
        <w:t>little</w:t>
      </w:r>
      <w:r>
        <w:rPr>
          <w:spacing w:val="-4"/>
        </w:rPr>
        <w:t xml:space="preserve"> </w:t>
      </w:r>
      <w:r>
        <w:t>relevance</w:t>
      </w:r>
      <w:r>
        <w:rPr>
          <w:spacing w:val="-5"/>
        </w:rPr>
        <w:t xml:space="preserve"> </w:t>
      </w:r>
      <w:r>
        <w:t>to</w:t>
      </w:r>
      <w:r>
        <w:rPr>
          <w:spacing w:val="-4"/>
        </w:rPr>
        <w:t xml:space="preserve"> </w:t>
      </w:r>
      <w:r>
        <w:t>how</w:t>
      </w:r>
      <w:r>
        <w:rPr>
          <w:spacing w:val="-5"/>
        </w:rPr>
        <w:t xml:space="preserve"> </w:t>
      </w:r>
      <w:r>
        <w:t>I</w:t>
      </w:r>
      <w:r>
        <w:rPr>
          <w:spacing w:val="-4"/>
        </w:rPr>
        <w:t xml:space="preserve"> </w:t>
      </w:r>
      <w:r>
        <w:t>coded</w:t>
      </w:r>
      <w:r>
        <w:rPr>
          <w:spacing w:val="-5"/>
        </w:rPr>
        <w:t xml:space="preserve"> </w:t>
      </w:r>
      <w:r>
        <w:t>the</w:t>
      </w:r>
      <w:r>
        <w:rPr>
          <w:spacing w:val="-4"/>
        </w:rPr>
        <w:t xml:space="preserve"> </w:t>
      </w:r>
      <w:r>
        <w:t>data,</w:t>
      </w:r>
      <w:r>
        <w:rPr>
          <w:spacing w:val="-4"/>
        </w:rPr>
        <w:t xml:space="preserve"> </w:t>
      </w:r>
      <w:r>
        <w:t>the</w:t>
      </w:r>
      <w:r>
        <w:rPr>
          <w:spacing w:val="-5"/>
        </w:rPr>
        <w:t xml:space="preserve"> </w:t>
      </w:r>
      <w:r>
        <w:t>procedures</w:t>
      </w:r>
      <w:r>
        <w:rPr>
          <w:spacing w:val="-5"/>
        </w:rPr>
        <w:t xml:space="preserve"> </w:t>
      </w:r>
      <w:r>
        <w:t>for</w:t>
      </w:r>
      <w:r>
        <w:rPr>
          <w:spacing w:val="-4"/>
        </w:rPr>
        <w:t xml:space="preserve"> </w:t>
      </w:r>
      <w:r>
        <w:t>which</w:t>
      </w:r>
      <w:r>
        <w:rPr>
          <w:spacing w:val="-4"/>
        </w:rPr>
        <w:t xml:space="preserve"> </w:t>
      </w:r>
      <w:r>
        <w:t>are</w:t>
      </w:r>
      <w:r>
        <w:rPr>
          <w:spacing w:val="-6"/>
        </w:rPr>
        <w:t xml:space="preserve"> </w:t>
      </w:r>
      <w:r>
        <w:t>described</w:t>
      </w:r>
      <w:r>
        <w:rPr>
          <w:spacing w:val="-4"/>
        </w:rPr>
        <w:t xml:space="preserve"> </w:t>
      </w:r>
      <w:r>
        <w:t>in</w:t>
      </w:r>
      <w:r>
        <w:rPr>
          <w:spacing w:val="-4"/>
        </w:rPr>
        <w:t xml:space="preserve"> </w:t>
      </w:r>
      <w:r>
        <w:t xml:space="preserve">detail in </w:t>
      </w:r>
      <w:hyperlink w:anchor="_bookmark42" w:history="1">
        <w:r>
          <w:rPr>
            <w:color w:val="00AEEF"/>
          </w:rPr>
          <w:t>Chapter 3</w:t>
        </w:r>
      </w:hyperlink>
      <w:r>
        <w:t>. The relevant factors in this study are operationalized in a theory-neutral way (to the extent such a thing is possible), and I expect that my coding decisions for individual data points will be found largely</w:t>
      </w:r>
      <w:r>
        <w:rPr>
          <w:spacing w:val="-8"/>
        </w:rPr>
        <w:t xml:space="preserve"> </w:t>
      </w:r>
      <w:r>
        <w:t>unobjectionable.</w:t>
      </w:r>
    </w:p>
    <w:p w14:paraId="597F8147" w14:textId="77777777" w:rsidR="00792629" w:rsidRDefault="00ED58F8">
      <w:pPr>
        <w:pStyle w:val="BodyText"/>
        <w:spacing w:line="420" w:lineRule="auto"/>
        <w:ind w:left="120" w:right="432" w:firstLine="358"/>
        <w:jc w:val="both"/>
      </w:pPr>
      <w:r>
        <w:t xml:space="preserve">Several principles guided the choice of data used for this </w:t>
      </w:r>
      <w:r>
        <w:rPr>
          <w:spacing w:val="-3"/>
        </w:rPr>
        <w:t xml:space="preserve">study. </w:t>
      </w:r>
      <w:r>
        <w:t xml:space="preserve">First, a self-imposed requirement for this project is that of empirical accountability and replicability. It should be possible for other researchers to apply the measure of lexical flexibility defined in </w:t>
      </w:r>
      <w:hyperlink w:anchor="_bookmark42" w:history="1">
        <w:r>
          <w:rPr>
            <w:color w:val="00AEEF"/>
          </w:rPr>
          <w:t>Chapter</w:t>
        </w:r>
        <w:r>
          <w:rPr>
            <w:color w:val="00AEEF"/>
            <w:spacing w:val="-27"/>
          </w:rPr>
          <w:t xml:space="preserve"> </w:t>
        </w:r>
        <w:r>
          <w:rPr>
            <w:color w:val="00AEEF"/>
          </w:rPr>
          <w:t>3</w:t>
        </w:r>
      </w:hyperlink>
      <w:r>
        <w:rPr>
          <w:color w:val="00AEEF"/>
        </w:rPr>
        <w:t xml:space="preserve"> </w:t>
      </w:r>
      <w:r>
        <w:t>to new corpora, or to replicate the results of the present study on the existing dataset. As such,</w:t>
      </w:r>
      <w:r>
        <w:rPr>
          <w:spacing w:val="-8"/>
        </w:rPr>
        <w:t xml:space="preserve"> </w:t>
      </w:r>
      <w:r>
        <w:t>I</w:t>
      </w:r>
      <w:r>
        <w:rPr>
          <w:spacing w:val="-9"/>
        </w:rPr>
        <w:t xml:space="preserve"> </w:t>
      </w:r>
      <w:r>
        <w:t>only</w:t>
      </w:r>
      <w:r>
        <w:rPr>
          <w:spacing w:val="-8"/>
        </w:rPr>
        <w:t xml:space="preserve"> </w:t>
      </w:r>
      <w:r>
        <w:t>used</w:t>
      </w:r>
      <w:r>
        <w:rPr>
          <w:spacing w:val="-9"/>
        </w:rPr>
        <w:t xml:space="preserve"> </w:t>
      </w:r>
      <w:r>
        <w:t>data</w:t>
      </w:r>
      <w:r>
        <w:rPr>
          <w:spacing w:val="-8"/>
        </w:rPr>
        <w:t xml:space="preserve"> </w:t>
      </w:r>
      <w:r>
        <w:t>that</w:t>
      </w:r>
      <w:r>
        <w:rPr>
          <w:spacing w:val="-8"/>
        </w:rPr>
        <w:t xml:space="preserve"> </w:t>
      </w:r>
      <w:r>
        <w:t>were</w:t>
      </w:r>
      <w:r>
        <w:rPr>
          <w:spacing w:val="-9"/>
        </w:rPr>
        <w:t xml:space="preserve"> </w:t>
      </w:r>
      <w:r>
        <w:t>publicly</w:t>
      </w:r>
      <w:r>
        <w:rPr>
          <w:spacing w:val="-8"/>
        </w:rPr>
        <w:t xml:space="preserve"> </w:t>
      </w:r>
      <w:r>
        <w:t>available</w:t>
      </w:r>
      <w:r>
        <w:rPr>
          <w:spacing w:val="-8"/>
        </w:rPr>
        <w:t xml:space="preserve"> </w:t>
      </w:r>
      <w:r>
        <w:t>and,</w:t>
      </w:r>
      <w:r>
        <w:rPr>
          <w:spacing w:val="-7"/>
        </w:rPr>
        <w:t xml:space="preserve"> </w:t>
      </w:r>
      <w:r>
        <w:t>if</w:t>
      </w:r>
      <w:r>
        <w:rPr>
          <w:spacing w:val="-8"/>
        </w:rPr>
        <w:t xml:space="preserve"> </w:t>
      </w:r>
      <w:r>
        <w:t>possible,</w:t>
      </w:r>
      <w:r>
        <w:rPr>
          <w:spacing w:val="-8"/>
        </w:rPr>
        <w:t xml:space="preserve"> </w:t>
      </w:r>
      <w:r>
        <w:t>open</w:t>
      </w:r>
      <w:r>
        <w:rPr>
          <w:spacing w:val="-9"/>
        </w:rPr>
        <w:t xml:space="preserve"> </w:t>
      </w:r>
      <w:r>
        <w:t>access.</w:t>
      </w:r>
      <w:r>
        <w:rPr>
          <w:spacing w:val="15"/>
        </w:rPr>
        <w:t xml:space="preserve"> </w:t>
      </w:r>
      <w:r>
        <w:t>Second,</w:t>
      </w:r>
      <w:r>
        <w:rPr>
          <w:spacing w:val="-7"/>
        </w:rPr>
        <w:t xml:space="preserve"> </w:t>
      </w:r>
      <w:r>
        <w:t>since the</w:t>
      </w:r>
      <w:r>
        <w:rPr>
          <w:spacing w:val="-7"/>
        </w:rPr>
        <w:t xml:space="preserve"> </w:t>
      </w:r>
      <w:r>
        <w:t>aim</w:t>
      </w:r>
      <w:r>
        <w:rPr>
          <w:spacing w:val="-6"/>
        </w:rPr>
        <w:t xml:space="preserve"> </w:t>
      </w:r>
      <w:r>
        <w:t>of</w:t>
      </w:r>
      <w:r>
        <w:rPr>
          <w:spacing w:val="-5"/>
        </w:rPr>
        <w:t xml:space="preserve"> </w:t>
      </w:r>
      <w:r>
        <w:t>this</w:t>
      </w:r>
      <w:r>
        <w:rPr>
          <w:spacing w:val="-6"/>
        </w:rPr>
        <w:t xml:space="preserve"> </w:t>
      </w:r>
      <w:r>
        <w:t>study</w:t>
      </w:r>
      <w:r>
        <w:rPr>
          <w:spacing w:val="-6"/>
        </w:rPr>
        <w:t xml:space="preserve"> </w:t>
      </w:r>
      <w:r>
        <w:t>is</w:t>
      </w:r>
      <w:r>
        <w:rPr>
          <w:spacing w:val="-6"/>
        </w:rPr>
        <w:t xml:space="preserve"> </w:t>
      </w:r>
      <w:r>
        <w:t>to</w:t>
      </w:r>
      <w:r>
        <w:rPr>
          <w:spacing w:val="-5"/>
        </w:rPr>
        <w:t xml:space="preserve"> </w:t>
      </w:r>
      <w:r>
        <w:t>investigate</w:t>
      </w:r>
      <w:r>
        <w:rPr>
          <w:spacing w:val="-7"/>
        </w:rPr>
        <w:t xml:space="preserve"> </w:t>
      </w:r>
      <w:r>
        <w:t>lexical</w:t>
      </w:r>
      <w:r>
        <w:rPr>
          <w:spacing w:val="-7"/>
        </w:rPr>
        <w:t xml:space="preserve"> </w:t>
      </w:r>
      <w:r>
        <w:t>flexibility</w:t>
      </w:r>
      <w:r>
        <w:rPr>
          <w:spacing w:val="-6"/>
        </w:rPr>
        <w:t xml:space="preserve"> </w:t>
      </w:r>
      <w:r>
        <w:t>in</w:t>
      </w:r>
      <w:r>
        <w:rPr>
          <w:spacing w:val="-6"/>
        </w:rPr>
        <w:t xml:space="preserve"> </w:t>
      </w:r>
      <w:r>
        <w:t>actual</w:t>
      </w:r>
      <w:r>
        <w:rPr>
          <w:spacing w:val="-6"/>
        </w:rPr>
        <w:t xml:space="preserve"> </w:t>
      </w:r>
      <w:r>
        <w:t>language</w:t>
      </w:r>
      <w:r>
        <w:rPr>
          <w:spacing w:val="-9"/>
        </w:rPr>
        <w:t xml:space="preserve"> </w:t>
      </w:r>
      <w:r>
        <w:rPr>
          <w:i/>
        </w:rPr>
        <w:t>use</w:t>
      </w:r>
      <w:r>
        <w:t>,</w:t>
      </w:r>
      <w:r>
        <w:rPr>
          <w:spacing w:val="-6"/>
        </w:rPr>
        <w:t xml:space="preserve"> </w:t>
      </w:r>
      <w:r>
        <w:t>I</w:t>
      </w:r>
      <w:r>
        <w:rPr>
          <w:spacing w:val="-5"/>
        </w:rPr>
        <w:t xml:space="preserve"> </w:t>
      </w:r>
      <w:r>
        <w:t>rely</w:t>
      </w:r>
      <w:r>
        <w:rPr>
          <w:spacing w:val="-7"/>
        </w:rPr>
        <w:t xml:space="preserve"> </w:t>
      </w:r>
      <w:r>
        <w:t>solely</w:t>
      </w:r>
      <w:r>
        <w:rPr>
          <w:spacing w:val="-6"/>
        </w:rPr>
        <w:t xml:space="preserve"> </w:t>
      </w:r>
      <w:r>
        <w:t>on</w:t>
      </w:r>
    </w:p>
    <w:p w14:paraId="0B8F67E6" w14:textId="77777777" w:rsidR="00792629" w:rsidRDefault="00792629">
      <w:pPr>
        <w:spacing w:line="420" w:lineRule="auto"/>
        <w:jc w:val="both"/>
        <w:sectPr w:rsidR="00792629">
          <w:pgSz w:w="12240" w:h="15840"/>
          <w:pgMar w:top="1380" w:right="1000" w:bottom="1040" w:left="1680" w:header="0" w:footer="856" w:gutter="0"/>
          <w:cols w:space="720"/>
        </w:sectPr>
      </w:pPr>
    </w:p>
    <w:p w14:paraId="17919F19" w14:textId="77777777" w:rsidR="00792629" w:rsidRDefault="00ED58F8">
      <w:pPr>
        <w:pStyle w:val="BodyText"/>
        <w:spacing w:before="84" w:line="420" w:lineRule="auto"/>
        <w:ind w:left="120" w:right="434"/>
        <w:jc w:val="both"/>
      </w:pPr>
      <w:bookmarkStart w:id="49" w:name="_bookmark32"/>
      <w:bookmarkEnd w:id="49"/>
      <w:r>
        <w:lastRenderedPageBreak/>
        <w:t>naturalistic</w:t>
      </w:r>
      <w:r>
        <w:rPr>
          <w:spacing w:val="-15"/>
        </w:rPr>
        <w:t xml:space="preserve"> </w:t>
      </w:r>
      <w:r>
        <w:t>data</w:t>
      </w:r>
      <w:r>
        <w:rPr>
          <w:spacing w:val="-14"/>
        </w:rPr>
        <w:t xml:space="preserve"> </w:t>
      </w:r>
      <w:r>
        <w:t>from</w:t>
      </w:r>
      <w:r>
        <w:rPr>
          <w:spacing w:val="-15"/>
        </w:rPr>
        <w:t xml:space="preserve"> </w:t>
      </w:r>
      <w:r>
        <w:t>spoken</w:t>
      </w:r>
      <w:r>
        <w:rPr>
          <w:spacing w:val="-14"/>
        </w:rPr>
        <w:t xml:space="preserve"> </w:t>
      </w:r>
      <w:r>
        <w:t>texts.</w:t>
      </w:r>
      <w:r>
        <w:rPr>
          <w:spacing w:val="9"/>
        </w:rPr>
        <w:t xml:space="preserve"> </w:t>
      </w:r>
      <w:r>
        <w:t>This</w:t>
      </w:r>
      <w:r>
        <w:rPr>
          <w:spacing w:val="-15"/>
        </w:rPr>
        <w:t xml:space="preserve"> </w:t>
      </w:r>
      <w:r>
        <w:t>has</w:t>
      </w:r>
      <w:r>
        <w:rPr>
          <w:spacing w:val="-14"/>
        </w:rPr>
        <w:t xml:space="preserve"> </w:t>
      </w:r>
      <w:r>
        <w:t>the</w:t>
      </w:r>
      <w:r>
        <w:rPr>
          <w:spacing w:val="-15"/>
        </w:rPr>
        <w:t xml:space="preserve"> </w:t>
      </w:r>
      <w:r>
        <w:t>additional</w:t>
      </w:r>
      <w:r>
        <w:rPr>
          <w:spacing w:val="-13"/>
        </w:rPr>
        <w:t xml:space="preserve"> </w:t>
      </w:r>
      <w:r>
        <w:t>advantage</w:t>
      </w:r>
      <w:r>
        <w:rPr>
          <w:spacing w:val="-15"/>
        </w:rPr>
        <w:t xml:space="preserve"> </w:t>
      </w:r>
      <w:r>
        <w:t>of</w:t>
      </w:r>
      <w:r>
        <w:rPr>
          <w:spacing w:val="-14"/>
        </w:rPr>
        <w:t xml:space="preserve"> </w:t>
      </w:r>
      <w:r>
        <w:t>abetting</w:t>
      </w:r>
      <w:r>
        <w:rPr>
          <w:spacing w:val="-15"/>
        </w:rPr>
        <w:t xml:space="preserve"> </w:t>
      </w:r>
      <w:r>
        <w:t xml:space="preserve">comparison between </w:t>
      </w:r>
      <w:r>
        <w:rPr>
          <w:spacing w:val="-3"/>
        </w:rPr>
        <w:t xml:space="preserve">other, </w:t>
      </w:r>
      <w:r>
        <w:t xml:space="preserve">less well documented </w:t>
      </w:r>
      <w:proofErr w:type="gramStart"/>
      <w:r>
        <w:t>languages, since</w:t>
      </w:r>
      <w:proofErr w:type="gramEnd"/>
      <w:r>
        <w:t xml:space="preserve"> the majority of corpora of minority languages consist mainly of spoken texts. Third, I sought to examine data from languages that have featured prominently in discussions of lexical flexibility in the literature, with the intention</w:t>
      </w:r>
      <w:r>
        <w:rPr>
          <w:spacing w:val="-23"/>
        </w:rPr>
        <w:t xml:space="preserve"> </w:t>
      </w:r>
      <w:r>
        <w:t>of</w:t>
      </w:r>
      <w:r>
        <w:rPr>
          <w:spacing w:val="-23"/>
        </w:rPr>
        <w:t xml:space="preserve"> </w:t>
      </w:r>
      <w:r>
        <w:t>offering</w:t>
      </w:r>
      <w:r>
        <w:rPr>
          <w:spacing w:val="-23"/>
        </w:rPr>
        <w:t xml:space="preserve"> </w:t>
      </w:r>
      <w:r>
        <w:t>a</w:t>
      </w:r>
      <w:r>
        <w:rPr>
          <w:spacing w:val="-22"/>
        </w:rPr>
        <w:t xml:space="preserve"> </w:t>
      </w:r>
      <w:r>
        <w:t>more</w:t>
      </w:r>
      <w:r>
        <w:rPr>
          <w:spacing w:val="-23"/>
        </w:rPr>
        <w:t xml:space="preserve"> </w:t>
      </w:r>
      <w:r>
        <w:t>expansive</w:t>
      </w:r>
      <w:r>
        <w:rPr>
          <w:spacing w:val="-23"/>
        </w:rPr>
        <w:t xml:space="preserve"> </w:t>
      </w:r>
      <w:r>
        <w:t>empirical</w:t>
      </w:r>
      <w:r>
        <w:rPr>
          <w:spacing w:val="-22"/>
        </w:rPr>
        <w:t xml:space="preserve"> </w:t>
      </w:r>
      <w:r>
        <w:t>foundation</w:t>
      </w:r>
      <w:r>
        <w:rPr>
          <w:spacing w:val="-23"/>
        </w:rPr>
        <w:t xml:space="preserve"> </w:t>
      </w:r>
      <w:r>
        <w:t>for</w:t>
      </w:r>
      <w:r>
        <w:rPr>
          <w:spacing w:val="-23"/>
        </w:rPr>
        <w:t xml:space="preserve"> </w:t>
      </w:r>
      <w:r>
        <w:t>future</w:t>
      </w:r>
      <w:r>
        <w:rPr>
          <w:spacing w:val="-22"/>
        </w:rPr>
        <w:t xml:space="preserve"> </w:t>
      </w:r>
      <w:r>
        <w:t>discussions.</w:t>
      </w:r>
      <w:r>
        <w:rPr>
          <w:spacing w:val="6"/>
        </w:rPr>
        <w:t xml:space="preserve"> </w:t>
      </w:r>
      <w:r>
        <w:t>With</w:t>
      </w:r>
      <w:r>
        <w:rPr>
          <w:spacing w:val="-23"/>
        </w:rPr>
        <w:t xml:space="preserve"> </w:t>
      </w:r>
      <w:r>
        <w:t>these principles in mind, I chose to focus this study on English and</w:t>
      </w:r>
      <w:r>
        <w:rPr>
          <w:spacing w:val="-20"/>
        </w:rPr>
        <w:t xml:space="preserve"> </w:t>
      </w:r>
      <w:r>
        <w:t>Nuuchahnulth.</w:t>
      </w:r>
    </w:p>
    <w:p w14:paraId="489152EE" w14:textId="77777777" w:rsidR="00792629" w:rsidRDefault="00ED58F8">
      <w:pPr>
        <w:pStyle w:val="BodyText"/>
        <w:spacing w:line="420" w:lineRule="auto"/>
        <w:ind w:left="120" w:right="432" w:firstLine="358"/>
        <w:jc w:val="both"/>
      </w:pPr>
      <w:r>
        <w:t>English has at various times been described as both a highly flexible language with fluid category membership (</w:t>
      </w:r>
      <w:hyperlink w:anchor="_bookmark69" w:history="1">
        <w:r>
          <w:rPr>
            <w:color w:val="BF003F"/>
          </w:rPr>
          <w:t>Crystal 1967</w:t>
        </w:r>
      </w:hyperlink>
      <w:r>
        <w:t xml:space="preserve">: 47–48; </w:t>
      </w:r>
      <w:hyperlink w:anchor="_bookmark145" w:history="1">
        <w:r>
          <w:rPr>
            <w:color w:val="BF003F"/>
            <w:spacing w:val="-4"/>
          </w:rPr>
          <w:t xml:space="preserve">Vonen </w:t>
        </w:r>
        <w:r>
          <w:rPr>
            <w:color w:val="BF003F"/>
          </w:rPr>
          <w:t>1994</w:t>
        </w:r>
      </w:hyperlink>
      <w:r>
        <w:t xml:space="preserve">; </w:t>
      </w:r>
      <w:hyperlink w:anchor="_bookmark76" w:history="1">
        <w:r>
          <w:rPr>
            <w:color w:val="BF003F"/>
          </w:rPr>
          <w:t>Farrell 2001</w:t>
        </w:r>
      </w:hyperlink>
      <w:r>
        <w:t xml:space="preserve">: 111; </w:t>
      </w:r>
      <w:hyperlink w:anchor="_bookmark54" w:history="1">
        <w:r>
          <w:rPr>
            <w:color w:val="BF003F"/>
          </w:rPr>
          <w:t>Cannon 1985</w:t>
        </w:r>
      </w:hyperlink>
      <w:r>
        <w:t>) and a fairly rigid language with clearly-delineated categories (</w:t>
      </w:r>
      <w:hyperlink w:anchor="_bookmark125" w:history="1">
        <w:r>
          <w:rPr>
            <w:color w:val="BF003F"/>
          </w:rPr>
          <w:t>Rijkhoff 2007</w:t>
        </w:r>
      </w:hyperlink>
      <w:r>
        <w:t xml:space="preserve">: 710; </w:t>
      </w:r>
      <w:hyperlink w:anchor="_bookmark130" w:history="1">
        <w:r>
          <w:rPr>
            <w:color w:val="BF003F"/>
          </w:rPr>
          <w:t>Schachter</w:t>
        </w:r>
      </w:hyperlink>
      <w:r>
        <w:rPr>
          <w:color w:val="BF003F"/>
        </w:rPr>
        <w:t xml:space="preserve"> </w:t>
      </w:r>
      <w:hyperlink w:anchor="_bookmark130" w:history="1">
        <w:r>
          <w:rPr>
            <w:color w:val="BF003F"/>
          </w:rPr>
          <w:t xml:space="preserve">&amp; </w:t>
        </w:r>
        <w:proofErr w:type="spellStart"/>
        <w:r>
          <w:rPr>
            <w:color w:val="BF003F"/>
          </w:rPr>
          <w:t>Shopen</w:t>
        </w:r>
        <w:proofErr w:type="spellEnd"/>
        <w:r>
          <w:rPr>
            <w:color w:val="BF003F"/>
          </w:rPr>
          <w:t xml:space="preserve"> 2007</w:t>
        </w:r>
      </w:hyperlink>
      <w:r>
        <w:t xml:space="preserve">: 4, 11, 12; </w:t>
      </w:r>
      <w:hyperlink w:anchor="_bookmark144" w:history="1">
        <w:r>
          <w:rPr>
            <w:color w:val="BF003F"/>
          </w:rPr>
          <w:t>Velupillai 2012</w:t>
        </w:r>
      </w:hyperlink>
      <w:r>
        <w:t>: 122, 126). It is used as a point of comparison for nearly</w:t>
      </w:r>
      <w:r>
        <w:rPr>
          <w:spacing w:val="-22"/>
        </w:rPr>
        <w:t xml:space="preserve"> </w:t>
      </w:r>
      <w:r>
        <w:t>every</w:t>
      </w:r>
      <w:r>
        <w:rPr>
          <w:spacing w:val="-21"/>
        </w:rPr>
        <w:t xml:space="preserve"> </w:t>
      </w:r>
      <w:r>
        <w:t>discussion</w:t>
      </w:r>
      <w:r>
        <w:rPr>
          <w:spacing w:val="-21"/>
        </w:rPr>
        <w:t xml:space="preserve"> </w:t>
      </w:r>
      <w:r>
        <w:t>of</w:t>
      </w:r>
      <w:r>
        <w:rPr>
          <w:spacing w:val="-22"/>
        </w:rPr>
        <w:t xml:space="preserve"> </w:t>
      </w:r>
      <w:r>
        <w:t>lexical</w:t>
      </w:r>
      <w:r>
        <w:rPr>
          <w:spacing w:val="-21"/>
        </w:rPr>
        <w:t xml:space="preserve"> </w:t>
      </w:r>
      <w:r>
        <w:t>flexibility,</w:t>
      </w:r>
      <w:r>
        <w:rPr>
          <w:spacing w:val="-18"/>
        </w:rPr>
        <w:t xml:space="preserve"> </w:t>
      </w:r>
      <w:r>
        <w:t>but</w:t>
      </w:r>
      <w:r>
        <w:rPr>
          <w:spacing w:val="-22"/>
        </w:rPr>
        <w:t xml:space="preserve"> </w:t>
      </w:r>
      <w:r>
        <w:t>we</w:t>
      </w:r>
      <w:r>
        <w:rPr>
          <w:spacing w:val="-21"/>
        </w:rPr>
        <w:t xml:space="preserve"> </w:t>
      </w:r>
      <w:r>
        <w:t>do</w:t>
      </w:r>
      <w:r>
        <w:rPr>
          <w:spacing w:val="-21"/>
        </w:rPr>
        <w:t xml:space="preserve"> </w:t>
      </w:r>
      <w:r>
        <w:t>not</w:t>
      </w:r>
      <w:r>
        <w:rPr>
          <w:spacing w:val="-22"/>
        </w:rPr>
        <w:t xml:space="preserve"> </w:t>
      </w:r>
      <w:r>
        <w:t>have</w:t>
      </w:r>
      <w:r>
        <w:rPr>
          <w:spacing w:val="-21"/>
        </w:rPr>
        <w:t xml:space="preserve"> </w:t>
      </w:r>
      <w:r>
        <w:t>a</w:t>
      </w:r>
      <w:r>
        <w:rPr>
          <w:spacing w:val="-21"/>
        </w:rPr>
        <w:t xml:space="preserve"> </w:t>
      </w:r>
      <w:r>
        <w:t>clear</w:t>
      </w:r>
      <w:r>
        <w:rPr>
          <w:spacing w:val="-21"/>
        </w:rPr>
        <w:t xml:space="preserve"> </w:t>
      </w:r>
      <w:r>
        <w:t>idea</w:t>
      </w:r>
      <w:r>
        <w:rPr>
          <w:spacing w:val="-22"/>
        </w:rPr>
        <w:t xml:space="preserve"> </w:t>
      </w:r>
      <w:r>
        <w:t>of</w:t>
      </w:r>
      <w:r>
        <w:rPr>
          <w:spacing w:val="-21"/>
        </w:rPr>
        <w:t xml:space="preserve"> </w:t>
      </w:r>
      <w:r>
        <w:t>just</w:t>
      </w:r>
      <w:r>
        <w:rPr>
          <w:spacing w:val="-21"/>
        </w:rPr>
        <w:t xml:space="preserve"> </w:t>
      </w:r>
      <w:r>
        <w:t>how</w:t>
      </w:r>
      <w:r>
        <w:rPr>
          <w:spacing w:val="-21"/>
        </w:rPr>
        <w:t xml:space="preserve"> </w:t>
      </w:r>
      <w:r>
        <w:t>flexible English words are. Its inclusion in this study is therefore well justified. The data for English are</w:t>
      </w:r>
      <w:r>
        <w:rPr>
          <w:spacing w:val="-17"/>
        </w:rPr>
        <w:t xml:space="preserve"> </w:t>
      </w:r>
      <w:r>
        <w:t>from</w:t>
      </w:r>
      <w:r>
        <w:rPr>
          <w:spacing w:val="-17"/>
        </w:rPr>
        <w:t xml:space="preserve"> </w:t>
      </w:r>
      <w:r>
        <w:t>the</w:t>
      </w:r>
      <w:r>
        <w:rPr>
          <w:spacing w:val="-16"/>
        </w:rPr>
        <w:t xml:space="preserve"> </w:t>
      </w:r>
      <w:hyperlink r:id="rId23">
        <w:r>
          <w:rPr>
            <w:color w:val="0000FF"/>
          </w:rPr>
          <w:t>Open</w:t>
        </w:r>
        <w:r>
          <w:rPr>
            <w:color w:val="0000FF"/>
            <w:spacing w:val="-16"/>
          </w:rPr>
          <w:t xml:space="preserve"> </w:t>
        </w:r>
        <w:r>
          <w:rPr>
            <w:color w:val="0000FF"/>
          </w:rPr>
          <w:t>American</w:t>
        </w:r>
        <w:r>
          <w:rPr>
            <w:color w:val="0000FF"/>
            <w:spacing w:val="-17"/>
          </w:rPr>
          <w:t xml:space="preserve"> </w:t>
        </w:r>
        <w:r>
          <w:rPr>
            <w:color w:val="0000FF"/>
          </w:rPr>
          <w:t>National</w:t>
        </w:r>
        <w:r>
          <w:rPr>
            <w:color w:val="0000FF"/>
            <w:spacing w:val="-15"/>
          </w:rPr>
          <w:t xml:space="preserve"> </w:t>
        </w:r>
        <w:r>
          <w:rPr>
            <w:color w:val="0000FF"/>
          </w:rPr>
          <w:t>Corpus</w:t>
        </w:r>
        <w:r>
          <w:rPr>
            <w:color w:val="0000FF"/>
            <w:spacing w:val="-18"/>
          </w:rPr>
          <w:t xml:space="preserve"> </w:t>
        </w:r>
      </w:hyperlink>
      <w:r>
        <w:t>(OANC),</w:t>
      </w:r>
      <w:r>
        <w:rPr>
          <w:spacing w:val="-16"/>
        </w:rPr>
        <w:t xml:space="preserve"> </w:t>
      </w:r>
      <w:r>
        <w:t>a</w:t>
      </w:r>
      <w:r>
        <w:rPr>
          <w:spacing w:val="-16"/>
        </w:rPr>
        <w:t xml:space="preserve"> </w:t>
      </w:r>
      <w:r>
        <w:t>15-million</w:t>
      </w:r>
      <w:r>
        <w:rPr>
          <w:spacing w:val="-16"/>
        </w:rPr>
        <w:t xml:space="preserve"> </w:t>
      </w:r>
      <w:r>
        <w:t>word</w:t>
      </w:r>
      <w:r>
        <w:rPr>
          <w:spacing w:val="-16"/>
        </w:rPr>
        <w:t xml:space="preserve"> </w:t>
      </w:r>
      <w:r>
        <w:t>corpus</w:t>
      </w:r>
      <w:r>
        <w:rPr>
          <w:spacing w:val="-16"/>
        </w:rPr>
        <w:t xml:space="preserve"> </w:t>
      </w:r>
      <w:r>
        <w:t>of</w:t>
      </w:r>
      <w:r>
        <w:rPr>
          <w:spacing w:val="-17"/>
        </w:rPr>
        <w:t xml:space="preserve"> </w:t>
      </w:r>
      <w:r>
        <w:t>American English</w:t>
      </w:r>
      <w:r>
        <w:rPr>
          <w:spacing w:val="-17"/>
        </w:rPr>
        <w:t xml:space="preserve"> </w:t>
      </w:r>
      <w:r>
        <w:t>comprising</w:t>
      </w:r>
      <w:r>
        <w:rPr>
          <w:spacing w:val="-16"/>
        </w:rPr>
        <w:t xml:space="preserve"> </w:t>
      </w:r>
      <w:r>
        <w:t>numerous</w:t>
      </w:r>
      <w:r>
        <w:rPr>
          <w:spacing w:val="-16"/>
        </w:rPr>
        <w:t xml:space="preserve"> </w:t>
      </w:r>
      <w:r>
        <w:t>genres</w:t>
      </w:r>
      <w:r>
        <w:rPr>
          <w:spacing w:val="-17"/>
        </w:rPr>
        <w:t xml:space="preserve"> </w:t>
      </w:r>
      <w:r>
        <w:t>of</w:t>
      </w:r>
      <w:r>
        <w:rPr>
          <w:spacing w:val="-16"/>
        </w:rPr>
        <w:t xml:space="preserve"> </w:t>
      </w:r>
      <w:r>
        <w:t>both</w:t>
      </w:r>
      <w:r>
        <w:rPr>
          <w:spacing w:val="-16"/>
        </w:rPr>
        <w:t xml:space="preserve"> </w:t>
      </w:r>
      <w:r>
        <w:t>spoken</w:t>
      </w:r>
      <w:r>
        <w:rPr>
          <w:spacing w:val="-16"/>
        </w:rPr>
        <w:t xml:space="preserve"> </w:t>
      </w:r>
      <w:r>
        <w:t>and</w:t>
      </w:r>
      <w:r>
        <w:rPr>
          <w:spacing w:val="-17"/>
        </w:rPr>
        <w:t xml:space="preserve"> </w:t>
      </w:r>
      <w:r>
        <w:t>written</w:t>
      </w:r>
      <w:r>
        <w:rPr>
          <w:spacing w:val="-16"/>
        </w:rPr>
        <w:t xml:space="preserve"> </w:t>
      </w:r>
      <w:r>
        <w:t>data,</w:t>
      </w:r>
      <w:r>
        <w:rPr>
          <w:spacing w:val="-13"/>
        </w:rPr>
        <w:t xml:space="preserve"> </w:t>
      </w:r>
      <w:r>
        <w:t>all</w:t>
      </w:r>
      <w:r>
        <w:rPr>
          <w:spacing w:val="-17"/>
        </w:rPr>
        <w:t xml:space="preserve"> </w:t>
      </w:r>
      <w:r>
        <w:t>of</w:t>
      </w:r>
      <w:r>
        <w:rPr>
          <w:spacing w:val="-16"/>
        </w:rPr>
        <w:t xml:space="preserve"> </w:t>
      </w:r>
      <w:r>
        <w:t>which</w:t>
      </w:r>
      <w:r>
        <w:rPr>
          <w:spacing w:val="-16"/>
        </w:rPr>
        <w:t xml:space="preserve"> </w:t>
      </w:r>
      <w:r>
        <w:t>is</w:t>
      </w:r>
      <w:r>
        <w:rPr>
          <w:spacing w:val="-17"/>
        </w:rPr>
        <w:t xml:space="preserve"> </w:t>
      </w:r>
      <w:r>
        <w:t>open</w:t>
      </w:r>
      <w:r>
        <w:rPr>
          <w:spacing w:val="-16"/>
        </w:rPr>
        <w:t xml:space="preserve"> </w:t>
      </w:r>
      <w:r>
        <w:t xml:space="preserve">ac- </w:t>
      </w:r>
      <w:proofErr w:type="spellStart"/>
      <w:r>
        <w:t>cess</w:t>
      </w:r>
      <w:proofErr w:type="spellEnd"/>
      <w:r>
        <w:rPr>
          <w:spacing w:val="-10"/>
        </w:rPr>
        <w:t xml:space="preserve"> </w:t>
      </w:r>
      <w:r>
        <w:t>(</w:t>
      </w:r>
      <w:hyperlink w:anchor="_bookmark100" w:history="1">
        <w:r>
          <w:rPr>
            <w:color w:val="BF003F"/>
          </w:rPr>
          <w:t>Ide</w:t>
        </w:r>
        <w:r>
          <w:rPr>
            <w:color w:val="BF003F"/>
            <w:spacing w:val="-9"/>
          </w:rPr>
          <w:t xml:space="preserve"> </w:t>
        </w:r>
        <w:r>
          <w:rPr>
            <w:color w:val="BF003F"/>
          </w:rPr>
          <w:t>&amp;</w:t>
        </w:r>
        <w:r>
          <w:rPr>
            <w:color w:val="BF003F"/>
            <w:spacing w:val="-9"/>
          </w:rPr>
          <w:t xml:space="preserve"> </w:t>
        </w:r>
        <w:proofErr w:type="spellStart"/>
        <w:r>
          <w:rPr>
            <w:color w:val="BF003F"/>
          </w:rPr>
          <w:t>Suderman</w:t>
        </w:r>
        <w:proofErr w:type="spellEnd"/>
        <w:r>
          <w:rPr>
            <w:color w:val="BF003F"/>
            <w:spacing w:val="-9"/>
          </w:rPr>
          <w:t xml:space="preserve"> </w:t>
        </w:r>
        <w:r>
          <w:rPr>
            <w:color w:val="BF003F"/>
          </w:rPr>
          <w:t>2005</w:t>
        </w:r>
      </w:hyperlink>
      <w:r>
        <w:t>).</w:t>
      </w:r>
      <w:r>
        <w:rPr>
          <w:spacing w:val="12"/>
        </w:rPr>
        <w:t xml:space="preserve"> </w:t>
      </w:r>
      <w:r>
        <w:t>This</w:t>
      </w:r>
      <w:r>
        <w:rPr>
          <w:spacing w:val="-9"/>
        </w:rPr>
        <w:t xml:space="preserve"> </w:t>
      </w:r>
      <w:r>
        <w:t>study</w:t>
      </w:r>
      <w:r>
        <w:rPr>
          <w:spacing w:val="-10"/>
        </w:rPr>
        <w:t xml:space="preserve"> </w:t>
      </w:r>
      <w:r>
        <w:t>uses</w:t>
      </w:r>
      <w:r>
        <w:rPr>
          <w:spacing w:val="-9"/>
        </w:rPr>
        <w:t xml:space="preserve"> </w:t>
      </w:r>
      <w:r>
        <w:t>just</w:t>
      </w:r>
      <w:r>
        <w:rPr>
          <w:spacing w:val="-9"/>
        </w:rPr>
        <w:t xml:space="preserve"> </w:t>
      </w:r>
      <w:r>
        <w:t>the</w:t>
      </w:r>
      <w:r>
        <w:rPr>
          <w:spacing w:val="-9"/>
        </w:rPr>
        <w:t xml:space="preserve"> </w:t>
      </w:r>
      <w:r>
        <w:t>spoken</w:t>
      </w:r>
      <w:r>
        <w:rPr>
          <w:spacing w:val="-10"/>
        </w:rPr>
        <w:t xml:space="preserve"> </w:t>
      </w:r>
      <w:r>
        <w:t>portion</w:t>
      </w:r>
      <w:r>
        <w:rPr>
          <w:spacing w:val="-9"/>
        </w:rPr>
        <w:t xml:space="preserve"> </w:t>
      </w:r>
      <w:r>
        <w:t>of</w:t>
      </w:r>
      <w:r>
        <w:rPr>
          <w:spacing w:val="-9"/>
        </w:rPr>
        <w:t xml:space="preserve"> </w:t>
      </w:r>
      <w:r>
        <w:t>the</w:t>
      </w:r>
      <w:r>
        <w:rPr>
          <w:spacing w:val="-9"/>
        </w:rPr>
        <w:t xml:space="preserve"> </w:t>
      </w:r>
      <w:r>
        <w:t>corpus,</w:t>
      </w:r>
      <w:r>
        <w:rPr>
          <w:spacing w:val="-9"/>
        </w:rPr>
        <w:t xml:space="preserve"> </w:t>
      </w:r>
      <w:r>
        <w:t>consisting of</w:t>
      </w:r>
      <w:r>
        <w:rPr>
          <w:spacing w:val="-7"/>
        </w:rPr>
        <w:t xml:space="preserve"> </w:t>
      </w:r>
      <w:r>
        <w:t>approximately</w:t>
      </w:r>
      <w:r>
        <w:rPr>
          <w:spacing w:val="-7"/>
        </w:rPr>
        <w:t xml:space="preserve"> </w:t>
      </w:r>
      <w:r>
        <w:t>3.2</w:t>
      </w:r>
      <w:r>
        <w:rPr>
          <w:spacing w:val="-7"/>
        </w:rPr>
        <w:t xml:space="preserve"> </w:t>
      </w:r>
      <w:r>
        <w:t>million</w:t>
      </w:r>
      <w:r>
        <w:rPr>
          <w:spacing w:val="-7"/>
        </w:rPr>
        <w:t xml:space="preserve"> </w:t>
      </w:r>
      <w:r>
        <w:t>words,</w:t>
      </w:r>
      <w:r>
        <w:rPr>
          <w:spacing w:val="-7"/>
        </w:rPr>
        <w:t xml:space="preserve"> </w:t>
      </w:r>
      <w:r>
        <w:t>which</w:t>
      </w:r>
      <w:r>
        <w:rPr>
          <w:spacing w:val="-7"/>
        </w:rPr>
        <w:t xml:space="preserve"> </w:t>
      </w:r>
      <w:r>
        <w:t>is</w:t>
      </w:r>
      <w:r>
        <w:rPr>
          <w:spacing w:val="-7"/>
        </w:rPr>
        <w:t xml:space="preserve"> </w:t>
      </w:r>
      <w:r>
        <w:t>itself</w:t>
      </w:r>
      <w:r>
        <w:rPr>
          <w:spacing w:val="-7"/>
        </w:rPr>
        <w:t xml:space="preserve"> </w:t>
      </w:r>
      <w:r>
        <w:t>composed</w:t>
      </w:r>
      <w:r>
        <w:rPr>
          <w:spacing w:val="-7"/>
        </w:rPr>
        <w:t xml:space="preserve"> </w:t>
      </w:r>
      <w:r>
        <w:t>of</w:t>
      </w:r>
      <w:r>
        <w:rPr>
          <w:spacing w:val="-7"/>
        </w:rPr>
        <w:t xml:space="preserve"> </w:t>
      </w:r>
      <w:r>
        <w:t>two</w:t>
      </w:r>
      <w:r>
        <w:rPr>
          <w:spacing w:val="-7"/>
        </w:rPr>
        <w:t xml:space="preserve"> </w:t>
      </w:r>
      <w:r>
        <w:t>distinct</w:t>
      </w:r>
      <w:r>
        <w:rPr>
          <w:spacing w:val="-7"/>
        </w:rPr>
        <w:t xml:space="preserve"> </w:t>
      </w:r>
      <w:proofErr w:type="spellStart"/>
      <w:r>
        <w:t>subcorpora</w:t>
      </w:r>
      <w:proofErr w:type="spellEnd"/>
      <w:r>
        <w:t xml:space="preserve">—the </w:t>
      </w:r>
      <w:hyperlink r:id="rId24">
        <w:r>
          <w:rPr>
            <w:color w:val="0000FF"/>
          </w:rPr>
          <w:t xml:space="preserve">Charlotte Narrative &amp; Conversation Collection </w:t>
        </w:r>
      </w:hyperlink>
      <w:r>
        <w:t xml:space="preserve">(or simply “the Charlotte corpus”) and the </w:t>
      </w:r>
      <w:hyperlink r:id="rId25">
        <w:r>
          <w:rPr>
            <w:color w:val="0000FF"/>
          </w:rPr>
          <w:t>Switchboard</w:t>
        </w:r>
        <w:r>
          <w:rPr>
            <w:color w:val="0000FF"/>
            <w:spacing w:val="-2"/>
          </w:rPr>
          <w:t xml:space="preserve"> </w:t>
        </w:r>
        <w:r>
          <w:rPr>
            <w:color w:val="0000FF"/>
          </w:rPr>
          <w:t>Corpus</w:t>
        </w:r>
      </w:hyperlink>
      <w:r>
        <w:t>.</w:t>
      </w:r>
    </w:p>
    <w:p w14:paraId="0A274DEE" w14:textId="489AD8AE" w:rsidR="00792629" w:rsidRDefault="00742DA9">
      <w:pPr>
        <w:pStyle w:val="BodyText"/>
        <w:spacing w:line="420" w:lineRule="auto"/>
        <w:ind w:left="120" w:right="381" w:firstLine="358"/>
        <w:jc w:val="both"/>
      </w:pPr>
      <w:r>
        <w:rPr>
          <w:noProof/>
        </w:rPr>
        <mc:AlternateContent>
          <mc:Choice Requires="wps">
            <w:drawing>
              <wp:anchor distT="0" distB="0" distL="114300" distR="114300" simplePos="0" relativeHeight="15738368" behindDoc="0" locked="0" layoutInCell="1" allowOverlap="1" wp14:anchorId="436BF4DB" wp14:editId="34D0C824">
                <wp:simplePos x="0" y="0"/>
                <wp:positionH relativeFrom="page">
                  <wp:posOffset>6923405</wp:posOffset>
                </wp:positionH>
                <wp:positionV relativeFrom="paragraph">
                  <wp:posOffset>475615</wp:posOffset>
                </wp:positionV>
                <wp:extent cx="0" cy="0"/>
                <wp:effectExtent l="0" t="0" r="0" b="0"/>
                <wp:wrapNone/>
                <wp:docPr id="30"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ADB13" id="Line 15" o:spid="_x0000_s1026" style="position:absolute;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5.15pt,37.45pt" to="545.1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" strokeweight="1.75731mm">
                <w10:wrap anchorx="page"/>
              </v:line>
            </w:pict>
          </mc:Fallback>
        </mc:AlternateContent>
      </w:r>
      <w:r w:rsidR="00ED58F8">
        <w:t>Nuuchahnulth (formerly referred to in the literature as Nootka) is a Wakashan language presently</w:t>
      </w:r>
      <w:r w:rsidR="00ED58F8">
        <w:rPr>
          <w:spacing w:val="-25"/>
        </w:rPr>
        <w:t xml:space="preserve"> </w:t>
      </w:r>
      <w:r w:rsidR="00ED58F8">
        <w:t>spoken</w:t>
      </w:r>
      <w:r w:rsidR="00ED58F8">
        <w:rPr>
          <w:spacing w:val="-24"/>
        </w:rPr>
        <w:t xml:space="preserve"> </w:t>
      </w:r>
      <w:r w:rsidR="00ED58F8">
        <w:t>by</w:t>
      </w:r>
      <w:r w:rsidR="00ED58F8">
        <w:rPr>
          <w:spacing w:val="-24"/>
        </w:rPr>
        <w:t xml:space="preserve"> </w:t>
      </w:r>
      <w:r w:rsidR="00ED58F8">
        <w:t>a</w:t>
      </w:r>
      <w:r w:rsidR="00ED58F8">
        <w:rPr>
          <w:spacing w:val="-24"/>
        </w:rPr>
        <w:t xml:space="preserve"> </w:t>
      </w:r>
      <w:r w:rsidR="00ED58F8">
        <w:t>hundred</w:t>
      </w:r>
      <w:r w:rsidR="00ED58F8">
        <w:rPr>
          <w:spacing w:val="-25"/>
        </w:rPr>
        <w:t xml:space="preserve"> </w:t>
      </w:r>
      <w:r w:rsidR="00ED58F8">
        <w:t>or</w:t>
      </w:r>
      <w:r w:rsidR="00ED58F8">
        <w:rPr>
          <w:spacing w:val="-24"/>
        </w:rPr>
        <w:t xml:space="preserve"> </w:t>
      </w:r>
      <w:r w:rsidR="00ED58F8">
        <w:t>so</w:t>
      </w:r>
      <w:r w:rsidR="00ED58F8">
        <w:rPr>
          <w:spacing w:val="-25"/>
        </w:rPr>
        <w:t xml:space="preserve"> </w:t>
      </w:r>
      <w:r w:rsidR="00ED58F8">
        <w:t>people</w:t>
      </w:r>
      <w:r w:rsidR="00ED58F8">
        <w:rPr>
          <w:spacing w:val="-24"/>
        </w:rPr>
        <w:t xml:space="preserve"> </w:t>
      </w:r>
      <w:r w:rsidR="00ED58F8">
        <w:t>on</w:t>
      </w:r>
      <w:r w:rsidR="00ED58F8">
        <w:rPr>
          <w:spacing w:val="-25"/>
        </w:rPr>
        <w:t xml:space="preserve"> </w:t>
      </w:r>
      <w:r w:rsidR="00ED58F8">
        <w:t>and</w:t>
      </w:r>
      <w:r w:rsidR="00ED58F8">
        <w:rPr>
          <w:spacing w:val="-23"/>
        </w:rPr>
        <w:t xml:space="preserve"> </w:t>
      </w:r>
      <w:r w:rsidR="00ED58F8">
        <w:t>around</w:t>
      </w:r>
      <w:r w:rsidR="00ED58F8">
        <w:rPr>
          <w:spacing w:val="-25"/>
        </w:rPr>
        <w:t xml:space="preserve"> </w:t>
      </w:r>
      <w:r w:rsidR="00ED58F8">
        <w:t>Vancouver</w:t>
      </w:r>
      <w:r w:rsidR="00ED58F8">
        <w:rPr>
          <w:spacing w:val="-24"/>
        </w:rPr>
        <w:t xml:space="preserve"> </w:t>
      </w:r>
      <w:r w:rsidR="00ED58F8">
        <w:t>Island,</w:t>
      </w:r>
      <w:r w:rsidR="00ED58F8">
        <w:rPr>
          <w:spacing w:val="-21"/>
        </w:rPr>
        <w:t xml:space="preserve"> </w:t>
      </w:r>
      <w:r w:rsidR="00ED58F8">
        <w:t>British</w:t>
      </w:r>
      <w:r w:rsidR="00ED58F8">
        <w:rPr>
          <w:spacing w:val="-25"/>
        </w:rPr>
        <w:t xml:space="preserve"> </w:t>
      </w:r>
      <w:r w:rsidR="00ED58F8">
        <w:t>Columbia, in the Pacific Northwest. Nuuchahnulth, together with the other members of the Wakashan family</w:t>
      </w:r>
      <w:r w:rsidR="00ED58F8">
        <w:rPr>
          <w:spacing w:val="-14"/>
        </w:rPr>
        <w:t xml:space="preserve"> </w:t>
      </w:r>
      <w:r w:rsidR="00ED58F8">
        <w:t>(especially</w:t>
      </w:r>
      <w:r w:rsidR="00ED58F8">
        <w:rPr>
          <w:spacing w:val="-13"/>
        </w:rPr>
        <w:t xml:space="preserve"> </w:t>
      </w:r>
      <w:r w:rsidR="00ED58F8">
        <w:t>Makah</w:t>
      </w:r>
      <w:r w:rsidR="00ED58F8">
        <w:rPr>
          <w:spacing w:val="-13"/>
        </w:rPr>
        <w:t xml:space="preserve"> </w:t>
      </w:r>
      <w:r w:rsidR="00ED58F8">
        <w:t>and</w:t>
      </w:r>
      <w:r w:rsidR="00ED58F8">
        <w:rPr>
          <w:spacing w:val="-13"/>
        </w:rPr>
        <w:t xml:space="preserve"> </w:t>
      </w:r>
      <w:proofErr w:type="spellStart"/>
      <w:r w:rsidR="00ED58F8">
        <w:t>Kwakʼwala</w:t>
      </w:r>
      <w:proofErr w:type="spellEnd"/>
      <w:r w:rsidR="00ED58F8">
        <w:rPr>
          <w:spacing w:val="-13"/>
        </w:rPr>
        <w:t xml:space="preserve"> </w:t>
      </w:r>
      <w:r w:rsidR="00ED58F8">
        <w:t>/</w:t>
      </w:r>
      <w:r w:rsidR="00ED58F8">
        <w:rPr>
          <w:spacing w:val="-14"/>
        </w:rPr>
        <w:t xml:space="preserve"> </w:t>
      </w:r>
      <w:r w:rsidR="00ED58F8">
        <w:t>Kwakiutl)</w:t>
      </w:r>
      <w:r w:rsidR="00ED58F8">
        <w:rPr>
          <w:spacing w:val="-13"/>
        </w:rPr>
        <w:t xml:space="preserve"> </w:t>
      </w:r>
      <w:r w:rsidR="00ED58F8">
        <w:t>is</w:t>
      </w:r>
      <w:r w:rsidR="00ED58F8">
        <w:rPr>
          <w:spacing w:val="-14"/>
        </w:rPr>
        <w:t xml:space="preserve"> </w:t>
      </w:r>
      <w:r w:rsidR="00ED58F8">
        <w:t>one</w:t>
      </w:r>
      <w:r w:rsidR="00ED58F8">
        <w:rPr>
          <w:spacing w:val="-13"/>
        </w:rPr>
        <w:t xml:space="preserve"> </w:t>
      </w:r>
      <w:r w:rsidR="00ED58F8">
        <w:t>of</w:t>
      </w:r>
      <w:r w:rsidR="00ED58F8">
        <w:rPr>
          <w:spacing w:val="-14"/>
        </w:rPr>
        <w:t xml:space="preserve"> </w:t>
      </w:r>
      <w:r w:rsidR="00ED58F8">
        <w:t>the</w:t>
      </w:r>
      <w:r w:rsidR="00ED58F8">
        <w:rPr>
          <w:spacing w:val="-13"/>
        </w:rPr>
        <w:t xml:space="preserve"> </w:t>
      </w:r>
      <w:r w:rsidR="00ED58F8">
        <w:t>widely</w:t>
      </w:r>
      <w:r w:rsidR="00ED58F8">
        <w:rPr>
          <w:spacing w:val="-13"/>
        </w:rPr>
        <w:t xml:space="preserve"> </w:t>
      </w:r>
      <w:r w:rsidR="00ED58F8">
        <w:t>discussed</w:t>
      </w:r>
      <w:r w:rsidR="00ED58F8">
        <w:rPr>
          <w:spacing w:val="-14"/>
        </w:rPr>
        <w:t xml:space="preserve"> </w:t>
      </w:r>
      <w:r w:rsidR="00ED58F8">
        <w:t>languages in the literature on lexical flexibility (</w:t>
      </w:r>
      <w:hyperlink w:anchor="_bookmark138" w:history="1">
        <w:r w:rsidR="00ED58F8">
          <w:rPr>
            <w:color w:val="BF003F"/>
          </w:rPr>
          <w:t>Swadesh 1939</w:t>
        </w:r>
      </w:hyperlink>
      <w:r w:rsidR="00ED58F8">
        <w:t xml:space="preserve">; </w:t>
      </w:r>
      <w:hyperlink w:anchor="_bookmark101" w:history="1">
        <w:r w:rsidR="00ED58F8">
          <w:rPr>
            <w:color w:val="BF003F"/>
          </w:rPr>
          <w:t xml:space="preserve">Jacobsen, </w:t>
        </w:r>
        <w:r w:rsidR="00ED58F8">
          <w:rPr>
            <w:color w:val="BF003F"/>
            <w:spacing w:val="-5"/>
          </w:rPr>
          <w:t xml:space="preserve">Jr. </w:t>
        </w:r>
        <w:r w:rsidR="00ED58F8">
          <w:rPr>
            <w:color w:val="BF003F"/>
          </w:rPr>
          <w:t>1979</w:t>
        </w:r>
      </w:hyperlink>
      <w:r w:rsidR="00ED58F8">
        <w:t xml:space="preserve">; </w:t>
      </w:r>
      <w:hyperlink w:anchor="_bookmark50" w:history="1">
        <w:r w:rsidR="00ED58F8">
          <w:rPr>
            <w:color w:val="BF003F"/>
          </w:rPr>
          <w:t>Braithwaite 2015</w:t>
        </w:r>
      </w:hyperlink>
      <w:r w:rsidR="00ED58F8">
        <w:t>). This</w:t>
      </w:r>
      <w:r w:rsidR="00ED58F8">
        <w:rPr>
          <w:spacing w:val="-4"/>
        </w:rPr>
        <w:t xml:space="preserve"> </w:t>
      </w:r>
      <w:r w:rsidR="00ED58F8">
        <w:t>is</w:t>
      </w:r>
      <w:r w:rsidR="00ED58F8">
        <w:rPr>
          <w:spacing w:val="-3"/>
        </w:rPr>
        <w:t xml:space="preserve"> </w:t>
      </w:r>
      <w:r w:rsidR="00ED58F8">
        <w:t>due</w:t>
      </w:r>
      <w:r w:rsidR="00ED58F8">
        <w:rPr>
          <w:spacing w:val="-4"/>
        </w:rPr>
        <w:t xml:space="preserve"> </w:t>
      </w:r>
      <w:r w:rsidR="00ED58F8">
        <w:t>largely</w:t>
      </w:r>
      <w:r w:rsidR="00ED58F8">
        <w:rPr>
          <w:spacing w:val="-3"/>
        </w:rPr>
        <w:t xml:space="preserve"> </w:t>
      </w:r>
      <w:r w:rsidR="00ED58F8">
        <w:t>to</w:t>
      </w:r>
      <w:r w:rsidR="00ED58F8">
        <w:rPr>
          <w:spacing w:val="-4"/>
        </w:rPr>
        <w:t xml:space="preserve"> </w:t>
      </w:r>
      <w:r w:rsidR="00ED58F8">
        <w:t>the</w:t>
      </w:r>
      <w:r w:rsidR="00ED58F8">
        <w:rPr>
          <w:spacing w:val="-3"/>
        </w:rPr>
        <w:t xml:space="preserve"> </w:t>
      </w:r>
      <w:r w:rsidR="00ED58F8">
        <w:t>following</w:t>
      </w:r>
      <w:r w:rsidR="00ED58F8">
        <w:rPr>
          <w:spacing w:val="-4"/>
        </w:rPr>
        <w:t xml:space="preserve"> </w:t>
      </w:r>
      <w:r w:rsidR="00ED58F8">
        <w:t>examples</w:t>
      </w:r>
      <w:r w:rsidR="00ED58F8">
        <w:rPr>
          <w:spacing w:val="-3"/>
        </w:rPr>
        <w:t xml:space="preserve"> </w:t>
      </w:r>
      <w:r w:rsidR="00ED58F8">
        <w:t>of</w:t>
      </w:r>
      <w:r w:rsidR="00ED58F8">
        <w:rPr>
          <w:spacing w:val="-4"/>
        </w:rPr>
        <w:t xml:space="preserve"> </w:t>
      </w:r>
      <w:r w:rsidR="00ED58F8">
        <w:t>flexible</w:t>
      </w:r>
      <w:r w:rsidR="00ED58F8">
        <w:rPr>
          <w:spacing w:val="-3"/>
        </w:rPr>
        <w:t xml:space="preserve"> </w:t>
      </w:r>
      <w:r w:rsidR="00ED58F8">
        <w:t>words</w:t>
      </w:r>
      <w:r w:rsidR="00ED58F8">
        <w:rPr>
          <w:spacing w:val="-4"/>
        </w:rPr>
        <w:t xml:space="preserve"> </w:t>
      </w:r>
      <w:r w:rsidR="00ED58F8">
        <w:t>from</w:t>
      </w:r>
      <w:r w:rsidR="00ED58F8">
        <w:rPr>
          <w:spacing w:val="-6"/>
        </w:rPr>
        <w:t xml:space="preserve"> </w:t>
      </w:r>
      <w:hyperlink w:anchor="_bookmark138" w:history="1">
        <w:r w:rsidR="00ED58F8">
          <w:rPr>
            <w:color w:val="BF003F"/>
          </w:rPr>
          <w:t>Swadesh</w:t>
        </w:r>
        <w:r w:rsidR="00ED58F8">
          <w:rPr>
            <w:color w:val="BF003F"/>
            <w:spacing w:val="-3"/>
          </w:rPr>
          <w:t xml:space="preserve"> </w:t>
        </w:r>
        <w:r w:rsidR="00ED58F8">
          <w:rPr>
            <w:color w:val="BF003F"/>
          </w:rPr>
          <w:t>(1939)</w:t>
        </w:r>
      </w:hyperlink>
      <w:r w:rsidR="00ED58F8">
        <w:t>.</w:t>
      </w:r>
    </w:p>
    <w:p w14:paraId="20E5524B" w14:textId="77777777" w:rsidR="00792629" w:rsidRDefault="00ED58F8">
      <w:pPr>
        <w:pStyle w:val="BodyText"/>
        <w:spacing w:line="269" w:lineRule="exact"/>
        <w:ind w:left="478"/>
        <w:jc w:val="both"/>
      </w:pPr>
      <w:r>
        <w:rPr>
          <w:u w:val="single"/>
        </w:rPr>
        <w:t>Nuuchahnulth (Wakashan &gt; Southern Wakashan)</w:t>
      </w:r>
    </w:p>
    <w:p w14:paraId="1892CEE1" w14:textId="77777777" w:rsidR="00792629" w:rsidRDefault="00792629">
      <w:pPr>
        <w:pStyle w:val="BodyText"/>
        <w:spacing w:before="9"/>
        <w:rPr>
          <w:sz w:val="18"/>
        </w:rPr>
      </w:pPr>
    </w:p>
    <w:p w14:paraId="53175A17" w14:textId="77777777" w:rsidR="00792629" w:rsidRDefault="00792629">
      <w:pPr>
        <w:rPr>
          <w:sz w:val="18"/>
        </w:rPr>
        <w:sectPr w:rsidR="00792629">
          <w:pgSz w:w="12240" w:h="15840"/>
          <w:pgMar w:top="1380" w:right="1000" w:bottom="1040" w:left="1680" w:header="0" w:footer="856" w:gutter="0"/>
          <w:cols w:space="720"/>
        </w:sectPr>
      </w:pPr>
    </w:p>
    <w:p w14:paraId="41E801B7" w14:textId="77777777" w:rsidR="00792629" w:rsidRDefault="00ED58F8">
      <w:pPr>
        <w:pStyle w:val="ListParagraph"/>
        <w:numPr>
          <w:ilvl w:val="0"/>
          <w:numId w:val="2"/>
        </w:numPr>
        <w:tabs>
          <w:tab w:val="left" w:pos="895"/>
          <w:tab w:val="left" w:pos="896"/>
        </w:tabs>
        <w:spacing w:before="99"/>
        <w:ind w:hanging="554"/>
        <w:rPr>
          <w:sz w:val="24"/>
        </w:rPr>
      </w:pPr>
      <w:r>
        <w:rPr>
          <w:sz w:val="24"/>
        </w:rPr>
        <w:t>a.</w:t>
      </w:r>
      <w:r>
        <w:rPr>
          <w:spacing w:val="31"/>
          <w:sz w:val="24"/>
        </w:rPr>
        <w:t xml:space="preserve"> </w:t>
      </w:r>
      <w:proofErr w:type="spellStart"/>
      <w:r>
        <w:rPr>
          <w:sz w:val="24"/>
        </w:rPr>
        <w:t>qo·ʔas‑ma</w:t>
      </w:r>
      <w:proofErr w:type="spellEnd"/>
    </w:p>
    <w:p w14:paraId="7C96AFC1" w14:textId="77777777" w:rsidR="00792629" w:rsidRDefault="00ED58F8">
      <w:pPr>
        <w:pStyle w:val="BodyText"/>
        <w:spacing w:before="16"/>
        <w:ind w:left="1210"/>
      </w:pPr>
      <w:r>
        <w:t>man‑3sg.ind</w:t>
      </w:r>
    </w:p>
    <w:p w14:paraId="3BE17CFE" w14:textId="77777777" w:rsidR="00792629" w:rsidRDefault="00ED58F8">
      <w:pPr>
        <w:pStyle w:val="BodyText"/>
        <w:spacing w:before="99" w:line="254" w:lineRule="auto"/>
        <w:ind w:left="257" w:right="5861"/>
      </w:pPr>
      <w:r>
        <w:br w:type="column"/>
      </w:r>
      <w:proofErr w:type="spellStart"/>
      <w:r>
        <w:rPr>
          <w:w w:val="105"/>
        </w:rPr>
        <w:t>ʔi·ḥ‑ʔi</w:t>
      </w:r>
      <w:proofErr w:type="spellEnd"/>
      <w:r>
        <w:rPr>
          <w:w w:val="105"/>
        </w:rPr>
        <w:t xml:space="preserve"> large‑def</w:t>
      </w:r>
    </w:p>
    <w:p w14:paraId="5484FC1B" w14:textId="77777777" w:rsidR="00792629" w:rsidRDefault="00792629">
      <w:pPr>
        <w:spacing w:line="254" w:lineRule="auto"/>
        <w:sectPr w:rsidR="00792629">
          <w:type w:val="continuous"/>
          <w:pgSz w:w="12240" w:h="15840"/>
          <w:pgMar w:top="1300" w:right="1000" w:bottom="280" w:left="1680" w:header="720" w:footer="720" w:gutter="0"/>
          <w:cols w:num="2" w:space="720" w:equalWidth="0">
            <w:col w:w="2465" w:space="40"/>
            <w:col w:w="7055"/>
          </w:cols>
        </w:sectPr>
      </w:pPr>
    </w:p>
    <w:p w14:paraId="0CC87DDD" w14:textId="77777777" w:rsidR="00792629" w:rsidRDefault="00ED58F8">
      <w:pPr>
        <w:tabs>
          <w:tab w:val="left" w:pos="7571"/>
        </w:tabs>
        <w:spacing w:before="12"/>
        <w:ind w:left="1210"/>
        <w:rPr>
          <w:sz w:val="20"/>
        </w:rPr>
      </w:pPr>
      <w:r>
        <w:rPr>
          <w:sz w:val="24"/>
        </w:rPr>
        <w:t>‘The large one is</w:t>
      </w:r>
      <w:r>
        <w:rPr>
          <w:spacing w:val="-20"/>
          <w:sz w:val="24"/>
        </w:rPr>
        <w:t xml:space="preserve"> </w:t>
      </w:r>
      <w:r>
        <w:rPr>
          <w:sz w:val="24"/>
        </w:rPr>
        <w:t>a</w:t>
      </w:r>
      <w:r>
        <w:rPr>
          <w:spacing w:val="-4"/>
          <w:sz w:val="24"/>
        </w:rPr>
        <w:t xml:space="preserve"> </w:t>
      </w:r>
      <w:r>
        <w:rPr>
          <w:spacing w:val="-6"/>
          <w:sz w:val="24"/>
        </w:rPr>
        <w:t>man.’</w:t>
      </w:r>
      <w:r>
        <w:rPr>
          <w:spacing w:val="-6"/>
          <w:sz w:val="24"/>
        </w:rPr>
        <w:tab/>
      </w:r>
      <w:r>
        <w:rPr>
          <w:sz w:val="20"/>
        </w:rPr>
        <w:t>(</w:t>
      </w:r>
      <w:hyperlink w:anchor="_bookmark138" w:history="1">
        <w:r>
          <w:rPr>
            <w:color w:val="BF003F"/>
            <w:sz w:val="20"/>
          </w:rPr>
          <w:t>Swadesh 1939</w:t>
        </w:r>
      </w:hyperlink>
      <w:r>
        <w:rPr>
          <w:sz w:val="20"/>
        </w:rPr>
        <w:t>:</w:t>
      </w:r>
      <w:r>
        <w:rPr>
          <w:spacing w:val="13"/>
          <w:sz w:val="20"/>
        </w:rPr>
        <w:t xml:space="preserve"> </w:t>
      </w:r>
      <w:r>
        <w:rPr>
          <w:sz w:val="20"/>
        </w:rPr>
        <w:t>78)</w:t>
      </w:r>
    </w:p>
    <w:p w14:paraId="029149E7" w14:textId="77777777" w:rsidR="00792629" w:rsidRDefault="00792629">
      <w:pPr>
        <w:rPr>
          <w:sz w:val="20"/>
        </w:rPr>
        <w:sectPr w:rsidR="00792629">
          <w:type w:val="continuous"/>
          <w:pgSz w:w="12240" w:h="15840"/>
          <w:pgMar w:top="1300" w:right="1000" w:bottom="280" w:left="1680" w:header="720" w:footer="720" w:gutter="0"/>
          <w:cols w:space="720"/>
        </w:sectPr>
      </w:pPr>
    </w:p>
    <w:p w14:paraId="1ACCC264" w14:textId="77777777" w:rsidR="00792629" w:rsidRDefault="00ED58F8">
      <w:pPr>
        <w:pStyle w:val="BodyText"/>
        <w:spacing w:before="84"/>
        <w:ind w:left="891"/>
      </w:pPr>
      <w:bookmarkStart w:id="50" w:name="_bookmark33"/>
      <w:bookmarkEnd w:id="50"/>
      <w:r>
        <w:lastRenderedPageBreak/>
        <w:t xml:space="preserve">b. </w:t>
      </w:r>
      <w:proofErr w:type="spellStart"/>
      <w:r>
        <w:t>ʔi·ḥ‑ma</w:t>
      </w:r>
      <w:proofErr w:type="spellEnd"/>
    </w:p>
    <w:p w14:paraId="3C4A34E5" w14:textId="77777777" w:rsidR="00792629" w:rsidRDefault="00ED58F8">
      <w:pPr>
        <w:pStyle w:val="BodyText"/>
        <w:spacing w:before="16"/>
        <w:ind w:left="1210"/>
      </w:pPr>
      <w:r>
        <w:t>large‑3sg.ind</w:t>
      </w:r>
    </w:p>
    <w:p w14:paraId="05DC1960" w14:textId="77777777" w:rsidR="00792629" w:rsidRDefault="00ED58F8">
      <w:pPr>
        <w:pStyle w:val="BodyText"/>
        <w:spacing w:before="84" w:line="254" w:lineRule="auto"/>
        <w:ind w:left="257" w:right="5864"/>
      </w:pPr>
      <w:r>
        <w:br w:type="column"/>
      </w:r>
      <w:proofErr w:type="spellStart"/>
      <w:r>
        <w:t>ʔo·ʔas‑ʔi</w:t>
      </w:r>
      <w:proofErr w:type="spellEnd"/>
      <w:r>
        <w:t xml:space="preserve"> </w:t>
      </w:r>
      <w:r>
        <w:rPr>
          <w:w w:val="105"/>
        </w:rPr>
        <w:t>man‑def</w:t>
      </w:r>
    </w:p>
    <w:p w14:paraId="67C625BB" w14:textId="77777777" w:rsidR="00792629" w:rsidRDefault="00792629">
      <w:pPr>
        <w:spacing w:line="254" w:lineRule="auto"/>
        <w:sectPr w:rsidR="00792629">
          <w:pgSz w:w="12240" w:h="15840"/>
          <w:pgMar w:top="1380" w:right="1000" w:bottom="1040" w:left="1680" w:header="0" w:footer="856" w:gutter="0"/>
          <w:cols w:num="2" w:space="720" w:equalWidth="0">
            <w:col w:w="2525" w:space="40"/>
            <w:col w:w="6995"/>
          </w:cols>
        </w:sectPr>
      </w:pPr>
    </w:p>
    <w:p w14:paraId="37A25711" w14:textId="77777777" w:rsidR="00792629" w:rsidRDefault="00ED58F8">
      <w:pPr>
        <w:tabs>
          <w:tab w:val="left" w:pos="7571"/>
        </w:tabs>
        <w:spacing w:before="11"/>
        <w:ind w:left="1210"/>
        <w:rPr>
          <w:sz w:val="20"/>
        </w:rPr>
      </w:pPr>
      <w:r>
        <w:rPr>
          <w:sz w:val="24"/>
        </w:rPr>
        <w:t>‘The man</w:t>
      </w:r>
      <w:r>
        <w:rPr>
          <w:spacing w:val="-11"/>
          <w:sz w:val="24"/>
        </w:rPr>
        <w:t xml:space="preserve"> </w:t>
      </w:r>
      <w:r>
        <w:rPr>
          <w:sz w:val="24"/>
        </w:rPr>
        <w:t>is</w:t>
      </w:r>
      <w:r>
        <w:rPr>
          <w:spacing w:val="-6"/>
          <w:sz w:val="24"/>
        </w:rPr>
        <w:t xml:space="preserve"> </w:t>
      </w:r>
      <w:r>
        <w:rPr>
          <w:spacing w:val="-5"/>
          <w:sz w:val="24"/>
        </w:rPr>
        <w:t>large.’</w:t>
      </w:r>
      <w:r>
        <w:rPr>
          <w:spacing w:val="-5"/>
          <w:sz w:val="24"/>
        </w:rPr>
        <w:tab/>
      </w:r>
      <w:r>
        <w:rPr>
          <w:sz w:val="20"/>
        </w:rPr>
        <w:t>(</w:t>
      </w:r>
      <w:hyperlink w:anchor="_bookmark138" w:history="1">
        <w:r>
          <w:rPr>
            <w:color w:val="BF003F"/>
            <w:sz w:val="20"/>
          </w:rPr>
          <w:t>Swadesh 1939</w:t>
        </w:r>
      </w:hyperlink>
      <w:r>
        <w:rPr>
          <w:sz w:val="20"/>
        </w:rPr>
        <w:t>:</w:t>
      </w:r>
      <w:r>
        <w:rPr>
          <w:spacing w:val="14"/>
          <w:sz w:val="20"/>
        </w:rPr>
        <w:t xml:space="preserve"> </w:t>
      </w:r>
      <w:r>
        <w:rPr>
          <w:sz w:val="20"/>
        </w:rPr>
        <w:t>78)</w:t>
      </w:r>
    </w:p>
    <w:p w14:paraId="69F302BC" w14:textId="77777777" w:rsidR="00792629" w:rsidRDefault="00792629">
      <w:pPr>
        <w:pStyle w:val="BodyText"/>
        <w:spacing w:before="4"/>
        <w:rPr>
          <w:sz w:val="15"/>
        </w:rPr>
      </w:pPr>
    </w:p>
    <w:p w14:paraId="2ABCE527" w14:textId="77777777" w:rsidR="00792629" w:rsidRDefault="00792629">
      <w:pPr>
        <w:rPr>
          <w:sz w:val="15"/>
        </w:rPr>
        <w:sectPr w:rsidR="00792629">
          <w:type w:val="continuous"/>
          <w:pgSz w:w="12240" w:h="15840"/>
          <w:pgMar w:top="1300" w:right="1000" w:bottom="280" w:left="1680" w:header="720" w:footer="720" w:gutter="0"/>
          <w:cols w:space="720"/>
        </w:sectPr>
      </w:pPr>
    </w:p>
    <w:p w14:paraId="2BAFD080" w14:textId="77777777" w:rsidR="00792629" w:rsidRDefault="00ED58F8">
      <w:pPr>
        <w:pStyle w:val="ListParagraph"/>
        <w:numPr>
          <w:ilvl w:val="0"/>
          <w:numId w:val="2"/>
        </w:numPr>
        <w:tabs>
          <w:tab w:val="left" w:pos="895"/>
          <w:tab w:val="left" w:pos="896"/>
        </w:tabs>
        <w:spacing w:before="100"/>
        <w:ind w:hanging="554"/>
        <w:rPr>
          <w:sz w:val="24"/>
        </w:rPr>
      </w:pPr>
      <w:r>
        <w:rPr>
          <w:sz w:val="24"/>
        </w:rPr>
        <w:t>a.</w:t>
      </w:r>
      <w:r>
        <w:rPr>
          <w:spacing w:val="30"/>
          <w:sz w:val="24"/>
        </w:rPr>
        <w:t xml:space="preserve"> </w:t>
      </w:r>
      <w:proofErr w:type="spellStart"/>
      <w:r>
        <w:rPr>
          <w:sz w:val="24"/>
        </w:rPr>
        <w:t>mamo·k‑ma</w:t>
      </w:r>
      <w:proofErr w:type="spellEnd"/>
    </w:p>
    <w:p w14:paraId="12DE9558" w14:textId="77777777" w:rsidR="00792629" w:rsidRDefault="00ED58F8">
      <w:pPr>
        <w:pStyle w:val="BodyText"/>
        <w:spacing w:before="15"/>
        <w:ind w:left="1210"/>
      </w:pPr>
      <w:r>
        <w:t>work‑3sg.ind</w:t>
      </w:r>
    </w:p>
    <w:p w14:paraId="00141874" w14:textId="77777777" w:rsidR="00792629" w:rsidRDefault="00ED58F8">
      <w:pPr>
        <w:pStyle w:val="BodyText"/>
        <w:spacing w:before="100" w:line="254" w:lineRule="auto"/>
        <w:ind w:left="258" w:right="5842"/>
      </w:pPr>
      <w:r>
        <w:br w:type="column"/>
      </w:r>
      <w:proofErr w:type="spellStart"/>
      <w:r>
        <w:t>ʔo·ʔas‑ʔi</w:t>
      </w:r>
      <w:proofErr w:type="spellEnd"/>
      <w:r>
        <w:t xml:space="preserve"> </w:t>
      </w:r>
      <w:r>
        <w:rPr>
          <w:w w:val="105"/>
        </w:rPr>
        <w:t>man‑def</w:t>
      </w:r>
    </w:p>
    <w:p w14:paraId="1DFAD88F" w14:textId="77777777" w:rsidR="00792629" w:rsidRDefault="00792629">
      <w:pPr>
        <w:spacing w:line="254" w:lineRule="auto"/>
        <w:sectPr w:rsidR="00792629">
          <w:type w:val="continuous"/>
          <w:pgSz w:w="12240" w:h="15840"/>
          <w:pgMar w:top="1300" w:right="1000" w:bottom="280" w:left="1680" w:header="720" w:footer="720" w:gutter="0"/>
          <w:cols w:num="2" w:space="720" w:equalWidth="0">
            <w:col w:w="2546" w:space="40"/>
            <w:col w:w="6974"/>
          </w:cols>
        </w:sectPr>
      </w:pPr>
    </w:p>
    <w:p w14:paraId="3B52A531" w14:textId="77777777" w:rsidR="00792629" w:rsidRDefault="00ED58F8">
      <w:pPr>
        <w:tabs>
          <w:tab w:val="left" w:pos="7571"/>
        </w:tabs>
        <w:spacing w:before="11"/>
        <w:ind w:left="1210"/>
        <w:rPr>
          <w:sz w:val="20"/>
        </w:rPr>
      </w:pPr>
      <w:r>
        <w:rPr>
          <w:sz w:val="24"/>
        </w:rPr>
        <w:t>‘The man</w:t>
      </w:r>
      <w:r>
        <w:rPr>
          <w:spacing w:val="-12"/>
          <w:sz w:val="24"/>
        </w:rPr>
        <w:t xml:space="preserve"> </w:t>
      </w:r>
      <w:r>
        <w:rPr>
          <w:sz w:val="24"/>
        </w:rPr>
        <w:t>is</w:t>
      </w:r>
      <w:r>
        <w:rPr>
          <w:spacing w:val="-5"/>
          <w:sz w:val="24"/>
        </w:rPr>
        <w:t xml:space="preserve"> </w:t>
      </w:r>
      <w:r>
        <w:rPr>
          <w:spacing w:val="-4"/>
          <w:sz w:val="24"/>
        </w:rPr>
        <w:t>working.’</w:t>
      </w:r>
      <w:r>
        <w:rPr>
          <w:spacing w:val="-4"/>
          <w:sz w:val="24"/>
        </w:rPr>
        <w:tab/>
      </w:r>
      <w:r>
        <w:rPr>
          <w:sz w:val="20"/>
        </w:rPr>
        <w:t>(</w:t>
      </w:r>
      <w:hyperlink w:anchor="_bookmark138" w:history="1">
        <w:r>
          <w:rPr>
            <w:color w:val="BF003F"/>
            <w:sz w:val="20"/>
          </w:rPr>
          <w:t>Swadesh 1939</w:t>
        </w:r>
      </w:hyperlink>
      <w:r>
        <w:rPr>
          <w:sz w:val="20"/>
        </w:rPr>
        <w:t>:</w:t>
      </w:r>
      <w:r>
        <w:rPr>
          <w:spacing w:val="14"/>
          <w:sz w:val="20"/>
        </w:rPr>
        <w:t xml:space="preserve"> </w:t>
      </w:r>
      <w:r>
        <w:rPr>
          <w:sz w:val="20"/>
        </w:rPr>
        <w:t>78)</w:t>
      </w:r>
    </w:p>
    <w:p w14:paraId="6C98159A" w14:textId="77777777" w:rsidR="00792629" w:rsidRDefault="00792629">
      <w:pPr>
        <w:pStyle w:val="BodyText"/>
        <w:spacing w:before="4"/>
        <w:rPr>
          <w:sz w:val="15"/>
        </w:rPr>
      </w:pPr>
    </w:p>
    <w:p w14:paraId="218195C1" w14:textId="77777777" w:rsidR="00792629" w:rsidRDefault="00792629">
      <w:pPr>
        <w:rPr>
          <w:sz w:val="15"/>
        </w:rPr>
        <w:sectPr w:rsidR="00792629">
          <w:type w:val="continuous"/>
          <w:pgSz w:w="12240" w:h="15840"/>
          <w:pgMar w:top="1300" w:right="1000" w:bottom="280" w:left="1680" w:header="720" w:footer="720" w:gutter="0"/>
          <w:cols w:space="720"/>
        </w:sectPr>
      </w:pPr>
    </w:p>
    <w:p w14:paraId="035ADAAB" w14:textId="77777777" w:rsidR="00792629" w:rsidRDefault="00ED58F8">
      <w:pPr>
        <w:pStyle w:val="BodyText"/>
        <w:spacing w:before="99" w:line="254" w:lineRule="auto"/>
        <w:ind w:left="1210" w:hanging="320"/>
      </w:pPr>
      <w:r>
        <w:t xml:space="preserve">b. </w:t>
      </w:r>
      <w:proofErr w:type="spellStart"/>
      <w:r>
        <w:t>ʔo·ʔas‑ma</w:t>
      </w:r>
      <w:proofErr w:type="spellEnd"/>
      <w:r>
        <w:t xml:space="preserve"> man‑3sg.ind</w:t>
      </w:r>
    </w:p>
    <w:p w14:paraId="4F838585" w14:textId="77777777" w:rsidR="00792629" w:rsidRDefault="00ED58F8">
      <w:pPr>
        <w:pStyle w:val="BodyText"/>
        <w:spacing w:before="99" w:line="254" w:lineRule="auto"/>
        <w:ind w:left="257" w:right="4887"/>
      </w:pPr>
      <w:r>
        <w:br w:type="column"/>
      </w:r>
      <w:proofErr w:type="spellStart"/>
      <w:r>
        <w:rPr>
          <w:w w:val="95"/>
        </w:rPr>
        <w:t>mamo·k‑ʔi</w:t>
      </w:r>
      <w:proofErr w:type="spellEnd"/>
      <w:r>
        <w:rPr>
          <w:w w:val="95"/>
        </w:rPr>
        <w:t xml:space="preserve"> </w:t>
      </w:r>
      <w:r>
        <w:rPr>
          <w:w w:val="105"/>
        </w:rPr>
        <w:t>work‑def</w:t>
      </w:r>
    </w:p>
    <w:p w14:paraId="03A63063" w14:textId="77777777" w:rsidR="00792629" w:rsidRDefault="00792629">
      <w:pPr>
        <w:spacing w:line="254" w:lineRule="auto"/>
        <w:sectPr w:rsidR="00792629">
          <w:type w:val="continuous"/>
          <w:pgSz w:w="12240" w:h="15840"/>
          <w:pgMar w:top="1300" w:right="1000" w:bottom="280" w:left="1680" w:header="720" w:footer="720" w:gutter="0"/>
          <w:cols w:num="2" w:space="720" w:equalWidth="0">
            <w:col w:w="2465" w:space="40"/>
            <w:col w:w="7055"/>
          </w:cols>
        </w:sectPr>
      </w:pPr>
    </w:p>
    <w:p w14:paraId="199AFD1D" w14:textId="77777777" w:rsidR="00792629" w:rsidRDefault="00ED58F8">
      <w:pPr>
        <w:tabs>
          <w:tab w:val="left" w:pos="7571"/>
        </w:tabs>
        <w:spacing w:before="11"/>
        <w:ind w:left="1210"/>
        <w:rPr>
          <w:sz w:val="20"/>
        </w:rPr>
      </w:pPr>
      <w:r>
        <w:rPr>
          <w:sz w:val="24"/>
        </w:rPr>
        <w:t>‘The working one is</w:t>
      </w:r>
      <w:r>
        <w:rPr>
          <w:spacing w:val="-21"/>
          <w:sz w:val="24"/>
        </w:rPr>
        <w:t xml:space="preserve"> </w:t>
      </w:r>
      <w:r>
        <w:rPr>
          <w:sz w:val="24"/>
        </w:rPr>
        <w:t>a</w:t>
      </w:r>
      <w:r>
        <w:rPr>
          <w:spacing w:val="-6"/>
          <w:sz w:val="24"/>
        </w:rPr>
        <w:t xml:space="preserve"> man.’</w:t>
      </w:r>
      <w:r>
        <w:rPr>
          <w:spacing w:val="-6"/>
          <w:sz w:val="24"/>
        </w:rPr>
        <w:tab/>
      </w:r>
      <w:r>
        <w:rPr>
          <w:sz w:val="20"/>
        </w:rPr>
        <w:t>(</w:t>
      </w:r>
      <w:hyperlink w:anchor="_bookmark138" w:history="1">
        <w:r>
          <w:rPr>
            <w:color w:val="BF003F"/>
            <w:sz w:val="20"/>
          </w:rPr>
          <w:t>Swadesh 1939</w:t>
        </w:r>
      </w:hyperlink>
      <w:r>
        <w:rPr>
          <w:sz w:val="20"/>
        </w:rPr>
        <w:t>:</w:t>
      </w:r>
      <w:r>
        <w:rPr>
          <w:spacing w:val="9"/>
          <w:sz w:val="20"/>
        </w:rPr>
        <w:t xml:space="preserve"> </w:t>
      </w:r>
      <w:r>
        <w:rPr>
          <w:sz w:val="20"/>
        </w:rPr>
        <w:t>78)</w:t>
      </w:r>
    </w:p>
    <w:p w14:paraId="69ED0F62" w14:textId="77777777" w:rsidR="00792629" w:rsidRDefault="00792629">
      <w:pPr>
        <w:pStyle w:val="BodyText"/>
        <w:spacing w:before="2"/>
        <w:rPr>
          <w:sz w:val="30"/>
        </w:rPr>
      </w:pPr>
    </w:p>
    <w:p w14:paraId="4674183D" w14:textId="77777777" w:rsidR="00792629" w:rsidRDefault="00ED58F8">
      <w:pPr>
        <w:pStyle w:val="BodyText"/>
        <w:spacing w:line="420" w:lineRule="auto"/>
        <w:ind w:left="120" w:right="433" w:firstLine="358"/>
        <w:jc w:val="both"/>
      </w:pPr>
      <w:r>
        <w:t xml:space="preserve">Hardly a single typological survey of lexical categories or study of lexical flexibility has failed to include these examples since. </w:t>
      </w:r>
      <w:r>
        <w:rPr>
          <w:spacing w:val="-6"/>
        </w:rPr>
        <w:t xml:space="preserve">Yet </w:t>
      </w:r>
      <w:r>
        <w:t>we still do not know how representative these examples</w:t>
      </w:r>
      <w:r>
        <w:rPr>
          <w:spacing w:val="-5"/>
        </w:rPr>
        <w:t xml:space="preserve"> </w:t>
      </w:r>
      <w:r>
        <w:t>are</w:t>
      </w:r>
      <w:r>
        <w:rPr>
          <w:spacing w:val="-5"/>
        </w:rPr>
        <w:t xml:space="preserve"> </w:t>
      </w:r>
      <w:r>
        <w:t>of</w:t>
      </w:r>
      <w:r>
        <w:rPr>
          <w:spacing w:val="-5"/>
        </w:rPr>
        <w:t xml:space="preserve"> </w:t>
      </w:r>
      <w:r>
        <w:t>Nuuchahnulth</w:t>
      </w:r>
      <w:r>
        <w:rPr>
          <w:spacing w:val="-5"/>
        </w:rPr>
        <w:t xml:space="preserve"> </w:t>
      </w:r>
      <w:r>
        <w:t>in</w:t>
      </w:r>
      <w:r>
        <w:rPr>
          <w:spacing w:val="-5"/>
        </w:rPr>
        <w:t xml:space="preserve"> </w:t>
      </w:r>
      <w:r>
        <w:t>general.</w:t>
      </w:r>
      <w:r>
        <w:rPr>
          <w:spacing w:val="14"/>
        </w:rPr>
        <w:t xml:space="preserve"> </w:t>
      </w:r>
      <w:r>
        <w:t>What</w:t>
      </w:r>
      <w:r>
        <w:rPr>
          <w:spacing w:val="-4"/>
        </w:rPr>
        <w:t xml:space="preserve"> </w:t>
      </w:r>
      <w:r>
        <w:t>is</w:t>
      </w:r>
      <w:r>
        <w:rPr>
          <w:spacing w:val="-5"/>
        </w:rPr>
        <w:t xml:space="preserve"> </w:t>
      </w:r>
      <w:r>
        <w:t>more,</w:t>
      </w:r>
      <w:r>
        <w:rPr>
          <w:spacing w:val="-5"/>
        </w:rPr>
        <w:t xml:space="preserve"> </w:t>
      </w:r>
      <w:r>
        <w:t>lexical</w:t>
      </w:r>
      <w:r>
        <w:rPr>
          <w:spacing w:val="-5"/>
        </w:rPr>
        <w:t xml:space="preserve"> </w:t>
      </w:r>
      <w:r>
        <w:t>flexibility</w:t>
      </w:r>
      <w:r>
        <w:rPr>
          <w:spacing w:val="-5"/>
        </w:rPr>
        <w:t xml:space="preserve"> </w:t>
      </w:r>
      <w:r>
        <w:t>is</w:t>
      </w:r>
      <w:r>
        <w:rPr>
          <w:spacing w:val="-5"/>
        </w:rPr>
        <w:t xml:space="preserve"> </w:t>
      </w:r>
      <w:r>
        <w:t>an</w:t>
      </w:r>
      <w:r>
        <w:rPr>
          <w:spacing w:val="-4"/>
        </w:rPr>
        <w:t xml:space="preserve"> </w:t>
      </w:r>
      <w:proofErr w:type="spellStart"/>
      <w:r>
        <w:t>areal</w:t>
      </w:r>
      <w:proofErr w:type="spellEnd"/>
      <w:r>
        <w:rPr>
          <w:spacing w:val="-5"/>
        </w:rPr>
        <w:t xml:space="preserve"> </w:t>
      </w:r>
      <w:r>
        <w:t>feature of</w:t>
      </w:r>
      <w:r>
        <w:rPr>
          <w:spacing w:val="-7"/>
        </w:rPr>
        <w:t xml:space="preserve"> </w:t>
      </w:r>
      <w:r>
        <w:t>the</w:t>
      </w:r>
      <w:r>
        <w:rPr>
          <w:spacing w:val="-6"/>
        </w:rPr>
        <w:t xml:space="preserve"> </w:t>
      </w:r>
      <w:r>
        <w:t>entire</w:t>
      </w:r>
      <w:r>
        <w:rPr>
          <w:spacing w:val="-6"/>
        </w:rPr>
        <w:t xml:space="preserve"> </w:t>
      </w:r>
      <w:r>
        <w:t>Pacific</w:t>
      </w:r>
      <w:r>
        <w:rPr>
          <w:spacing w:val="-6"/>
        </w:rPr>
        <w:t xml:space="preserve"> </w:t>
      </w:r>
      <w:r>
        <w:t>Northwest.</w:t>
      </w:r>
      <w:r>
        <w:rPr>
          <w:spacing w:val="12"/>
        </w:rPr>
        <w:t xml:space="preserve"> </w:t>
      </w:r>
      <w:r>
        <w:t>The</w:t>
      </w:r>
      <w:r>
        <w:rPr>
          <w:spacing w:val="-6"/>
        </w:rPr>
        <w:t xml:space="preserve"> </w:t>
      </w:r>
      <w:r>
        <w:t>nearby</w:t>
      </w:r>
      <w:r>
        <w:rPr>
          <w:spacing w:val="-6"/>
        </w:rPr>
        <w:t xml:space="preserve"> </w:t>
      </w:r>
      <w:r>
        <w:t>Chimakuan,</w:t>
      </w:r>
      <w:r>
        <w:rPr>
          <w:spacing w:val="-6"/>
        </w:rPr>
        <w:t xml:space="preserve"> </w:t>
      </w:r>
      <w:r>
        <w:t>Chinookan,</w:t>
      </w:r>
      <w:r>
        <w:rPr>
          <w:spacing w:val="-6"/>
        </w:rPr>
        <w:t xml:space="preserve"> </w:t>
      </w:r>
      <w:r>
        <w:t>Coosan,</w:t>
      </w:r>
      <w:r>
        <w:rPr>
          <w:spacing w:val="-6"/>
        </w:rPr>
        <w:t xml:space="preserve"> </w:t>
      </w:r>
      <w:r>
        <w:t>Sahaptian,</w:t>
      </w:r>
      <w:r>
        <w:rPr>
          <w:spacing w:val="-6"/>
        </w:rPr>
        <w:t xml:space="preserve"> </w:t>
      </w:r>
      <w:r>
        <w:t xml:space="preserve">Sal- </w:t>
      </w:r>
      <w:proofErr w:type="spellStart"/>
      <w:r>
        <w:t>ishan</w:t>
      </w:r>
      <w:proofErr w:type="spellEnd"/>
      <w:r>
        <w:t>,</w:t>
      </w:r>
      <w:r>
        <w:rPr>
          <w:spacing w:val="-11"/>
        </w:rPr>
        <w:t xml:space="preserve"> </w:t>
      </w:r>
      <w:r>
        <w:t>and</w:t>
      </w:r>
      <w:r>
        <w:rPr>
          <w:spacing w:val="-12"/>
        </w:rPr>
        <w:t xml:space="preserve"> </w:t>
      </w:r>
      <w:r>
        <w:t>Tsimshianic</w:t>
      </w:r>
      <w:r>
        <w:rPr>
          <w:spacing w:val="-12"/>
        </w:rPr>
        <w:t xml:space="preserve"> </w:t>
      </w:r>
      <w:r>
        <w:t>families</w:t>
      </w:r>
      <w:r>
        <w:rPr>
          <w:spacing w:val="-12"/>
        </w:rPr>
        <w:t xml:space="preserve"> </w:t>
      </w:r>
      <w:r>
        <w:t>as</w:t>
      </w:r>
      <w:r>
        <w:rPr>
          <w:spacing w:val="-12"/>
        </w:rPr>
        <w:t xml:space="preserve"> </w:t>
      </w:r>
      <w:r>
        <w:t>well</w:t>
      </w:r>
      <w:r>
        <w:rPr>
          <w:spacing w:val="-12"/>
        </w:rPr>
        <w:t xml:space="preserve"> </w:t>
      </w:r>
      <w:r>
        <w:t>as</w:t>
      </w:r>
      <w:r>
        <w:rPr>
          <w:spacing w:val="-12"/>
        </w:rPr>
        <w:t xml:space="preserve"> </w:t>
      </w:r>
      <w:r>
        <w:t>the</w:t>
      </w:r>
      <w:r>
        <w:rPr>
          <w:spacing w:val="-13"/>
        </w:rPr>
        <w:t xml:space="preserve"> </w:t>
      </w:r>
      <w:r>
        <w:t>isolate</w:t>
      </w:r>
      <w:r>
        <w:rPr>
          <w:spacing w:val="-12"/>
        </w:rPr>
        <w:t xml:space="preserve"> </w:t>
      </w:r>
      <w:r>
        <w:t>Kutenai</w:t>
      </w:r>
      <w:r>
        <w:rPr>
          <w:spacing w:val="-12"/>
        </w:rPr>
        <w:t xml:space="preserve"> </w:t>
      </w:r>
      <w:r>
        <w:t>each</w:t>
      </w:r>
      <w:r>
        <w:rPr>
          <w:spacing w:val="-12"/>
        </w:rPr>
        <w:t xml:space="preserve"> </w:t>
      </w:r>
      <w:r>
        <w:t>exhibit</w:t>
      </w:r>
      <w:r>
        <w:rPr>
          <w:spacing w:val="-12"/>
        </w:rPr>
        <w:t xml:space="preserve"> </w:t>
      </w:r>
      <w:r>
        <w:t>lexical</w:t>
      </w:r>
      <w:r>
        <w:rPr>
          <w:spacing w:val="-12"/>
        </w:rPr>
        <w:t xml:space="preserve"> </w:t>
      </w:r>
      <w:r>
        <w:t>flexibility</w:t>
      </w:r>
      <w:r>
        <w:rPr>
          <w:spacing w:val="-12"/>
        </w:rPr>
        <w:t xml:space="preserve"> </w:t>
      </w:r>
      <w:r>
        <w:t xml:space="preserve">to a presumably strong degree, since they have caught the attention of so many researchers  in this regard (Chimakuan: </w:t>
      </w:r>
      <w:hyperlink w:anchor="_bookmark45" w:history="1">
        <w:r>
          <w:rPr>
            <w:color w:val="BF003F"/>
          </w:rPr>
          <w:t>Andrade [1933</w:t>
        </w:r>
      </w:hyperlink>
      <w:r>
        <w:t xml:space="preserve">: 179]; Chinookan: </w:t>
      </w:r>
      <w:hyperlink w:anchor="_bookmark73" w:history="1">
        <w:r>
          <w:rPr>
            <w:color w:val="BF003F"/>
          </w:rPr>
          <w:t xml:space="preserve">Duncan, </w:t>
        </w:r>
        <w:proofErr w:type="spellStart"/>
        <w:r>
          <w:rPr>
            <w:color w:val="BF003F"/>
          </w:rPr>
          <w:t>Switzler</w:t>
        </w:r>
        <w:proofErr w:type="spellEnd"/>
        <w:r>
          <w:rPr>
            <w:color w:val="BF003F"/>
          </w:rPr>
          <w:t xml:space="preserve"> &amp; </w:t>
        </w:r>
        <w:proofErr w:type="spellStart"/>
        <w:r>
          <w:rPr>
            <w:color w:val="BF003F"/>
          </w:rPr>
          <w:t>Zenk</w:t>
        </w:r>
        <w:proofErr w:type="spellEnd"/>
      </w:hyperlink>
      <w:r>
        <w:rPr>
          <w:color w:val="BF003F"/>
        </w:rPr>
        <w:t xml:space="preserve"> </w:t>
      </w:r>
      <w:hyperlink w:anchor="_bookmark73" w:history="1">
        <w:r>
          <w:rPr>
            <w:color w:val="BF003F"/>
          </w:rPr>
          <w:t>[2023]</w:t>
        </w:r>
      </w:hyperlink>
      <w:r>
        <w:t>;</w:t>
      </w:r>
      <w:r>
        <w:rPr>
          <w:spacing w:val="5"/>
        </w:rPr>
        <w:t xml:space="preserve"> </w:t>
      </w:r>
      <w:r>
        <w:t>Coosan:</w:t>
      </w:r>
      <w:r>
        <w:rPr>
          <w:spacing w:val="28"/>
        </w:rPr>
        <w:t xml:space="preserve"> </w:t>
      </w:r>
      <w:hyperlink w:anchor="_bookmark78" w:history="1">
        <w:proofErr w:type="spellStart"/>
        <w:r>
          <w:rPr>
            <w:color w:val="BF003F"/>
          </w:rPr>
          <w:t>Frachtenberg</w:t>
        </w:r>
        <w:proofErr w:type="spellEnd"/>
        <w:r>
          <w:rPr>
            <w:color w:val="BF003F"/>
            <w:spacing w:val="3"/>
          </w:rPr>
          <w:t xml:space="preserve"> </w:t>
        </w:r>
        <w:r>
          <w:rPr>
            <w:color w:val="BF003F"/>
          </w:rPr>
          <w:t>[1922</w:t>
        </w:r>
      </w:hyperlink>
      <w:r>
        <w:t>:</w:t>
      </w:r>
      <w:r>
        <w:rPr>
          <w:spacing w:val="27"/>
        </w:rPr>
        <w:t xml:space="preserve"> </w:t>
      </w:r>
      <w:r>
        <w:t>318];</w:t>
      </w:r>
      <w:r>
        <w:rPr>
          <w:spacing w:val="6"/>
        </w:rPr>
        <w:t xml:space="preserve"> </w:t>
      </w:r>
      <w:r>
        <w:t>Sahaptian:</w:t>
      </w:r>
      <w:r>
        <w:rPr>
          <w:spacing w:val="27"/>
        </w:rPr>
        <w:t xml:space="preserve"> </w:t>
      </w:r>
      <w:hyperlink w:anchor="_bookmark147" w:history="1">
        <w:r>
          <w:rPr>
            <w:color w:val="BF003F"/>
            <w:spacing w:val="-4"/>
          </w:rPr>
          <w:t>Wetzer</w:t>
        </w:r>
        <w:r>
          <w:rPr>
            <w:color w:val="BF003F"/>
            <w:spacing w:val="3"/>
          </w:rPr>
          <w:t xml:space="preserve"> </w:t>
        </w:r>
        <w:r>
          <w:rPr>
            <w:color w:val="BF003F"/>
          </w:rPr>
          <w:t>[1996</w:t>
        </w:r>
      </w:hyperlink>
      <w:r>
        <w:t>:</w:t>
      </w:r>
      <w:r>
        <w:rPr>
          <w:spacing w:val="27"/>
        </w:rPr>
        <w:t xml:space="preserve"> </w:t>
      </w:r>
      <w:r>
        <w:t>142];</w:t>
      </w:r>
      <w:r>
        <w:rPr>
          <w:spacing w:val="6"/>
        </w:rPr>
        <w:t xml:space="preserve"> </w:t>
      </w:r>
      <w:r>
        <w:t>Salishan:</w:t>
      </w:r>
      <w:r>
        <w:rPr>
          <w:spacing w:val="27"/>
        </w:rPr>
        <w:t xml:space="preserve"> </w:t>
      </w:r>
      <w:hyperlink w:anchor="_bookmark106" w:history="1">
        <w:r>
          <w:rPr>
            <w:color w:val="BF003F"/>
          </w:rPr>
          <w:t>Kuipers</w:t>
        </w:r>
      </w:hyperlink>
    </w:p>
    <w:p w14:paraId="6ED2BCBD" w14:textId="77777777" w:rsidR="00792629" w:rsidRDefault="001C2046">
      <w:pPr>
        <w:pStyle w:val="BodyText"/>
        <w:spacing w:line="268" w:lineRule="exact"/>
        <w:ind w:left="120"/>
        <w:jc w:val="both"/>
      </w:pPr>
      <w:hyperlink w:anchor="_bookmark106" w:history="1">
        <w:r w:rsidR="00ED58F8">
          <w:rPr>
            <w:color w:val="BF003F"/>
          </w:rPr>
          <w:t>[1968]</w:t>
        </w:r>
      </w:hyperlink>
      <w:r w:rsidR="00ED58F8">
        <w:t>,</w:t>
      </w:r>
      <w:r w:rsidR="00ED58F8">
        <w:rPr>
          <w:spacing w:val="-9"/>
        </w:rPr>
        <w:t xml:space="preserve"> </w:t>
      </w:r>
      <w:hyperlink w:anchor="_bookmark91" w:history="1">
        <w:r w:rsidR="00ED58F8">
          <w:rPr>
            <w:color w:val="BF003F"/>
          </w:rPr>
          <w:t>Hébert</w:t>
        </w:r>
        <w:r w:rsidR="00ED58F8">
          <w:rPr>
            <w:color w:val="BF003F"/>
            <w:spacing w:val="-9"/>
          </w:rPr>
          <w:t xml:space="preserve"> </w:t>
        </w:r>
        <w:r w:rsidR="00ED58F8">
          <w:rPr>
            <w:color w:val="BF003F"/>
          </w:rPr>
          <w:t>[1983]</w:t>
        </w:r>
      </w:hyperlink>
      <w:r w:rsidR="00ED58F8">
        <w:t>,</w:t>
      </w:r>
      <w:r w:rsidR="00ED58F8">
        <w:rPr>
          <w:spacing w:val="-9"/>
        </w:rPr>
        <w:t xml:space="preserve"> </w:t>
      </w:r>
      <w:hyperlink w:anchor="_bookmark105" w:history="1">
        <w:r w:rsidR="00ED58F8">
          <w:rPr>
            <w:color w:val="BF003F"/>
          </w:rPr>
          <w:t>Kinkade</w:t>
        </w:r>
        <w:r w:rsidR="00ED58F8">
          <w:rPr>
            <w:color w:val="BF003F"/>
            <w:spacing w:val="-10"/>
          </w:rPr>
          <w:t xml:space="preserve"> </w:t>
        </w:r>
        <w:r w:rsidR="00ED58F8">
          <w:rPr>
            <w:color w:val="BF003F"/>
          </w:rPr>
          <w:t>[1983]</w:t>
        </w:r>
      </w:hyperlink>
      <w:r w:rsidR="00ED58F8">
        <w:t>,</w:t>
      </w:r>
      <w:r w:rsidR="00ED58F8">
        <w:rPr>
          <w:spacing w:val="-9"/>
        </w:rPr>
        <w:t xml:space="preserve"> </w:t>
      </w:r>
      <w:hyperlink w:anchor="_bookmark74" w:history="1">
        <w:r w:rsidR="00ED58F8">
          <w:rPr>
            <w:color w:val="BF003F"/>
          </w:rPr>
          <w:t>van</w:t>
        </w:r>
        <w:r w:rsidR="00ED58F8">
          <w:rPr>
            <w:color w:val="BF003F"/>
            <w:spacing w:val="-10"/>
          </w:rPr>
          <w:t xml:space="preserve"> </w:t>
        </w:r>
        <w:proofErr w:type="spellStart"/>
        <w:r w:rsidR="00ED58F8">
          <w:rPr>
            <w:color w:val="BF003F"/>
          </w:rPr>
          <w:t>Eijk</w:t>
        </w:r>
        <w:proofErr w:type="spellEnd"/>
        <w:r w:rsidR="00ED58F8">
          <w:rPr>
            <w:color w:val="BF003F"/>
            <w:spacing w:val="-9"/>
          </w:rPr>
          <w:t xml:space="preserve"> </w:t>
        </w:r>
        <w:r w:rsidR="00ED58F8">
          <w:rPr>
            <w:color w:val="BF003F"/>
          </w:rPr>
          <w:t>&amp;</w:t>
        </w:r>
        <w:r w:rsidR="00ED58F8">
          <w:rPr>
            <w:color w:val="BF003F"/>
            <w:spacing w:val="-10"/>
          </w:rPr>
          <w:t xml:space="preserve"> </w:t>
        </w:r>
        <w:r w:rsidR="00ED58F8">
          <w:rPr>
            <w:color w:val="BF003F"/>
          </w:rPr>
          <w:t>Hess</w:t>
        </w:r>
        <w:r w:rsidR="00ED58F8">
          <w:rPr>
            <w:color w:val="BF003F"/>
            <w:spacing w:val="-10"/>
          </w:rPr>
          <w:t xml:space="preserve"> </w:t>
        </w:r>
        <w:r w:rsidR="00ED58F8">
          <w:rPr>
            <w:color w:val="BF003F"/>
          </w:rPr>
          <w:t>[1986]</w:t>
        </w:r>
      </w:hyperlink>
      <w:r w:rsidR="00ED58F8">
        <w:t>,</w:t>
      </w:r>
      <w:r w:rsidR="00ED58F8">
        <w:rPr>
          <w:spacing w:val="-9"/>
        </w:rPr>
        <w:t xml:space="preserve"> </w:t>
      </w:r>
      <w:hyperlink w:anchor="_bookmark103" w:history="1">
        <w:r w:rsidR="00ED58F8">
          <w:rPr>
            <w:color w:val="BF003F"/>
          </w:rPr>
          <w:t>Jelinek</w:t>
        </w:r>
        <w:r w:rsidR="00ED58F8">
          <w:rPr>
            <w:color w:val="BF003F"/>
            <w:spacing w:val="-10"/>
          </w:rPr>
          <w:t xml:space="preserve"> </w:t>
        </w:r>
        <w:r w:rsidR="00ED58F8">
          <w:rPr>
            <w:color w:val="BF003F"/>
          </w:rPr>
          <w:t>&amp;</w:t>
        </w:r>
        <w:r w:rsidR="00ED58F8">
          <w:rPr>
            <w:color w:val="BF003F"/>
            <w:spacing w:val="-9"/>
          </w:rPr>
          <w:t xml:space="preserve"> </w:t>
        </w:r>
        <w:r w:rsidR="00ED58F8">
          <w:rPr>
            <w:color w:val="BF003F"/>
          </w:rPr>
          <w:t>Demers</w:t>
        </w:r>
        <w:r w:rsidR="00ED58F8">
          <w:rPr>
            <w:color w:val="BF003F"/>
            <w:spacing w:val="-10"/>
          </w:rPr>
          <w:t xml:space="preserve"> </w:t>
        </w:r>
        <w:r w:rsidR="00ED58F8">
          <w:rPr>
            <w:color w:val="BF003F"/>
          </w:rPr>
          <w:t>[1994]</w:t>
        </w:r>
      </w:hyperlink>
      <w:r w:rsidR="00ED58F8">
        <w:t>,</w:t>
      </w:r>
      <w:r w:rsidR="00ED58F8">
        <w:rPr>
          <w:spacing w:val="-8"/>
        </w:rPr>
        <w:t xml:space="preserve"> </w:t>
      </w:r>
      <w:hyperlink w:anchor="_bookmark113" w:history="1">
        <w:r w:rsidR="00ED58F8">
          <w:rPr>
            <w:color w:val="BF003F"/>
          </w:rPr>
          <w:t>Mat-</w:t>
        </w:r>
      </w:hyperlink>
    </w:p>
    <w:p w14:paraId="259FA409" w14:textId="77777777" w:rsidR="00792629" w:rsidRDefault="001C2046">
      <w:pPr>
        <w:pStyle w:val="BodyText"/>
        <w:spacing w:before="204" w:line="420" w:lineRule="auto"/>
        <w:ind w:left="120" w:right="433"/>
        <w:jc w:val="both"/>
      </w:pPr>
      <w:hyperlink w:anchor="_bookmark113" w:history="1">
        <w:r w:rsidR="00ED58F8">
          <w:rPr>
            <w:color w:val="BF003F"/>
          </w:rPr>
          <w:t>tina [1996]</w:t>
        </w:r>
      </w:hyperlink>
      <w:r w:rsidR="00ED58F8">
        <w:t xml:space="preserve">, </w:t>
      </w:r>
      <w:hyperlink w:anchor="_bookmark47" w:history="1">
        <w:r w:rsidR="00ED58F8">
          <w:rPr>
            <w:color w:val="BF003F"/>
          </w:rPr>
          <w:t>Beck [1999</w:t>
        </w:r>
      </w:hyperlink>
      <w:r w:rsidR="00ED58F8">
        <w:t xml:space="preserve">: 135–169], </w:t>
      </w:r>
      <w:hyperlink w:anchor="_bookmark117" w:history="1">
        <w:proofErr w:type="spellStart"/>
        <w:r w:rsidR="00ED58F8">
          <w:rPr>
            <w:color w:val="BF003F"/>
          </w:rPr>
          <w:t>Montler</w:t>
        </w:r>
        <w:proofErr w:type="spellEnd"/>
        <w:r w:rsidR="00ED58F8">
          <w:rPr>
            <w:color w:val="BF003F"/>
          </w:rPr>
          <w:t xml:space="preserve"> [2003]</w:t>
        </w:r>
      </w:hyperlink>
      <w:r w:rsidR="00ED58F8">
        <w:t xml:space="preserve">, </w:t>
      </w:r>
      <w:hyperlink w:anchor="_bookmark48" w:history="1">
        <w:r w:rsidR="00ED58F8">
          <w:rPr>
            <w:color w:val="BF003F"/>
          </w:rPr>
          <w:t>Beck [2013]</w:t>
        </w:r>
      </w:hyperlink>
      <w:r w:rsidR="00ED58F8">
        <w:t xml:space="preserve">, </w:t>
      </w:r>
      <w:hyperlink w:anchor="_bookmark70" w:history="1">
        <w:r w:rsidR="00ED58F8">
          <w:rPr>
            <w:color w:val="BF003F"/>
          </w:rPr>
          <w:t>Davis, Gillon &amp; Matthewson</w:t>
        </w:r>
      </w:hyperlink>
      <w:r w:rsidR="00ED58F8">
        <w:rPr>
          <w:color w:val="BF003F"/>
        </w:rPr>
        <w:t xml:space="preserve"> </w:t>
      </w:r>
      <w:hyperlink w:anchor="_bookmark70" w:history="1">
        <w:r w:rsidR="00ED58F8">
          <w:rPr>
            <w:color w:val="BF003F"/>
          </w:rPr>
          <w:t>[2014]</w:t>
        </w:r>
      </w:hyperlink>
      <w:r w:rsidR="00ED58F8">
        <w:t xml:space="preserve">; Tsimshianic: </w:t>
      </w:r>
      <w:hyperlink w:anchor="_bookmark70" w:history="1">
        <w:r w:rsidR="00ED58F8">
          <w:rPr>
            <w:color w:val="BF003F"/>
          </w:rPr>
          <w:t>Davis, Gillon &amp; Matthewson [2014]</w:t>
        </w:r>
      </w:hyperlink>
      <w:r w:rsidR="00ED58F8">
        <w:t xml:space="preserve">; Kutenai: </w:t>
      </w:r>
      <w:hyperlink w:anchor="_bookmark118" w:history="1">
        <w:r w:rsidR="00ED58F8">
          <w:rPr>
            <w:color w:val="BF003F"/>
          </w:rPr>
          <w:t>Morgan [1991]</w:t>
        </w:r>
      </w:hyperlink>
      <w:r w:rsidR="00ED58F8">
        <w:t>). Again, we do not actually know whether this literature is truly representative of the pervasiveness of</w:t>
      </w:r>
      <w:r w:rsidR="00ED58F8">
        <w:rPr>
          <w:spacing w:val="-5"/>
        </w:rPr>
        <w:t xml:space="preserve"> </w:t>
      </w:r>
      <w:r w:rsidR="00ED58F8">
        <w:t>the</w:t>
      </w:r>
      <w:r w:rsidR="00ED58F8">
        <w:rPr>
          <w:spacing w:val="-5"/>
        </w:rPr>
        <w:t xml:space="preserve"> </w:t>
      </w:r>
      <w:r w:rsidR="00ED58F8">
        <w:t>phenomenon,</w:t>
      </w:r>
      <w:r w:rsidR="00ED58F8">
        <w:rPr>
          <w:spacing w:val="-4"/>
        </w:rPr>
        <w:t xml:space="preserve"> </w:t>
      </w:r>
      <w:r w:rsidR="00ED58F8">
        <w:t>or</w:t>
      </w:r>
      <w:r w:rsidR="00ED58F8">
        <w:rPr>
          <w:spacing w:val="-5"/>
        </w:rPr>
        <w:t xml:space="preserve"> </w:t>
      </w:r>
      <w:r w:rsidR="00ED58F8">
        <w:t>whether</w:t>
      </w:r>
      <w:r w:rsidR="00ED58F8">
        <w:rPr>
          <w:spacing w:val="-4"/>
        </w:rPr>
        <w:t xml:space="preserve"> </w:t>
      </w:r>
      <w:r w:rsidR="00ED58F8">
        <w:t>its</w:t>
      </w:r>
      <w:r w:rsidR="00ED58F8">
        <w:rPr>
          <w:spacing w:val="-5"/>
        </w:rPr>
        <w:t xml:space="preserve"> </w:t>
      </w:r>
      <w:r w:rsidR="00ED58F8">
        <w:t>“exotic”</w:t>
      </w:r>
      <w:r w:rsidR="00ED58F8">
        <w:rPr>
          <w:spacing w:val="-5"/>
        </w:rPr>
        <w:t xml:space="preserve"> </w:t>
      </w:r>
      <w:r w:rsidR="00ED58F8">
        <w:t>nature</w:t>
      </w:r>
      <w:r w:rsidR="00ED58F8">
        <w:rPr>
          <w:spacing w:val="-6"/>
        </w:rPr>
        <w:t xml:space="preserve"> </w:t>
      </w:r>
      <w:r w:rsidR="00ED58F8">
        <w:t>as</w:t>
      </w:r>
      <w:r w:rsidR="00ED58F8">
        <w:rPr>
          <w:spacing w:val="-4"/>
        </w:rPr>
        <w:t xml:space="preserve"> </w:t>
      </w:r>
      <w:r w:rsidR="00ED58F8">
        <w:t>compared</w:t>
      </w:r>
      <w:r w:rsidR="00ED58F8">
        <w:rPr>
          <w:spacing w:val="-5"/>
        </w:rPr>
        <w:t xml:space="preserve"> </w:t>
      </w:r>
      <w:r w:rsidR="00ED58F8">
        <w:t>to</w:t>
      </w:r>
      <w:r w:rsidR="00ED58F8">
        <w:rPr>
          <w:spacing w:val="-4"/>
        </w:rPr>
        <w:t xml:space="preserve"> </w:t>
      </w:r>
      <w:r w:rsidR="00ED58F8">
        <w:t>Indo-European</w:t>
      </w:r>
      <w:r w:rsidR="00ED58F8">
        <w:rPr>
          <w:spacing w:val="-5"/>
        </w:rPr>
        <w:t xml:space="preserve"> </w:t>
      </w:r>
      <w:r w:rsidR="00ED58F8">
        <w:t>languages has simply garnered undue attention to the topic in this geographic region. Nuuchahnulth, being the most discussed of these languages, is therefore nearly obligatory to include in a study such as this</w:t>
      </w:r>
      <w:r w:rsidR="00ED58F8">
        <w:rPr>
          <w:spacing w:val="-5"/>
        </w:rPr>
        <w:t xml:space="preserve"> </w:t>
      </w:r>
      <w:r w:rsidR="00ED58F8">
        <w:t>one.</w:t>
      </w:r>
    </w:p>
    <w:p w14:paraId="7864AD08" w14:textId="0AB34262" w:rsidR="00792629" w:rsidRDefault="00ED58F8">
      <w:pPr>
        <w:pStyle w:val="BodyText"/>
        <w:spacing w:line="420" w:lineRule="auto"/>
        <w:ind w:left="120" w:right="434" w:firstLine="358"/>
        <w:jc w:val="both"/>
      </w:pPr>
      <w:r>
        <w:t xml:space="preserve">The data used for the investigation of Nuuchahnulth come from a corpus of texts col- </w:t>
      </w:r>
      <w:proofErr w:type="spellStart"/>
      <w:r>
        <w:t>lected</w:t>
      </w:r>
      <w:proofErr w:type="spellEnd"/>
      <w:r>
        <w:t xml:space="preserve"> and edited by Toshihide Nakayama and published in </w:t>
      </w:r>
      <w:hyperlink w:anchor="_bookmark110" w:history="1">
        <w:r>
          <w:rPr>
            <w:color w:val="BF003F"/>
          </w:rPr>
          <w:t xml:space="preserve">Little (2003) </w:t>
        </w:r>
      </w:hyperlink>
      <w:r>
        <w:t xml:space="preserve">and </w:t>
      </w:r>
      <w:hyperlink w:anchor="_bookmark111" w:history="1">
        <w:r>
          <w:rPr>
            <w:color w:val="BF003F"/>
          </w:rPr>
          <w:t>Louie (2003)</w:t>
        </w:r>
      </w:hyperlink>
      <w:r>
        <w:t xml:space="preserve">. The corpus consists of 24 texts dictated by two speakers, </w:t>
      </w:r>
      <w:r w:rsidR="00952A7A">
        <w:t xml:space="preserve">(name them here?) </w:t>
      </w:r>
      <w:r>
        <w:t xml:space="preserve">containing 2,081 </w:t>
      </w:r>
      <w:r>
        <w:lastRenderedPageBreak/>
        <w:t>utterances and 8,366 tokens (comprising 4,216 types). The texts cover a variety of genres, including pro-</w:t>
      </w:r>
    </w:p>
    <w:p w14:paraId="494EFBD9" w14:textId="77777777" w:rsidR="00792629" w:rsidRDefault="00792629">
      <w:pPr>
        <w:spacing w:line="420" w:lineRule="auto"/>
        <w:jc w:val="both"/>
        <w:sectPr w:rsidR="00792629">
          <w:type w:val="continuous"/>
          <w:pgSz w:w="12240" w:h="15840"/>
          <w:pgMar w:top="1300" w:right="1000" w:bottom="280" w:left="1680" w:header="720" w:footer="720" w:gutter="0"/>
          <w:cols w:space="720"/>
        </w:sectPr>
      </w:pPr>
    </w:p>
    <w:p w14:paraId="76209C0E" w14:textId="77777777" w:rsidR="00792629" w:rsidRDefault="00ED58F8">
      <w:pPr>
        <w:pStyle w:val="BodyText"/>
        <w:spacing w:before="84" w:line="420" w:lineRule="auto"/>
        <w:ind w:left="120" w:right="433"/>
        <w:jc w:val="both"/>
      </w:pPr>
      <w:bookmarkStart w:id="51" w:name="_bookmark34"/>
      <w:bookmarkEnd w:id="51"/>
      <w:proofErr w:type="spellStart"/>
      <w:r>
        <w:lastRenderedPageBreak/>
        <w:t>cedural</w:t>
      </w:r>
      <w:proofErr w:type="spellEnd"/>
      <w:r>
        <w:t xml:space="preserve"> texts, personal narratives, and traditional stories. I manually retyped these texts as </w:t>
      </w:r>
      <w:hyperlink r:id="rId26">
        <w:r>
          <w:rPr>
            <w:color w:val="0000FF"/>
          </w:rPr>
          <w:t xml:space="preserve">scription </w:t>
        </w:r>
      </w:hyperlink>
      <w:r>
        <w:t xml:space="preserve">files (a simple text format for representing interlinear glosses in a way that is both familiar to linguists and computationally </w:t>
      </w:r>
      <w:proofErr w:type="spellStart"/>
      <w:r>
        <w:t>parseable</w:t>
      </w:r>
      <w:proofErr w:type="spellEnd"/>
      <w:r>
        <w:t xml:space="preserve">; </w:t>
      </w:r>
      <w:hyperlink w:anchor="_bookmark94" w:history="1">
        <w:r>
          <w:rPr>
            <w:color w:val="BF003F"/>
          </w:rPr>
          <w:t>Hieber [2020a]</w:t>
        </w:r>
      </w:hyperlink>
      <w:r>
        <w:t>) for analysis.</w:t>
      </w:r>
      <w:r w:rsidR="00952A7A">
        <w:t>)</w:t>
      </w:r>
      <w:r>
        <w:t xml:space="preserve"> The result- </w:t>
      </w:r>
      <w:proofErr w:type="spellStart"/>
      <w:r>
        <w:t>ing</w:t>
      </w:r>
      <w:proofErr w:type="spellEnd"/>
      <w:r>
        <w:t xml:space="preserve"> digitally-searchable corpus is available on GitHub at </w:t>
      </w:r>
      <w:hyperlink r:id="rId27">
        <w:r>
          <w:rPr>
            <w:rFonts w:ascii="Linux Libertine Mono"/>
            <w:color w:val="0000FF"/>
            <w:sz w:val="20"/>
          </w:rPr>
          <w:t>https://github.com/dwhieb/</w:t>
        </w:r>
      </w:hyperlink>
      <w:r>
        <w:rPr>
          <w:rFonts w:ascii="Linux Libertine Mono"/>
          <w:color w:val="0000FF"/>
          <w:sz w:val="20"/>
        </w:rPr>
        <w:t xml:space="preserve"> </w:t>
      </w:r>
      <w:hyperlink r:id="rId28">
        <w:r>
          <w:rPr>
            <w:rFonts w:ascii="Linux Libertine Mono"/>
            <w:color w:val="0000FF"/>
            <w:sz w:val="20"/>
          </w:rPr>
          <w:t>Nuuchahnulth</w:t>
        </w:r>
      </w:hyperlink>
      <w:r>
        <w:t>.</w:t>
      </w:r>
    </w:p>
    <w:p w14:paraId="5C0FB853" w14:textId="77777777" w:rsidR="00792629" w:rsidRDefault="00ED58F8">
      <w:pPr>
        <w:pStyle w:val="BodyText"/>
        <w:spacing w:line="420" w:lineRule="auto"/>
        <w:ind w:left="120" w:right="432" w:firstLine="358"/>
        <w:jc w:val="both"/>
      </w:pPr>
      <w:r>
        <w:t>Other</w:t>
      </w:r>
      <w:r>
        <w:rPr>
          <w:spacing w:val="-15"/>
        </w:rPr>
        <w:t xml:space="preserve"> </w:t>
      </w:r>
      <w:r>
        <w:t>languages</w:t>
      </w:r>
      <w:r>
        <w:rPr>
          <w:spacing w:val="-14"/>
        </w:rPr>
        <w:t xml:space="preserve"> </w:t>
      </w:r>
      <w:r>
        <w:t>that</w:t>
      </w:r>
      <w:r>
        <w:rPr>
          <w:spacing w:val="-14"/>
        </w:rPr>
        <w:t xml:space="preserve"> </w:t>
      </w:r>
      <w:r>
        <w:t>would</w:t>
      </w:r>
      <w:r>
        <w:rPr>
          <w:spacing w:val="-15"/>
        </w:rPr>
        <w:t xml:space="preserve"> </w:t>
      </w:r>
      <w:r>
        <w:t>have</w:t>
      </w:r>
      <w:r>
        <w:rPr>
          <w:spacing w:val="-14"/>
        </w:rPr>
        <w:t xml:space="preserve"> </w:t>
      </w:r>
      <w:r>
        <w:t>been</w:t>
      </w:r>
      <w:r>
        <w:rPr>
          <w:spacing w:val="-14"/>
        </w:rPr>
        <w:t xml:space="preserve"> </w:t>
      </w:r>
      <w:r>
        <w:t>obvious</w:t>
      </w:r>
      <w:r>
        <w:rPr>
          <w:spacing w:val="-15"/>
        </w:rPr>
        <w:t xml:space="preserve"> </w:t>
      </w:r>
      <w:r>
        <w:t>choices</w:t>
      </w:r>
      <w:r>
        <w:rPr>
          <w:spacing w:val="-14"/>
        </w:rPr>
        <w:t xml:space="preserve"> </w:t>
      </w:r>
      <w:r>
        <w:t>for</w:t>
      </w:r>
      <w:r>
        <w:rPr>
          <w:spacing w:val="-14"/>
        </w:rPr>
        <w:t xml:space="preserve"> </w:t>
      </w:r>
      <w:r>
        <w:t>inclusion</w:t>
      </w:r>
      <w:r>
        <w:rPr>
          <w:spacing w:val="-15"/>
        </w:rPr>
        <w:t xml:space="preserve"> </w:t>
      </w:r>
      <w:r>
        <w:t>in</w:t>
      </w:r>
      <w:r>
        <w:rPr>
          <w:spacing w:val="-14"/>
        </w:rPr>
        <w:t xml:space="preserve"> </w:t>
      </w:r>
      <w:r>
        <w:t>this</w:t>
      </w:r>
      <w:r>
        <w:rPr>
          <w:spacing w:val="-14"/>
        </w:rPr>
        <w:t xml:space="preserve"> </w:t>
      </w:r>
      <w:r>
        <w:t>study</w:t>
      </w:r>
      <w:r>
        <w:rPr>
          <w:spacing w:val="-14"/>
        </w:rPr>
        <w:t xml:space="preserve"> </w:t>
      </w:r>
      <w:r>
        <w:t>are</w:t>
      </w:r>
      <w:r>
        <w:rPr>
          <w:spacing w:val="-16"/>
        </w:rPr>
        <w:t xml:space="preserve"> </w:t>
      </w:r>
      <w:r>
        <w:t>Riau Indonesian</w:t>
      </w:r>
      <w:r>
        <w:rPr>
          <w:spacing w:val="-15"/>
        </w:rPr>
        <w:t xml:space="preserve"> </w:t>
      </w:r>
      <w:r>
        <w:t>(Austronesian</w:t>
      </w:r>
      <w:r>
        <w:rPr>
          <w:spacing w:val="-15"/>
        </w:rPr>
        <w:t xml:space="preserve"> </w:t>
      </w:r>
      <w:r>
        <w:t>&gt;</w:t>
      </w:r>
      <w:r>
        <w:rPr>
          <w:spacing w:val="-14"/>
        </w:rPr>
        <w:t xml:space="preserve"> </w:t>
      </w:r>
      <w:r>
        <w:t>Malayo-Polynesian)</w:t>
      </w:r>
      <w:r>
        <w:rPr>
          <w:spacing w:val="-15"/>
        </w:rPr>
        <w:t xml:space="preserve"> </w:t>
      </w:r>
      <w:r>
        <w:t>(</w:t>
      </w:r>
      <w:hyperlink w:anchor="_bookmark80" w:history="1">
        <w:r>
          <w:rPr>
            <w:color w:val="BF003F"/>
          </w:rPr>
          <w:t>Gil</w:t>
        </w:r>
        <w:r>
          <w:rPr>
            <w:color w:val="BF003F"/>
            <w:spacing w:val="-14"/>
          </w:rPr>
          <w:t xml:space="preserve"> </w:t>
        </w:r>
        <w:r>
          <w:rPr>
            <w:color w:val="BF003F"/>
          </w:rPr>
          <w:t>1994</w:t>
        </w:r>
      </w:hyperlink>
      <w:r>
        <w:t>),</w:t>
      </w:r>
      <w:r>
        <w:rPr>
          <w:spacing w:val="-14"/>
        </w:rPr>
        <w:t xml:space="preserve"> </w:t>
      </w:r>
      <w:r>
        <w:t>Mundari</w:t>
      </w:r>
      <w:r>
        <w:rPr>
          <w:spacing w:val="-15"/>
        </w:rPr>
        <w:t xml:space="preserve"> </w:t>
      </w:r>
      <w:r>
        <w:t>(Austroasiatic</w:t>
      </w:r>
      <w:r>
        <w:rPr>
          <w:spacing w:val="-14"/>
        </w:rPr>
        <w:t xml:space="preserve"> </w:t>
      </w:r>
      <w:r>
        <w:t>&gt;</w:t>
      </w:r>
      <w:r>
        <w:rPr>
          <w:spacing w:val="-15"/>
        </w:rPr>
        <w:t xml:space="preserve"> </w:t>
      </w:r>
      <w:r>
        <w:t>Munda) (</w:t>
      </w:r>
      <w:hyperlink w:anchor="_bookmark75" w:history="1">
        <w:r>
          <w:rPr>
            <w:color w:val="BF003F"/>
          </w:rPr>
          <w:t>Evans &amp; Osada 2005</w:t>
        </w:r>
      </w:hyperlink>
      <w:r>
        <w:t xml:space="preserve">; </w:t>
      </w:r>
      <w:hyperlink w:anchor="_bookmark92" w:history="1">
        <w:proofErr w:type="spellStart"/>
        <w:r>
          <w:rPr>
            <w:color w:val="BF003F"/>
          </w:rPr>
          <w:t>Hengeveld</w:t>
        </w:r>
        <w:proofErr w:type="spellEnd"/>
        <w:r>
          <w:rPr>
            <w:color w:val="BF003F"/>
          </w:rPr>
          <w:t xml:space="preserve"> &amp; Rijkhoff 2005</w:t>
        </w:r>
      </w:hyperlink>
      <w:r>
        <w:t>), Classical Nahuatl (Uto-Aztecan) (</w:t>
      </w:r>
      <w:hyperlink w:anchor="_bookmark107" w:history="1">
        <w:r>
          <w:rPr>
            <w:color w:val="BF003F"/>
          </w:rPr>
          <w:t>Launey</w:t>
        </w:r>
      </w:hyperlink>
      <w:r>
        <w:rPr>
          <w:color w:val="BF003F"/>
        </w:rPr>
        <w:t xml:space="preserve"> </w:t>
      </w:r>
      <w:hyperlink w:anchor="_bookmark107" w:history="1">
        <w:r>
          <w:rPr>
            <w:color w:val="BF003F"/>
          </w:rPr>
          <w:t>1994</w:t>
        </w:r>
      </w:hyperlink>
      <w:r>
        <w:t>;</w:t>
      </w:r>
      <w:r>
        <w:rPr>
          <w:spacing w:val="-20"/>
        </w:rPr>
        <w:t xml:space="preserve"> </w:t>
      </w:r>
      <w:hyperlink w:anchor="_bookmark108" w:history="1">
        <w:r>
          <w:rPr>
            <w:color w:val="BF003F"/>
          </w:rPr>
          <w:t>2004</w:t>
        </w:r>
      </w:hyperlink>
      <w:r>
        <w:t>),</w:t>
      </w:r>
      <w:r>
        <w:rPr>
          <w:spacing w:val="-23"/>
        </w:rPr>
        <w:t xml:space="preserve"> </w:t>
      </w:r>
      <w:r>
        <w:t>and</w:t>
      </w:r>
      <w:r>
        <w:rPr>
          <w:spacing w:val="-24"/>
        </w:rPr>
        <w:t xml:space="preserve"> </w:t>
      </w:r>
      <w:r>
        <w:t>Central</w:t>
      </w:r>
      <w:r>
        <w:rPr>
          <w:spacing w:val="-25"/>
        </w:rPr>
        <w:t xml:space="preserve"> </w:t>
      </w:r>
      <w:r>
        <w:t>Alaskan</w:t>
      </w:r>
      <w:r>
        <w:rPr>
          <w:spacing w:val="-25"/>
        </w:rPr>
        <w:t xml:space="preserve"> </w:t>
      </w:r>
      <w:r>
        <w:rPr>
          <w:spacing w:val="-3"/>
        </w:rPr>
        <w:t>Yup’ik</w:t>
      </w:r>
      <w:r>
        <w:rPr>
          <w:spacing w:val="-26"/>
        </w:rPr>
        <w:t xml:space="preserve"> </w:t>
      </w:r>
      <w:r>
        <w:t>(Eskimo-Aleut</w:t>
      </w:r>
      <w:r>
        <w:rPr>
          <w:spacing w:val="-26"/>
        </w:rPr>
        <w:t xml:space="preserve"> </w:t>
      </w:r>
      <w:r>
        <w:t>&gt;</w:t>
      </w:r>
      <w:r>
        <w:rPr>
          <w:spacing w:val="-25"/>
        </w:rPr>
        <w:t xml:space="preserve"> </w:t>
      </w:r>
      <w:r>
        <w:t>Yupik)</w:t>
      </w:r>
      <w:r>
        <w:rPr>
          <w:spacing w:val="-25"/>
        </w:rPr>
        <w:t xml:space="preserve"> </w:t>
      </w:r>
      <w:r>
        <w:t>(</w:t>
      </w:r>
      <w:hyperlink w:anchor="_bookmark140" w:history="1">
        <w:r>
          <w:rPr>
            <w:color w:val="BF003F"/>
          </w:rPr>
          <w:t>Thalbitzer</w:t>
        </w:r>
        <w:r>
          <w:rPr>
            <w:color w:val="BF003F"/>
            <w:spacing w:val="-25"/>
          </w:rPr>
          <w:t xml:space="preserve"> </w:t>
        </w:r>
        <w:r>
          <w:rPr>
            <w:color w:val="BF003F"/>
          </w:rPr>
          <w:t>1922</w:t>
        </w:r>
      </w:hyperlink>
      <w:r>
        <w:t>;</w:t>
      </w:r>
      <w:r>
        <w:rPr>
          <w:spacing w:val="-20"/>
        </w:rPr>
        <w:t xml:space="preserve"> </w:t>
      </w:r>
      <w:hyperlink w:anchor="_bookmark128" w:history="1">
        <w:r>
          <w:rPr>
            <w:color w:val="BF003F"/>
          </w:rPr>
          <w:t>Sadock</w:t>
        </w:r>
        <w:r>
          <w:rPr>
            <w:color w:val="BF003F"/>
            <w:spacing w:val="-25"/>
          </w:rPr>
          <w:t xml:space="preserve"> </w:t>
        </w:r>
        <w:r>
          <w:rPr>
            <w:color w:val="BF003F"/>
          </w:rPr>
          <w:t>1999</w:t>
        </w:r>
      </w:hyperlink>
      <w:r>
        <w:t xml:space="preserve">; </w:t>
      </w:r>
      <w:hyperlink w:anchor="_bookmark116" w:history="1">
        <w:r>
          <w:rPr>
            <w:color w:val="BF003F"/>
          </w:rPr>
          <w:t>Mithun 2017</w:t>
        </w:r>
      </w:hyperlink>
      <w:r>
        <w:t xml:space="preserve">). Each of these has generated contested claims about their flexibility and the existence of flexibility more generally. </w:t>
      </w:r>
      <w:r>
        <w:rPr>
          <w:spacing w:val="-3"/>
        </w:rPr>
        <w:t xml:space="preserve">However, </w:t>
      </w:r>
      <w:r>
        <w:t>practicalities have limited me to</w:t>
      </w:r>
      <w:r>
        <w:rPr>
          <w:spacing w:val="-35"/>
        </w:rPr>
        <w:t xml:space="preserve"> </w:t>
      </w:r>
      <w:r>
        <w:t>examining just English and Nuuchahnulth for the time being. I leave investigations of other languages to future research and</w:t>
      </w:r>
      <w:r>
        <w:rPr>
          <w:spacing w:val="-5"/>
        </w:rPr>
        <w:t xml:space="preserve"> </w:t>
      </w:r>
      <w:r>
        <w:t>researchers.</w:t>
      </w:r>
    </w:p>
    <w:p w14:paraId="621F3013" w14:textId="0F68F2C0" w:rsidR="00792629" w:rsidRDefault="00ED58F8">
      <w:pPr>
        <w:pStyle w:val="BodyText"/>
        <w:spacing w:line="420" w:lineRule="auto"/>
        <w:ind w:left="120" w:right="434" w:firstLine="358"/>
        <w:jc w:val="both"/>
      </w:pPr>
      <w:r>
        <w:t xml:space="preserve">Both the English and Nuuchahnulth corpora were converted to the </w:t>
      </w:r>
      <w:hyperlink r:id="rId29">
        <w:r>
          <w:rPr>
            <w:color w:val="0000FF"/>
          </w:rPr>
          <w:t>Data Format for</w:t>
        </w:r>
      </w:hyperlink>
      <w:r>
        <w:rPr>
          <w:color w:val="0000FF"/>
        </w:rPr>
        <w:t xml:space="preserve"> </w:t>
      </w:r>
      <w:hyperlink r:id="rId30">
        <w:r>
          <w:rPr>
            <w:color w:val="0000FF"/>
          </w:rPr>
          <w:t>Digital</w:t>
        </w:r>
        <w:r>
          <w:rPr>
            <w:color w:val="0000FF"/>
            <w:spacing w:val="-15"/>
          </w:rPr>
          <w:t xml:space="preserve"> </w:t>
        </w:r>
        <w:r>
          <w:rPr>
            <w:color w:val="0000FF"/>
          </w:rPr>
          <w:t>Linguistics</w:t>
        </w:r>
        <w:r>
          <w:rPr>
            <w:color w:val="0000FF"/>
            <w:spacing w:val="-15"/>
          </w:rPr>
          <w:t xml:space="preserve"> </w:t>
        </w:r>
      </w:hyperlink>
      <w:r>
        <w:t>(</w:t>
      </w:r>
      <w:proofErr w:type="spellStart"/>
      <w:r>
        <w:t>DaFoDiL</w:t>
      </w:r>
      <w:proofErr w:type="spellEnd"/>
      <w:r>
        <w:t>)</w:t>
      </w:r>
      <w:r>
        <w:rPr>
          <w:spacing w:val="-14"/>
        </w:rPr>
        <w:t xml:space="preserve"> </w:t>
      </w:r>
      <w:r>
        <w:t>(a</w:t>
      </w:r>
      <w:r>
        <w:rPr>
          <w:spacing w:val="-14"/>
        </w:rPr>
        <w:t xml:space="preserve"> </w:t>
      </w:r>
      <w:r>
        <w:t>JSON</w:t>
      </w:r>
      <w:r>
        <w:rPr>
          <w:spacing w:val="-15"/>
        </w:rPr>
        <w:t xml:space="preserve"> </w:t>
      </w:r>
      <w:r>
        <w:t>format</w:t>
      </w:r>
      <w:r>
        <w:rPr>
          <w:spacing w:val="-14"/>
        </w:rPr>
        <w:t xml:space="preserve"> </w:t>
      </w:r>
      <w:r>
        <w:t>for</w:t>
      </w:r>
      <w:r>
        <w:rPr>
          <w:spacing w:val="-14"/>
        </w:rPr>
        <w:t xml:space="preserve"> </w:t>
      </w:r>
      <w:r>
        <w:t>representing</w:t>
      </w:r>
      <w:r>
        <w:rPr>
          <w:spacing w:val="-16"/>
        </w:rPr>
        <w:t xml:space="preserve"> </w:t>
      </w:r>
      <w:r>
        <w:t>linguistic</w:t>
      </w:r>
      <w:r>
        <w:rPr>
          <w:spacing w:val="-14"/>
        </w:rPr>
        <w:t xml:space="preserve"> </w:t>
      </w:r>
      <w:r>
        <w:t>data;</w:t>
      </w:r>
      <w:r>
        <w:rPr>
          <w:spacing w:val="-14"/>
        </w:rPr>
        <w:t xml:space="preserve"> </w:t>
      </w:r>
      <w:hyperlink w:anchor="_bookmark95" w:history="1">
        <w:r>
          <w:rPr>
            <w:color w:val="BF003F"/>
          </w:rPr>
          <w:t>Hieber</w:t>
        </w:r>
        <w:r>
          <w:rPr>
            <w:color w:val="BF003F"/>
            <w:spacing w:val="-14"/>
          </w:rPr>
          <w:t xml:space="preserve"> </w:t>
        </w:r>
        <w:r>
          <w:rPr>
            <w:color w:val="BF003F"/>
          </w:rPr>
          <w:t>[2020b]</w:t>
        </w:r>
      </w:hyperlink>
      <w:r>
        <w:t>) for</w:t>
      </w:r>
      <w:r>
        <w:rPr>
          <w:spacing w:val="-5"/>
        </w:rPr>
        <w:t xml:space="preserve"> </w:t>
      </w:r>
      <w:r>
        <w:t>tagging</w:t>
      </w:r>
      <w:r>
        <w:rPr>
          <w:spacing w:val="-4"/>
        </w:rPr>
        <w:t xml:space="preserve"> </w:t>
      </w:r>
      <w:r>
        <w:t>and</w:t>
      </w:r>
      <w:r>
        <w:rPr>
          <w:spacing w:val="-5"/>
        </w:rPr>
        <w:t xml:space="preserve"> </w:t>
      </w:r>
      <w:r>
        <w:t>scripting</w:t>
      </w:r>
      <w:r>
        <w:rPr>
          <w:spacing w:val="-4"/>
        </w:rPr>
        <w:t xml:space="preserve"> </w:t>
      </w:r>
      <w:r>
        <w:t>purposes.</w:t>
      </w:r>
      <w:r>
        <w:rPr>
          <w:spacing w:val="14"/>
        </w:rPr>
        <w:t xml:space="preserve"> </w:t>
      </w:r>
      <w:r>
        <w:t>This</w:t>
      </w:r>
      <w:r>
        <w:rPr>
          <w:spacing w:val="-4"/>
        </w:rPr>
        <w:t xml:space="preserve"> </w:t>
      </w:r>
      <w:r>
        <w:t>made</w:t>
      </w:r>
      <w:r>
        <w:rPr>
          <w:spacing w:val="-4"/>
        </w:rPr>
        <w:t xml:space="preserve"> </w:t>
      </w:r>
      <w:r>
        <w:t>it</w:t>
      </w:r>
      <w:r>
        <w:rPr>
          <w:spacing w:val="-5"/>
        </w:rPr>
        <w:t xml:space="preserve"> </w:t>
      </w:r>
      <w:r>
        <w:t>possible</w:t>
      </w:r>
      <w:r>
        <w:rPr>
          <w:spacing w:val="-4"/>
        </w:rPr>
        <w:t xml:space="preserve"> </w:t>
      </w:r>
      <w:r>
        <w:t>to</w:t>
      </w:r>
      <w:r>
        <w:rPr>
          <w:spacing w:val="-4"/>
        </w:rPr>
        <w:t xml:space="preserve"> </w:t>
      </w:r>
      <w:r>
        <w:t>use</w:t>
      </w:r>
      <w:r>
        <w:rPr>
          <w:spacing w:val="-5"/>
        </w:rPr>
        <w:t xml:space="preserve"> </w:t>
      </w:r>
      <w:r>
        <w:t>the</w:t>
      </w:r>
      <w:r>
        <w:rPr>
          <w:spacing w:val="-7"/>
        </w:rPr>
        <w:t xml:space="preserve"> </w:t>
      </w:r>
      <w:hyperlink r:id="rId31">
        <w:r>
          <w:rPr>
            <w:color w:val="0000FF"/>
          </w:rPr>
          <w:t>Digital</w:t>
        </w:r>
        <w:r>
          <w:rPr>
            <w:color w:val="0000FF"/>
            <w:spacing w:val="-4"/>
          </w:rPr>
          <w:t xml:space="preserve"> </w:t>
        </w:r>
        <w:r>
          <w:rPr>
            <w:color w:val="0000FF"/>
          </w:rPr>
          <w:t>Linguistics</w:t>
        </w:r>
        <w:r>
          <w:rPr>
            <w:color w:val="0000FF"/>
            <w:spacing w:val="-6"/>
          </w:rPr>
          <w:t xml:space="preserve"> </w:t>
        </w:r>
      </w:hyperlink>
      <w:r>
        <w:t>(DLx) ecosystem</w:t>
      </w:r>
      <w:r>
        <w:rPr>
          <w:spacing w:val="-5"/>
        </w:rPr>
        <w:t xml:space="preserve"> </w:t>
      </w:r>
      <w:r>
        <w:t>of</w:t>
      </w:r>
      <w:r>
        <w:rPr>
          <w:spacing w:val="-5"/>
        </w:rPr>
        <w:t xml:space="preserve"> </w:t>
      </w:r>
      <w:r>
        <w:t>tools</w:t>
      </w:r>
      <w:r>
        <w:rPr>
          <w:spacing w:val="-5"/>
        </w:rPr>
        <w:t xml:space="preserve"> </w:t>
      </w:r>
      <w:r>
        <w:t>and</w:t>
      </w:r>
      <w:r>
        <w:rPr>
          <w:spacing w:val="-5"/>
        </w:rPr>
        <w:t xml:space="preserve"> </w:t>
      </w:r>
      <w:r>
        <w:t>software</w:t>
      </w:r>
      <w:r>
        <w:rPr>
          <w:spacing w:val="-6"/>
        </w:rPr>
        <w:t xml:space="preserve"> </w:t>
      </w:r>
      <w:r>
        <w:t>to</w:t>
      </w:r>
      <w:r>
        <w:rPr>
          <w:spacing w:val="-5"/>
        </w:rPr>
        <w:t xml:space="preserve"> </w:t>
      </w:r>
      <w:r>
        <w:t>more</w:t>
      </w:r>
      <w:r>
        <w:rPr>
          <w:spacing w:val="-5"/>
        </w:rPr>
        <w:t xml:space="preserve"> </w:t>
      </w:r>
      <w:r>
        <w:t>quickly</w:t>
      </w:r>
      <w:r>
        <w:rPr>
          <w:spacing w:val="-5"/>
        </w:rPr>
        <w:t xml:space="preserve"> </w:t>
      </w:r>
      <w:r>
        <w:t>tag</w:t>
      </w:r>
      <w:r>
        <w:rPr>
          <w:spacing w:val="-5"/>
        </w:rPr>
        <w:t xml:space="preserve"> </w:t>
      </w:r>
      <w:r>
        <w:t>and</w:t>
      </w:r>
      <w:r>
        <w:rPr>
          <w:spacing w:val="-5"/>
        </w:rPr>
        <w:t xml:space="preserve"> </w:t>
      </w:r>
      <w:r>
        <w:t>analyze</w:t>
      </w:r>
      <w:r>
        <w:rPr>
          <w:spacing w:val="-5"/>
        </w:rPr>
        <w:t xml:space="preserve"> </w:t>
      </w:r>
      <w:r>
        <w:t>the</w:t>
      </w:r>
      <w:r>
        <w:rPr>
          <w:spacing w:val="-5"/>
        </w:rPr>
        <w:t xml:space="preserve"> </w:t>
      </w:r>
      <w:r>
        <w:t>data.</w:t>
      </w:r>
      <w:r>
        <w:rPr>
          <w:spacing w:val="15"/>
        </w:rPr>
        <w:t xml:space="preserve"> </w:t>
      </w:r>
      <w:r>
        <w:t>More</w:t>
      </w:r>
      <w:r>
        <w:rPr>
          <w:spacing w:val="-6"/>
        </w:rPr>
        <w:t xml:space="preserve"> </w:t>
      </w:r>
      <w:r>
        <w:t>information about Digital Linguistics may be found at</w:t>
      </w:r>
      <w:r>
        <w:rPr>
          <w:spacing w:val="26"/>
        </w:rPr>
        <w:t xml:space="preserve"> </w:t>
      </w:r>
      <w:hyperlink r:id="rId32">
        <w:r>
          <w:rPr>
            <w:rFonts w:ascii="Linux Libertine Mono"/>
            <w:color w:val="0000FF"/>
            <w:sz w:val="20"/>
          </w:rPr>
          <w:t>https://digitallinguistics.io</w:t>
        </w:r>
      </w:hyperlink>
      <w:r>
        <w:t>.</w:t>
      </w:r>
    </w:p>
    <w:p w14:paraId="618446A1" w14:textId="77777777" w:rsidR="00792629" w:rsidRDefault="00ED58F8">
      <w:pPr>
        <w:spacing w:line="420" w:lineRule="auto"/>
        <w:ind w:left="120" w:right="432" w:firstLine="358"/>
        <w:jc w:val="both"/>
        <w:rPr>
          <w:sz w:val="24"/>
        </w:rPr>
      </w:pPr>
      <w:r>
        <w:rPr>
          <w:sz w:val="24"/>
        </w:rPr>
        <w:t>All</w:t>
      </w:r>
      <w:r>
        <w:rPr>
          <w:spacing w:val="-11"/>
          <w:sz w:val="24"/>
        </w:rPr>
        <w:t xml:space="preserve"> </w:t>
      </w:r>
      <w:r>
        <w:rPr>
          <w:sz w:val="24"/>
        </w:rPr>
        <w:t>of</w:t>
      </w:r>
      <w:r>
        <w:rPr>
          <w:spacing w:val="-10"/>
          <w:sz w:val="24"/>
        </w:rPr>
        <w:t xml:space="preserve"> </w:t>
      </w:r>
      <w:r>
        <w:rPr>
          <w:sz w:val="24"/>
        </w:rPr>
        <w:t>the</w:t>
      </w:r>
      <w:r>
        <w:rPr>
          <w:spacing w:val="-11"/>
          <w:sz w:val="24"/>
        </w:rPr>
        <w:t xml:space="preserve"> </w:t>
      </w:r>
      <w:r>
        <w:rPr>
          <w:sz w:val="24"/>
        </w:rPr>
        <w:t>datasets,</w:t>
      </w:r>
      <w:r>
        <w:rPr>
          <w:spacing w:val="-10"/>
          <w:sz w:val="24"/>
        </w:rPr>
        <w:t xml:space="preserve"> </w:t>
      </w:r>
      <w:r>
        <w:rPr>
          <w:sz w:val="24"/>
        </w:rPr>
        <w:t>scripts,</w:t>
      </w:r>
      <w:r>
        <w:rPr>
          <w:spacing w:val="-8"/>
          <w:sz w:val="24"/>
        </w:rPr>
        <w:t xml:space="preserve"> </w:t>
      </w:r>
      <w:r>
        <w:rPr>
          <w:sz w:val="24"/>
        </w:rPr>
        <w:t>and</w:t>
      </w:r>
      <w:r>
        <w:rPr>
          <w:spacing w:val="-11"/>
          <w:sz w:val="24"/>
        </w:rPr>
        <w:t xml:space="preserve"> </w:t>
      </w:r>
      <w:r>
        <w:rPr>
          <w:sz w:val="24"/>
        </w:rPr>
        <w:t>source</w:t>
      </w:r>
      <w:r>
        <w:rPr>
          <w:spacing w:val="-10"/>
          <w:sz w:val="24"/>
        </w:rPr>
        <w:t xml:space="preserve"> </w:t>
      </w:r>
      <w:r>
        <w:rPr>
          <w:sz w:val="24"/>
        </w:rPr>
        <w:t>files</w:t>
      </w:r>
      <w:r>
        <w:rPr>
          <w:spacing w:val="-11"/>
          <w:sz w:val="24"/>
        </w:rPr>
        <w:t xml:space="preserve"> </w:t>
      </w:r>
      <w:r>
        <w:rPr>
          <w:sz w:val="24"/>
        </w:rPr>
        <w:t>for</w:t>
      </w:r>
      <w:r>
        <w:rPr>
          <w:spacing w:val="-10"/>
          <w:sz w:val="24"/>
        </w:rPr>
        <w:t xml:space="preserve"> </w:t>
      </w:r>
      <w:r>
        <w:rPr>
          <w:sz w:val="24"/>
        </w:rPr>
        <w:t>this</w:t>
      </w:r>
      <w:r>
        <w:rPr>
          <w:spacing w:val="-11"/>
          <w:sz w:val="24"/>
        </w:rPr>
        <w:t xml:space="preserve"> </w:t>
      </w:r>
      <w:r>
        <w:rPr>
          <w:sz w:val="24"/>
        </w:rPr>
        <w:t>thesis</w:t>
      </w:r>
      <w:r>
        <w:rPr>
          <w:spacing w:val="-10"/>
          <w:sz w:val="24"/>
        </w:rPr>
        <w:t xml:space="preserve"> </w:t>
      </w:r>
      <w:r>
        <w:rPr>
          <w:sz w:val="24"/>
        </w:rPr>
        <w:t>are</w:t>
      </w:r>
      <w:r>
        <w:rPr>
          <w:spacing w:val="-11"/>
          <w:sz w:val="24"/>
        </w:rPr>
        <w:t xml:space="preserve"> </w:t>
      </w:r>
      <w:r>
        <w:rPr>
          <w:sz w:val="24"/>
        </w:rPr>
        <w:t>publicly</w:t>
      </w:r>
      <w:r>
        <w:rPr>
          <w:spacing w:val="-10"/>
          <w:sz w:val="24"/>
        </w:rPr>
        <w:t xml:space="preserve"> </w:t>
      </w:r>
      <w:r>
        <w:rPr>
          <w:sz w:val="24"/>
        </w:rPr>
        <w:t>available</w:t>
      </w:r>
      <w:r>
        <w:rPr>
          <w:spacing w:val="-11"/>
          <w:sz w:val="24"/>
        </w:rPr>
        <w:t xml:space="preserve"> </w:t>
      </w:r>
      <w:r>
        <w:rPr>
          <w:sz w:val="24"/>
        </w:rPr>
        <w:t>on</w:t>
      </w:r>
      <w:r>
        <w:rPr>
          <w:spacing w:val="-10"/>
          <w:sz w:val="24"/>
        </w:rPr>
        <w:t xml:space="preserve"> </w:t>
      </w:r>
      <w:r>
        <w:rPr>
          <w:sz w:val="24"/>
        </w:rPr>
        <w:t>GitHub at</w:t>
      </w:r>
      <w:r>
        <w:rPr>
          <w:spacing w:val="1"/>
          <w:sz w:val="24"/>
        </w:rPr>
        <w:t xml:space="preserve"> </w:t>
      </w:r>
      <w:hyperlink r:id="rId33">
        <w:r>
          <w:rPr>
            <w:rFonts w:ascii="Linux Libertine Mono"/>
            <w:color w:val="0000FF"/>
            <w:sz w:val="20"/>
          </w:rPr>
          <w:t>https://github.com/dwhieb/dissertation</w:t>
        </w:r>
      </w:hyperlink>
      <w:r>
        <w:rPr>
          <w:sz w:val="24"/>
        </w:rPr>
        <w:t>.</w:t>
      </w:r>
    </w:p>
    <w:p w14:paraId="2A9686C0" w14:textId="77777777" w:rsidR="00792629" w:rsidRDefault="00ED58F8">
      <w:pPr>
        <w:pStyle w:val="BodyText"/>
        <w:spacing w:line="272" w:lineRule="exact"/>
        <w:ind w:left="478"/>
        <w:jc w:val="both"/>
      </w:pPr>
      <w:r>
        <w:t>Turning now to results:</w:t>
      </w:r>
    </w:p>
    <w:p w14:paraId="6BBC3BAE" w14:textId="77777777" w:rsidR="00792629" w:rsidRDefault="00ED58F8">
      <w:pPr>
        <w:pStyle w:val="BodyText"/>
        <w:spacing w:before="192" w:line="420" w:lineRule="auto"/>
        <w:ind w:left="120" w:right="432" w:firstLine="358"/>
        <w:jc w:val="both"/>
      </w:pPr>
      <w:r>
        <w:t>Regarding</w:t>
      </w:r>
      <w:r>
        <w:rPr>
          <w:spacing w:val="-16"/>
        </w:rPr>
        <w:t xml:space="preserve"> </w:t>
      </w:r>
      <w:hyperlink w:anchor="_bookmark29" w:history="1">
        <w:r>
          <w:rPr>
            <w:color w:val="00AEEF"/>
          </w:rPr>
          <w:t>R1</w:t>
        </w:r>
      </w:hyperlink>
      <w:r>
        <w:t>,</w:t>
      </w:r>
      <w:r>
        <w:rPr>
          <w:spacing w:val="-13"/>
        </w:rPr>
        <w:t xml:space="preserve"> </w:t>
      </w:r>
      <w:r>
        <w:t>“How</w:t>
      </w:r>
      <w:r>
        <w:rPr>
          <w:spacing w:val="-15"/>
        </w:rPr>
        <w:t xml:space="preserve"> </w:t>
      </w:r>
      <w:r>
        <w:t>flexible</w:t>
      </w:r>
      <w:r>
        <w:rPr>
          <w:spacing w:val="-15"/>
        </w:rPr>
        <w:t xml:space="preserve"> </w:t>
      </w:r>
      <w:r>
        <w:t>are</w:t>
      </w:r>
      <w:r>
        <w:rPr>
          <w:spacing w:val="-15"/>
        </w:rPr>
        <w:t xml:space="preserve"> </w:t>
      </w:r>
      <w:r>
        <w:t>words</w:t>
      </w:r>
      <w:r>
        <w:rPr>
          <w:spacing w:val="-15"/>
        </w:rPr>
        <w:t xml:space="preserve"> </w:t>
      </w:r>
      <w:r>
        <w:t>in</w:t>
      </w:r>
      <w:r>
        <w:rPr>
          <w:spacing w:val="-15"/>
        </w:rPr>
        <w:t xml:space="preserve"> </w:t>
      </w:r>
      <w:r>
        <w:t>English</w:t>
      </w:r>
      <w:r>
        <w:rPr>
          <w:spacing w:val="-14"/>
        </w:rPr>
        <w:t xml:space="preserve"> </w:t>
      </w:r>
      <w:r>
        <w:t>and</w:t>
      </w:r>
      <w:r>
        <w:rPr>
          <w:spacing w:val="-15"/>
        </w:rPr>
        <w:t xml:space="preserve"> </w:t>
      </w:r>
      <w:r>
        <w:t>Nuuchahnulth?”,</w:t>
      </w:r>
      <w:r>
        <w:rPr>
          <w:spacing w:val="-13"/>
        </w:rPr>
        <w:t xml:space="preserve"> </w:t>
      </w:r>
      <w:r>
        <w:t>I</w:t>
      </w:r>
      <w:r>
        <w:rPr>
          <w:spacing w:val="-15"/>
        </w:rPr>
        <w:t xml:space="preserve"> </w:t>
      </w:r>
      <w:r>
        <w:t>find</w:t>
      </w:r>
      <w:r>
        <w:rPr>
          <w:spacing w:val="-16"/>
        </w:rPr>
        <w:t xml:space="preserve"> </w:t>
      </w:r>
      <w:r>
        <w:t>that</w:t>
      </w:r>
      <w:r>
        <w:rPr>
          <w:spacing w:val="-15"/>
        </w:rPr>
        <w:t xml:space="preserve"> </w:t>
      </w:r>
      <w:r>
        <w:t>English and</w:t>
      </w:r>
      <w:r>
        <w:rPr>
          <w:spacing w:val="-16"/>
        </w:rPr>
        <w:t xml:space="preserve"> </w:t>
      </w:r>
      <w:r>
        <w:t>Nuuchahnulth</w:t>
      </w:r>
      <w:r>
        <w:rPr>
          <w:spacing w:val="-15"/>
        </w:rPr>
        <w:t xml:space="preserve"> </w:t>
      </w:r>
      <w:r>
        <w:t>differ</w:t>
      </w:r>
      <w:r>
        <w:rPr>
          <w:spacing w:val="-15"/>
        </w:rPr>
        <w:t xml:space="preserve"> </w:t>
      </w:r>
      <w:r>
        <w:t>significantly</w:t>
      </w:r>
      <w:r>
        <w:rPr>
          <w:spacing w:val="-16"/>
        </w:rPr>
        <w:t xml:space="preserve"> </w:t>
      </w:r>
      <w:r>
        <w:t>not</w:t>
      </w:r>
      <w:r>
        <w:rPr>
          <w:spacing w:val="-15"/>
        </w:rPr>
        <w:t xml:space="preserve"> </w:t>
      </w:r>
      <w:r>
        <w:t>only</w:t>
      </w:r>
      <w:r>
        <w:rPr>
          <w:spacing w:val="-15"/>
        </w:rPr>
        <w:t xml:space="preserve"> </w:t>
      </w:r>
      <w:r>
        <w:t>in</w:t>
      </w:r>
      <w:r>
        <w:rPr>
          <w:spacing w:val="-16"/>
        </w:rPr>
        <w:t xml:space="preserve"> </w:t>
      </w:r>
      <w:r>
        <w:t>their</w:t>
      </w:r>
      <w:r>
        <w:rPr>
          <w:spacing w:val="-16"/>
        </w:rPr>
        <w:t xml:space="preserve"> </w:t>
      </w:r>
      <w:r>
        <w:t>overall</w:t>
      </w:r>
      <w:r>
        <w:rPr>
          <w:spacing w:val="-15"/>
        </w:rPr>
        <w:t xml:space="preserve"> </w:t>
      </w:r>
      <w:r>
        <w:t>degree</w:t>
      </w:r>
      <w:r>
        <w:rPr>
          <w:spacing w:val="-15"/>
        </w:rPr>
        <w:t xml:space="preserve"> </w:t>
      </w:r>
      <w:r>
        <w:t>of</w:t>
      </w:r>
      <w:r>
        <w:rPr>
          <w:spacing w:val="-15"/>
        </w:rPr>
        <w:t xml:space="preserve"> </w:t>
      </w:r>
      <w:r>
        <w:t>flexibility,</w:t>
      </w:r>
      <w:r>
        <w:rPr>
          <w:spacing w:val="-15"/>
        </w:rPr>
        <w:t xml:space="preserve"> </w:t>
      </w:r>
      <w:r>
        <w:t>but</w:t>
      </w:r>
      <w:r>
        <w:rPr>
          <w:spacing w:val="-15"/>
        </w:rPr>
        <w:t xml:space="preserve"> </w:t>
      </w:r>
      <w:r>
        <w:t>also</w:t>
      </w:r>
      <w:r>
        <w:rPr>
          <w:spacing w:val="-15"/>
        </w:rPr>
        <w:t xml:space="preserve"> </w:t>
      </w:r>
      <w:r>
        <w:t>in how</w:t>
      </w:r>
      <w:r>
        <w:rPr>
          <w:spacing w:val="-23"/>
        </w:rPr>
        <w:t xml:space="preserve"> </w:t>
      </w:r>
      <w:r>
        <w:t>that</w:t>
      </w:r>
      <w:r>
        <w:rPr>
          <w:spacing w:val="-23"/>
        </w:rPr>
        <w:t xml:space="preserve"> </w:t>
      </w:r>
      <w:r>
        <w:t>flexibility</w:t>
      </w:r>
      <w:r>
        <w:rPr>
          <w:spacing w:val="-23"/>
        </w:rPr>
        <w:t xml:space="preserve"> </w:t>
      </w:r>
      <w:r>
        <w:t>is</w:t>
      </w:r>
      <w:r>
        <w:rPr>
          <w:spacing w:val="-23"/>
        </w:rPr>
        <w:t xml:space="preserve"> </w:t>
      </w:r>
      <w:r>
        <w:t>realized.</w:t>
      </w:r>
      <w:r>
        <w:rPr>
          <w:spacing w:val="6"/>
        </w:rPr>
        <w:t xml:space="preserve"> </w:t>
      </w:r>
      <w:r>
        <w:t>In</w:t>
      </w:r>
      <w:r>
        <w:rPr>
          <w:spacing w:val="-23"/>
        </w:rPr>
        <w:t xml:space="preserve"> </w:t>
      </w:r>
      <w:r>
        <w:t>English,</w:t>
      </w:r>
      <w:r>
        <w:rPr>
          <w:spacing w:val="-20"/>
        </w:rPr>
        <w:t xml:space="preserve"> </w:t>
      </w:r>
      <w:proofErr w:type="gramStart"/>
      <w:r>
        <w:t>the</w:t>
      </w:r>
      <w:r>
        <w:rPr>
          <w:spacing w:val="-23"/>
        </w:rPr>
        <w:t xml:space="preserve"> </w:t>
      </w:r>
      <w:r>
        <w:t>majority</w:t>
      </w:r>
      <w:r>
        <w:rPr>
          <w:spacing w:val="-23"/>
        </w:rPr>
        <w:t xml:space="preserve"> </w:t>
      </w:r>
      <w:r>
        <w:t>of</w:t>
      </w:r>
      <w:proofErr w:type="gramEnd"/>
      <w:r>
        <w:rPr>
          <w:spacing w:val="-23"/>
        </w:rPr>
        <w:t xml:space="preserve"> </w:t>
      </w:r>
      <w:r>
        <w:t>words</w:t>
      </w:r>
      <w:r>
        <w:rPr>
          <w:spacing w:val="-22"/>
        </w:rPr>
        <w:t xml:space="preserve"> </w:t>
      </w:r>
      <w:r>
        <w:t>surveyed</w:t>
      </w:r>
      <w:r>
        <w:rPr>
          <w:spacing w:val="-23"/>
        </w:rPr>
        <w:t xml:space="preserve"> </w:t>
      </w:r>
      <w:r>
        <w:t>are</w:t>
      </w:r>
      <w:r>
        <w:rPr>
          <w:spacing w:val="-23"/>
        </w:rPr>
        <w:t xml:space="preserve"> </w:t>
      </w:r>
      <w:r>
        <w:t>flexible,</w:t>
      </w:r>
      <w:r>
        <w:rPr>
          <w:spacing w:val="-20"/>
        </w:rPr>
        <w:t xml:space="preserve"> </w:t>
      </w:r>
      <w:r>
        <w:t>but</w:t>
      </w:r>
      <w:r>
        <w:rPr>
          <w:spacing w:val="-23"/>
        </w:rPr>
        <w:t xml:space="preserve"> </w:t>
      </w:r>
      <w:r>
        <w:t>only to a small degree. Most lexical words of English can be used as nouns, verbs, or adjectives, but there is a strong tendency for each word to be used for primarily one function. English thus</w:t>
      </w:r>
      <w:r>
        <w:rPr>
          <w:spacing w:val="-10"/>
        </w:rPr>
        <w:t xml:space="preserve"> </w:t>
      </w:r>
      <w:r>
        <w:t>shows</w:t>
      </w:r>
      <w:r>
        <w:rPr>
          <w:spacing w:val="-11"/>
        </w:rPr>
        <w:t xml:space="preserve"> </w:t>
      </w:r>
      <w:r>
        <w:t>a</w:t>
      </w:r>
      <w:r>
        <w:rPr>
          <w:spacing w:val="-10"/>
        </w:rPr>
        <w:t xml:space="preserve"> </w:t>
      </w:r>
      <w:r>
        <w:t>consistent</w:t>
      </w:r>
      <w:r>
        <w:rPr>
          <w:spacing w:val="-9"/>
        </w:rPr>
        <w:t xml:space="preserve"> </w:t>
      </w:r>
      <w:r>
        <w:t>but</w:t>
      </w:r>
      <w:r>
        <w:rPr>
          <w:spacing w:val="-10"/>
        </w:rPr>
        <w:t xml:space="preserve"> </w:t>
      </w:r>
      <w:r>
        <w:t>somewhat</w:t>
      </w:r>
      <w:r>
        <w:rPr>
          <w:spacing w:val="-10"/>
        </w:rPr>
        <w:t xml:space="preserve"> </w:t>
      </w:r>
      <w:r>
        <w:t>marginal</w:t>
      </w:r>
      <w:r>
        <w:rPr>
          <w:spacing w:val="-10"/>
        </w:rPr>
        <w:t xml:space="preserve"> </w:t>
      </w:r>
      <w:r>
        <w:t>degree</w:t>
      </w:r>
      <w:r>
        <w:rPr>
          <w:spacing w:val="-10"/>
        </w:rPr>
        <w:t xml:space="preserve"> </w:t>
      </w:r>
      <w:r>
        <w:t>of</w:t>
      </w:r>
      <w:r>
        <w:rPr>
          <w:spacing w:val="-9"/>
        </w:rPr>
        <w:t xml:space="preserve"> </w:t>
      </w:r>
      <w:r>
        <w:t>flexibility.</w:t>
      </w:r>
      <w:r>
        <w:rPr>
          <w:spacing w:val="11"/>
        </w:rPr>
        <w:t xml:space="preserve"> </w:t>
      </w:r>
      <w:r>
        <w:t>In</w:t>
      </w:r>
      <w:r>
        <w:rPr>
          <w:spacing w:val="-10"/>
        </w:rPr>
        <w:t xml:space="preserve"> </w:t>
      </w:r>
      <w:r>
        <w:t>contrast,</w:t>
      </w:r>
      <w:r>
        <w:rPr>
          <w:spacing w:val="-9"/>
        </w:rPr>
        <w:t xml:space="preserve"> </w:t>
      </w:r>
      <w:r>
        <w:t>most</w:t>
      </w:r>
      <w:r>
        <w:rPr>
          <w:spacing w:val="-10"/>
        </w:rPr>
        <w:t xml:space="preserve"> </w:t>
      </w:r>
      <w:r>
        <w:t>words</w:t>
      </w:r>
    </w:p>
    <w:p w14:paraId="2F4A6A70" w14:textId="77777777" w:rsidR="00792629" w:rsidRDefault="00792629">
      <w:pPr>
        <w:spacing w:line="420" w:lineRule="auto"/>
        <w:jc w:val="both"/>
        <w:sectPr w:rsidR="00792629">
          <w:pgSz w:w="12240" w:h="15840"/>
          <w:pgMar w:top="1380" w:right="1000" w:bottom="1040" w:left="1680" w:header="0" w:footer="856" w:gutter="0"/>
          <w:cols w:space="720"/>
        </w:sectPr>
      </w:pPr>
    </w:p>
    <w:p w14:paraId="54E217A3" w14:textId="77777777" w:rsidR="00792629" w:rsidRDefault="00ED58F8">
      <w:pPr>
        <w:pStyle w:val="BodyText"/>
        <w:spacing w:before="84" w:line="420" w:lineRule="auto"/>
        <w:ind w:left="120" w:right="432"/>
        <w:jc w:val="both"/>
      </w:pPr>
      <w:r>
        <w:lastRenderedPageBreak/>
        <w:t>in Nuuchahnulth are highly flexible, but primarily along the noun-verb axis; Nuuchahnulth words</w:t>
      </w:r>
      <w:r>
        <w:rPr>
          <w:spacing w:val="-8"/>
        </w:rPr>
        <w:t xml:space="preserve"> </w:t>
      </w:r>
      <w:r>
        <w:t>are</w:t>
      </w:r>
      <w:r>
        <w:rPr>
          <w:spacing w:val="-7"/>
        </w:rPr>
        <w:t xml:space="preserve"> </w:t>
      </w:r>
      <w:r>
        <w:t>very</w:t>
      </w:r>
      <w:r>
        <w:rPr>
          <w:spacing w:val="-8"/>
        </w:rPr>
        <w:t xml:space="preserve"> </w:t>
      </w:r>
      <w:r>
        <w:t>freely</w:t>
      </w:r>
      <w:r>
        <w:rPr>
          <w:spacing w:val="-7"/>
        </w:rPr>
        <w:t xml:space="preserve"> </w:t>
      </w:r>
      <w:r>
        <w:t>used</w:t>
      </w:r>
      <w:r>
        <w:rPr>
          <w:spacing w:val="-7"/>
        </w:rPr>
        <w:t xml:space="preserve"> </w:t>
      </w:r>
      <w:r>
        <w:t>as</w:t>
      </w:r>
      <w:r>
        <w:rPr>
          <w:spacing w:val="-8"/>
        </w:rPr>
        <w:t xml:space="preserve"> </w:t>
      </w:r>
      <w:r>
        <w:t>both</w:t>
      </w:r>
      <w:r>
        <w:rPr>
          <w:spacing w:val="-7"/>
        </w:rPr>
        <w:t xml:space="preserve"> </w:t>
      </w:r>
      <w:r>
        <w:t>nouns</w:t>
      </w:r>
      <w:r>
        <w:rPr>
          <w:spacing w:val="-8"/>
        </w:rPr>
        <w:t xml:space="preserve"> </w:t>
      </w:r>
      <w:r>
        <w:t>and</w:t>
      </w:r>
      <w:r>
        <w:rPr>
          <w:spacing w:val="-7"/>
        </w:rPr>
        <w:t xml:space="preserve"> </w:t>
      </w:r>
      <w:r>
        <w:t>verbs,</w:t>
      </w:r>
      <w:r>
        <w:rPr>
          <w:spacing w:val="-6"/>
        </w:rPr>
        <w:t xml:space="preserve"> </w:t>
      </w:r>
      <w:r>
        <w:t>but</w:t>
      </w:r>
      <w:r>
        <w:rPr>
          <w:spacing w:val="-8"/>
        </w:rPr>
        <w:t xml:space="preserve"> </w:t>
      </w:r>
      <w:r>
        <w:t>only</w:t>
      </w:r>
      <w:r>
        <w:rPr>
          <w:spacing w:val="-7"/>
        </w:rPr>
        <w:t xml:space="preserve"> </w:t>
      </w:r>
      <w:r>
        <w:t>infrequently</w:t>
      </w:r>
      <w:r>
        <w:rPr>
          <w:spacing w:val="-7"/>
        </w:rPr>
        <w:t xml:space="preserve"> </w:t>
      </w:r>
      <w:r>
        <w:t>used</w:t>
      </w:r>
      <w:r>
        <w:rPr>
          <w:spacing w:val="-8"/>
        </w:rPr>
        <w:t xml:space="preserve"> </w:t>
      </w:r>
      <w:r>
        <w:t>as</w:t>
      </w:r>
      <w:r>
        <w:rPr>
          <w:spacing w:val="-7"/>
        </w:rPr>
        <w:t xml:space="preserve"> </w:t>
      </w:r>
      <w:r>
        <w:t>adjectives. Nuuchahnulth thus shows a consistently high degree of flexibility, but primarily in just one dimension.</w:t>
      </w:r>
    </w:p>
    <w:p w14:paraId="00B1B6F7" w14:textId="77777777" w:rsidR="00792629" w:rsidRDefault="00ED58F8">
      <w:pPr>
        <w:pStyle w:val="BodyText"/>
        <w:spacing w:line="420" w:lineRule="auto"/>
        <w:ind w:left="120" w:right="433" w:firstLine="358"/>
        <w:jc w:val="both"/>
      </w:pPr>
      <w:r>
        <w:t>For</w:t>
      </w:r>
      <w:r>
        <w:rPr>
          <w:spacing w:val="-23"/>
        </w:rPr>
        <w:t xml:space="preserve"> </w:t>
      </w:r>
      <w:hyperlink w:anchor="_bookmark30" w:history="1">
        <w:r>
          <w:rPr>
            <w:color w:val="00AEEF"/>
          </w:rPr>
          <w:t>R2</w:t>
        </w:r>
      </w:hyperlink>
      <w:r>
        <w:t>,</w:t>
      </w:r>
      <w:r>
        <w:rPr>
          <w:spacing w:val="-19"/>
        </w:rPr>
        <w:t xml:space="preserve"> </w:t>
      </w:r>
      <w:r>
        <w:t>“Is</w:t>
      </w:r>
      <w:r>
        <w:rPr>
          <w:spacing w:val="-22"/>
        </w:rPr>
        <w:t xml:space="preserve"> </w:t>
      </w:r>
      <w:r>
        <w:t>there</w:t>
      </w:r>
      <w:r>
        <w:rPr>
          <w:spacing w:val="-22"/>
        </w:rPr>
        <w:t xml:space="preserve"> </w:t>
      </w:r>
      <w:r>
        <w:t>a</w:t>
      </w:r>
      <w:r>
        <w:rPr>
          <w:spacing w:val="-23"/>
        </w:rPr>
        <w:t xml:space="preserve"> </w:t>
      </w:r>
      <w:r>
        <w:t>correlation</w:t>
      </w:r>
      <w:r>
        <w:rPr>
          <w:spacing w:val="-22"/>
        </w:rPr>
        <w:t xml:space="preserve"> </w:t>
      </w:r>
      <w:r>
        <w:t>between</w:t>
      </w:r>
      <w:r>
        <w:rPr>
          <w:spacing w:val="-22"/>
        </w:rPr>
        <w:t xml:space="preserve"> </w:t>
      </w:r>
      <w:r>
        <w:t>degree</w:t>
      </w:r>
      <w:r>
        <w:rPr>
          <w:spacing w:val="-23"/>
        </w:rPr>
        <w:t xml:space="preserve"> </w:t>
      </w:r>
      <w:r>
        <w:t>of</w:t>
      </w:r>
      <w:r>
        <w:rPr>
          <w:spacing w:val="-22"/>
        </w:rPr>
        <w:t xml:space="preserve"> </w:t>
      </w:r>
      <w:r>
        <w:t>lexical</w:t>
      </w:r>
      <w:r>
        <w:rPr>
          <w:spacing w:val="-22"/>
        </w:rPr>
        <w:t xml:space="preserve"> </w:t>
      </w:r>
      <w:r>
        <w:t>flexibility</w:t>
      </w:r>
      <w:r>
        <w:rPr>
          <w:spacing w:val="-23"/>
        </w:rPr>
        <w:t xml:space="preserve"> </w:t>
      </w:r>
      <w:r>
        <w:t>for</w:t>
      </w:r>
      <w:r>
        <w:rPr>
          <w:spacing w:val="-22"/>
        </w:rPr>
        <w:t xml:space="preserve"> </w:t>
      </w:r>
      <w:r>
        <w:t>a</w:t>
      </w:r>
      <w:r>
        <w:rPr>
          <w:spacing w:val="-23"/>
        </w:rPr>
        <w:t xml:space="preserve"> </w:t>
      </w:r>
      <w:r>
        <w:t>word</w:t>
      </w:r>
      <w:r>
        <w:rPr>
          <w:spacing w:val="-22"/>
        </w:rPr>
        <w:t xml:space="preserve"> </w:t>
      </w:r>
      <w:r>
        <w:t>and</w:t>
      </w:r>
      <w:r>
        <w:rPr>
          <w:spacing w:val="-22"/>
        </w:rPr>
        <w:t xml:space="preserve"> </w:t>
      </w:r>
      <w:r>
        <w:t xml:space="preserve">frequency (or corpus dispersion)?”, I found that higher frequency words are more flexible than lower frequency words, but that the effect was very small. The same facts held when comparing degree of lexical flexibility with corpus dispersion. </w:t>
      </w:r>
      <w:r>
        <w:rPr>
          <w:spacing w:val="-5"/>
        </w:rPr>
        <w:t xml:space="preserve">Words </w:t>
      </w:r>
      <w:r>
        <w:t>that are more evenly dispersed in a</w:t>
      </w:r>
      <w:r>
        <w:rPr>
          <w:spacing w:val="-3"/>
        </w:rPr>
        <w:t xml:space="preserve"> </w:t>
      </w:r>
      <w:r>
        <w:t>corpus</w:t>
      </w:r>
      <w:r>
        <w:rPr>
          <w:spacing w:val="-3"/>
        </w:rPr>
        <w:t xml:space="preserve"> </w:t>
      </w:r>
      <w:r>
        <w:t>have</w:t>
      </w:r>
      <w:r>
        <w:rPr>
          <w:spacing w:val="-4"/>
        </w:rPr>
        <w:t xml:space="preserve"> </w:t>
      </w:r>
      <w:r>
        <w:t>a</w:t>
      </w:r>
      <w:r>
        <w:rPr>
          <w:spacing w:val="-3"/>
        </w:rPr>
        <w:t xml:space="preserve"> </w:t>
      </w:r>
      <w:r>
        <w:t>slight</w:t>
      </w:r>
      <w:r>
        <w:rPr>
          <w:spacing w:val="-3"/>
        </w:rPr>
        <w:t xml:space="preserve"> </w:t>
      </w:r>
      <w:r>
        <w:t>tendency</w:t>
      </w:r>
      <w:r>
        <w:rPr>
          <w:spacing w:val="-3"/>
        </w:rPr>
        <w:t xml:space="preserve"> </w:t>
      </w:r>
      <w:r>
        <w:t>to</w:t>
      </w:r>
      <w:r>
        <w:rPr>
          <w:spacing w:val="-2"/>
        </w:rPr>
        <w:t xml:space="preserve"> </w:t>
      </w:r>
      <w:r>
        <w:t>be</w:t>
      </w:r>
      <w:r>
        <w:rPr>
          <w:spacing w:val="-3"/>
        </w:rPr>
        <w:t xml:space="preserve"> </w:t>
      </w:r>
      <w:r>
        <w:t>more</w:t>
      </w:r>
      <w:r>
        <w:rPr>
          <w:spacing w:val="-4"/>
        </w:rPr>
        <w:t xml:space="preserve"> </w:t>
      </w:r>
      <w:r>
        <w:t>flexible</w:t>
      </w:r>
      <w:r>
        <w:rPr>
          <w:spacing w:val="-4"/>
        </w:rPr>
        <w:t xml:space="preserve"> </w:t>
      </w:r>
      <w:r>
        <w:t>than</w:t>
      </w:r>
      <w:r>
        <w:rPr>
          <w:spacing w:val="-3"/>
        </w:rPr>
        <w:t xml:space="preserve"> </w:t>
      </w:r>
      <w:r>
        <w:t>those</w:t>
      </w:r>
      <w:r>
        <w:rPr>
          <w:spacing w:val="-3"/>
        </w:rPr>
        <w:t xml:space="preserve"> </w:t>
      </w:r>
      <w:r>
        <w:t>that</w:t>
      </w:r>
      <w:r>
        <w:rPr>
          <w:spacing w:val="-2"/>
        </w:rPr>
        <w:t xml:space="preserve"> </w:t>
      </w:r>
      <w:r>
        <w:t>are</w:t>
      </w:r>
      <w:r>
        <w:rPr>
          <w:spacing w:val="-4"/>
        </w:rPr>
        <w:t xml:space="preserve"> </w:t>
      </w:r>
      <w:r>
        <w:t>less</w:t>
      </w:r>
      <w:r>
        <w:rPr>
          <w:spacing w:val="-3"/>
        </w:rPr>
        <w:t xml:space="preserve"> </w:t>
      </w:r>
      <w:r>
        <w:t>evenly</w:t>
      </w:r>
      <w:r>
        <w:rPr>
          <w:spacing w:val="-4"/>
        </w:rPr>
        <w:t xml:space="preserve"> </w:t>
      </w:r>
      <w:r>
        <w:t>dispersed. These findings suggest that the degree of flexibility exhibited by a word does depend in</w:t>
      </w:r>
      <w:r>
        <w:rPr>
          <w:spacing w:val="-37"/>
        </w:rPr>
        <w:t xml:space="preserve"> </w:t>
      </w:r>
      <w:r>
        <w:t>part on how regularly speakers use</w:t>
      </w:r>
      <w:r>
        <w:rPr>
          <w:spacing w:val="-6"/>
        </w:rPr>
        <w:t xml:space="preserve"> </w:t>
      </w:r>
      <w:r>
        <w:t>it.</w:t>
      </w:r>
    </w:p>
    <w:p w14:paraId="3CC4C0AD" w14:textId="48357189" w:rsidR="00792629" w:rsidRDefault="00ED58F8">
      <w:pPr>
        <w:pStyle w:val="BodyText"/>
        <w:spacing w:line="420" w:lineRule="auto"/>
        <w:ind w:left="120" w:right="432" w:firstLine="358"/>
        <w:jc w:val="both"/>
      </w:pPr>
      <w:r>
        <w:rPr>
          <w:spacing w:val="-3"/>
        </w:rPr>
        <w:t xml:space="preserve">Lastly, </w:t>
      </w:r>
      <w:hyperlink w:anchor="_bookmark31" w:history="1">
        <w:r>
          <w:rPr>
            <w:color w:val="00AEEF"/>
          </w:rPr>
          <w:t xml:space="preserve">R3 </w:t>
        </w:r>
      </w:hyperlink>
      <w:r>
        <w:t xml:space="preserve">asks “How do the semantic properties of words pattern with respect to their flexibility?”. With respect to Nuuchahnulth, I find that property words, especially numerals and quantifiers, are the most flexible semantic class of words. Nearly </w:t>
      </w:r>
      <w:proofErr w:type="gramStart"/>
      <w:r>
        <w:t>all of</w:t>
      </w:r>
      <w:proofErr w:type="gramEnd"/>
      <w:r>
        <w:t xml:space="preserve"> the most flexi- </w:t>
      </w:r>
      <w:proofErr w:type="spellStart"/>
      <w:r>
        <w:t>ble</w:t>
      </w:r>
      <w:proofErr w:type="spellEnd"/>
      <w:r>
        <w:t xml:space="preserve"> words denote property concepts. Deictic expressions such as </w:t>
      </w:r>
      <w:r>
        <w:rPr>
          <w:i/>
        </w:rPr>
        <w:t>this</w:t>
      </w:r>
      <w:r>
        <w:t xml:space="preserve">, </w:t>
      </w:r>
      <w:r>
        <w:rPr>
          <w:i/>
        </w:rPr>
        <w:t>that</w:t>
      </w:r>
      <w:r>
        <w:t xml:space="preserve">, </w:t>
      </w:r>
      <w:r>
        <w:rPr>
          <w:i/>
        </w:rPr>
        <w:t>here</w:t>
      </w:r>
      <w:r>
        <w:t xml:space="preserve">, </w:t>
      </w:r>
      <w:r>
        <w:rPr>
          <w:i/>
        </w:rPr>
        <w:t xml:space="preserve">there </w:t>
      </w:r>
      <w:r>
        <w:t>also rank</w:t>
      </w:r>
      <w:r>
        <w:rPr>
          <w:spacing w:val="-6"/>
        </w:rPr>
        <w:t xml:space="preserve"> </w:t>
      </w:r>
      <w:proofErr w:type="gramStart"/>
      <w:r>
        <w:t>very</w:t>
      </w:r>
      <w:r>
        <w:rPr>
          <w:spacing w:val="-5"/>
        </w:rPr>
        <w:t xml:space="preserve"> </w:t>
      </w:r>
      <w:r>
        <w:t>high</w:t>
      </w:r>
      <w:proofErr w:type="gramEnd"/>
      <w:r>
        <w:rPr>
          <w:spacing w:val="-4"/>
        </w:rPr>
        <w:t xml:space="preserve"> </w:t>
      </w:r>
      <w:r>
        <w:t>in</w:t>
      </w:r>
      <w:r>
        <w:rPr>
          <w:spacing w:val="-4"/>
        </w:rPr>
        <w:t xml:space="preserve"> </w:t>
      </w:r>
      <w:r>
        <w:t>their</w:t>
      </w:r>
      <w:r>
        <w:rPr>
          <w:spacing w:val="-5"/>
        </w:rPr>
        <w:t xml:space="preserve"> </w:t>
      </w:r>
      <w:r>
        <w:t>flexibility.</w:t>
      </w:r>
      <w:r>
        <w:rPr>
          <w:spacing w:val="15"/>
        </w:rPr>
        <w:t xml:space="preserve"> </w:t>
      </w:r>
      <w:r>
        <w:t>I</w:t>
      </w:r>
      <w:r>
        <w:rPr>
          <w:spacing w:val="-5"/>
        </w:rPr>
        <w:t xml:space="preserve"> </w:t>
      </w:r>
      <w:r>
        <w:t>also</w:t>
      </w:r>
      <w:r>
        <w:rPr>
          <w:spacing w:val="-5"/>
        </w:rPr>
        <w:t xml:space="preserve"> </w:t>
      </w:r>
      <w:r>
        <w:t>find</w:t>
      </w:r>
      <w:r>
        <w:rPr>
          <w:spacing w:val="-4"/>
        </w:rPr>
        <w:t xml:space="preserve"> </w:t>
      </w:r>
      <w:r>
        <w:t>that</w:t>
      </w:r>
      <w:r>
        <w:rPr>
          <w:spacing w:val="-5"/>
        </w:rPr>
        <w:t xml:space="preserve"> </w:t>
      </w:r>
      <w:r>
        <w:t>there</w:t>
      </w:r>
      <w:r>
        <w:rPr>
          <w:spacing w:val="-5"/>
        </w:rPr>
        <w:t xml:space="preserve"> </w:t>
      </w:r>
      <w:r>
        <w:t>are</w:t>
      </w:r>
      <w:r>
        <w:rPr>
          <w:spacing w:val="-5"/>
        </w:rPr>
        <w:t xml:space="preserve"> </w:t>
      </w:r>
      <w:r>
        <w:t>strong</w:t>
      </w:r>
      <w:r>
        <w:rPr>
          <w:spacing w:val="-5"/>
        </w:rPr>
        <w:t xml:space="preserve"> </w:t>
      </w:r>
      <w:r>
        <w:t>correlations</w:t>
      </w:r>
      <w:r>
        <w:rPr>
          <w:spacing w:val="-5"/>
        </w:rPr>
        <w:t xml:space="preserve"> </w:t>
      </w:r>
      <w:r>
        <w:t>between</w:t>
      </w:r>
      <w:r>
        <w:rPr>
          <w:spacing w:val="-5"/>
        </w:rPr>
        <w:t xml:space="preserve"> </w:t>
      </w:r>
      <w:r>
        <w:t xml:space="preserve">mor- </w:t>
      </w:r>
      <w:proofErr w:type="spellStart"/>
      <w:r>
        <w:t>phologically</w:t>
      </w:r>
      <w:proofErr w:type="spellEnd"/>
      <w:r>
        <w:t xml:space="preserve"> marked aspect (durative, continuative, inceptive, etc.) and discourse function. In Nuuchahnulth, aspect markers may be used with either predicates or referents; they are not an exclusively verbal category. </w:t>
      </w:r>
      <w:r>
        <w:rPr>
          <w:spacing w:val="-3"/>
        </w:rPr>
        <w:t xml:space="preserve">However, </w:t>
      </w:r>
      <w:r>
        <w:t>I find that the presence of any aspect marker does correlate strongly with predication, lending additional empirical evidence to Hopper &amp; Thompson’s (</w:t>
      </w:r>
      <w:hyperlink w:anchor="_bookmark97" w:history="1">
        <w:r>
          <w:rPr>
            <w:color w:val="BF003F"/>
          </w:rPr>
          <w:t>1984</w:t>
        </w:r>
      </w:hyperlink>
      <w:r>
        <w:t>) claim that items used in their prototypical function will show the inflectional behaviors typical of that function. The momentaneous and telic aspect markers are</w:t>
      </w:r>
      <w:r>
        <w:rPr>
          <w:spacing w:val="-8"/>
        </w:rPr>
        <w:t xml:space="preserve"> </w:t>
      </w:r>
      <w:r>
        <w:t>the</w:t>
      </w:r>
      <w:r>
        <w:rPr>
          <w:spacing w:val="-8"/>
        </w:rPr>
        <w:t xml:space="preserve"> </w:t>
      </w:r>
      <w:r>
        <w:t>only</w:t>
      </w:r>
      <w:r>
        <w:rPr>
          <w:spacing w:val="-7"/>
        </w:rPr>
        <w:t xml:space="preserve"> </w:t>
      </w:r>
      <w:r>
        <w:t>ones</w:t>
      </w:r>
      <w:r>
        <w:rPr>
          <w:spacing w:val="-7"/>
        </w:rPr>
        <w:t xml:space="preserve"> </w:t>
      </w:r>
      <w:r>
        <w:t>in</w:t>
      </w:r>
      <w:r>
        <w:rPr>
          <w:spacing w:val="-8"/>
        </w:rPr>
        <w:t xml:space="preserve"> </w:t>
      </w:r>
      <w:r>
        <w:t>Nuuchahnulth</w:t>
      </w:r>
      <w:r>
        <w:rPr>
          <w:spacing w:val="-6"/>
        </w:rPr>
        <w:t xml:space="preserve"> </w:t>
      </w:r>
      <w:r>
        <w:t>which</w:t>
      </w:r>
      <w:r>
        <w:rPr>
          <w:spacing w:val="-7"/>
        </w:rPr>
        <w:t xml:space="preserve"> </w:t>
      </w:r>
      <w:r>
        <w:t>show</w:t>
      </w:r>
      <w:r>
        <w:rPr>
          <w:spacing w:val="-7"/>
        </w:rPr>
        <w:t xml:space="preserve"> </w:t>
      </w:r>
      <w:r>
        <w:t>any</w:t>
      </w:r>
      <w:r>
        <w:rPr>
          <w:spacing w:val="-6"/>
        </w:rPr>
        <w:t xml:space="preserve"> </w:t>
      </w:r>
      <w:r>
        <w:t>sort</w:t>
      </w:r>
      <w:r>
        <w:rPr>
          <w:spacing w:val="-7"/>
        </w:rPr>
        <w:t xml:space="preserve"> </w:t>
      </w:r>
      <w:r>
        <w:t>of</w:t>
      </w:r>
      <w:r>
        <w:rPr>
          <w:spacing w:val="-8"/>
        </w:rPr>
        <w:t xml:space="preserve"> </w:t>
      </w:r>
      <w:r>
        <w:t>tendency</w:t>
      </w:r>
      <w:r>
        <w:rPr>
          <w:spacing w:val="-7"/>
        </w:rPr>
        <w:t xml:space="preserve"> </w:t>
      </w:r>
      <w:r>
        <w:t>towards</w:t>
      </w:r>
      <w:r>
        <w:rPr>
          <w:spacing w:val="-8"/>
        </w:rPr>
        <w:t xml:space="preserve"> </w:t>
      </w:r>
      <w:r>
        <w:t>use</w:t>
      </w:r>
      <w:r>
        <w:rPr>
          <w:spacing w:val="-7"/>
        </w:rPr>
        <w:t xml:space="preserve"> </w:t>
      </w:r>
      <w:r>
        <w:t>with</w:t>
      </w:r>
      <w:r>
        <w:rPr>
          <w:spacing w:val="-6"/>
        </w:rPr>
        <w:t xml:space="preserve"> </w:t>
      </w:r>
      <w:r>
        <w:t xml:space="preserve">refer- </w:t>
      </w:r>
      <w:proofErr w:type="spellStart"/>
      <w:r>
        <w:t>ents</w:t>
      </w:r>
      <w:proofErr w:type="spellEnd"/>
      <w:r>
        <w:t>,</w:t>
      </w:r>
      <w:r>
        <w:rPr>
          <w:spacing w:val="-13"/>
        </w:rPr>
        <w:t xml:space="preserve"> </w:t>
      </w:r>
      <w:r>
        <w:t>while</w:t>
      </w:r>
      <w:r>
        <w:rPr>
          <w:spacing w:val="-14"/>
        </w:rPr>
        <w:t xml:space="preserve"> </w:t>
      </w:r>
      <w:r>
        <w:t>the</w:t>
      </w:r>
      <w:r>
        <w:rPr>
          <w:spacing w:val="-14"/>
        </w:rPr>
        <w:t xml:space="preserve"> </w:t>
      </w:r>
      <w:r>
        <w:t>durative</w:t>
      </w:r>
      <w:r>
        <w:rPr>
          <w:spacing w:val="-15"/>
        </w:rPr>
        <w:t xml:space="preserve"> </w:t>
      </w:r>
      <w:r>
        <w:t>was</w:t>
      </w:r>
      <w:r>
        <w:rPr>
          <w:spacing w:val="-14"/>
        </w:rPr>
        <w:t xml:space="preserve"> </w:t>
      </w:r>
      <w:r>
        <w:t>the</w:t>
      </w:r>
      <w:r>
        <w:rPr>
          <w:spacing w:val="-14"/>
        </w:rPr>
        <w:t xml:space="preserve"> </w:t>
      </w:r>
      <w:r>
        <w:t>only</w:t>
      </w:r>
      <w:r>
        <w:rPr>
          <w:spacing w:val="-14"/>
        </w:rPr>
        <w:t xml:space="preserve"> </w:t>
      </w:r>
      <w:r>
        <w:t>aspect</w:t>
      </w:r>
      <w:r>
        <w:rPr>
          <w:spacing w:val="-14"/>
        </w:rPr>
        <w:t xml:space="preserve"> </w:t>
      </w:r>
      <w:r>
        <w:t>marker</w:t>
      </w:r>
      <w:r>
        <w:rPr>
          <w:spacing w:val="-15"/>
        </w:rPr>
        <w:t xml:space="preserve"> </w:t>
      </w:r>
      <w:r>
        <w:t>to</w:t>
      </w:r>
      <w:r>
        <w:rPr>
          <w:spacing w:val="-14"/>
        </w:rPr>
        <w:t xml:space="preserve"> </w:t>
      </w:r>
      <w:r>
        <w:t>show</w:t>
      </w:r>
      <w:r>
        <w:rPr>
          <w:spacing w:val="-14"/>
        </w:rPr>
        <w:t xml:space="preserve"> </w:t>
      </w:r>
      <w:r>
        <w:t>any</w:t>
      </w:r>
      <w:r>
        <w:rPr>
          <w:spacing w:val="-14"/>
        </w:rPr>
        <w:t xml:space="preserve"> </w:t>
      </w:r>
      <w:r>
        <w:t>sort</w:t>
      </w:r>
      <w:r>
        <w:rPr>
          <w:spacing w:val="-15"/>
        </w:rPr>
        <w:t xml:space="preserve"> </w:t>
      </w:r>
      <w:r>
        <w:t>of</w:t>
      </w:r>
      <w:r>
        <w:rPr>
          <w:spacing w:val="-14"/>
        </w:rPr>
        <w:t xml:space="preserve"> </w:t>
      </w:r>
      <w:r>
        <w:t>tendency</w:t>
      </w:r>
      <w:r>
        <w:rPr>
          <w:spacing w:val="-14"/>
        </w:rPr>
        <w:t xml:space="preserve"> </w:t>
      </w:r>
      <w:r>
        <w:t>towards</w:t>
      </w:r>
      <w:r>
        <w:rPr>
          <w:spacing w:val="-14"/>
        </w:rPr>
        <w:t xml:space="preserve"> </w:t>
      </w:r>
      <w:r>
        <w:t>use with</w:t>
      </w:r>
      <w:r>
        <w:rPr>
          <w:spacing w:val="-9"/>
        </w:rPr>
        <w:t xml:space="preserve"> </w:t>
      </w:r>
      <w:r>
        <w:t>modifiers.</w:t>
      </w:r>
      <w:r>
        <w:rPr>
          <w:spacing w:val="13"/>
        </w:rPr>
        <w:t xml:space="preserve"> </w:t>
      </w:r>
      <w:r>
        <w:t>Since</w:t>
      </w:r>
      <w:r>
        <w:rPr>
          <w:spacing w:val="-9"/>
        </w:rPr>
        <w:t xml:space="preserve"> </w:t>
      </w:r>
      <w:r>
        <w:t>aspect</w:t>
      </w:r>
      <w:r>
        <w:rPr>
          <w:spacing w:val="-9"/>
        </w:rPr>
        <w:t xml:space="preserve"> </w:t>
      </w:r>
      <w:r>
        <w:t>is</w:t>
      </w:r>
      <w:r>
        <w:rPr>
          <w:spacing w:val="-8"/>
        </w:rPr>
        <w:t xml:space="preserve"> </w:t>
      </w:r>
      <w:r>
        <w:t>a</w:t>
      </w:r>
      <w:r>
        <w:rPr>
          <w:spacing w:val="-9"/>
        </w:rPr>
        <w:t xml:space="preserve"> </w:t>
      </w:r>
      <w:r>
        <w:t>grammatical</w:t>
      </w:r>
      <w:r>
        <w:rPr>
          <w:spacing w:val="-8"/>
        </w:rPr>
        <w:t xml:space="preserve"> </w:t>
      </w:r>
      <w:r>
        <w:t>category</w:t>
      </w:r>
      <w:r>
        <w:rPr>
          <w:spacing w:val="-9"/>
        </w:rPr>
        <w:t xml:space="preserve"> </w:t>
      </w:r>
      <w:r>
        <w:t>that</w:t>
      </w:r>
      <w:r>
        <w:rPr>
          <w:spacing w:val="-8"/>
        </w:rPr>
        <w:t xml:space="preserve"> </w:t>
      </w:r>
      <w:r>
        <w:t>expresses</w:t>
      </w:r>
      <w:r>
        <w:rPr>
          <w:spacing w:val="-9"/>
        </w:rPr>
        <w:t xml:space="preserve"> </w:t>
      </w:r>
      <w:r>
        <w:t>how</w:t>
      </w:r>
      <w:r>
        <w:rPr>
          <w:spacing w:val="-9"/>
        </w:rPr>
        <w:t xml:space="preserve"> </w:t>
      </w:r>
      <w:r>
        <w:t>speakers</w:t>
      </w:r>
      <w:r>
        <w:rPr>
          <w:spacing w:val="-9"/>
        </w:rPr>
        <w:t xml:space="preserve"> </w:t>
      </w:r>
      <w:r>
        <w:t>construe the temporal structure of an event, these data suggest that flexibility has a great deal to do with</w:t>
      </w:r>
      <w:r>
        <w:rPr>
          <w:spacing w:val="-13"/>
        </w:rPr>
        <w:t xml:space="preserve"> </w:t>
      </w:r>
      <w:r>
        <w:t>how</w:t>
      </w:r>
      <w:r>
        <w:rPr>
          <w:spacing w:val="-13"/>
        </w:rPr>
        <w:t xml:space="preserve"> </w:t>
      </w:r>
      <w:r>
        <w:t>speakers</w:t>
      </w:r>
      <w:r>
        <w:rPr>
          <w:spacing w:val="-13"/>
        </w:rPr>
        <w:t xml:space="preserve"> </w:t>
      </w:r>
      <w:r>
        <w:t>conceptualize</w:t>
      </w:r>
      <w:r>
        <w:rPr>
          <w:spacing w:val="-13"/>
        </w:rPr>
        <w:t xml:space="preserve"> </w:t>
      </w:r>
      <w:r>
        <w:t>or</w:t>
      </w:r>
      <w:r>
        <w:rPr>
          <w:spacing w:val="-13"/>
        </w:rPr>
        <w:t xml:space="preserve"> </w:t>
      </w:r>
      <w:r>
        <w:t>construe</w:t>
      </w:r>
      <w:r>
        <w:rPr>
          <w:spacing w:val="-13"/>
        </w:rPr>
        <w:t xml:space="preserve"> </w:t>
      </w:r>
      <w:r>
        <w:t>words—as</w:t>
      </w:r>
      <w:r>
        <w:rPr>
          <w:spacing w:val="-13"/>
        </w:rPr>
        <w:t xml:space="preserve"> </w:t>
      </w:r>
      <w:r>
        <w:t>an</w:t>
      </w:r>
      <w:r>
        <w:rPr>
          <w:spacing w:val="-13"/>
        </w:rPr>
        <w:t xml:space="preserve"> </w:t>
      </w:r>
      <w:r>
        <w:t>action,</w:t>
      </w:r>
      <w:r>
        <w:rPr>
          <w:spacing w:val="-11"/>
        </w:rPr>
        <w:t xml:space="preserve"> </w:t>
      </w:r>
      <w:r>
        <w:t>object,</w:t>
      </w:r>
      <w:r>
        <w:rPr>
          <w:spacing w:val="-11"/>
        </w:rPr>
        <w:t xml:space="preserve"> </w:t>
      </w:r>
      <w:r>
        <w:t>or</w:t>
      </w:r>
      <w:r>
        <w:rPr>
          <w:spacing w:val="-13"/>
        </w:rPr>
        <w:t xml:space="preserve"> </w:t>
      </w:r>
      <w:r>
        <w:t>property—as</w:t>
      </w:r>
      <w:r>
        <w:rPr>
          <w:spacing w:val="-13"/>
        </w:rPr>
        <w:t xml:space="preserve"> </w:t>
      </w:r>
      <w:r>
        <w:t>has</w:t>
      </w:r>
    </w:p>
    <w:p w14:paraId="6320875C" w14:textId="77777777" w:rsidR="00792629" w:rsidRDefault="00792629">
      <w:pPr>
        <w:spacing w:line="420" w:lineRule="auto"/>
        <w:jc w:val="both"/>
        <w:sectPr w:rsidR="00792629">
          <w:pgSz w:w="12240" w:h="15840"/>
          <w:pgMar w:top="1380" w:right="1000" w:bottom="1040" w:left="1680" w:header="0" w:footer="856" w:gutter="0"/>
          <w:cols w:space="720"/>
        </w:sectPr>
      </w:pPr>
    </w:p>
    <w:p w14:paraId="71F5C9E8" w14:textId="77777777" w:rsidR="00792629" w:rsidRDefault="00ED58F8">
      <w:pPr>
        <w:pStyle w:val="BodyText"/>
        <w:spacing w:before="84"/>
        <w:ind w:left="120"/>
        <w:jc w:val="both"/>
      </w:pPr>
      <w:bookmarkStart w:id="52" w:name="_bookmark35"/>
      <w:bookmarkEnd w:id="52"/>
      <w:r>
        <w:lastRenderedPageBreak/>
        <w:t>been suggested by Croft (</w:t>
      </w:r>
      <w:hyperlink w:anchor="_bookmark60" w:history="1">
        <w:r>
          <w:rPr>
            <w:color w:val="BF003F"/>
          </w:rPr>
          <w:t>1991</w:t>
        </w:r>
      </w:hyperlink>
      <w:r>
        <w:t xml:space="preserve">: 99; </w:t>
      </w:r>
      <w:hyperlink w:anchor="_bookmark63" w:history="1">
        <w:r>
          <w:rPr>
            <w:color w:val="BF003F"/>
          </w:rPr>
          <w:t>2001</w:t>
        </w:r>
      </w:hyperlink>
      <w:r>
        <w:t>: 104).</w:t>
      </w:r>
    </w:p>
    <w:p w14:paraId="7D4FC249" w14:textId="1C8B87C9" w:rsidR="00792629" w:rsidRDefault="00ED58F8">
      <w:pPr>
        <w:pStyle w:val="BodyText"/>
        <w:spacing w:before="205" w:line="420" w:lineRule="auto"/>
        <w:ind w:left="119" w:right="432" w:firstLine="358"/>
        <w:jc w:val="both"/>
      </w:pPr>
      <w:r>
        <w:t xml:space="preserve">Nuuchahnulth also has a definite suffix </w:t>
      </w:r>
      <w:r>
        <w:rPr>
          <w:i/>
        </w:rPr>
        <w:t>‑</w:t>
      </w:r>
      <w:proofErr w:type="spellStart"/>
      <w:r>
        <w:rPr>
          <w:i/>
        </w:rPr>
        <w:t>ʔi</w:t>
      </w:r>
      <w:proofErr w:type="spellEnd"/>
      <w:r>
        <w:rPr>
          <w:i/>
        </w:rPr>
        <w:t xml:space="preserve">ː </w:t>
      </w:r>
      <w:r>
        <w:t xml:space="preserve">used with referents. </w:t>
      </w:r>
      <w:hyperlink w:anchor="_bookmark120" w:history="1">
        <w:r>
          <w:rPr>
            <w:color w:val="BF003F"/>
          </w:rPr>
          <w:t>Nakayama (2001</w:t>
        </w:r>
      </w:hyperlink>
      <w:r>
        <w:t xml:space="preserve">: 48) states that this suffix is used with action words being construed as objects. This </w:t>
      </w:r>
      <w:proofErr w:type="spellStart"/>
      <w:r>
        <w:t>observa</w:t>
      </w:r>
      <w:proofErr w:type="spellEnd"/>
      <w:r>
        <w:t xml:space="preserve">- </w:t>
      </w:r>
      <w:proofErr w:type="spellStart"/>
      <w:r>
        <w:t>tion</w:t>
      </w:r>
      <w:proofErr w:type="spellEnd"/>
      <w:r>
        <w:t xml:space="preserve"> suggests that the definite suffix may have a clarifying function, appearing whenever a predicate is used for the atypical role of reference (as predicted by Croft’s structural coding hypothesis; see §</w:t>
      </w:r>
      <w:hyperlink w:anchor="_bookmark40" w:history="1">
        <w:r>
          <w:rPr>
            <w:color w:val="00AEEF"/>
          </w:rPr>
          <w:t xml:space="preserve">2.4 </w:t>
        </w:r>
      </w:hyperlink>
      <w:r>
        <w:t xml:space="preserve">for more details). One hypothesis that arises from applying </w:t>
      </w:r>
      <w:proofErr w:type="spellStart"/>
      <w:r>
        <w:t>typologi</w:t>
      </w:r>
      <w:proofErr w:type="spellEnd"/>
      <w:r>
        <w:t xml:space="preserve">- </w:t>
      </w:r>
      <w:proofErr w:type="spellStart"/>
      <w:r>
        <w:t>cal</w:t>
      </w:r>
      <w:proofErr w:type="spellEnd"/>
      <w:r>
        <w:t xml:space="preserve"> markedness theory to Nuuchahnulth is that aspect markers which correspond to more object-like</w:t>
      </w:r>
      <w:r>
        <w:rPr>
          <w:spacing w:val="-12"/>
        </w:rPr>
        <w:t xml:space="preserve"> </w:t>
      </w:r>
      <w:r>
        <w:t>construals</w:t>
      </w:r>
      <w:r>
        <w:rPr>
          <w:spacing w:val="-11"/>
        </w:rPr>
        <w:t xml:space="preserve"> </w:t>
      </w:r>
      <w:r>
        <w:t>of</w:t>
      </w:r>
      <w:r>
        <w:rPr>
          <w:spacing w:val="-11"/>
        </w:rPr>
        <w:t xml:space="preserve"> </w:t>
      </w:r>
      <w:r>
        <w:t>a</w:t>
      </w:r>
      <w:r>
        <w:rPr>
          <w:spacing w:val="-11"/>
        </w:rPr>
        <w:t xml:space="preserve"> </w:t>
      </w:r>
      <w:r>
        <w:t>word</w:t>
      </w:r>
      <w:r>
        <w:rPr>
          <w:spacing w:val="-11"/>
        </w:rPr>
        <w:t xml:space="preserve"> </w:t>
      </w:r>
      <w:r>
        <w:t>(durative,</w:t>
      </w:r>
      <w:r>
        <w:rPr>
          <w:spacing w:val="-10"/>
        </w:rPr>
        <w:t xml:space="preserve"> </w:t>
      </w:r>
      <w:r>
        <w:t>telic,</w:t>
      </w:r>
      <w:r>
        <w:rPr>
          <w:spacing w:val="-9"/>
        </w:rPr>
        <w:t xml:space="preserve"> </w:t>
      </w:r>
      <w:r>
        <w:t>momentaneous)</w:t>
      </w:r>
      <w:r>
        <w:rPr>
          <w:spacing w:val="-11"/>
        </w:rPr>
        <w:t xml:space="preserve"> </w:t>
      </w:r>
      <w:r>
        <w:t>are</w:t>
      </w:r>
      <w:r>
        <w:rPr>
          <w:spacing w:val="-11"/>
        </w:rPr>
        <w:t xml:space="preserve"> </w:t>
      </w:r>
      <w:r>
        <w:t>more</w:t>
      </w:r>
      <w:r>
        <w:rPr>
          <w:spacing w:val="-12"/>
        </w:rPr>
        <w:t xml:space="preserve"> </w:t>
      </w:r>
      <w:r>
        <w:t>likely</w:t>
      </w:r>
      <w:r>
        <w:rPr>
          <w:spacing w:val="-11"/>
        </w:rPr>
        <w:t xml:space="preserve"> </w:t>
      </w:r>
      <w:r>
        <w:t>to</w:t>
      </w:r>
      <w:r>
        <w:rPr>
          <w:spacing w:val="-11"/>
        </w:rPr>
        <w:t xml:space="preserve"> </w:t>
      </w:r>
      <w:r>
        <w:t>be</w:t>
      </w:r>
      <w:r>
        <w:rPr>
          <w:spacing w:val="-11"/>
        </w:rPr>
        <w:t xml:space="preserve"> </w:t>
      </w:r>
      <w:r>
        <w:t xml:space="preserve">marked with the definite suffix. This turns out to be true, but only trivially so—only a tiny percent- age (7.98%) of words with definite markers also had aspect markers. </w:t>
      </w:r>
      <w:r>
        <w:rPr>
          <w:spacing w:val="-3"/>
        </w:rPr>
        <w:t xml:space="preserve">However, </w:t>
      </w:r>
      <w:r>
        <w:t xml:space="preserve">this leads to the far more interesting observation that the definite marker and the aspect markers in Nu- </w:t>
      </w:r>
      <w:proofErr w:type="spellStart"/>
      <w:r>
        <w:t>uchahnulth</w:t>
      </w:r>
      <w:proofErr w:type="spellEnd"/>
      <w:r>
        <w:t xml:space="preserve"> are </w:t>
      </w:r>
      <w:r>
        <w:rPr>
          <w:i/>
        </w:rPr>
        <w:t xml:space="preserve">almost </w:t>
      </w:r>
      <w:r>
        <w:t>entirely mutually exclusive. They only rarely co-occur. These facts demonstrate that even in a language with rampant flexibility, as this study shows</w:t>
      </w:r>
      <w:r>
        <w:rPr>
          <w:spacing w:val="-21"/>
        </w:rPr>
        <w:t xml:space="preserve"> </w:t>
      </w:r>
      <w:proofErr w:type="spellStart"/>
      <w:r>
        <w:t>Nuuchah</w:t>
      </w:r>
      <w:proofErr w:type="spellEnd"/>
      <w:r>
        <w:t xml:space="preserve">- </w:t>
      </w:r>
      <w:proofErr w:type="spellStart"/>
      <w:r>
        <w:t>nulth</w:t>
      </w:r>
      <w:proofErr w:type="spellEnd"/>
      <w:r>
        <w:t xml:space="preserve"> to be, flexibility is nonetheless bound by universal typological</w:t>
      </w:r>
      <w:r>
        <w:rPr>
          <w:spacing w:val="-29"/>
        </w:rPr>
        <w:t xml:space="preserve"> </w:t>
      </w:r>
      <w:r>
        <w:t>constraints.</w:t>
      </w:r>
    </w:p>
    <w:p w14:paraId="77DD7835" w14:textId="77777777" w:rsidR="00792629" w:rsidRDefault="00ED58F8">
      <w:pPr>
        <w:pStyle w:val="BodyText"/>
        <w:spacing w:line="420" w:lineRule="auto"/>
        <w:ind w:left="119" w:right="432" w:firstLine="358"/>
        <w:jc w:val="both"/>
      </w:pPr>
      <w:r>
        <w:rPr>
          <w:spacing w:val="-8"/>
        </w:rPr>
        <w:t xml:space="preserve">To </w:t>
      </w:r>
      <w:r>
        <w:t xml:space="preserve">summarize, this thesis makes contributions in several areas. The first is </w:t>
      </w:r>
      <w:proofErr w:type="spellStart"/>
      <w:r>
        <w:t>methodologi</w:t>
      </w:r>
      <w:proofErr w:type="spellEnd"/>
      <w:r>
        <w:t xml:space="preserve">- </w:t>
      </w:r>
      <w:proofErr w:type="spellStart"/>
      <w:r>
        <w:t>cal</w:t>
      </w:r>
      <w:proofErr w:type="spellEnd"/>
      <w:r>
        <w:t>:</w:t>
      </w:r>
      <w:r>
        <w:rPr>
          <w:spacing w:val="10"/>
        </w:rPr>
        <w:t xml:space="preserve"> </w:t>
      </w:r>
      <w:r>
        <w:t>this</w:t>
      </w:r>
      <w:r>
        <w:rPr>
          <w:spacing w:val="-12"/>
        </w:rPr>
        <w:t xml:space="preserve"> </w:t>
      </w:r>
      <w:r>
        <w:t>thesis</w:t>
      </w:r>
      <w:r>
        <w:rPr>
          <w:spacing w:val="-12"/>
        </w:rPr>
        <w:t xml:space="preserve"> </w:t>
      </w:r>
      <w:r>
        <w:t>lays</w:t>
      </w:r>
      <w:r>
        <w:rPr>
          <w:spacing w:val="-12"/>
        </w:rPr>
        <w:t xml:space="preserve"> </w:t>
      </w:r>
      <w:r>
        <w:t>out</w:t>
      </w:r>
      <w:r>
        <w:rPr>
          <w:spacing w:val="-12"/>
        </w:rPr>
        <w:t xml:space="preserve"> </w:t>
      </w:r>
      <w:r>
        <w:t>a</w:t>
      </w:r>
      <w:r>
        <w:rPr>
          <w:spacing w:val="-11"/>
        </w:rPr>
        <w:t xml:space="preserve"> </w:t>
      </w:r>
      <w:r>
        <w:t>procedure</w:t>
      </w:r>
      <w:r>
        <w:rPr>
          <w:spacing w:val="-12"/>
        </w:rPr>
        <w:t xml:space="preserve"> </w:t>
      </w:r>
      <w:r>
        <w:t>for</w:t>
      </w:r>
      <w:r>
        <w:rPr>
          <w:spacing w:val="-13"/>
        </w:rPr>
        <w:t xml:space="preserve"> </w:t>
      </w:r>
      <w:r>
        <w:t>quantifying</w:t>
      </w:r>
      <w:r>
        <w:rPr>
          <w:spacing w:val="-12"/>
        </w:rPr>
        <w:t xml:space="preserve"> </w:t>
      </w:r>
      <w:r>
        <w:t>lexical</w:t>
      </w:r>
      <w:r>
        <w:rPr>
          <w:spacing w:val="-12"/>
        </w:rPr>
        <w:t xml:space="preserve"> </w:t>
      </w:r>
      <w:r>
        <w:t>flexibility</w:t>
      </w:r>
      <w:r>
        <w:rPr>
          <w:spacing w:val="-12"/>
        </w:rPr>
        <w:t xml:space="preserve"> </w:t>
      </w:r>
      <w:r>
        <w:t>for</w:t>
      </w:r>
      <w:r>
        <w:rPr>
          <w:spacing w:val="-12"/>
        </w:rPr>
        <w:t xml:space="preserve"> </w:t>
      </w:r>
      <w:r>
        <w:t>individual</w:t>
      </w:r>
      <w:r>
        <w:rPr>
          <w:spacing w:val="-12"/>
        </w:rPr>
        <w:t xml:space="preserve"> </w:t>
      </w:r>
      <w:r>
        <w:t>words</w:t>
      </w:r>
      <w:r>
        <w:rPr>
          <w:spacing w:val="-12"/>
        </w:rPr>
        <w:t xml:space="preserve"> </w:t>
      </w:r>
      <w:r>
        <w:t>in</w:t>
      </w:r>
      <w:r>
        <w:rPr>
          <w:spacing w:val="-12"/>
        </w:rPr>
        <w:t xml:space="preserve"> </w:t>
      </w:r>
      <w:r>
        <w:t>a corpus</w:t>
      </w:r>
      <w:r>
        <w:rPr>
          <w:spacing w:val="-13"/>
        </w:rPr>
        <w:t xml:space="preserve"> </w:t>
      </w:r>
      <w:r>
        <w:t>that</w:t>
      </w:r>
      <w:r>
        <w:rPr>
          <w:spacing w:val="-12"/>
        </w:rPr>
        <w:t xml:space="preserve"> </w:t>
      </w:r>
      <w:r>
        <w:t>can</w:t>
      </w:r>
      <w:r>
        <w:rPr>
          <w:spacing w:val="-13"/>
        </w:rPr>
        <w:t xml:space="preserve"> </w:t>
      </w:r>
      <w:r>
        <w:t>be</w:t>
      </w:r>
      <w:r>
        <w:rPr>
          <w:spacing w:val="-12"/>
        </w:rPr>
        <w:t xml:space="preserve"> </w:t>
      </w:r>
      <w:r>
        <w:t>replicated</w:t>
      </w:r>
      <w:r>
        <w:rPr>
          <w:spacing w:val="-14"/>
        </w:rPr>
        <w:t xml:space="preserve"> </w:t>
      </w:r>
      <w:r>
        <w:t>for</w:t>
      </w:r>
      <w:r>
        <w:rPr>
          <w:spacing w:val="-12"/>
        </w:rPr>
        <w:t xml:space="preserve"> </w:t>
      </w:r>
      <w:r>
        <w:t>other</w:t>
      </w:r>
      <w:r>
        <w:rPr>
          <w:spacing w:val="-13"/>
        </w:rPr>
        <w:t xml:space="preserve"> </w:t>
      </w:r>
      <w:r>
        <w:t>languages</w:t>
      </w:r>
      <w:r>
        <w:rPr>
          <w:spacing w:val="-12"/>
        </w:rPr>
        <w:t xml:space="preserve"> </w:t>
      </w:r>
      <w:r>
        <w:t>and</w:t>
      </w:r>
      <w:r>
        <w:rPr>
          <w:spacing w:val="-13"/>
        </w:rPr>
        <w:t xml:space="preserve"> </w:t>
      </w:r>
      <w:r>
        <w:t>corpora</w:t>
      </w:r>
      <w:r>
        <w:rPr>
          <w:spacing w:val="-13"/>
        </w:rPr>
        <w:t xml:space="preserve"> </w:t>
      </w:r>
      <w:r>
        <w:t>(</w:t>
      </w:r>
      <w:hyperlink w:anchor="_bookmark42" w:history="1">
        <w:r>
          <w:rPr>
            <w:color w:val="00AEEF"/>
          </w:rPr>
          <w:t>Chapter</w:t>
        </w:r>
        <w:r>
          <w:rPr>
            <w:color w:val="00AEEF"/>
            <w:spacing w:val="-14"/>
          </w:rPr>
          <w:t xml:space="preserve"> </w:t>
        </w:r>
        <w:r>
          <w:rPr>
            <w:color w:val="00AEEF"/>
          </w:rPr>
          <w:t>3</w:t>
        </w:r>
      </w:hyperlink>
      <w:r>
        <w:t>).</w:t>
      </w:r>
      <w:r>
        <w:rPr>
          <w:spacing w:val="11"/>
        </w:rPr>
        <w:t xml:space="preserve"> </w:t>
      </w:r>
      <w:r>
        <w:t>The</w:t>
      </w:r>
      <w:r>
        <w:rPr>
          <w:spacing w:val="-12"/>
        </w:rPr>
        <w:t xml:space="preserve"> </w:t>
      </w:r>
      <w:r>
        <w:t>second</w:t>
      </w:r>
      <w:r>
        <w:rPr>
          <w:spacing w:val="-13"/>
        </w:rPr>
        <w:t xml:space="preserve"> </w:t>
      </w:r>
      <w:proofErr w:type="spellStart"/>
      <w:r>
        <w:t>contri</w:t>
      </w:r>
      <w:proofErr w:type="spellEnd"/>
      <w:r>
        <w:t xml:space="preserve">- </w:t>
      </w:r>
      <w:proofErr w:type="spellStart"/>
      <w:r>
        <w:t>bution</w:t>
      </w:r>
      <w:proofErr w:type="spellEnd"/>
      <w:r>
        <w:t xml:space="preserve"> is empirical and descriptive: I describe the extent of lexical flexibility and the</w:t>
      </w:r>
      <w:r>
        <w:rPr>
          <w:spacing w:val="-38"/>
        </w:rPr>
        <w:t xml:space="preserve"> </w:t>
      </w:r>
      <w:r>
        <w:t>manner in which it operates in English and Nuuchahnulth (</w:t>
      </w:r>
      <w:hyperlink w:anchor="_bookmark43" w:history="1">
        <w:r>
          <w:rPr>
            <w:color w:val="00AEEF"/>
          </w:rPr>
          <w:t>Chapter 4</w:t>
        </w:r>
      </w:hyperlink>
      <w:r>
        <w:t>). The final area is analytical and theoretical: I argue that the data and statistical analysis presented in this thesis sup- port Croft’s typological markedness theory of word classes, in which lexical categories such as noun, verb, and adjective are not in fact categories of particular languages as has been historically</w:t>
      </w:r>
      <w:r>
        <w:rPr>
          <w:spacing w:val="-8"/>
        </w:rPr>
        <w:t xml:space="preserve"> </w:t>
      </w:r>
      <w:r>
        <w:t>assumed,</w:t>
      </w:r>
      <w:r>
        <w:rPr>
          <w:spacing w:val="-7"/>
        </w:rPr>
        <w:t xml:space="preserve"> </w:t>
      </w:r>
      <w:r>
        <w:t>but</w:t>
      </w:r>
      <w:r>
        <w:rPr>
          <w:spacing w:val="-7"/>
        </w:rPr>
        <w:t xml:space="preserve"> </w:t>
      </w:r>
      <w:r>
        <w:t>instead</w:t>
      </w:r>
      <w:r>
        <w:rPr>
          <w:spacing w:val="-8"/>
        </w:rPr>
        <w:t xml:space="preserve"> </w:t>
      </w:r>
      <w:r>
        <w:t>are</w:t>
      </w:r>
      <w:r>
        <w:rPr>
          <w:spacing w:val="-8"/>
        </w:rPr>
        <w:t xml:space="preserve"> </w:t>
      </w:r>
      <w:r>
        <w:t>emergent</w:t>
      </w:r>
      <w:r>
        <w:rPr>
          <w:spacing w:val="-8"/>
        </w:rPr>
        <w:t xml:space="preserve"> </w:t>
      </w:r>
      <w:r>
        <w:t>patterns</w:t>
      </w:r>
      <w:r>
        <w:rPr>
          <w:spacing w:val="-8"/>
        </w:rPr>
        <w:t xml:space="preserve"> </w:t>
      </w:r>
      <w:r>
        <w:t>that</w:t>
      </w:r>
      <w:r>
        <w:rPr>
          <w:spacing w:val="-8"/>
        </w:rPr>
        <w:t xml:space="preserve"> </w:t>
      </w:r>
      <w:r>
        <w:t>arise</w:t>
      </w:r>
      <w:r>
        <w:rPr>
          <w:spacing w:val="-8"/>
        </w:rPr>
        <w:t xml:space="preserve"> </w:t>
      </w:r>
      <w:r>
        <w:t>from</w:t>
      </w:r>
      <w:r>
        <w:rPr>
          <w:spacing w:val="-8"/>
        </w:rPr>
        <w:t xml:space="preserve"> </w:t>
      </w:r>
      <w:r>
        <w:t>how</w:t>
      </w:r>
      <w:r>
        <w:rPr>
          <w:spacing w:val="-8"/>
        </w:rPr>
        <w:t xml:space="preserve"> </w:t>
      </w:r>
      <w:r>
        <w:t>speakers</w:t>
      </w:r>
      <w:r>
        <w:rPr>
          <w:spacing w:val="-8"/>
        </w:rPr>
        <w:t xml:space="preserve"> </w:t>
      </w:r>
      <w:r>
        <w:t>use</w:t>
      </w:r>
      <w:r>
        <w:rPr>
          <w:spacing w:val="-8"/>
        </w:rPr>
        <w:t xml:space="preserve"> </w:t>
      </w:r>
      <w:proofErr w:type="spellStart"/>
      <w:r>
        <w:t>ob</w:t>
      </w:r>
      <w:proofErr w:type="spellEnd"/>
      <w:r>
        <w:t xml:space="preserve">- </w:t>
      </w:r>
      <w:proofErr w:type="spellStart"/>
      <w:r>
        <w:t>ject</w:t>
      </w:r>
      <w:proofErr w:type="spellEnd"/>
      <w:r>
        <w:t xml:space="preserve">, action, and property words for different functions in discourse (reference, predication, and modification). </w:t>
      </w:r>
      <w:r>
        <w:rPr>
          <w:spacing w:val="-5"/>
        </w:rPr>
        <w:t xml:space="preserve">Words </w:t>
      </w:r>
      <w:r>
        <w:t xml:space="preserve">used for functions that are not prototypical of their meaning </w:t>
      </w:r>
      <w:r>
        <w:rPr>
          <w:i/>
        </w:rPr>
        <w:t xml:space="preserve">tend </w:t>
      </w:r>
      <w:r>
        <w:t xml:space="preserve">to be more marked (morphologically, behaviorally, semantically, and/or </w:t>
      </w:r>
      <w:proofErr w:type="spellStart"/>
      <w:r>
        <w:t>frequentially</w:t>
      </w:r>
      <w:proofErr w:type="spellEnd"/>
      <w:r>
        <w:t>) than prototypical uses, but this is not an absolute universal. Lexical flexibility is the natural</w:t>
      </w:r>
      <w:r>
        <w:rPr>
          <w:spacing w:val="13"/>
        </w:rPr>
        <w:t xml:space="preserve"> </w:t>
      </w:r>
      <w:r>
        <w:t>and</w:t>
      </w:r>
    </w:p>
    <w:p w14:paraId="065975AE" w14:textId="77777777" w:rsidR="00792629" w:rsidRDefault="00792629">
      <w:pPr>
        <w:spacing w:line="420" w:lineRule="auto"/>
        <w:jc w:val="both"/>
        <w:sectPr w:rsidR="00792629">
          <w:pgSz w:w="12240" w:h="15840"/>
          <w:pgMar w:top="1380" w:right="1000" w:bottom="1040" w:left="1680" w:header="0" w:footer="856" w:gutter="0"/>
          <w:cols w:space="720"/>
        </w:sectPr>
      </w:pPr>
    </w:p>
    <w:p w14:paraId="31044165" w14:textId="77777777" w:rsidR="00792629" w:rsidRDefault="00ED58F8">
      <w:pPr>
        <w:spacing w:before="84"/>
        <w:ind w:left="120"/>
        <w:jc w:val="both"/>
        <w:rPr>
          <w:i/>
          <w:sz w:val="24"/>
        </w:rPr>
      </w:pPr>
      <w:r>
        <w:rPr>
          <w:sz w:val="24"/>
        </w:rPr>
        <w:lastRenderedPageBreak/>
        <w:t xml:space="preserve">expected result of the fact that these non-prototypical uses are </w:t>
      </w:r>
      <w:r>
        <w:rPr>
          <w:i/>
          <w:sz w:val="24"/>
        </w:rPr>
        <w:t xml:space="preserve">not </w:t>
      </w:r>
      <w:r>
        <w:rPr>
          <w:sz w:val="24"/>
        </w:rPr>
        <w:t xml:space="preserve">always </w:t>
      </w:r>
      <w:r>
        <w:rPr>
          <w:i/>
          <w:sz w:val="24"/>
        </w:rPr>
        <w:t>morphologically</w:t>
      </w:r>
    </w:p>
    <w:p w14:paraId="0B4D877A" w14:textId="77777777" w:rsidR="00792629" w:rsidRDefault="00ED58F8">
      <w:pPr>
        <w:pStyle w:val="BodyText"/>
        <w:spacing w:before="205"/>
        <w:ind w:left="119"/>
        <w:jc w:val="both"/>
      </w:pPr>
      <w:r>
        <w:t>marked, even when they are marked in other ways (</w:t>
      </w:r>
      <w:hyperlink w:anchor="_bookmark44" w:history="1">
        <w:r>
          <w:rPr>
            <w:color w:val="00AEEF"/>
          </w:rPr>
          <w:t>Chapter 5</w:t>
        </w:r>
      </w:hyperlink>
      <w:r>
        <w:t>).</w:t>
      </w:r>
    </w:p>
    <w:p w14:paraId="3853073F" w14:textId="77777777" w:rsidR="00792629" w:rsidRDefault="00ED58F8">
      <w:pPr>
        <w:pStyle w:val="BodyText"/>
        <w:spacing w:before="204" w:line="420" w:lineRule="auto"/>
        <w:ind w:left="120" w:right="432" w:firstLine="358"/>
        <w:jc w:val="both"/>
      </w:pPr>
      <w:r>
        <w:t xml:space="preserve">The remainder of this thesis is organized as follows: </w:t>
      </w:r>
      <w:hyperlink w:anchor="_bookmark36" w:history="1">
        <w:r>
          <w:rPr>
            <w:color w:val="00AEEF"/>
          </w:rPr>
          <w:t xml:space="preserve">Chapter 2: Background </w:t>
        </w:r>
      </w:hyperlink>
      <w:r>
        <w:t xml:space="preserve">summarizes previous definitions of lexical flexibility and discusses their shortcomings. I propose an al- </w:t>
      </w:r>
      <w:proofErr w:type="spellStart"/>
      <w:r>
        <w:t>ternative</w:t>
      </w:r>
      <w:proofErr w:type="spellEnd"/>
      <w:r>
        <w:t xml:space="preserve">, </w:t>
      </w:r>
      <w:proofErr w:type="gramStart"/>
      <w:r>
        <w:t>functionally-oriented</w:t>
      </w:r>
      <w:proofErr w:type="gramEnd"/>
      <w:r>
        <w:t xml:space="preserve"> definition that is consistent with cognitive and typological approaches to word classes instead. </w:t>
      </w:r>
      <w:hyperlink w:anchor="_bookmark36" w:history="1">
        <w:r>
          <w:rPr>
            <w:color w:val="00AEEF"/>
          </w:rPr>
          <w:t xml:space="preserve">Chapter 3: Data &amp; Methods </w:t>
        </w:r>
      </w:hyperlink>
      <w:r>
        <w:t xml:space="preserve">describes in detail how the data were coded and analyzed for each of the major research questions (and contributing </w:t>
      </w:r>
      <w:proofErr w:type="spellStart"/>
      <w:r>
        <w:t>subquestions</w:t>
      </w:r>
      <w:proofErr w:type="spellEnd"/>
      <w:r>
        <w:t xml:space="preserve">) in this </w:t>
      </w:r>
      <w:r>
        <w:rPr>
          <w:spacing w:val="-3"/>
        </w:rPr>
        <w:t xml:space="preserve">study. </w:t>
      </w:r>
      <w:r>
        <w:t xml:space="preserve">I discuss factors that influenced how the data were </w:t>
      </w:r>
      <w:proofErr w:type="gramStart"/>
      <w:r>
        <w:t>coded, and</w:t>
      </w:r>
      <w:proofErr w:type="gramEnd"/>
      <w:r>
        <w:t xml:space="preserve"> outline</w:t>
      </w:r>
      <w:r>
        <w:rPr>
          <w:spacing w:val="-5"/>
        </w:rPr>
        <w:t xml:space="preserve"> </w:t>
      </w:r>
      <w:r>
        <w:t>the</w:t>
      </w:r>
      <w:r>
        <w:rPr>
          <w:spacing w:val="-5"/>
        </w:rPr>
        <w:t xml:space="preserve"> </w:t>
      </w:r>
      <w:r>
        <w:t>various</w:t>
      </w:r>
      <w:r>
        <w:rPr>
          <w:spacing w:val="-4"/>
        </w:rPr>
        <w:t xml:space="preserve"> </w:t>
      </w:r>
      <w:r>
        <w:t>coding</w:t>
      </w:r>
      <w:r>
        <w:rPr>
          <w:spacing w:val="-5"/>
        </w:rPr>
        <w:t xml:space="preserve"> </w:t>
      </w:r>
      <w:r>
        <w:t>decisions</w:t>
      </w:r>
      <w:r>
        <w:rPr>
          <w:spacing w:val="-5"/>
        </w:rPr>
        <w:t xml:space="preserve"> </w:t>
      </w:r>
      <w:r>
        <w:t>that</w:t>
      </w:r>
      <w:r>
        <w:rPr>
          <w:spacing w:val="-4"/>
        </w:rPr>
        <w:t xml:space="preserve"> </w:t>
      </w:r>
      <w:r>
        <w:t>were</w:t>
      </w:r>
      <w:r>
        <w:rPr>
          <w:spacing w:val="-5"/>
        </w:rPr>
        <w:t xml:space="preserve"> </w:t>
      </w:r>
      <w:r>
        <w:t>made.</w:t>
      </w:r>
      <w:r>
        <w:rPr>
          <w:spacing w:val="15"/>
        </w:rPr>
        <w:t xml:space="preserve"> </w:t>
      </w:r>
      <w:r>
        <w:t>I</w:t>
      </w:r>
      <w:r>
        <w:rPr>
          <w:spacing w:val="-4"/>
        </w:rPr>
        <w:t xml:space="preserve"> </w:t>
      </w:r>
      <w:r>
        <w:t>present</w:t>
      </w:r>
      <w:r>
        <w:rPr>
          <w:spacing w:val="-5"/>
        </w:rPr>
        <w:t xml:space="preserve"> </w:t>
      </w:r>
      <w:r>
        <w:t>and</w:t>
      </w:r>
      <w:r>
        <w:rPr>
          <w:spacing w:val="-4"/>
        </w:rPr>
        <w:t xml:space="preserve"> </w:t>
      </w:r>
      <w:r>
        <w:t>explain</w:t>
      </w:r>
      <w:r>
        <w:rPr>
          <w:spacing w:val="-5"/>
        </w:rPr>
        <w:t xml:space="preserve"> </w:t>
      </w:r>
      <w:r>
        <w:t>a</w:t>
      </w:r>
      <w:r>
        <w:rPr>
          <w:spacing w:val="-5"/>
        </w:rPr>
        <w:t xml:space="preserve"> </w:t>
      </w:r>
      <w:r>
        <w:t>measure</w:t>
      </w:r>
      <w:r>
        <w:rPr>
          <w:spacing w:val="-4"/>
        </w:rPr>
        <w:t xml:space="preserve"> </w:t>
      </w:r>
      <w:r>
        <w:t>of</w:t>
      </w:r>
      <w:r>
        <w:rPr>
          <w:spacing w:val="-5"/>
        </w:rPr>
        <w:t xml:space="preserve"> </w:t>
      </w:r>
      <w:proofErr w:type="spellStart"/>
      <w:r>
        <w:t>cor</w:t>
      </w:r>
      <w:proofErr w:type="spellEnd"/>
      <w:r>
        <w:t>- pus</w:t>
      </w:r>
      <w:r>
        <w:rPr>
          <w:spacing w:val="-5"/>
        </w:rPr>
        <w:t xml:space="preserve"> </w:t>
      </w:r>
      <w:r>
        <w:t>dispersion</w:t>
      </w:r>
      <w:r>
        <w:rPr>
          <w:spacing w:val="-5"/>
        </w:rPr>
        <w:t xml:space="preserve"> </w:t>
      </w:r>
      <w:r>
        <w:t>that</w:t>
      </w:r>
      <w:r>
        <w:rPr>
          <w:spacing w:val="-5"/>
        </w:rPr>
        <w:t xml:space="preserve"> </w:t>
      </w:r>
      <w:r>
        <w:t>is</w:t>
      </w:r>
      <w:r>
        <w:rPr>
          <w:spacing w:val="-5"/>
        </w:rPr>
        <w:t xml:space="preserve"> </w:t>
      </w:r>
      <w:r>
        <w:t>used</w:t>
      </w:r>
      <w:r>
        <w:rPr>
          <w:spacing w:val="-5"/>
        </w:rPr>
        <w:t xml:space="preserve"> </w:t>
      </w:r>
      <w:r>
        <w:t>partly</w:t>
      </w:r>
      <w:r>
        <w:rPr>
          <w:spacing w:val="-5"/>
        </w:rPr>
        <w:t xml:space="preserve"> </w:t>
      </w:r>
      <w:r>
        <w:t>in</w:t>
      </w:r>
      <w:r>
        <w:rPr>
          <w:spacing w:val="-5"/>
        </w:rPr>
        <w:t xml:space="preserve"> </w:t>
      </w:r>
      <w:r>
        <w:t>place</w:t>
      </w:r>
      <w:r>
        <w:rPr>
          <w:spacing w:val="-5"/>
        </w:rPr>
        <w:t xml:space="preserve"> </w:t>
      </w:r>
      <w:r>
        <w:t>of,</w:t>
      </w:r>
      <w:r>
        <w:rPr>
          <w:spacing w:val="-5"/>
        </w:rPr>
        <w:t xml:space="preserve"> </w:t>
      </w:r>
      <w:r>
        <w:t>and</w:t>
      </w:r>
      <w:r>
        <w:rPr>
          <w:spacing w:val="-5"/>
        </w:rPr>
        <w:t xml:space="preserve"> </w:t>
      </w:r>
      <w:r>
        <w:t>partly</w:t>
      </w:r>
      <w:r>
        <w:rPr>
          <w:spacing w:val="-5"/>
        </w:rPr>
        <w:t xml:space="preserve"> </w:t>
      </w:r>
      <w:r>
        <w:t>as</w:t>
      </w:r>
      <w:r>
        <w:rPr>
          <w:spacing w:val="-5"/>
        </w:rPr>
        <w:t xml:space="preserve"> </w:t>
      </w:r>
      <w:r>
        <w:t>a</w:t>
      </w:r>
      <w:r>
        <w:rPr>
          <w:spacing w:val="-4"/>
        </w:rPr>
        <w:t xml:space="preserve"> </w:t>
      </w:r>
      <w:r>
        <w:t>complement</w:t>
      </w:r>
      <w:r>
        <w:rPr>
          <w:spacing w:val="-5"/>
        </w:rPr>
        <w:t xml:space="preserve"> </w:t>
      </w:r>
      <w:r>
        <w:t>to,</w:t>
      </w:r>
      <w:r>
        <w:rPr>
          <w:spacing w:val="-5"/>
        </w:rPr>
        <w:t xml:space="preserve"> </w:t>
      </w:r>
      <w:r>
        <w:t>raw</w:t>
      </w:r>
      <w:r>
        <w:rPr>
          <w:spacing w:val="-5"/>
        </w:rPr>
        <w:t xml:space="preserve"> </w:t>
      </w:r>
      <w:r>
        <w:t>frequencies of</w:t>
      </w:r>
      <w:r>
        <w:rPr>
          <w:spacing w:val="-16"/>
        </w:rPr>
        <w:t xml:space="preserve"> </w:t>
      </w:r>
      <w:r>
        <w:t>words.</w:t>
      </w:r>
      <w:r>
        <w:rPr>
          <w:spacing w:val="9"/>
        </w:rPr>
        <w:t xml:space="preserve"> </w:t>
      </w:r>
      <w:r>
        <w:t>Lastly,</w:t>
      </w:r>
      <w:r>
        <w:rPr>
          <w:spacing w:val="-14"/>
        </w:rPr>
        <w:t xml:space="preserve"> </w:t>
      </w:r>
      <w:r>
        <w:t>I</w:t>
      </w:r>
      <w:r>
        <w:rPr>
          <w:spacing w:val="-15"/>
        </w:rPr>
        <w:t xml:space="preserve"> </w:t>
      </w:r>
      <w:r>
        <w:t>set</w:t>
      </w:r>
      <w:r>
        <w:rPr>
          <w:spacing w:val="-15"/>
        </w:rPr>
        <w:t xml:space="preserve"> </w:t>
      </w:r>
      <w:r>
        <w:t>forth</w:t>
      </w:r>
      <w:r>
        <w:rPr>
          <w:spacing w:val="-16"/>
        </w:rPr>
        <w:t xml:space="preserve"> </w:t>
      </w:r>
      <w:r>
        <w:t>a</w:t>
      </w:r>
      <w:r>
        <w:rPr>
          <w:spacing w:val="-15"/>
        </w:rPr>
        <w:t xml:space="preserve"> </w:t>
      </w:r>
      <w:r>
        <w:t>procedure</w:t>
      </w:r>
      <w:r>
        <w:rPr>
          <w:spacing w:val="-16"/>
        </w:rPr>
        <w:t xml:space="preserve"> </w:t>
      </w:r>
      <w:r>
        <w:t>for</w:t>
      </w:r>
      <w:r>
        <w:rPr>
          <w:spacing w:val="-15"/>
        </w:rPr>
        <w:t xml:space="preserve"> </w:t>
      </w:r>
      <w:r>
        <w:t>operationalizing</w:t>
      </w:r>
      <w:r>
        <w:rPr>
          <w:spacing w:val="-16"/>
        </w:rPr>
        <w:t xml:space="preserve"> </w:t>
      </w:r>
      <w:r>
        <w:t>and</w:t>
      </w:r>
      <w:r>
        <w:rPr>
          <w:spacing w:val="-15"/>
        </w:rPr>
        <w:t xml:space="preserve"> </w:t>
      </w:r>
      <w:r>
        <w:t>quantifying</w:t>
      </w:r>
      <w:r>
        <w:rPr>
          <w:spacing w:val="-16"/>
        </w:rPr>
        <w:t xml:space="preserve"> </w:t>
      </w:r>
      <w:r>
        <w:t>lexical</w:t>
      </w:r>
      <w:r>
        <w:rPr>
          <w:spacing w:val="-15"/>
        </w:rPr>
        <w:t xml:space="preserve"> </w:t>
      </w:r>
      <w:r>
        <w:t xml:space="preserve">flexibility in a crosslinguistically comparable </w:t>
      </w:r>
      <w:r>
        <w:rPr>
          <w:spacing w:val="-4"/>
        </w:rPr>
        <w:t xml:space="preserve">way. </w:t>
      </w:r>
      <w:hyperlink w:anchor="_bookmark36" w:history="1">
        <w:r>
          <w:rPr>
            <w:color w:val="00AEEF"/>
          </w:rPr>
          <w:t xml:space="preserve">Chapter 4: Results </w:t>
        </w:r>
      </w:hyperlink>
      <w:r>
        <w:t xml:space="preserve">presents the empirical findings from this </w:t>
      </w:r>
      <w:r>
        <w:rPr>
          <w:spacing w:val="-3"/>
        </w:rPr>
        <w:t xml:space="preserve">study. </w:t>
      </w:r>
      <w:r>
        <w:t xml:space="preserve">I demonstrate how the methodological techniques from </w:t>
      </w:r>
      <w:hyperlink w:anchor="_bookmark42" w:history="1">
        <w:r>
          <w:rPr>
            <w:color w:val="00AEEF"/>
          </w:rPr>
          <w:t xml:space="preserve">Chapter 3 </w:t>
        </w:r>
      </w:hyperlink>
      <w:r>
        <w:t xml:space="preserve">are ap- plied to individual words, and then present aggregated views of the data for English and Nuuchahnulth respectively. </w:t>
      </w:r>
      <w:hyperlink w:anchor="_bookmark36" w:history="1">
        <w:r>
          <w:rPr>
            <w:color w:val="00AEEF"/>
          </w:rPr>
          <w:t xml:space="preserve">Chapter 5: Discussion &amp; Conclusion </w:t>
        </w:r>
      </w:hyperlink>
      <w:r>
        <w:t xml:space="preserve">considers the implications of the results in </w:t>
      </w:r>
      <w:hyperlink w:anchor="_bookmark43" w:history="1">
        <w:r>
          <w:rPr>
            <w:color w:val="00AEEF"/>
          </w:rPr>
          <w:t xml:space="preserve">Chapter 4 </w:t>
        </w:r>
      </w:hyperlink>
      <w:r>
        <w:t>for theories of lexical categories. I argue that the data support a typological-universal theory of word classes, and that lexical flexibility should be viewed as a</w:t>
      </w:r>
      <w:r>
        <w:rPr>
          <w:spacing w:val="-7"/>
        </w:rPr>
        <w:t xml:space="preserve"> </w:t>
      </w:r>
      <w:r>
        <w:t>natural</w:t>
      </w:r>
      <w:r>
        <w:rPr>
          <w:spacing w:val="-7"/>
        </w:rPr>
        <w:t xml:space="preserve"> </w:t>
      </w:r>
      <w:r>
        <w:t>result</w:t>
      </w:r>
      <w:r>
        <w:rPr>
          <w:spacing w:val="-7"/>
        </w:rPr>
        <w:t xml:space="preserve"> </w:t>
      </w:r>
      <w:r>
        <w:t>of</w:t>
      </w:r>
      <w:r>
        <w:rPr>
          <w:spacing w:val="-7"/>
        </w:rPr>
        <w:t xml:space="preserve"> </w:t>
      </w:r>
      <w:r>
        <w:t>the</w:t>
      </w:r>
      <w:r>
        <w:rPr>
          <w:spacing w:val="-6"/>
        </w:rPr>
        <w:t xml:space="preserve"> </w:t>
      </w:r>
      <w:r>
        <w:t>cognitive</w:t>
      </w:r>
      <w:r>
        <w:rPr>
          <w:spacing w:val="-7"/>
        </w:rPr>
        <w:t xml:space="preserve"> </w:t>
      </w:r>
      <w:r>
        <w:t>and</w:t>
      </w:r>
      <w:r>
        <w:rPr>
          <w:spacing w:val="-7"/>
        </w:rPr>
        <w:t xml:space="preserve"> </w:t>
      </w:r>
      <w:r>
        <w:t>diachronic</w:t>
      </w:r>
      <w:r>
        <w:rPr>
          <w:spacing w:val="-7"/>
        </w:rPr>
        <w:t xml:space="preserve"> </w:t>
      </w:r>
      <w:r>
        <w:t>processes</w:t>
      </w:r>
      <w:r>
        <w:rPr>
          <w:spacing w:val="-7"/>
        </w:rPr>
        <w:t xml:space="preserve"> </w:t>
      </w:r>
      <w:r>
        <w:t>at</w:t>
      </w:r>
      <w:r>
        <w:rPr>
          <w:spacing w:val="-6"/>
        </w:rPr>
        <w:t xml:space="preserve"> </w:t>
      </w:r>
      <w:r>
        <w:t>work</w:t>
      </w:r>
      <w:r>
        <w:rPr>
          <w:spacing w:val="-7"/>
        </w:rPr>
        <w:t xml:space="preserve"> </w:t>
      </w:r>
      <w:r>
        <w:t>in</w:t>
      </w:r>
      <w:r>
        <w:rPr>
          <w:spacing w:val="-7"/>
        </w:rPr>
        <w:t xml:space="preserve"> </w:t>
      </w:r>
      <w:r>
        <w:t>language,</w:t>
      </w:r>
      <w:r>
        <w:rPr>
          <w:spacing w:val="-7"/>
        </w:rPr>
        <w:t xml:space="preserve"> </w:t>
      </w:r>
      <w:r>
        <w:t>rather</w:t>
      </w:r>
      <w:r>
        <w:rPr>
          <w:spacing w:val="-6"/>
        </w:rPr>
        <w:t xml:space="preserve"> </w:t>
      </w:r>
      <w:r>
        <w:t>than</w:t>
      </w:r>
      <w:r>
        <w:rPr>
          <w:spacing w:val="-7"/>
        </w:rPr>
        <w:t xml:space="preserve"> </w:t>
      </w:r>
      <w:r>
        <w:t>as an exceptional phenomenon. I conclude by discussing some limitations of the present study and avenues for future research, followed by closing</w:t>
      </w:r>
      <w:r>
        <w:rPr>
          <w:spacing w:val="-13"/>
        </w:rPr>
        <w:t xml:space="preserve"> </w:t>
      </w:r>
      <w:r>
        <w:t>remarks.</w:t>
      </w:r>
    </w:p>
    <w:p w14:paraId="6449D101" w14:textId="77777777" w:rsidR="00792629" w:rsidRDefault="00792629">
      <w:pPr>
        <w:spacing w:line="420" w:lineRule="auto"/>
        <w:jc w:val="both"/>
        <w:sectPr w:rsidR="00792629">
          <w:pgSz w:w="12240" w:h="15840"/>
          <w:pgMar w:top="1380" w:right="1000" w:bottom="1040" w:left="1680" w:header="0" w:footer="856" w:gutter="0"/>
          <w:cols w:space="720"/>
        </w:sectPr>
      </w:pPr>
    </w:p>
    <w:p w14:paraId="7EE3FA63" w14:textId="77777777" w:rsidR="00792629" w:rsidRDefault="00792629">
      <w:pPr>
        <w:pStyle w:val="BodyText"/>
        <w:rPr>
          <w:sz w:val="20"/>
        </w:rPr>
      </w:pPr>
    </w:p>
    <w:p w14:paraId="0B099ECE" w14:textId="77777777" w:rsidR="00792629" w:rsidRDefault="00792629">
      <w:pPr>
        <w:pStyle w:val="BodyText"/>
        <w:rPr>
          <w:sz w:val="20"/>
        </w:rPr>
      </w:pPr>
    </w:p>
    <w:p w14:paraId="0B1DFB9D" w14:textId="77777777" w:rsidR="00792629" w:rsidRDefault="00792629">
      <w:pPr>
        <w:pStyle w:val="BodyText"/>
        <w:rPr>
          <w:sz w:val="20"/>
        </w:rPr>
      </w:pPr>
    </w:p>
    <w:p w14:paraId="184A610C" w14:textId="77777777" w:rsidR="00792629" w:rsidRDefault="00792629">
      <w:pPr>
        <w:pStyle w:val="BodyText"/>
        <w:rPr>
          <w:sz w:val="20"/>
        </w:rPr>
      </w:pPr>
    </w:p>
    <w:p w14:paraId="7879C6DF" w14:textId="77777777" w:rsidR="00792629" w:rsidRDefault="00792629">
      <w:pPr>
        <w:pStyle w:val="BodyText"/>
        <w:rPr>
          <w:sz w:val="20"/>
        </w:rPr>
      </w:pPr>
    </w:p>
    <w:p w14:paraId="72CF5E15" w14:textId="77777777" w:rsidR="00792629" w:rsidRDefault="00792629">
      <w:pPr>
        <w:pStyle w:val="BodyText"/>
        <w:rPr>
          <w:sz w:val="20"/>
        </w:rPr>
      </w:pPr>
    </w:p>
    <w:p w14:paraId="18593C40" w14:textId="77777777" w:rsidR="00792629" w:rsidRDefault="00792629">
      <w:pPr>
        <w:pStyle w:val="BodyText"/>
        <w:spacing w:before="2"/>
        <w:rPr>
          <w:sz w:val="22"/>
        </w:rPr>
      </w:pPr>
    </w:p>
    <w:p w14:paraId="32691707" w14:textId="77777777" w:rsidR="00792629" w:rsidRDefault="00ED58F8">
      <w:pPr>
        <w:spacing w:before="105"/>
        <w:ind w:left="120"/>
        <w:rPr>
          <w:b/>
          <w:sz w:val="49"/>
        </w:rPr>
      </w:pPr>
      <w:bookmarkStart w:id="53" w:name="2_Background"/>
      <w:bookmarkStart w:id="54" w:name="_bookmark36"/>
      <w:bookmarkEnd w:id="53"/>
      <w:bookmarkEnd w:id="54"/>
      <w:r>
        <w:rPr>
          <w:b/>
          <w:sz w:val="49"/>
        </w:rPr>
        <w:t>Chapter 2</w:t>
      </w:r>
    </w:p>
    <w:p w14:paraId="04A52EBB" w14:textId="77777777" w:rsidR="00792629" w:rsidRDefault="00792629">
      <w:pPr>
        <w:pStyle w:val="BodyText"/>
        <w:spacing w:before="8"/>
        <w:rPr>
          <w:b/>
          <w:sz w:val="72"/>
        </w:rPr>
      </w:pPr>
    </w:p>
    <w:p w14:paraId="4FFE5E7A" w14:textId="77777777" w:rsidR="00792629" w:rsidRDefault="00ED58F8">
      <w:pPr>
        <w:spacing w:before="1"/>
        <w:ind w:left="120"/>
        <w:rPr>
          <w:b/>
          <w:sz w:val="49"/>
        </w:rPr>
      </w:pPr>
      <w:r>
        <w:rPr>
          <w:b/>
          <w:sz w:val="49"/>
        </w:rPr>
        <w:t>Background</w:t>
      </w:r>
    </w:p>
    <w:p w14:paraId="6C7B3E0B" w14:textId="77777777" w:rsidR="00792629" w:rsidRDefault="00792629">
      <w:pPr>
        <w:pStyle w:val="BodyText"/>
        <w:rPr>
          <w:b/>
          <w:sz w:val="56"/>
        </w:rPr>
      </w:pPr>
    </w:p>
    <w:p w14:paraId="4F081006" w14:textId="77777777" w:rsidR="00792629" w:rsidRDefault="00ED58F8">
      <w:pPr>
        <w:pStyle w:val="Heading1"/>
        <w:numPr>
          <w:ilvl w:val="1"/>
          <w:numId w:val="1"/>
        </w:numPr>
        <w:tabs>
          <w:tab w:val="left" w:pos="885"/>
          <w:tab w:val="left" w:pos="886"/>
        </w:tabs>
        <w:spacing w:before="459"/>
        <w:rPr>
          <w:b/>
        </w:rPr>
      </w:pPr>
      <w:bookmarkStart w:id="55" w:name="2.1_Introduction:_Approaches_to_lexical_"/>
      <w:bookmarkStart w:id="56" w:name="_bookmark37"/>
      <w:bookmarkEnd w:id="55"/>
      <w:bookmarkEnd w:id="56"/>
      <w:r>
        <w:rPr>
          <w:b/>
        </w:rPr>
        <w:t>Introduction: Approaches to lexical</w:t>
      </w:r>
      <w:r>
        <w:rPr>
          <w:b/>
          <w:spacing w:val="-47"/>
        </w:rPr>
        <w:t xml:space="preserve"> </w:t>
      </w:r>
      <w:r>
        <w:rPr>
          <w:b/>
        </w:rPr>
        <w:t>flexibility</w:t>
      </w:r>
    </w:p>
    <w:p w14:paraId="035BA2E8" w14:textId="77777777" w:rsidR="00792629" w:rsidRDefault="00792629">
      <w:pPr>
        <w:pStyle w:val="BodyText"/>
        <w:spacing w:before="5"/>
        <w:rPr>
          <w:b/>
          <w:sz w:val="50"/>
        </w:rPr>
      </w:pPr>
    </w:p>
    <w:p w14:paraId="6D8540E5" w14:textId="77777777" w:rsidR="00792629" w:rsidRDefault="00ED58F8">
      <w:pPr>
        <w:pStyle w:val="Heading1"/>
        <w:numPr>
          <w:ilvl w:val="1"/>
          <w:numId w:val="1"/>
        </w:numPr>
        <w:tabs>
          <w:tab w:val="left" w:pos="885"/>
          <w:tab w:val="left" w:pos="886"/>
        </w:tabs>
        <w:spacing w:before="0"/>
        <w:rPr>
          <w:b/>
        </w:rPr>
      </w:pPr>
      <w:bookmarkStart w:id="57" w:name="2.2_Traditional_approaches"/>
      <w:bookmarkStart w:id="58" w:name="_bookmark38"/>
      <w:bookmarkEnd w:id="57"/>
      <w:bookmarkEnd w:id="58"/>
      <w:r>
        <w:rPr>
          <w:b/>
        </w:rPr>
        <w:t>Traditional approaches</w:t>
      </w:r>
    </w:p>
    <w:p w14:paraId="2C178E40" w14:textId="77777777" w:rsidR="00792629" w:rsidRDefault="00792629">
      <w:pPr>
        <w:pStyle w:val="BodyText"/>
        <w:spacing w:before="4"/>
        <w:rPr>
          <w:b/>
          <w:sz w:val="50"/>
        </w:rPr>
      </w:pPr>
    </w:p>
    <w:p w14:paraId="1EB8E6DF" w14:textId="77777777" w:rsidR="00792629" w:rsidRDefault="00ED58F8">
      <w:pPr>
        <w:pStyle w:val="Heading1"/>
        <w:numPr>
          <w:ilvl w:val="1"/>
          <w:numId w:val="1"/>
        </w:numPr>
        <w:tabs>
          <w:tab w:val="left" w:pos="885"/>
          <w:tab w:val="left" w:pos="886"/>
        </w:tabs>
        <w:spacing w:before="1"/>
        <w:rPr>
          <w:b/>
        </w:rPr>
      </w:pPr>
      <w:bookmarkStart w:id="59" w:name="2.3_Flexible_approaches"/>
      <w:bookmarkStart w:id="60" w:name="_bookmark39"/>
      <w:bookmarkEnd w:id="59"/>
      <w:bookmarkEnd w:id="60"/>
      <w:r>
        <w:rPr>
          <w:b/>
        </w:rPr>
        <w:t>Flexible approaches</w:t>
      </w:r>
    </w:p>
    <w:p w14:paraId="367DC6A3" w14:textId="77777777" w:rsidR="00792629" w:rsidRDefault="00792629">
      <w:pPr>
        <w:pStyle w:val="BodyText"/>
        <w:spacing w:before="4"/>
        <w:rPr>
          <w:b/>
          <w:sz w:val="50"/>
        </w:rPr>
      </w:pPr>
    </w:p>
    <w:p w14:paraId="123A3BF3" w14:textId="77777777" w:rsidR="00792629" w:rsidRDefault="00ED58F8">
      <w:pPr>
        <w:pStyle w:val="Heading1"/>
        <w:numPr>
          <w:ilvl w:val="1"/>
          <w:numId w:val="1"/>
        </w:numPr>
        <w:tabs>
          <w:tab w:val="left" w:pos="885"/>
          <w:tab w:val="left" w:pos="886"/>
        </w:tabs>
        <w:spacing w:before="0"/>
        <w:rPr>
          <w:b/>
        </w:rPr>
      </w:pPr>
      <w:bookmarkStart w:id="61" w:name="2.4_Functional_approaches"/>
      <w:bookmarkStart w:id="62" w:name="_bookmark40"/>
      <w:bookmarkEnd w:id="61"/>
      <w:bookmarkEnd w:id="62"/>
      <w:r>
        <w:rPr>
          <w:b/>
        </w:rPr>
        <w:t>Functional</w:t>
      </w:r>
      <w:r>
        <w:rPr>
          <w:b/>
          <w:spacing w:val="1"/>
        </w:rPr>
        <w:t xml:space="preserve"> </w:t>
      </w:r>
      <w:r>
        <w:rPr>
          <w:b/>
        </w:rPr>
        <w:t>approaches</w:t>
      </w:r>
    </w:p>
    <w:p w14:paraId="5F1A9FDC" w14:textId="77777777" w:rsidR="00792629" w:rsidRDefault="00792629">
      <w:pPr>
        <w:pStyle w:val="BodyText"/>
        <w:spacing w:before="5"/>
        <w:rPr>
          <w:b/>
          <w:sz w:val="50"/>
        </w:rPr>
      </w:pPr>
    </w:p>
    <w:p w14:paraId="1B7398CF" w14:textId="77777777" w:rsidR="00792629" w:rsidRDefault="00ED58F8">
      <w:pPr>
        <w:pStyle w:val="Heading1"/>
        <w:numPr>
          <w:ilvl w:val="1"/>
          <w:numId w:val="1"/>
        </w:numPr>
        <w:tabs>
          <w:tab w:val="left" w:pos="885"/>
          <w:tab w:val="left" w:pos="886"/>
        </w:tabs>
        <w:spacing w:before="0"/>
        <w:rPr>
          <w:b/>
        </w:rPr>
      </w:pPr>
      <w:bookmarkStart w:id="63" w:name="2.5_Lexical_flexibility:_A_functional_de"/>
      <w:bookmarkStart w:id="64" w:name="_bookmark41"/>
      <w:bookmarkEnd w:id="63"/>
      <w:bookmarkEnd w:id="64"/>
      <w:r>
        <w:rPr>
          <w:b/>
        </w:rPr>
        <w:t>Lexical flexibility: A functional</w:t>
      </w:r>
      <w:r>
        <w:rPr>
          <w:b/>
          <w:spacing w:val="-50"/>
        </w:rPr>
        <w:t xml:space="preserve"> </w:t>
      </w:r>
      <w:r>
        <w:rPr>
          <w:b/>
        </w:rPr>
        <w:t>definition</w:t>
      </w:r>
    </w:p>
    <w:p w14:paraId="3CBA0787" w14:textId="77777777" w:rsidR="00792629" w:rsidRDefault="00792629">
      <w:pPr>
        <w:sectPr w:rsidR="00792629">
          <w:footerReference w:type="default" r:id="rId34"/>
          <w:pgSz w:w="12240" w:h="15840"/>
          <w:pgMar w:top="1500" w:right="1000" w:bottom="1040" w:left="1680" w:header="0" w:footer="856" w:gutter="0"/>
          <w:cols w:space="720"/>
        </w:sectPr>
      </w:pPr>
    </w:p>
    <w:p w14:paraId="47BFA713" w14:textId="77777777" w:rsidR="00792629" w:rsidRDefault="00792629">
      <w:pPr>
        <w:pStyle w:val="BodyText"/>
        <w:rPr>
          <w:b/>
          <w:sz w:val="20"/>
        </w:rPr>
      </w:pPr>
    </w:p>
    <w:p w14:paraId="1E79665C" w14:textId="77777777" w:rsidR="00792629" w:rsidRDefault="00792629">
      <w:pPr>
        <w:pStyle w:val="BodyText"/>
        <w:rPr>
          <w:b/>
          <w:sz w:val="20"/>
        </w:rPr>
      </w:pPr>
    </w:p>
    <w:p w14:paraId="3258A4D3" w14:textId="77777777" w:rsidR="00792629" w:rsidRDefault="00792629">
      <w:pPr>
        <w:pStyle w:val="BodyText"/>
        <w:rPr>
          <w:b/>
          <w:sz w:val="20"/>
        </w:rPr>
      </w:pPr>
    </w:p>
    <w:p w14:paraId="0DB7FE7C" w14:textId="77777777" w:rsidR="00792629" w:rsidRDefault="00792629">
      <w:pPr>
        <w:pStyle w:val="BodyText"/>
        <w:rPr>
          <w:b/>
          <w:sz w:val="20"/>
        </w:rPr>
      </w:pPr>
    </w:p>
    <w:p w14:paraId="66AA87A1" w14:textId="77777777" w:rsidR="00792629" w:rsidRDefault="00792629">
      <w:pPr>
        <w:pStyle w:val="BodyText"/>
        <w:rPr>
          <w:b/>
          <w:sz w:val="20"/>
        </w:rPr>
      </w:pPr>
    </w:p>
    <w:p w14:paraId="37220840" w14:textId="77777777" w:rsidR="00792629" w:rsidRDefault="00792629">
      <w:pPr>
        <w:pStyle w:val="BodyText"/>
        <w:rPr>
          <w:b/>
          <w:sz w:val="20"/>
        </w:rPr>
      </w:pPr>
    </w:p>
    <w:p w14:paraId="2FA35425" w14:textId="77777777" w:rsidR="00792629" w:rsidRDefault="00792629">
      <w:pPr>
        <w:pStyle w:val="BodyText"/>
        <w:spacing w:before="2"/>
        <w:rPr>
          <w:b/>
          <w:sz w:val="22"/>
        </w:rPr>
      </w:pPr>
    </w:p>
    <w:p w14:paraId="27DFE191" w14:textId="77777777" w:rsidR="00792629" w:rsidRDefault="00ED58F8">
      <w:pPr>
        <w:spacing w:before="105"/>
        <w:ind w:left="120"/>
        <w:rPr>
          <w:b/>
          <w:sz w:val="49"/>
        </w:rPr>
      </w:pPr>
      <w:bookmarkStart w:id="65" w:name="3_Data_&amp;_Methods"/>
      <w:bookmarkStart w:id="66" w:name="_bookmark42"/>
      <w:bookmarkEnd w:id="65"/>
      <w:bookmarkEnd w:id="66"/>
      <w:r>
        <w:rPr>
          <w:b/>
          <w:sz w:val="49"/>
        </w:rPr>
        <w:t>Chapter 3</w:t>
      </w:r>
    </w:p>
    <w:p w14:paraId="52DD2E26" w14:textId="77777777" w:rsidR="00792629" w:rsidRDefault="00792629">
      <w:pPr>
        <w:pStyle w:val="BodyText"/>
        <w:spacing w:before="8"/>
        <w:rPr>
          <w:b/>
          <w:sz w:val="72"/>
        </w:rPr>
      </w:pPr>
    </w:p>
    <w:p w14:paraId="0A4043AC" w14:textId="77777777" w:rsidR="00792629" w:rsidRDefault="00ED58F8">
      <w:pPr>
        <w:spacing w:before="1"/>
        <w:ind w:left="120"/>
        <w:rPr>
          <w:b/>
          <w:sz w:val="49"/>
        </w:rPr>
      </w:pPr>
      <w:r>
        <w:rPr>
          <w:b/>
          <w:sz w:val="49"/>
        </w:rPr>
        <w:t>Data &amp; Methods</w:t>
      </w:r>
    </w:p>
    <w:p w14:paraId="5E70C51F" w14:textId="77777777" w:rsidR="00792629" w:rsidRDefault="00792629">
      <w:pPr>
        <w:rPr>
          <w:sz w:val="49"/>
        </w:rPr>
        <w:sectPr w:rsidR="00792629">
          <w:pgSz w:w="12240" w:h="15840"/>
          <w:pgMar w:top="1500" w:right="1000" w:bottom="1040" w:left="1680" w:header="0" w:footer="856" w:gutter="0"/>
          <w:cols w:space="720"/>
        </w:sectPr>
      </w:pPr>
    </w:p>
    <w:p w14:paraId="27471379" w14:textId="77777777" w:rsidR="00792629" w:rsidRDefault="00792629">
      <w:pPr>
        <w:pStyle w:val="BodyText"/>
        <w:rPr>
          <w:b/>
          <w:sz w:val="20"/>
        </w:rPr>
      </w:pPr>
    </w:p>
    <w:p w14:paraId="6CC2E14C" w14:textId="77777777" w:rsidR="00792629" w:rsidRDefault="00792629">
      <w:pPr>
        <w:pStyle w:val="BodyText"/>
        <w:rPr>
          <w:b/>
          <w:sz w:val="20"/>
        </w:rPr>
      </w:pPr>
    </w:p>
    <w:p w14:paraId="0B4A005F" w14:textId="77777777" w:rsidR="00792629" w:rsidRDefault="00792629">
      <w:pPr>
        <w:pStyle w:val="BodyText"/>
        <w:rPr>
          <w:b/>
          <w:sz w:val="20"/>
        </w:rPr>
      </w:pPr>
    </w:p>
    <w:p w14:paraId="30FCF562" w14:textId="77777777" w:rsidR="00792629" w:rsidRDefault="00792629">
      <w:pPr>
        <w:pStyle w:val="BodyText"/>
        <w:rPr>
          <w:b/>
          <w:sz w:val="20"/>
        </w:rPr>
      </w:pPr>
    </w:p>
    <w:p w14:paraId="735E8545" w14:textId="77777777" w:rsidR="00792629" w:rsidRDefault="00792629">
      <w:pPr>
        <w:pStyle w:val="BodyText"/>
        <w:rPr>
          <w:b/>
          <w:sz w:val="20"/>
        </w:rPr>
      </w:pPr>
    </w:p>
    <w:p w14:paraId="0C2B8BA6" w14:textId="77777777" w:rsidR="00792629" w:rsidRDefault="00792629">
      <w:pPr>
        <w:pStyle w:val="BodyText"/>
        <w:rPr>
          <w:b/>
          <w:sz w:val="20"/>
        </w:rPr>
      </w:pPr>
    </w:p>
    <w:p w14:paraId="7D992236" w14:textId="77777777" w:rsidR="00792629" w:rsidRDefault="00792629">
      <w:pPr>
        <w:pStyle w:val="BodyText"/>
        <w:spacing w:before="2"/>
        <w:rPr>
          <w:b/>
          <w:sz w:val="22"/>
        </w:rPr>
      </w:pPr>
    </w:p>
    <w:p w14:paraId="76C279AF" w14:textId="77777777" w:rsidR="00792629" w:rsidRDefault="00ED58F8">
      <w:pPr>
        <w:spacing w:before="105" w:line="595" w:lineRule="auto"/>
        <w:ind w:left="120" w:right="5938"/>
        <w:rPr>
          <w:b/>
          <w:sz w:val="49"/>
        </w:rPr>
      </w:pPr>
      <w:bookmarkStart w:id="67" w:name="4_Results"/>
      <w:bookmarkStart w:id="68" w:name="_bookmark43"/>
      <w:bookmarkEnd w:id="67"/>
      <w:bookmarkEnd w:id="68"/>
      <w:r>
        <w:rPr>
          <w:b/>
          <w:sz w:val="49"/>
        </w:rPr>
        <w:t>Chapter 4 Results</w:t>
      </w:r>
    </w:p>
    <w:p w14:paraId="1DC32962" w14:textId="77777777" w:rsidR="00792629" w:rsidRDefault="00792629">
      <w:pPr>
        <w:spacing w:line="595" w:lineRule="auto"/>
        <w:rPr>
          <w:sz w:val="49"/>
        </w:rPr>
        <w:sectPr w:rsidR="00792629">
          <w:pgSz w:w="12240" w:h="15840"/>
          <w:pgMar w:top="1500" w:right="1000" w:bottom="1040" w:left="1680" w:header="0" w:footer="856" w:gutter="0"/>
          <w:cols w:space="720"/>
        </w:sectPr>
      </w:pPr>
    </w:p>
    <w:p w14:paraId="63176359" w14:textId="77777777" w:rsidR="00792629" w:rsidRDefault="00792629">
      <w:pPr>
        <w:pStyle w:val="BodyText"/>
        <w:rPr>
          <w:b/>
          <w:sz w:val="20"/>
        </w:rPr>
      </w:pPr>
    </w:p>
    <w:p w14:paraId="134B49DE" w14:textId="77777777" w:rsidR="00792629" w:rsidRDefault="00792629">
      <w:pPr>
        <w:pStyle w:val="BodyText"/>
        <w:rPr>
          <w:b/>
          <w:sz w:val="20"/>
        </w:rPr>
      </w:pPr>
    </w:p>
    <w:p w14:paraId="4A5D78C7" w14:textId="77777777" w:rsidR="00792629" w:rsidRDefault="00792629">
      <w:pPr>
        <w:pStyle w:val="BodyText"/>
        <w:rPr>
          <w:b/>
          <w:sz w:val="20"/>
        </w:rPr>
      </w:pPr>
    </w:p>
    <w:p w14:paraId="7EEF4DCB" w14:textId="77777777" w:rsidR="00792629" w:rsidRDefault="00792629">
      <w:pPr>
        <w:pStyle w:val="BodyText"/>
        <w:rPr>
          <w:b/>
          <w:sz w:val="20"/>
        </w:rPr>
      </w:pPr>
    </w:p>
    <w:p w14:paraId="3D886D57" w14:textId="77777777" w:rsidR="00792629" w:rsidRDefault="00792629">
      <w:pPr>
        <w:pStyle w:val="BodyText"/>
        <w:rPr>
          <w:b/>
          <w:sz w:val="20"/>
        </w:rPr>
      </w:pPr>
    </w:p>
    <w:p w14:paraId="35D7818A" w14:textId="77777777" w:rsidR="00792629" w:rsidRDefault="00792629">
      <w:pPr>
        <w:pStyle w:val="BodyText"/>
        <w:rPr>
          <w:b/>
          <w:sz w:val="20"/>
        </w:rPr>
      </w:pPr>
    </w:p>
    <w:p w14:paraId="27916A4B" w14:textId="77777777" w:rsidR="00792629" w:rsidRDefault="00792629">
      <w:pPr>
        <w:pStyle w:val="BodyText"/>
        <w:spacing w:before="2"/>
        <w:rPr>
          <w:b/>
          <w:sz w:val="22"/>
        </w:rPr>
      </w:pPr>
    </w:p>
    <w:p w14:paraId="10A78CF3" w14:textId="77777777" w:rsidR="00792629" w:rsidRDefault="00ED58F8">
      <w:pPr>
        <w:spacing w:before="105" w:line="595" w:lineRule="auto"/>
        <w:ind w:left="120" w:right="5938"/>
        <w:rPr>
          <w:b/>
          <w:sz w:val="49"/>
        </w:rPr>
      </w:pPr>
      <w:bookmarkStart w:id="69" w:name="5_Conclusion"/>
      <w:bookmarkStart w:id="70" w:name="References"/>
      <w:bookmarkStart w:id="71" w:name="Language_Index"/>
      <w:bookmarkStart w:id="72" w:name="_bookmark44"/>
      <w:bookmarkEnd w:id="69"/>
      <w:bookmarkEnd w:id="70"/>
      <w:bookmarkEnd w:id="71"/>
      <w:bookmarkEnd w:id="72"/>
      <w:r>
        <w:rPr>
          <w:b/>
          <w:sz w:val="49"/>
        </w:rPr>
        <w:t>Chapter 5 Conclusion</w:t>
      </w:r>
    </w:p>
    <w:p w14:paraId="06D7079E" w14:textId="77777777" w:rsidR="00792629" w:rsidRDefault="00792629">
      <w:pPr>
        <w:spacing w:line="595" w:lineRule="auto"/>
        <w:rPr>
          <w:sz w:val="49"/>
        </w:rPr>
        <w:sectPr w:rsidR="00792629">
          <w:pgSz w:w="12240" w:h="15840"/>
          <w:pgMar w:top="1500" w:right="1000" w:bottom="1040" w:left="1680" w:header="0" w:footer="856" w:gutter="0"/>
          <w:cols w:space="720"/>
        </w:sectPr>
      </w:pPr>
    </w:p>
    <w:p w14:paraId="024BFADD" w14:textId="77777777" w:rsidR="00792629" w:rsidRDefault="00792629">
      <w:pPr>
        <w:pStyle w:val="BodyText"/>
        <w:rPr>
          <w:b/>
          <w:sz w:val="20"/>
        </w:rPr>
      </w:pPr>
    </w:p>
    <w:p w14:paraId="37E3A82F" w14:textId="77777777" w:rsidR="00792629" w:rsidRDefault="00792629">
      <w:pPr>
        <w:pStyle w:val="BodyText"/>
        <w:rPr>
          <w:b/>
          <w:sz w:val="20"/>
        </w:rPr>
      </w:pPr>
    </w:p>
    <w:p w14:paraId="33B7D9E3" w14:textId="77777777" w:rsidR="00792629" w:rsidRDefault="00792629">
      <w:pPr>
        <w:pStyle w:val="BodyText"/>
        <w:rPr>
          <w:b/>
          <w:sz w:val="20"/>
        </w:rPr>
      </w:pPr>
    </w:p>
    <w:p w14:paraId="2F2E9688" w14:textId="77777777" w:rsidR="00792629" w:rsidRDefault="00792629">
      <w:pPr>
        <w:pStyle w:val="BodyText"/>
        <w:rPr>
          <w:b/>
          <w:sz w:val="20"/>
        </w:rPr>
      </w:pPr>
    </w:p>
    <w:p w14:paraId="2951BAAC" w14:textId="77777777" w:rsidR="00792629" w:rsidRDefault="00792629">
      <w:pPr>
        <w:pStyle w:val="BodyText"/>
        <w:spacing w:before="9"/>
        <w:rPr>
          <w:b/>
          <w:sz w:val="27"/>
        </w:rPr>
      </w:pPr>
    </w:p>
    <w:p w14:paraId="3F73151A" w14:textId="77777777" w:rsidR="00792629" w:rsidRDefault="00ED58F8">
      <w:pPr>
        <w:spacing w:before="106"/>
        <w:ind w:left="120"/>
        <w:rPr>
          <w:b/>
          <w:sz w:val="49"/>
        </w:rPr>
      </w:pPr>
      <w:r>
        <w:rPr>
          <w:b/>
          <w:sz w:val="49"/>
        </w:rPr>
        <w:t>References</w:t>
      </w:r>
    </w:p>
    <w:p w14:paraId="3CFD5E43" w14:textId="77777777" w:rsidR="00792629" w:rsidRDefault="00792629">
      <w:pPr>
        <w:pStyle w:val="BodyText"/>
        <w:spacing w:before="9"/>
        <w:rPr>
          <w:b/>
          <w:sz w:val="65"/>
        </w:rPr>
      </w:pPr>
    </w:p>
    <w:p w14:paraId="5F1605AE" w14:textId="77777777" w:rsidR="00792629" w:rsidRDefault="00ED58F8">
      <w:pPr>
        <w:spacing w:line="254" w:lineRule="auto"/>
        <w:ind w:left="478" w:right="436" w:hanging="359"/>
        <w:jc w:val="both"/>
        <w:rPr>
          <w:sz w:val="24"/>
        </w:rPr>
      </w:pPr>
      <w:bookmarkStart w:id="73" w:name="_bookmark45"/>
      <w:bookmarkEnd w:id="73"/>
      <w:r>
        <w:rPr>
          <w:sz w:val="24"/>
        </w:rPr>
        <w:t xml:space="preserve">Andrade, Manuel J. 1933. Quileute. In Franz Boas (ed.), </w:t>
      </w:r>
      <w:r>
        <w:rPr>
          <w:i/>
          <w:sz w:val="24"/>
        </w:rPr>
        <w:t xml:space="preserve">Handbook of American Indian </w:t>
      </w:r>
      <w:proofErr w:type="spellStart"/>
      <w:r>
        <w:rPr>
          <w:i/>
          <w:sz w:val="24"/>
        </w:rPr>
        <w:t>lan</w:t>
      </w:r>
      <w:proofErr w:type="spellEnd"/>
      <w:r>
        <w:rPr>
          <w:i/>
          <w:sz w:val="24"/>
        </w:rPr>
        <w:t xml:space="preserve">- </w:t>
      </w:r>
      <w:proofErr w:type="spellStart"/>
      <w:r>
        <w:rPr>
          <w:i/>
          <w:sz w:val="24"/>
        </w:rPr>
        <w:t>guages</w:t>
      </w:r>
      <w:proofErr w:type="spellEnd"/>
      <w:r>
        <w:rPr>
          <w:sz w:val="24"/>
        </w:rPr>
        <w:t>, vol. 3, 151–292. Columbia University Press.</w:t>
      </w:r>
    </w:p>
    <w:p w14:paraId="6AE4E024" w14:textId="77777777" w:rsidR="00792629" w:rsidRDefault="00ED58F8">
      <w:pPr>
        <w:spacing w:before="118" w:line="254" w:lineRule="auto"/>
        <w:ind w:left="478" w:right="437" w:hanging="359"/>
        <w:jc w:val="both"/>
        <w:rPr>
          <w:sz w:val="24"/>
        </w:rPr>
      </w:pPr>
      <w:bookmarkStart w:id="74" w:name="_bookmark46"/>
      <w:bookmarkEnd w:id="74"/>
      <w:r>
        <w:rPr>
          <w:sz w:val="24"/>
        </w:rPr>
        <w:t xml:space="preserve">Baker, Mark C. 2003. </w:t>
      </w:r>
      <w:r>
        <w:rPr>
          <w:i/>
          <w:sz w:val="24"/>
        </w:rPr>
        <w:t xml:space="preserve">Lexical categories: Verbs, nouns, and adjectives </w:t>
      </w:r>
      <w:r>
        <w:rPr>
          <w:sz w:val="24"/>
        </w:rPr>
        <w:t>(Cambridge Studies in Linguistics 102). Cambridge University Press. doi:</w:t>
      </w:r>
      <w:hyperlink r:id="rId35">
        <w:r>
          <w:rPr>
            <w:rFonts w:ascii="Linux Libertine Mono"/>
            <w:color w:val="0000FF"/>
            <w:sz w:val="20"/>
          </w:rPr>
          <w:t>10.1017/CBO9780511615047</w:t>
        </w:r>
      </w:hyperlink>
      <w:r>
        <w:rPr>
          <w:sz w:val="24"/>
        </w:rPr>
        <w:t>.</w:t>
      </w:r>
    </w:p>
    <w:p w14:paraId="6977AF8D" w14:textId="77777777" w:rsidR="00792629" w:rsidRDefault="00ED58F8">
      <w:pPr>
        <w:spacing w:before="117" w:line="254" w:lineRule="auto"/>
        <w:ind w:left="478" w:right="437" w:hanging="359"/>
        <w:jc w:val="both"/>
        <w:rPr>
          <w:sz w:val="24"/>
        </w:rPr>
      </w:pPr>
      <w:bookmarkStart w:id="75" w:name="_bookmark47"/>
      <w:bookmarkEnd w:id="75"/>
      <w:r>
        <w:rPr>
          <w:sz w:val="24"/>
        </w:rPr>
        <w:t xml:space="preserve">Beck, David. 1999. </w:t>
      </w:r>
      <w:r>
        <w:rPr>
          <w:i/>
          <w:sz w:val="24"/>
        </w:rPr>
        <w:t>The typology of parts of speech systems: The markedness of adjectives</w:t>
      </w:r>
      <w:r>
        <w:rPr>
          <w:sz w:val="24"/>
        </w:rPr>
        <w:t xml:space="preserve">. Uni- </w:t>
      </w:r>
      <w:proofErr w:type="spellStart"/>
      <w:r>
        <w:rPr>
          <w:sz w:val="24"/>
        </w:rPr>
        <w:t>versity</w:t>
      </w:r>
      <w:proofErr w:type="spellEnd"/>
      <w:r>
        <w:rPr>
          <w:sz w:val="24"/>
        </w:rPr>
        <w:t xml:space="preserve"> of Toronto. (Ph.D. thesis).</w:t>
      </w:r>
    </w:p>
    <w:p w14:paraId="2F969269" w14:textId="77777777" w:rsidR="00792629" w:rsidRDefault="00ED58F8">
      <w:pPr>
        <w:spacing w:before="117" w:line="254" w:lineRule="auto"/>
        <w:ind w:left="478" w:right="434" w:hanging="359"/>
        <w:jc w:val="both"/>
        <w:rPr>
          <w:sz w:val="24"/>
        </w:rPr>
      </w:pPr>
      <w:bookmarkStart w:id="76" w:name="_bookmark48"/>
      <w:bookmarkEnd w:id="76"/>
      <w:r>
        <w:rPr>
          <w:sz w:val="24"/>
        </w:rPr>
        <w:t>Beck,</w:t>
      </w:r>
      <w:r>
        <w:rPr>
          <w:spacing w:val="-8"/>
          <w:sz w:val="24"/>
        </w:rPr>
        <w:t xml:space="preserve"> </w:t>
      </w:r>
      <w:r>
        <w:rPr>
          <w:sz w:val="24"/>
        </w:rPr>
        <w:t>David.</w:t>
      </w:r>
      <w:r>
        <w:rPr>
          <w:spacing w:val="-8"/>
          <w:sz w:val="24"/>
        </w:rPr>
        <w:t xml:space="preserve"> </w:t>
      </w:r>
      <w:r>
        <w:rPr>
          <w:sz w:val="24"/>
        </w:rPr>
        <w:t>2013.</w:t>
      </w:r>
      <w:r>
        <w:rPr>
          <w:spacing w:val="-7"/>
          <w:sz w:val="24"/>
        </w:rPr>
        <w:t xml:space="preserve"> </w:t>
      </w:r>
      <w:r>
        <w:rPr>
          <w:sz w:val="24"/>
        </w:rPr>
        <w:t>Unidirectional</w:t>
      </w:r>
      <w:r>
        <w:rPr>
          <w:spacing w:val="-8"/>
          <w:sz w:val="24"/>
        </w:rPr>
        <w:t xml:space="preserve"> </w:t>
      </w:r>
      <w:r>
        <w:rPr>
          <w:sz w:val="24"/>
        </w:rPr>
        <w:t>flexibility</w:t>
      </w:r>
      <w:r>
        <w:rPr>
          <w:spacing w:val="-8"/>
          <w:sz w:val="24"/>
        </w:rPr>
        <w:t xml:space="preserve"> </w:t>
      </w:r>
      <w:r>
        <w:rPr>
          <w:sz w:val="24"/>
        </w:rPr>
        <w:t>and</w:t>
      </w:r>
      <w:r>
        <w:rPr>
          <w:spacing w:val="-7"/>
          <w:sz w:val="24"/>
        </w:rPr>
        <w:t xml:space="preserve"> </w:t>
      </w:r>
      <w:r>
        <w:rPr>
          <w:sz w:val="24"/>
        </w:rPr>
        <w:t>the</w:t>
      </w:r>
      <w:r>
        <w:rPr>
          <w:spacing w:val="-8"/>
          <w:sz w:val="24"/>
        </w:rPr>
        <w:t xml:space="preserve"> </w:t>
      </w:r>
      <w:r>
        <w:rPr>
          <w:sz w:val="24"/>
        </w:rPr>
        <w:t>noun-verb</w:t>
      </w:r>
      <w:r>
        <w:rPr>
          <w:spacing w:val="-7"/>
          <w:sz w:val="24"/>
        </w:rPr>
        <w:t xml:space="preserve"> </w:t>
      </w:r>
      <w:r>
        <w:rPr>
          <w:sz w:val="24"/>
        </w:rPr>
        <w:t>distinction</w:t>
      </w:r>
      <w:r>
        <w:rPr>
          <w:spacing w:val="-8"/>
          <w:sz w:val="24"/>
        </w:rPr>
        <w:t xml:space="preserve"> </w:t>
      </w:r>
      <w:r>
        <w:rPr>
          <w:sz w:val="24"/>
        </w:rPr>
        <w:t>in</w:t>
      </w:r>
      <w:r>
        <w:rPr>
          <w:spacing w:val="-8"/>
          <w:sz w:val="24"/>
        </w:rPr>
        <w:t xml:space="preserve"> </w:t>
      </w:r>
      <w:r>
        <w:rPr>
          <w:sz w:val="24"/>
        </w:rPr>
        <w:t>Lushootseed.</w:t>
      </w:r>
      <w:r>
        <w:rPr>
          <w:spacing w:val="-7"/>
          <w:sz w:val="24"/>
        </w:rPr>
        <w:t xml:space="preserve"> </w:t>
      </w:r>
      <w:r>
        <w:rPr>
          <w:sz w:val="24"/>
        </w:rPr>
        <w:t xml:space="preserve">In Jan Rijkhoff &amp; Eva van Lier (eds.), </w:t>
      </w:r>
      <w:r>
        <w:rPr>
          <w:i/>
          <w:sz w:val="24"/>
        </w:rPr>
        <w:t xml:space="preserve">Flexible word classes: typological studies of </w:t>
      </w:r>
      <w:proofErr w:type="spellStart"/>
      <w:r>
        <w:rPr>
          <w:i/>
          <w:sz w:val="24"/>
        </w:rPr>
        <w:t>underspec</w:t>
      </w:r>
      <w:proofErr w:type="spellEnd"/>
      <w:r>
        <w:rPr>
          <w:i/>
          <w:sz w:val="24"/>
        </w:rPr>
        <w:t xml:space="preserve">- </w:t>
      </w:r>
      <w:proofErr w:type="spellStart"/>
      <w:r>
        <w:rPr>
          <w:i/>
          <w:sz w:val="24"/>
        </w:rPr>
        <w:t>ified</w:t>
      </w:r>
      <w:proofErr w:type="spellEnd"/>
      <w:r>
        <w:rPr>
          <w:i/>
          <w:spacing w:val="28"/>
          <w:sz w:val="24"/>
        </w:rPr>
        <w:t xml:space="preserve"> </w:t>
      </w:r>
      <w:r>
        <w:rPr>
          <w:i/>
          <w:sz w:val="24"/>
        </w:rPr>
        <w:t>parts</w:t>
      </w:r>
      <w:r>
        <w:rPr>
          <w:i/>
          <w:spacing w:val="28"/>
          <w:sz w:val="24"/>
        </w:rPr>
        <w:t xml:space="preserve"> </w:t>
      </w:r>
      <w:r>
        <w:rPr>
          <w:i/>
          <w:sz w:val="24"/>
        </w:rPr>
        <w:t>of</w:t>
      </w:r>
      <w:r>
        <w:rPr>
          <w:i/>
          <w:spacing w:val="29"/>
          <w:sz w:val="24"/>
        </w:rPr>
        <w:t xml:space="preserve"> </w:t>
      </w:r>
      <w:r>
        <w:rPr>
          <w:i/>
          <w:sz w:val="24"/>
        </w:rPr>
        <w:t>speech</w:t>
      </w:r>
      <w:r>
        <w:rPr>
          <w:sz w:val="24"/>
        </w:rPr>
        <w:t>,</w:t>
      </w:r>
      <w:r>
        <w:rPr>
          <w:spacing w:val="29"/>
          <w:sz w:val="24"/>
        </w:rPr>
        <w:t xml:space="preserve"> </w:t>
      </w:r>
      <w:r>
        <w:rPr>
          <w:sz w:val="24"/>
        </w:rPr>
        <w:t>185–220.</w:t>
      </w:r>
      <w:r>
        <w:rPr>
          <w:spacing w:val="29"/>
          <w:sz w:val="24"/>
        </w:rPr>
        <w:t xml:space="preserve"> </w:t>
      </w:r>
      <w:r>
        <w:rPr>
          <w:sz w:val="24"/>
        </w:rPr>
        <w:t>Oxford</w:t>
      </w:r>
      <w:r>
        <w:rPr>
          <w:spacing w:val="28"/>
          <w:sz w:val="24"/>
        </w:rPr>
        <w:t xml:space="preserve"> </w:t>
      </w:r>
      <w:r>
        <w:rPr>
          <w:sz w:val="24"/>
        </w:rPr>
        <w:t>University</w:t>
      </w:r>
      <w:r>
        <w:rPr>
          <w:spacing w:val="29"/>
          <w:sz w:val="24"/>
        </w:rPr>
        <w:t xml:space="preserve"> </w:t>
      </w:r>
      <w:r>
        <w:rPr>
          <w:sz w:val="24"/>
        </w:rPr>
        <w:t>Press.</w:t>
      </w:r>
      <w:r>
        <w:rPr>
          <w:spacing w:val="28"/>
          <w:sz w:val="24"/>
        </w:rPr>
        <w:t xml:space="preserve"> </w:t>
      </w:r>
      <w:r>
        <w:rPr>
          <w:sz w:val="24"/>
        </w:rPr>
        <w:t>doi:</w:t>
      </w:r>
      <w:proofErr w:type="gramStart"/>
      <w:r>
        <w:rPr>
          <w:rFonts w:ascii="Linux Libertine Mono" w:hAnsi="Linux Libertine Mono"/>
          <w:color w:val="0000FF"/>
          <w:sz w:val="20"/>
        </w:rPr>
        <w:t>10</w:t>
      </w:r>
      <w:r>
        <w:rPr>
          <w:rFonts w:ascii="Linux Libertine Mono" w:hAnsi="Linux Libertine Mono"/>
          <w:color w:val="0000FF"/>
          <w:spacing w:val="-94"/>
          <w:sz w:val="20"/>
        </w:rPr>
        <w:t xml:space="preserve"> </w:t>
      </w:r>
      <w:r>
        <w:rPr>
          <w:rFonts w:ascii="Linux Libertine Mono" w:hAnsi="Linux Libertine Mono"/>
          <w:color w:val="0000FF"/>
          <w:sz w:val="20"/>
        </w:rPr>
        <w:t>.</w:t>
      </w:r>
      <w:proofErr w:type="gramEnd"/>
      <w:r>
        <w:rPr>
          <w:rFonts w:ascii="Linux Libertine Mono" w:hAnsi="Linux Libertine Mono"/>
          <w:color w:val="0000FF"/>
          <w:spacing w:val="-94"/>
          <w:sz w:val="20"/>
        </w:rPr>
        <w:t xml:space="preserve"> </w:t>
      </w:r>
      <w:r>
        <w:rPr>
          <w:rFonts w:ascii="Linux Libertine Mono" w:hAnsi="Linux Libertine Mono"/>
          <w:color w:val="0000FF"/>
          <w:sz w:val="20"/>
        </w:rPr>
        <w:t>1093</w:t>
      </w:r>
      <w:r>
        <w:rPr>
          <w:rFonts w:ascii="Linux Libertine Mono" w:hAnsi="Linux Libertine Mono"/>
          <w:color w:val="0000FF"/>
          <w:spacing w:val="-94"/>
          <w:sz w:val="20"/>
        </w:rPr>
        <w:t xml:space="preserve"> </w:t>
      </w:r>
      <w:r>
        <w:rPr>
          <w:rFonts w:ascii="Linux Libertine Mono" w:hAnsi="Linux Libertine Mono"/>
          <w:color w:val="0000FF"/>
          <w:sz w:val="20"/>
        </w:rPr>
        <w:t>/</w:t>
      </w:r>
      <w:r>
        <w:rPr>
          <w:rFonts w:ascii="Linux Libertine Mono" w:hAnsi="Linux Libertine Mono"/>
          <w:color w:val="0000FF"/>
          <w:spacing w:val="-94"/>
          <w:sz w:val="20"/>
        </w:rPr>
        <w:t xml:space="preserve"> </w:t>
      </w:r>
      <w:proofErr w:type="spellStart"/>
      <w:proofErr w:type="gramStart"/>
      <w:r>
        <w:rPr>
          <w:rFonts w:ascii="Linux Libertine Mono" w:hAnsi="Linux Libertine Mono"/>
          <w:color w:val="0000FF"/>
          <w:sz w:val="20"/>
        </w:rPr>
        <w:t>acprof</w:t>
      </w:r>
      <w:proofErr w:type="spellEnd"/>
      <w:r>
        <w:rPr>
          <w:rFonts w:ascii="Linux Libertine Mono" w:hAnsi="Linux Libertine Mono"/>
          <w:color w:val="0000FF"/>
          <w:spacing w:val="-93"/>
          <w:sz w:val="20"/>
        </w:rPr>
        <w:t xml:space="preserve"> </w:t>
      </w:r>
      <w:r>
        <w:rPr>
          <w:rFonts w:ascii="Linux Libertine Mono" w:hAnsi="Linux Libertine Mono"/>
          <w:color w:val="0000FF"/>
          <w:sz w:val="20"/>
        </w:rPr>
        <w:t>:</w:t>
      </w:r>
      <w:proofErr w:type="gramEnd"/>
      <w:r>
        <w:rPr>
          <w:rFonts w:ascii="Linux Libertine Mono" w:hAnsi="Linux Libertine Mono"/>
          <w:color w:val="0000FF"/>
          <w:spacing w:val="-94"/>
          <w:sz w:val="20"/>
        </w:rPr>
        <w:t xml:space="preserve"> </w:t>
      </w:r>
      <w:proofErr w:type="spellStart"/>
      <w:r>
        <w:rPr>
          <w:rFonts w:ascii="Linux Libertine Mono" w:hAnsi="Linux Libertine Mono"/>
          <w:color w:val="0000FF"/>
          <w:sz w:val="20"/>
        </w:rPr>
        <w:t>oso</w:t>
      </w:r>
      <w:proofErr w:type="spellEnd"/>
      <w:r>
        <w:rPr>
          <w:rFonts w:ascii="Linux Libertine Mono" w:hAnsi="Linux Libertine Mono"/>
          <w:color w:val="0000FF"/>
          <w:spacing w:val="-94"/>
          <w:sz w:val="20"/>
        </w:rPr>
        <w:t xml:space="preserve"> </w:t>
      </w:r>
      <w:r>
        <w:rPr>
          <w:rFonts w:ascii="Linux Libertine Mono" w:hAnsi="Linux Libertine Mono"/>
          <w:color w:val="0000FF"/>
          <w:sz w:val="20"/>
        </w:rPr>
        <w:t>/ 9780199668441.003.0007</w:t>
      </w:r>
      <w:r>
        <w:rPr>
          <w:sz w:val="24"/>
        </w:rPr>
        <w:t>.</w:t>
      </w:r>
    </w:p>
    <w:p w14:paraId="3E7B85FC" w14:textId="77777777" w:rsidR="00792629" w:rsidRDefault="00ED58F8">
      <w:pPr>
        <w:spacing w:before="115" w:line="254" w:lineRule="auto"/>
        <w:ind w:left="478" w:right="436" w:hanging="359"/>
        <w:jc w:val="both"/>
        <w:rPr>
          <w:sz w:val="24"/>
        </w:rPr>
      </w:pPr>
      <w:bookmarkStart w:id="77" w:name="_bookmark49"/>
      <w:bookmarkEnd w:id="77"/>
      <w:r>
        <w:rPr>
          <w:sz w:val="24"/>
        </w:rPr>
        <w:t>Bickel,</w:t>
      </w:r>
      <w:r>
        <w:rPr>
          <w:spacing w:val="-17"/>
          <w:sz w:val="24"/>
        </w:rPr>
        <w:t xml:space="preserve"> </w:t>
      </w:r>
      <w:r>
        <w:rPr>
          <w:sz w:val="24"/>
        </w:rPr>
        <w:t>Balthasar,</w:t>
      </w:r>
      <w:r>
        <w:rPr>
          <w:spacing w:val="-17"/>
          <w:sz w:val="24"/>
        </w:rPr>
        <w:t xml:space="preserve"> </w:t>
      </w:r>
      <w:r>
        <w:rPr>
          <w:sz w:val="24"/>
        </w:rPr>
        <w:t>Bernard</w:t>
      </w:r>
      <w:r>
        <w:rPr>
          <w:spacing w:val="-17"/>
          <w:sz w:val="24"/>
        </w:rPr>
        <w:t xml:space="preserve"> </w:t>
      </w:r>
      <w:r>
        <w:rPr>
          <w:sz w:val="24"/>
        </w:rPr>
        <w:t>Comrie</w:t>
      </w:r>
      <w:r>
        <w:rPr>
          <w:spacing w:val="-17"/>
          <w:sz w:val="24"/>
        </w:rPr>
        <w:t xml:space="preserve"> </w:t>
      </w:r>
      <w:r>
        <w:rPr>
          <w:sz w:val="24"/>
        </w:rPr>
        <w:t>&amp;</w:t>
      </w:r>
      <w:r>
        <w:rPr>
          <w:spacing w:val="-17"/>
          <w:sz w:val="24"/>
        </w:rPr>
        <w:t xml:space="preserve"> </w:t>
      </w:r>
      <w:r>
        <w:rPr>
          <w:sz w:val="24"/>
        </w:rPr>
        <w:t>Martin</w:t>
      </w:r>
      <w:r>
        <w:rPr>
          <w:spacing w:val="-16"/>
          <w:sz w:val="24"/>
        </w:rPr>
        <w:t xml:space="preserve"> </w:t>
      </w:r>
      <w:r>
        <w:rPr>
          <w:sz w:val="24"/>
        </w:rPr>
        <w:t>Haspelmath.</w:t>
      </w:r>
      <w:r>
        <w:rPr>
          <w:spacing w:val="-17"/>
          <w:sz w:val="24"/>
        </w:rPr>
        <w:t xml:space="preserve"> </w:t>
      </w:r>
      <w:r>
        <w:rPr>
          <w:sz w:val="24"/>
        </w:rPr>
        <w:t>2015.</w:t>
      </w:r>
      <w:r>
        <w:rPr>
          <w:spacing w:val="-18"/>
          <w:sz w:val="24"/>
        </w:rPr>
        <w:t xml:space="preserve"> </w:t>
      </w:r>
      <w:r>
        <w:rPr>
          <w:i/>
          <w:sz w:val="24"/>
        </w:rPr>
        <w:t>The</w:t>
      </w:r>
      <w:r>
        <w:rPr>
          <w:i/>
          <w:spacing w:val="-17"/>
          <w:sz w:val="24"/>
        </w:rPr>
        <w:t xml:space="preserve"> </w:t>
      </w:r>
      <w:r>
        <w:rPr>
          <w:i/>
          <w:sz w:val="24"/>
        </w:rPr>
        <w:t>Leipzig</w:t>
      </w:r>
      <w:r>
        <w:rPr>
          <w:i/>
          <w:spacing w:val="-17"/>
          <w:sz w:val="24"/>
        </w:rPr>
        <w:t xml:space="preserve"> </w:t>
      </w:r>
      <w:r>
        <w:rPr>
          <w:i/>
          <w:sz w:val="24"/>
        </w:rPr>
        <w:t>glossing</w:t>
      </w:r>
      <w:r>
        <w:rPr>
          <w:i/>
          <w:spacing w:val="-16"/>
          <w:sz w:val="24"/>
        </w:rPr>
        <w:t xml:space="preserve"> </w:t>
      </w:r>
      <w:r>
        <w:rPr>
          <w:i/>
          <w:sz w:val="24"/>
        </w:rPr>
        <w:t>rules:</w:t>
      </w:r>
      <w:r>
        <w:rPr>
          <w:i/>
          <w:spacing w:val="-17"/>
          <w:sz w:val="24"/>
        </w:rPr>
        <w:t xml:space="preserve"> </w:t>
      </w:r>
      <w:r>
        <w:rPr>
          <w:i/>
          <w:sz w:val="24"/>
        </w:rPr>
        <w:t xml:space="preserve">Con- </w:t>
      </w:r>
      <w:proofErr w:type="spellStart"/>
      <w:r>
        <w:rPr>
          <w:i/>
          <w:sz w:val="24"/>
        </w:rPr>
        <w:t>ventions</w:t>
      </w:r>
      <w:proofErr w:type="spellEnd"/>
      <w:r>
        <w:rPr>
          <w:i/>
          <w:sz w:val="24"/>
        </w:rPr>
        <w:t xml:space="preserve"> for interlinear morpheme-by-morpheme glosses</w:t>
      </w:r>
      <w:r>
        <w:rPr>
          <w:sz w:val="24"/>
        </w:rPr>
        <w:t xml:space="preserve">. Max Planck Institute for </w:t>
      </w:r>
      <w:proofErr w:type="spellStart"/>
      <w:r>
        <w:rPr>
          <w:sz w:val="24"/>
        </w:rPr>
        <w:t>Evolu</w:t>
      </w:r>
      <w:proofErr w:type="spellEnd"/>
      <w:r>
        <w:rPr>
          <w:sz w:val="24"/>
        </w:rPr>
        <w:t xml:space="preserve">- </w:t>
      </w:r>
      <w:proofErr w:type="spellStart"/>
      <w:r>
        <w:rPr>
          <w:sz w:val="24"/>
        </w:rPr>
        <w:t>tionary</w:t>
      </w:r>
      <w:proofErr w:type="spellEnd"/>
      <w:r>
        <w:rPr>
          <w:spacing w:val="23"/>
          <w:sz w:val="24"/>
        </w:rPr>
        <w:t xml:space="preserve"> </w:t>
      </w:r>
      <w:r>
        <w:rPr>
          <w:sz w:val="24"/>
        </w:rPr>
        <w:t>Anthropology.</w:t>
      </w:r>
      <w:r>
        <w:rPr>
          <w:spacing w:val="23"/>
          <w:sz w:val="24"/>
        </w:rPr>
        <w:t xml:space="preserve"> </w:t>
      </w:r>
      <w:r>
        <w:rPr>
          <w:sz w:val="24"/>
        </w:rPr>
        <w:t>Leipzig:</w:t>
      </w:r>
      <w:r>
        <w:rPr>
          <w:spacing w:val="23"/>
          <w:sz w:val="24"/>
        </w:rPr>
        <w:t xml:space="preserve"> </w:t>
      </w:r>
      <w:r>
        <w:rPr>
          <w:sz w:val="24"/>
        </w:rPr>
        <w:t>Department</w:t>
      </w:r>
      <w:r>
        <w:rPr>
          <w:spacing w:val="24"/>
          <w:sz w:val="24"/>
        </w:rPr>
        <w:t xml:space="preserve"> </w:t>
      </w:r>
      <w:r>
        <w:rPr>
          <w:sz w:val="24"/>
        </w:rPr>
        <w:t>of</w:t>
      </w:r>
      <w:r>
        <w:rPr>
          <w:spacing w:val="23"/>
          <w:sz w:val="24"/>
        </w:rPr>
        <w:t xml:space="preserve"> </w:t>
      </w:r>
      <w:r>
        <w:rPr>
          <w:sz w:val="24"/>
        </w:rPr>
        <w:t>Linguistics.</w:t>
      </w:r>
      <w:r>
        <w:rPr>
          <w:spacing w:val="21"/>
          <w:sz w:val="24"/>
        </w:rPr>
        <w:t xml:space="preserve"> </w:t>
      </w:r>
      <w:hyperlink r:id="rId36">
        <w:r>
          <w:rPr>
            <w:rFonts w:ascii="Linux Libertine Mono"/>
            <w:color w:val="0000FF"/>
            <w:spacing w:val="6"/>
            <w:sz w:val="20"/>
          </w:rPr>
          <w:t>https://</w:t>
        </w:r>
        <w:r>
          <w:rPr>
            <w:rFonts w:ascii="Linux Libertine Mono"/>
            <w:color w:val="0000FF"/>
            <w:spacing w:val="-107"/>
            <w:sz w:val="20"/>
          </w:rPr>
          <w:t xml:space="preserve"> </w:t>
        </w:r>
        <w:r>
          <w:rPr>
            <w:rFonts w:ascii="Linux Libertine Mono"/>
            <w:color w:val="0000FF"/>
            <w:spacing w:val="4"/>
            <w:sz w:val="20"/>
          </w:rPr>
          <w:t>www.</w:t>
        </w:r>
        <w:r>
          <w:rPr>
            <w:rFonts w:ascii="Linux Libertine Mono"/>
            <w:color w:val="0000FF"/>
            <w:spacing w:val="-106"/>
            <w:sz w:val="20"/>
          </w:rPr>
          <w:t xml:space="preserve"> </w:t>
        </w:r>
        <w:proofErr w:type="spellStart"/>
        <w:r>
          <w:rPr>
            <w:rFonts w:ascii="Linux Libertine Mono"/>
            <w:color w:val="0000FF"/>
            <w:spacing w:val="4"/>
            <w:sz w:val="20"/>
          </w:rPr>
          <w:t>eva</w:t>
        </w:r>
        <w:proofErr w:type="spellEnd"/>
        <w:r>
          <w:rPr>
            <w:rFonts w:ascii="Linux Libertine Mono"/>
            <w:color w:val="0000FF"/>
            <w:spacing w:val="4"/>
            <w:sz w:val="20"/>
          </w:rPr>
          <w:t>.</w:t>
        </w:r>
        <w:r>
          <w:rPr>
            <w:rFonts w:ascii="Linux Libertine Mono"/>
            <w:color w:val="0000FF"/>
            <w:spacing w:val="-107"/>
            <w:sz w:val="20"/>
          </w:rPr>
          <w:t xml:space="preserve"> </w:t>
        </w:r>
        <w:r>
          <w:rPr>
            <w:rFonts w:ascii="Linux Libertine Mono"/>
            <w:color w:val="0000FF"/>
            <w:spacing w:val="4"/>
            <w:sz w:val="20"/>
          </w:rPr>
          <w:t>mpg.</w:t>
        </w:r>
      </w:hyperlink>
      <w:r>
        <w:rPr>
          <w:rFonts w:ascii="Linux Libertine Mono"/>
          <w:color w:val="0000FF"/>
          <w:spacing w:val="4"/>
          <w:sz w:val="20"/>
        </w:rPr>
        <w:t xml:space="preserve"> </w:t>
      </w:r>
      <w:hyperlink r:id="rId37">
        <w:r>
          <w:rPr>
            <w:rFonts w:ascii="Linux Libertine Mono"/>
            <w:color w:val="0000FF"/>
            <w:sz w:val="20"/>
          </w:rPr>
          <w:t>de/lingua/resources/glossing-</w:t>
        </w:r>
        <w:proofErr w:type="spellStart"/>
        <w:r>
          <w:rPr>
            <w:rFonts w:ascii="Linux Libertine Mono"/>
            <w:color w:val="0000FF"/>
            <w:sz w:val="20"/>
          </w:rPr>
          <w:t>rules.php</w:t>
        </w:r>
        <w:proofErr w:type="spellEnd"/>
      </w:hyperlink>
      <w:r>
        <w:rPr>
          <w:sz w:val="24"/>
        </w:rPr>
        <w:t>.</w:t>
      </w:r>
    </w:p>
    <w:p w14:paraId="23CFE519" w14:textId="7D6604BD" w:rsidR="00792629" w:rsidRDefault="00742DA9">
      <w:pPr>
        <w:spacing w:before="115" w:line="254" w:lineRule="auto"/>
        <w:ind w:left="478" w:right="261" w:hanging="359"/>
        <w:rPr>
          <w:sz w:val="24"/>
        </w:rPr>
      </w:pPr>
      <w:r>
        <w:rPr>
          <w:noProof/>
        </w:rPr>
        <mc:AlternateContent>
          <mc:Choice Requires="wps">
            <w:drawing>
              <wp:anchor distT="0" distB="0" distL="114300" distR="114300" simplePos="0" relativeHeight="15738880" behindDoc="0" locked="0" layoutInCell="1" allowOverlap="1" wp14:anchorId="1F9D5744" wp14:editId="27EAFFDA">
                <wp:simplePos x="0" y="0"/>
                <wp:positionH relativeFrom="page">
                  <wp:posOffset>6999605</wp:posOffset>
                </wp:positionH>
                <wp:positionV relativeFrom="paragraph">
                  <wp:posOffset>427990</wp:posOffset>
                </wp:positionV>
                <wp:extent cx="0" cy="0"/>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415B7" id="Line 14" o:spid="_x0000_s1026" style="position:absolute;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1.15pt,33.7pt" to="551.1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" strokeweight="1.75731mm">
                <w10:wrap anchorx="page"/>
              </v:line>
            </w:pict>
          </mc:Fallback>
        </mc:AlternateContent>
      </w:r>
      <w:bookmarkStart w:id="78" w:name="_bookmark50"/>
      <w:bookmarkEnd w:id="78"/>
      <w:r w:rsidR="00ED58F8">
        <w:rPr>
          <w:sz w:val="24"/>
        </w:rPr>
        <w:t>Braithwaite, Ben. 2015. Nuu-chah-nulth nouns and verbs revisited: Root allomorphy and the structure</w:t>
      </w:r>
      <w:r w:rsidR="00ED58F8">
        <w:rPr>
          <w:spacing w:val="-25"/>
          <w:sz w:val="24"/>
        </w:rPr>
        <w:t xml:space="preserve"> </w:t>
      </w:r>
      <w:r w:rsidR="00ED58F8">
        <w:rPr>
          <w:sz w:val="24"/>
        </w:rPr>
        <w:t>of</w:t>
      </w:r>
      <w:r w:rsidR="00ED58F8">
        <w:rPr>
          <w:spacing w:val="-25"/>
          <w:sz w:val="24"/>
        </w:rPr>
        <w:t xml:space="preserve"> </w:t>
      </w:r>
      <w:r w:rsidR="00ED58F8">
        <w:rPr>
          <w:sz w:val="24"/>
        </w:rPr>
        <w:t>nominal</w:t>
      </w:r>
      <w:r w:rsidR="00ED58F8">
        <w:rPr>
          <w:spacing w:val="-25"/>
          <w:sz w:val="24"/>
        </w:rPr>
        <w:t xml:space="preserve"> </w:t>
      </w:r>
      <w:r w:rsidR="00ED58F8">
        <w:rPr>
          <w:sz w:val="24"/>
        </w:rPr>
        <w:t>predicates.</w:t>
      </w:r>
      <w:r w:rsidR="00ED58F8">
        <w:rPr>
          <w:spacing w:val="-24"/>
          <w:sz w:val="24"/>
        </w:rPr>
        <w:t xml:space="preserve"> </w:t>
      </w:r>
      <w:r w:rsidR="00ED58F8">
        <w:rPr>
          <w:sz w:val="24"/>
        </w:rPr>
        <w:t>In</w:t>
      </w:r>
      <w:r w:rsidR="00ED58F8">
        <w:rPr>
          <w:spacing w:val="-25"/>
          <w:sz w:val="24"/>
        </w:rPr>
        <w:t xml:space="preserve"> </w:t>
      </w:r>
      <w:r w:rsidR="00ED58F8">
        <w:rPr>
          <w:sz w:val="24"/>
        </w:rPr>
        <w:t>Joanna</w:t>
      </w:r>
      <w:r w:rsidR="00ED58F8">
        <w:rPr>
          <w:spacing w:val="-25"/>
          <w:sz w:val="24"/>
        </w:rPr>
        <w:t xml:space="preserve"> </w:t>
      </w:r>
      <w:proofErr w:type="spellStart"/>
      <w:r w:rsidR="00ED58F8">
        <w:rPr>
          <w:sz w:val="24"/>
        </w:rPr>
        <w:t>Błaszczak</w:t>
      </w:r>
      <w:proofErr w:type="spellEnd"/>
      <w:r w:rsidR="00ED58F8">
        <w:rPr>
          <w:sz w:val="24"/>
        </w:rPr>
        <w:t>,</w:t>
      </w:r>
      <w:r w:rsidR="00ED58F8">
        <w:rPr>
          <w:spacing w:val="-24"/>
          <w:sz w:val="24"/>
        </w:rPr>
        <w:t xml:space="preserve"> </w:t>
      </w:r>
      <w:r w:rsidR="00ED58F8">
        <w:rPr>
          <w:sz w:val="24"/>
        </w:rPr>
        <w:t>Dorota</w:t>
      </w:r>
      <w:r w:rsidR="00ED58F8">
        <w:rPr>
          <w:spacing w:val="-25"/>
          <w:sz w:val="24"/>
        </w:rPr>
        <w:t xml:space="preserve"> </w:t>
      </w:r>
      <w:r w:rsidR="00ED58F8">
        <w:rPr>
          <w:sz w:val="24"/>
        </w:rPr>
        <w:t>Klimek-</w:t>
      </w:r>
      <w:proofErr w:type="spellStart"/>
      <w:r w:rsidR="00ED58F8">
        <w:rPr>
          <w:sz w:val="24"/>
        </w:rPr>
        <w:t>Jankowska</w:t>
      </w:r>
      <w:proofErr w:type="spellEnd"/>
      <w:r w:rsidR="00ED58F8">
        <w:rPr>
          <w:spacing w:val="-25"/>
          <w:sz w:val="24"/>
        </w:rPr>
        <w:t xml:space="preserve"> </w:t>
      </w:r>
      <w:r w:rsidR="00ED58F8">
        <w:rPr>
          <w:sz w:val="24"/>
        </w:rPr>
        <w:t>&amp;</w:t>
      </w:r>
      <w:r w:rsidR="00ED58F8">
        <w:rPr>
          <w:spacing w:val="-24"/>
          <w:sz w:val="24"/>
        </w:rPr>
        <w:t xml:space="preserve"> </w:t>
      </w:r>
      <w:r w:rsidR="00ED58F8">
        <w:rPr>
          <w:sz w:val="24"/>
        </w:rPr>
        <w:t xml:space="preserve">Krzysztof </w:t>
      </w:r>
      <w:proofErr w:type="spellStart"/>
      <w:r w:rsidR="00ED58F8">
        <w:rPr>
          <w:sz w:val="24"/>
        </w:rPr>
        <w:t>Migdalski</w:t>
      </w:r>
      <w:proofErr w:type="spellEnd"/>
      <w:r w:rsidR="00ED58F8">
        <w:rPr>
          <w:sz w:val="24"/>
        </w:rPr>
        <w:t xml:space="preserve"> (eds.), </w:t>
      </w:r>
      <w:r w:rsidR="00ED58F8">
        <w:rPr>
          <w:i/>
          <w:sz w:val="24"/>
        </w:rPr>
        <w:t xml:space="preserve">How categorical are </w:t>
      </w:r>
      <w:proofErr w:type="gramStart"/>
      <w:r w:rsidR="00ED58F8">
        <w:rPr>
          <w:i/>
          <w:sz w:val="24"/>
        </w:rPr>
        <w:t>categories?:</w:t>
      </w:r>
      <w:proofErr w:type="gramEnd"/>
      <w:r w:rsidR="00ED58F8">
        <w:rPr>
          <w:i/>
          <w:sz w:val="24"/>
        </w:rPr>
        <w:t xml:space="preserve"> New approaches to the old questions of noun,</w:t>
      </w:r>
      <w:r w:rsidR="00ED58F8">
        <w:rPr>
          <w:i/>
          <w:spacing w:val="-16"/>
          <w:sz w:val="24"/>
        </w:rPr>
        <w:t xml:space="preserve"> </w:t>
      </w:r>
      <w:r w:rsidR="00ED58F8">
        <w:rPr>
          <w:i/>
          <w:sz w:val="24"/>
        </w:rPr>
        <w:t>verb,</w:t>
      </w:r>
      <w:r w:rsidR="00ED58F8">
        <w:rPr>
          <w:i/>
          <w:spacing w:val="-15"/>
          <w:sz w:val="24"/>
        </w:rPr>
        <w:t xml:space="preserve"> </w:t>
      </w:r>
      <w:r w:rsidR="00ED58F8">
        <w:rPr>
          <w:i/>
          <w:sz w:val="24"/>
        </w:rPr>
        <w:t>and</w:t>
      </w:r>
      <w:r w:rsidR="00ED58F8">
        <w:rPr>
          <w:i/>
          <w:spacing w:val="-16"/>
          <w:sz w:val="24"/>
        </w:rPr>
        <w:t xml:space="preserve"> </w:t>
      </w:r>
      <w:r w:rsidR="00ED58F8">
        <w:rPr>
          <w:i/>
          <w:sz w:val="24"/>
        </w:rPr>
        <w:t>adjective</w:t>
      </w:r>
      <w:r w:rsidR="00ED58F8">
        <w:rPr>
          <w:i/>
          <w:spacing w:val="-11"/>
          <w:sz w:val="24"/>
        </w:rPr>
        <w:t xml:space="preserve"> </w:t>
      </w:r>
      <w:r w:rsidR="00ED58F8">
        <w:rPr>
          <w:sz w:val="24"/>
        </w:rPr>
        <w:t>(Studies</w:t>
      </w:r>
      <w:r w:rsidR="00ED58F8">
        <w:rPr>
          <w:spacing w:val="-16"/>
          <w:sz w:val="24"/>
        </w:rPr>
        <w:t xml:space="preserve"> </w:t>
      </w:r>
      <w:r w:rsidR="00ED58F8">
        <w:rPr>
          <w:sz w:val="24"/>
        </w:rPr>
        <w:t>in</w:t>
      </w:r>
      <w:r w:rsidR="00ED58F8">
        <w:rPr>
          <w:spacing w:val="-14"/>
          <w:sz w:val="24"/>
        </w:rPr>
        <w:t xml:space="preserve"> </w:t>
      </w:r>
      <w:r w:rsidR="00ED58F8">
        <w:rPr>
          <w:sz w:val="24"/>
        </w:rPr>
        <w:t>Generative</w:t>
      </w:r>
      <w:r w:rsidR="00ED58F8">
        <w:rPr>
          <w:spacing w:val="-15"/>
          <w:sz w:val="24"/>
        </w:rPr>
        <w:t xml:space="preserve"> </w:t>
      </w:r>
      <w:r w:rsidR="00ED58F8">
        <w:rPr>
          <w:sz w:val="24"/>
        </w:rPr>
        <w:t>Grammar</w:t>
      </w:r>
      <w:r w:rsidR="00ED58F8">
        <w:rPr>
          <w:spacing w:val="-15"/>
          <w:sz w:val="24"/>
        </w:rPr>
        <w:t xml:space="preserve"> </w:t>
      </w:r>
      <w:r w:rsidR="00ED58F8">
        <w:rPr>
          <w:sz w:val="24"/>
        </w:rPr>
        <w:t>122),</w:t>
      </w:r>
      <w:r w:rsidR="00ED58F8">
        <w:rPr>
          <w:spacing w:val="-14"/>
          <w:sz w:val="24"/>
        </w:rPr>
        <w:t xml:space="preserve"> </w:t>
      </w:r>
      <w:r w:rsidR="00ED58F8">
        <w:rPr>
          <w:sz w:val="24"/>
        </w:rPr>
        <w:t>47–74.</w:t>
      </w:r>
      <w:r w:rsidR="00ED58F8">
        <w:rPr>
          <w:spacing w:val="-15"/>
          <w:sz w:val="24"/>
        </w:rPr>
        <w:t xml:space="preserve"> </w:t>
      </w:r>
      <w:r w:rsidR="00ED58F8">
        <w:rPr>
          <w:sz w:val="24"/>
        </w:rPr>
        <w:t>Mouton</w:t>
      </w:r>
      <w:r w:rsidR="00ED58F8">
        <w:rPr>
          <w:spacing w:val="-14"/>
          <w:sz w:val="24"/>
        </w:rPr>
        <w:t xml:space="preserve"> </w:t>
      </w:r>
      <w:r w:rsidR="00ED58F8">
        <w:rPr>
          <w:sz w:val="24"/>
        </w:rPr>
        <w:t>de</w:t>
      </w:r>
      <w:r w:rsidR="00ED58F8">
        <w:rPr>
          <w:spacing w:val="-15"/>
          <w:sz w:val="24"/>
        </w:rPr>
        <w:t xml:space="preserve"> </w:t>
      </w:r>
      <w:r w:rsidR="00ED58F8">
        <w:rPr>
          <w:sz w:val="24"/>
        </w:rPr>
        <w:t>Gruyter. doi:</w:t>
      </w:r>
      <w:hyperlink r:id="rId38">
        <w:r w:rsidR="00ED58F8">
          <w:rPr>
            <w:rFonts w:ascii="Linux Libertine Mono" w:hAnsi="Linux Libertine Mono"/>
            <w:color w:val="0000FF"/>
            <w:sz w:val="20"/>
          </w:rPr>
          <w:t>10.1515/9781614514510-003</w:t>
        </w:r>
      </w:hyperlink>
      <w:r w:rsidR="00ED58F8">
        <w:rPr>
          <w:sz w:val="24"/>
        </w:rPr>
        <w:t>.</w:t>
      </w:r>
    </w:p>
    <w:p w14:paraId="7994ADAB" w14:textId="77777777" w:rsidR="00792629" w:rsidRDefault="00ED58F8">
      <w:pPr>
        <w:spacing w:before="114" w:line="254" w:lineRule="auto"/>
        <w:ind w:left="478" w:right="435" w:hanging="359"/>
        <w:jc w:val="both"/>
        <w:rPr>
          <w:sz w:val="24"/>
        </w:rPr>
      </w:pPr>
      <w:bookmarkStart w:id="79" w:name="_bookmark51"/>
      <w:bookmarkEnd w:id="79"/>
      <w:r>
        <w:rPr>
          <w:sz w:val="24"/>
        </w:rPr>
        <w:t>Broschart,</w:t>
      </w:r>
      <w:r>
        <w:rPr>
          <w:spacing w:val="-15"/>
          <w:sz w:val="24"/>
        </w:rPr>
        <w:t xml:space="preserve"> </w:t>
      </w:r>
      <w:r>
        <w:rPr>
          <w:sz w:val="24"/>
        </w:rPr>
        <w:t>Jürgen.</w:t>
      </w:r>
      <w:r>
        <w:rPr>
          <w:spacing w:val="-13"/>
          <w:sz w:val="24"/>
        </w:rPr>
        <w:t xml:space="preserve"> </w:t>
      </w:r>
      <w:r>
        <w:rPr>
          <w:sz w:val="24"/>
        </w:rPr>
        <w:t>1997.</w:t>
      </w:r>
      <w:r>
        <w:rPr>
          <w:spacing w:val="-13"/>
          <w:sz w:val="24"/>
        </w:rPr>
        <w:t xml:space="preserve"> </w:t>
      </w:r>
      <w:r>
        <w:rPr>
          <w:sz w:val="24"/>
        </w:rPr>
        <w:t>Why</w:t>
      </w:r>
      <w:r>
        <w:rPr>
          <w:spacing w:val="-15"/>
          <w:sz w:val="24"/>
        </w:rPr>
        <w:t xml:space="preserve"> </w:t>
      </w:r>
      <w:r>
        <w:rPr>
          <w:spacing w:val="-3"/>
          <w:sz w:val="24"/>
        </w:rPr>
        <w:t>Tongan</w:t>
      </w:r>
      <w:r>
        <w:rPr>
          <w:spacing w:val="-14"/>
          <w:sz w:val="24"/>
        </w:rPr>
        <w:t xml:space="preserve"> </w:t>
      </w:r>
      <w:r>
        <w:rPr>
          <w:sz w:val="24"/>
        </w:rPr>
        <w:t>does</w:t>
      </w:r>
      <w:r>
        <w:rPr>
          <w:spacing w:val="-13"/>
          <w:sz w:val="24"/>
        </w:rPr>
        <w:t xml:space="preserve"> </w:t>
      </w:r>
      <w:r>
        <w:rPr>
          <w:sz w:val="24"/>
        </w:rPr>
        <w:t>it</w:t>
      </w:r>
      <w:r>
        <w:rPr>
          <w:spacing w:val="-15"/>
          <w:sz w:val="24"/>
        </w:rPr>
        <w:t xml:space="preserve"> </w:t>
      </w:r>
      <w:r>
        <w:rPr>
          <w:sz w:val="24"/>
        </w:rPr>
        <w:t>differently:</w:t>
      </w:r>
      <w:r>
        <w:rPr>
          <w:spacing w:val="-14"/>
          <w:sz w:val="24"/>
        </w:rPr>
        <w:t xml:space="preserve"> </w:t>
      </w:r>
      <w:r>
        <w:rPr>
          <w:sz w:val="24"/>
        </w:rPr>
        <w:t>Categorial</w:t>
      </w:r>
      <w:r>
        <w:rPr>
          <w:spacing w:val="-14"/>
          <w:sz w:val="24"/>
        </w:rPr>
        <w:t xml:space="preserve"> </w:t>
      </w:r>
      <w:r>
        <w:rPr>
          <w:sz w:val="24"/>
        </w:rPr>
        <w:t>distinctions</w:t>
      </w:r>
      <w:r>
        <w:rPr>
          <w:spacing w:val="-15"/>
          <w:sz w:val="24"/>
        </w:rPr>
        <w:t xml:space="preserve"> </w:t>
      </w:r>
      <w:r>
        <w:rPr>
          <w:sz w:val="24"/>
        </w:rPr>
        <w:t>in</w:t>
      </w:r>
      <w:r>
        <w:rPr>
          <w:spacing w:val="-14"/>
          <w:sz w:val="24"/>
        </w:rPr>
        <w:t xml:space="preserve"> </w:t>
      </w:r>
      <w:r>
        <w:rPr>
          <w:sz w:val="24"/>
        </w:rPr>
        <w:t>a</w:t>
      </w:r>
      <w:r>
        <w:rPr>
          <w:spacing w:val="-14"/>
          <w:sz w:val="24"/>
        </w:rPr>
        <w:t xml:space="preserve"> </w:t>
      </w:r>
      <w:r>
        <w:rPr>
          <w:sz w:val="24"/>
        </w:rPr>
        <w:t xml:space="preserve">language without nouns and verbs. </w:t>
      </w:r>
      <w:r>
        <w:rPr>
          <w:i/>
          <w:sz w:val="24"/>
        </w:rPr>
        <w:t xml:space="preserve">Linguistic Typology </w:t>
      </w:r>
      <w:r>
        <w:rPr>
          <w:sz w:val="24"/>
        </w:rPr>
        <w:t>1(2). 123–165. doi:</w:t>
      </w:r>
      <w:hyperlink r:id="rId39">
        <w:r>
          <w:rPr>
            <w:rFonts w:ascii="Linux Libertine Mono" w:hAnsi="Linux Libertine Mono"/>
            <w:color w:val="0000FF"/>
            <w:sz w:val="20"/>
          </w:rPr>
          <w:t>10.1515/lity.1997.</w:t>
        </w:r>
      </w:hyperlink>
      <w:r>
        <w:rPr>
          <w:rFonts w:ascii="Linux Libertine Mono" w:hAnsi="Linux Libertine Mono"/>
          <w:color w:val="0000FF"/>
          <w:sz w:val="20"/>
        </w:rPr>
        <w:t xml:space="preserve"> </w:t>
      </w:r>
      <w:hyperlink r:id="rId40">
        <w:r>
          <w:rPr>
            <w:rFonts w:ascii="Linux Libertine Mono" w:hAnsi="Linux Libertine Mono"/>
            <w:color w:val="0000FF"/>
            <w:sz w:val="20"/>
          </w:rPr>
          <w:t>1.2.123</w:t>
        </w:r>
      </w:hyperlink>
      <w:r>
        <w:rPr>
          <w:sz w:val="24"/>
        </w:rPr>
        <w:t>.</w:t>
      </w:r>
    </w:p>
    <w:p w14:paraId="57D78529" w14:textId="77777777" w:rsidR="00792629" w:rsidRDefault="00ED58F8">
      <w:pPr>
        <w:spacing w:before="116" w:line="254" w:lineRule="auto"/>
        <w:ind w:left="478" w:right="437" w:hanging="359"/>
        <w:jc w:val="both"/>
        <w:rPr>
          <w:sz w:val="24"/>
        </w:rPr>
      </w:pPr>
      <w:bookmarkStart w:id="80" w:name="_bookmark52"/>
      <w:bookmarkEnd w:id="80"/>
      <w:r>
        <w:rPr>
          <w:sz w:val="24"/>
        </w:rPr>
        <w:t>Bybee,</w:t>
      </w:r>
      <w:r>
        <w:rPr>
          <w:spacing w:val="-6"/>
          <w:sz w:val="24"/>
        </w:rPr>
        <w:t xml:space="preserve"> </w:t>
      </w:r>
      <w:r>
        <w:rPr>
          <w:sz w:val="24"/>
        </w:rPr>
        <w:t>Joan</w:t>
      </w:r>
      <w:r>
        <w:rPr>
          <w:spacing w:val="-6"/>
          <w:sz w:val="24"/>
        </w:rPr>
        <w:t xml:space="preserve"> </w:t>
      </w:r>
      <w:r>
        <w:rPr>
          <w:sz w:val="24"/>
        </w:rPr>
        <w:t>L.</w:t>
      </w:r>
      <w:r>
        <w:rPr>
          <w:spacing w:val="-6"/>
          <w:sz w:val="24"/>
        </w:rPr>
        <w:t xml:space="preserve"> </w:t>
      </w:r>
      <w:r>
        <w:rPr>
          <w:sz w:val="24"/>
        </w:rPr>
        <w:t>1985.</w:t>
      </w:r>
      <w:r>
        <w:rPr>
          <w:spacing w:val="-6"/>
          <w:sz w:val="24"/>
        </w:rPr>
        <w:t xml:space="preserve"> </w:t>
      </w:r>
      <w:r>
        <w:rPr>
          <w:i/>
          <w:sz w:val="24"/>
        </w:rPr>
        <w:t>Morphology:</w:t>
      </w:r>
      <w:r>
        <w:rPr>
          <w:i/>
          <w:spacing w:val="-6"/>
          <w:sz w:val="24"/>
        </w:rPr>
        <w:t xml:space="preserve"> </w:t>
      </w:r>
      <w:r>
        <w:rPr>
          <w:i/>
          <w:sz w:val="24"/>
        </w:rPr>
        <w:t>A</w:t>
      </w:r>
      <w:r>
        <w:rPr>
          <w:i/>
          <w:spacing w:val="-6"/>
          <w:sz w:val="24"/>
        </w:rPr>
        <w:t xml:space="preserve"> </w:t>
      </w:r>
      <w:r>
        <w:rPr>
          <w:i/>
          <w:sz w:val="24"/>
        </w:rPr>
        <w:t>study</w:t>
      </w:r>
      <w:r>
        <w:rPr>
          <w:i/>
          <w:spacing w:val="-6"/>
          <w:sz w:val="24"/>
        </w:rPr>
        <w:t xml:space="preserve"> </w:t>
      </w:r>
      <w:r>
        <w:rPr>
          <w:i/>
          <w:sz w:val="24"/>
        </w:rPr>
        <w:t>of</w:t>
      </w:r>
      <w:r>
        <w:rPr>
          <w:i/>
          <w:spacing w:val="-6"/>
          <w:sz w:val="24"/>
        </w:rPr>
        <w:t xml:space="preserve"> </w:t>
      </w:r>
      <w:r>
        <w:rPr>
          <w:i/>
          <w:sz w:val="24"/>
        </w:rPr>
        <w:t>the</w:t>
      </w:r>
      <w:r>
        <w:rPr>
          <w:i/>
          <w:spacing w:val="-6"/>
          <w:sz w:val="24"/>
        </w:rPr>
        <w:t xml:space="preserve"> </w:t>
      </w:r>
      <w:r>
        <w:rPr>
          <w:i/>
          <w:sz w:val="24"/>
        </w:rPr>
        <w:t>relation</w:t>
      </w:r>
      <w:r>
        <w:rPr>
          <w:i/>
          <w:spacing w:val="-6"/>
          <w:sz w:val="24"/>
        </w:rPr>
        <w:t xml:space="preserve"> </w:t>
      </w:r>
      <w:r>
        <w:rPr>
          <w:i/>
          <w:sz w:val="24"/>
        </w:rPr>
        <w:t>between</w:t>
      </w:r>
      <w:r>
        <w:rPr>
          <w:i/>
          <w:spacing w:val="-6"/>
          <w:sz w:val="24"/>
        </w:rPr>
        <w:t xml:space="preserve"> </w:t>
      </w:r>
      <w:r>
        <w:rPr>
          <w:i/>
          <w:sz w:val="24"/>
        </w:rPr>
        <w:t>meaning</w:t>
      </w:r>
      <w:r>
        <w:rPr>
          <w:i/>
          <w:spacing w:val="-6"/>
          <w:sz w:val="24"/>
        </w:rPr>
        <w:t xml:space="preserve"> </w:t>
      </w:r>
      <w:r>
        <w:rPr>
          <w:i/>
          <w:sz w:val="24"/>
        </w:rPr>
        <w:t>and</w:t>
      </w:r>
      <w:r>
        <w:rPr>
          <w:i/>
          <w:spacing w:val="-6"/>
          <w:sz w:val="24"/>
        </w:rPr>
        <w:t xml:space="preserve"> </w:t>
      </w:r>
      <w:r>
        <w:rPr>
          <w:i/>
          <w:sz w:val="24"/>
        </w:rPr>
        <w:t>form</w:t>
      </w:r>
      <w:r>
        <w:rPr>
          <w:i/>
          <w:spacing w:val="-8"/>
          <w:sz w:val="24"/>
        </w:rPr>
        <w:t xml:space="preserve"> </w:t>
      </w:r>
      <w:r>
        <w:rPr>
          <w:sz w:val="24"/>
        </w:rPr>
        <w:t>(</w:t>
      </w:r>
      <w:proofErr w:type="spellStart"/>
      <w:r>
        <w:rPr>
          <w:sz w:val="24"/>
        </w:rPr>
        <w:t>Typolog</w:t>
      </w:r>
      <w:proofErr w:type="spellEnd"/>
      <w:r>
        <w:rPr>
          <w:sz w:val="24"/>
        </w:rPr>
        <w:t xml:space="preserve">- </w:t>
      </w:r>
      <w:proofErr w:type="spellStart"/>
      <w:r>
        <w:rPr>
          <w:sz w:val="24"/>
        </w:rPr>
        <w:t>ical</w:t>
      </w:r>
      <w:proofErr w:type="spellEnd"/>
      <w:r>
        <w:rPr>
          <w:sz w:val="24"/>
        </w:rPr>
        <w:t xml:space="preserve"> Studies in Language 9). John Benjamins.</w:t>
      </w:r>
      <w:r>
        <w:rPr>
          <w:spacing w:val="-1"/>
          <w:sz w:val="24"/>
        </w:rPr>
        <w:t xml:space="preserve"> </w:t>
      </w:r>
      <w:r>
        <w:rPr>
          <w:sz w:val="24"/>
        </w:rPr>
        <w:t>doi:</w:t>
      </w:r>
      <w:hyperlink r:id="rId41">
        <w:r>
          <w:rPr>
            <w:rFonts w:ascii="Linux Libertine Mono"/>
            <w:color w:val="0000FF"/>
            <w:sz w:val="20"/>
          </w:rPr>
          <w:t>10.1075/tsl.9</w:t>
        </w:r>
      </w:hyperlink>
      <w:r>
        <w:rPr>
          <w:sz w:val="24"/>
        </w:rPr>
        <w:t>.</w:t>
      </w:r>
    </w:p>
    <w:p w14:paraId="021C6278" w14:textId="77777777" w:rsidR="00792629" w:rsidRDefault="00ED58F8">
      <w:pPr>
        <w:spacing w:before="118" w:line="254" w:lineRule="auto"/>
        <w:ind w:left="478" w:right="436" w:hanging="359"/>
        <w:jc w:val="both"/>
        <w:rPr>
          <w:sz w:val="24"/>
        </w:rPr>
      </w:pPr>
      <w:bookmarkStart w:id="81" w:name="_bookmark53"/>
      <w:bookmarkEnd w:id="81"/>
      <w:r>
        <w:rPr>
          <w:sz w:val="24"/>
        </w:rPr>
        <w:t xml:space="preserve">Bybee, Joan L. 2007. </w:t>
      </w:r>
      <w:r>
        <w:rPr>
          <w:i/>
          <w:sz w:val="24"/>
        </w:rPr>
        <w:t>Frequency of use and the organization of language</w:t>
      </w:r>
      <w:r>
        <w:rPr>
          <w:sz w:val="24"/>
        </w:rPr>
        <w:t>. Oxford University Press.</w:t>
      </w:r>
      <w:r>
        <w:rPr>
          <w:spacing w:val="3"/>
          <w:sz w:val="24"/>
        </w:rPr>
        <w:t xml:space="preserve"> </w:t>
      </w:r>
      <w:r>
        <w:rPr>
          <w:sz w:val="24"/>
        </w:rPr>
        <w:t>doi:</w:t>
      </w:r>
      <w:r>
        <w:rPr>
          <w:rFonts w:ascii="Linux Libertine Mono"/>
          <w:color w:val="0000FF"/>
          <w:sz w:val="20"/>
        </w:rPr>
        <w:t>10.1093/</w:t>
      </w:r>
      <w:proofErr w:type="spellStart"/>
      <w:proofErr w:type="gramStart"/>
      <w:r>
        <w:rPr>
          <w:rFonts w:ascii="Linux Libertine Mono"/>
          <w:color w:val="0000FF"/>
          <w:sz w:val="20"/>
        </w:rPr>
        <w:t>acprof:oso</w:t>
      </w:r>
      <w:proofErr w:type="spellEnd"/>
      <w:proofErr w:type="gramEnd"/>
      <w:r>
        <w:rPr>
          <w:rFonts w:ascii="Linux Libertine Mono"/>
          <w:color w:val="0000FF"/>
          <w:sz w:val="20"/>
        </w:rPr>
        <w:t>/9780195301571.001.0001</w:t>
      </w:r>
      <w:r>
        <w:rPr>
          <w:sz w:val="24"/>
        </w:rPr>
        <w:t>.</w:t>
      </w:r>
    </w:p>
    <w:p w14:paraId="15FA50A4" w14:textId="77777777" w:rsidR="00792629" w:rsidRDefault="00ED58F8">
      <w:pPr>
        <w:spacing w:before="117" w:line="254" w:lineRule="auto"/>
        <w:ind w:left="478" w:right="437" w:hanging="359"/>
        <w:jc w:val="both"/>
        <w:rPr>
          <w:sz w:val="24"/>
        </w:rPr>
      </w:pPr>
      <w:bookmarkStart w:id="82" w:name="_bookmark54"/>
      <w:bookmarkEnd w:id="82"/>
      <w:r>
        <w:rPr>
          <w:sz w:val="24"/>
        </w:rPr>
        <w:t xml:space="preserve">Cannon, Garland. 1985. Functional shift in English. </w:t>
      </w:r>
      <w:r>
        <w:rPr>
          <w:i/>
          <w:sz w:val="24"/>
        </w:rPr>
        <w:t xml:space="preserve">Linguistics </w:t>
      </w:r>
      <w:r>
        <w:rPr>
          <w:sz w:val="24"/>
        </w:rPr>
        <w:t>23(3). 411–432.</w:t>
      </w:r>
      <w:r>
        <w:rPr>
          <w:spacing w:val="-34"/>
          <w:sz w:val="24"/>
        </w:rPr>
        <w:t xml:space="preserve"> </w:t>
      </w:r>
      <w:r>
        <w:rPr>
          <w:sz w:val="24"/>
        </w:rPr>
        <w:t>doi:</w:t>
      </w:r>
      <w:hyperlink r:id="rId42">
        <w:r>
          <w:rPr>
            <w:rFonts w:ascii="Linux Libertine Mono" w:hAnsi="Linux Libertine Mono"/>
            <w:color w:val="0000FF"/>
            <w:sz w:val="20"/>
          </w:rPr>
          <w:t>10.1515/</w:t>
        </w:r>
      </w:hyperlink>
      <w:r>
        <w:rPr>
          <w:rFonts w:ascii="Linux Libertine Mono" w:hAnsi="Linux Libertine Mono"/>
          <w:color w:val="0000FF"/>
          <w:sz w:val="20"/>
        </w:rPr>
        <w:t xml:space="preserve"> </w:t>
      </w:r>
      <w:hyperlink r:id="rId43">
        <w:r>
          <w:rPr>
            <w:rFonts w:ascii="Linux Libertine Mono" w:hAnsi="Linux Libertine Mono"/>
            <w:color w:val="0000FF"/>
            <w:sz w:val="20"/>
          </w:rPr>
          <w:t>ling.1985.23.3.411</w:t>
        </w:r>
      </w:hyperlink>
      <w:r>
        <w:rPr>
          <w:sz w:val="24"/>
        </w:rPr>
        <w:t>.</w:t>
      </w:r>
    </w:p>
    <w:p w14:paraId="3EF45C27" w14:textId="77777777" w:rsidR="00792629" w:rsidRDefault="00ED58F8">
      <w:pPr>
        <w:spacing w:before="117" w:line="254" w:lineRule="auto"/>
        <w:ind w:left="478" w:right="436" w:hanging="359"/>
        <w:jc w:val="both"/>
        <w:rPr>
          <w:sz w:val="24"/>
        </w:rPr>
      </w:pPr>
      <w:bookmarkStart w:id="83" w:name="_bookmark55"/>
      <w:bookmarkEnd w:id="83"/>
      <w:r>
        <w:rPr>
          <w:sz w:val="24"/>
        </w:rPr>
        <w:t xml:space="preserve">Chafe, Wallace. 2012. Are adjectives </w:t>
      </w:r>
      <w:proofErr w:type="gramStart"/>
      <w:r>
        <w:rPr>
          <w:sz w:val="24"/>
        </w:rPr>
        <w:t>universal?:</w:t>
      </w:r>
      <w:proofErr w:type="gramEnd"/>
      <w:r>
        <w:rPr>
          <w:sz w:val="24"/>
        </w:rPr>
        <w:t xml:space="preserve"> The case of Northern Iroquoian. </w:t>
      </w:r>
      <w:r>
        <w:rPr>
          <w:i/>
          <w:sz w:val="24"/>
        </w:rPr>
        <w:t xml:space="preserve">Linguistic Typology </w:t>
      </w:r>
      <w:r>
        <w:rPr>
          <w:sz w:val="24"/>
        </w:rPr>
        <w:t>16(1). 1–39. doi:</w:t>
      </w:r>
      <w:hyperlink r:id="rId44">
        <w:r>
          <w:rPr>
            <w:rFonts w:ascii="Linux Libertine Mono" w:hAnsi="Linux Libertine Mono"/>
            <w:color w:val="0000FF"/>
            <w:sz w:val="20"/>
          </w:rPr>
          <w:t>10.1515/lingty-2012-0001</w:t>
        </w:r>
      </w:hyperlink>
      <w:r>
        <w:rPr>
          <w:sz w:val="24"/>
        </w:rPr>
        <w:t>.</w:t>
      </w:r>
    </w:p>
    <w:p w14:paraId="3F8013F8" w14:textId="77777777" w:rsidR="00792629" w:rsidRDefault="00792629">
      <w:pPr>
        <w:spacing w:line="254" w:lineRule="auto"/>
        <w:jc w:val="both"/>
        <w:rPr>
          <w:sz w:val="24"/>
        </w:rPr>
        <w:sectPr w:rsidR="00792629">
          <w:pgSz w:w="12240" w:h="15840"/>
          <w:pgMar w:top="1500" w:right="1000" w:bottom="1040" w:left="1680" w:header="0" w:footer="856" w:gutter="0"/>
          <w:cols w:space="720"/>
        </w:sectPr>
      </w:pPr>
    </w:p>
    <w:p w14:paraId="2F8AD5BB" w14:textId="77777777" w:rsidR="00792629" w:rsidRDefault="00ED58F8">
      <w:pPr>
        <w:spacing w:before="84" w:line="254" w:lineRule="auto"/>
        <w:ind w:left="478" w:right="437" w:hanging="359"/>
        <w:jc w:val="both"/>
        <w:rPr>
          <w:sz w:val="24"/>
        </w:rPr>
      </w:pPr>
      <w:bookmarkStart w:id="84" w:name="_bookmark56"/>
      <w:bookmarkEnd w:id="84"/>
      <w:r>
        <w:rPr>
          <w:sz w:val="24"/>
        </w:rPr>
        <w:lastRenderedPageBreak/>
        <w:t>Chung,</w:t>
      </w:r>
      <w:r>
        <w:rPr>
          <w:spacing w:val="-9"/>
          <w:sz w:val="24"/>
        </w:rPr>
        <w:t xml:space="preserve"> </w:t>
      </w:r>
      <w:r>
        <w:rPr>
          <w:sz w:val="24"/>
        </w:rPr>
        <w:t>Sandra.</w:t>
      </w:r>
      <w:r>
        <w:rPr>
          <w:spacing w:val="-8"/>
          <w:sz w:val="24"/>
        </w:rPr>
        <w:t xml:space="preserve"> </w:t>
      </w:r>
      <w:r>
        <w:rPr>
          <w:sz w:val="24"/>
        </w:rPr>
        <w:t>2012.</w:t>
      </w:r>
      <w:r>
        <w:rPr>
          <w:spacing w:val="-8"/>
          <w:sz w:val="24"/>
        </w:rPr>
        <w:t xml:space="preserve"> </w:t>
      </w:r>
      <w:r>
        <w:rPr>
          <w:sz w:val="24"/>
        </w:rPr>
        <w:t>Are</w:t>
      </w:r>
      <w:r>
        <w:rPr>
          <w:spacing w:val="-8"/>
          <w:sz w:val="24"/>
        </w:rPr>
        <w:t xml:space="preserve"> </w:t>
      </w:r>
      <w:r>
        <w:rPr>
          <w:sz w:val="24"/>
        </w:rPr>
        <w:t>lexical</w:t>
      </w:r>
      <w:r>
        <w:rPr>
          <w:spacing w:val="-9"/>
          <w:sz w:val="24"/>
        </w:rPr>
        <w:t xml:space="preserve"> </w:t>
      </w:r>
      <w:r>
        <w:rPr>
          <w:sz w:val="24"/>
        </w:rPr>
        <w:t>categories</w:t>
      </w:r>
      <w:r>
        <w:rPr>
          <w:spacing w:val="-8"/>
          <w:sz w:val="24"/>
        </w:rPr>
        <w:t xml:space="preserve"> </w:t>
      </w:r>
      <w:proofErr w:type="gramStart"/>
      <w:r>
        <w:rPr>
          <w:sz w:val="24"/>
        </w:rPr>
        <w:t>universal?:</w:t>
      </w:r>
      <w:proofErr w:type="gramEnd"/>
      <w:r>
        <w:rPr>
          <w:spacing w:val="-8"/>
          <w:sz w:val="24"/>
        </w:rPr>
        <w:t xml:space="preserve"> </w:t>
      </w:r>
      <w:r>
        <w:rPr>
          <w:sz w:val="24"/>
        </w:rPr>
        <w:t>The</w:t>
      </w:r>
      <w:r>
        <w:rPr>
          <w:spacing w:val="-8"/>
          <w:sz w:val="24"/>
        </w:rPr>
        <w:t xml:space="preserve"> </w:t>
      </w:r>
      <w:r>
        <w:rPr>
          <w:sz w:val="24"/>
        </w:rPr>
        <w:t>view</w:t>
      </w:r>
      <w:r>
        <w:rPr>
          <w:spacing w:val="-9"/>
          <w:sz w:val="24"/>
        </w:rPr>
        <w:t xml:space="preserve"> </w:t>
      </w:r>
      <w:r>
        <w:rPr>
          <w:sz w:val="24"/>
        </w:rPr>
        <w:t>from</w:t>
      </w:r>
      <w:r>
        <w:rPr>
          <w:spacing w:val="-8"/>
          <w:sz w:val="24"/>
        </w:rPr>
        <w:t xml:space="preserve"> </w:t>
      </w:r>
      <w:r>
        <w:rPr>
          <w:sz w:val="24"/>
        </w:rPr>
        <w:t>Chamorro.</w:t>
      </w:r>
      <w:r>
        <w:rPr>
          <w:spacing w:val="-11"/>
          <w:sz w:val="24"/>
        </w:rPr>
        <w:t xml:space="preserve"> </w:t>
      </w:r>
      <w:r>
        <w:rPr>
          <w:i/>
          <w:sz w:val="24"/>
        </w:rPr>
        <w:t xml:space="preserve">Theoretical Linguistics </w:t>
      </w:r>
      <w:r>
        <w:rPr>
          <w:sz w:val="24"/>
        </w:rPr>
        <w:t>38(1-2). 1–56.</w:t>
      </w:r>
      <w:r>
        <w:rPr>
          <w:spacing w:val="7"/>
          <w:sz w:val="24"/>
        </w:rPr>
        <w:t xml:space="preserve"> </w:t>
      </w:r>
      <w:r>
        <w:rPr>
          <w:sz w:val="24"/>
        </w:rPr>
        <w:t>doi:</w:t>
      </w:r>
      <w:hyperlink r:id="rId45">
        <w:r>
          <w:rPr>
            <w:rFonts w:ascii="Linux Libertine Mono" w:hAnsi="Linux Libertine Mono"/>
            <w:color w:val="0000FF"/>
            <w:sz w:val="20"/>
          </w:rPr>
          <w:t>10.1515/tl-2012-0001</w:t>
        </w:r>
      </w:hyperlink>
      <w:r>
        <w:rPr>
          <w:sz w:val="24"/>
        </w:rPr>
        <w:t>.</w:t>
      </w:r>
    </w:p>
    <w:p w14:paraId="7C362918" w14:textId="77777777" w:rsidR="00792629" w:rsidRDefault="00ED58F8">
      <w:pPr>
        <w:spacing w:before="118"/>
        <w:ind w:left="120"/>
        <w:jc w:val="both"/>
        <w:rPr>
          <w:i/>
          <w:sz w:val="24"/>
        </w:rPr>
      </w:pPr>
      <w:bookmarkStart w:id="85" w:name="_bookmark57"/>
      <w:bookmarkEnd w:id="85"/>
      <w:r>
        <w:rPr>
          <w:sz w:val="24"/>
        </w:rPr>
        <w:t xml:space="preserve">Comrie, Bernard. 1976. </w:t>
      </w:r>
      <w:r>
        <w:rPr>
          <w:i/>
          <w:sz w:val="24"/>
        </w:rPr>
        <w:t>Aspect: An introduction to the study of verbal aspect and related problems</w:t>
      </w:r>
    </w:p>
    <w:p w14:paraId="44D36678" w14:textId="77777777" w:rsidR="00792629" w:rsidRDefault="00ED58F8">
      <w:pPr>
        <w:pStyle w:val="BodyText"/>
        <w:spacing w:before="15"/>
        <w:ind w:left="478"/>
        <w:jc w:val="both"/>
      </w:pPr>
      <w:r>
        <w:t>(Cambridge Textbooks in Linguistics). Cambridge University Press.</w:t>
      </w:r>
    </w:p>
    <w:p w14:paraId="7D0EE108" w14:textId="77777777" w:rsidR="00792629" w:rsidRDefault="00ED58F8">
      <w:pPr>
        <w:spacing w:before="135" w:line="254" w:lineRule="auto"/>
        <w:ind w:left="478" w:right="434" w:hanging="359"/>
        <w:jc w:val="both"/>
        <w:rPr>
          <w:sz w:val="24"/>
        </w:rPr>
      </w:pPr>
      <w:bookmarkStart w:id="86" w:name="_bookmark58"/>
      <w:bookmarkEnd w:id="86"/>
      <w:r>
        <w:rPr>
          <w:sz w:val="24"/>
        </w:rPr>
        <w:t>Creissels,</w:t>
      </w:r>
      <w:r>
        <w:rPr>
          <w:spacing w:val="-14"/>
          <w:sz w:val="24"/>
        </w:rPr>
        <w:t xml:space="preserve"> </w:t>
      </w:r>
      <w:r>
        <w:rPr>
          <w:sz w:val="24"/>
        </w:rPr>
        <w:t>Denis.</w:t>
      </w:r>
      <w:r>
        <w:rPr>
          <w:spacing w:val="-12"/>
          <w:sz w:val="24"/>
        </w:rPr>
        <w:t xml:space="preserve"> </w:t>
      </w:r>
      <w:r>
        <w:rPr>
          <w:sz w:val="24"/>
        </w:rPr>
        <w:t>2017.</w:t>
      </w:r>
      <w:r>
        <w:rPr>
          <w:spacing w:val="-12"/>
          <w:sz w:val="24"/>
        </w:rPr>
        <w:t xml:space="preserve"> </w:t>
      </w:r>
      <w:r>
        <w:rPr>
          <w:sz w:val="24"/>
        </w:rPr>
        <w:t>The</w:t>
      </w:r>
      <w:r>
        <w:rPr>
          <w:spacing w:val="-12"/>
          <w:sz w:val="24"/>
        </w:rPr>
        <w:t xml:space="preserve"> </w:t>
      </w:r>
      <w:r>
        <w:rPr>
          <w:sz w:val="24"/>
        </w:rPr>
        <w:t>flexibility</w:t>
      </w:r>
      <w:r>
        <w:rPr>
          <w:spacing w:val="-13"/>
          <w:sz w:val="24"/>
        </w:rPr>
        <w:t xml:space="preserve"> </w:t>
      </w:r>
      <w:r>
        <w:rPr>
          <w:sz w:val="24"/>
        </w:rPr>
        <w:t>of</w:t>
      </w:r>
      <w:r>
        <w:rPr>
          <w:spacing w:val="-12"/>
          <w:sz w:val="24"/>
        </w:rPr>
        <w:t xml:space="preserve"> </w:t>
      </w:r>
      <w:r>
        <w:rPr>
          <w:sz w:val="24"/>
        </w:rPr>
        <w:t>the</w:t>
      </w:r>
      <w:r>
        <w:rPr>
          <w:spacing w:val="-12"/>
          <w:sz w:val="24"/>
        </w:rPr>
        <w:t xml:space="preserve"> </w:t>
      </w:r>
      <w:r>
        <w:rPr>
          <w:sz w:val="24"/>
        </w:rPr>
        <w:t>noun/verb</w:t>
      </w:r>
      <w:r>
        <w:rPr>
          <w:spacing w:val="-14"/>
          <w:sz w:val="24"/>
        </w:rPr>
        <w:t xml:space="preserve"> </w:t>
      </w:r>
      <w:r>
        <w:rPr>
          <w:sz w:val="24"/>
        </w:rPr>
        <w:t>distinction</w:t>
      </w:r>
      <w:r>
        <w:rPr>
          <w:spacing w:val="-12"/>
          <w:sz w:val="24"/>
        </w:rPr>
        <w:t xml:space="preserve"> </w:t>
      </w:r>
      <w:r>
        <w:rPr>
          <w:sz w:val="24"/>
        </w:rPr>
        <w:t>in</w:t>
      </w:r>
      <w:r>
        <w:rPr>
          <w:spacing w:val="-12"/>
          <w:sz w:val="24"/>
        </w:rPr>
        <w:t xml:space="preserve"> </w:t>
      </w:r>
      <w:r>
        <w:rPr>
          <w:sz w:val="24"/>
        </w:rPr>
        <w:t>the</w:t>
      </w:r>
      <w:r>
        <w:rPr>
          <w:spacing w:val="-13"/>
          <w:sz w:val="24"/>
        </w:rPr>
        <w:t xml:space="preserve"> </w:t>
      </w:r>
      <w:r>
        <w:rPr>
          <w:sz w:val="24"/>
        </w:rPr>
        <w:t>lexicon</w:t>
      </w:r>
      <w:r>
        <w:rPr>
          <w:spacing w:val="-13"/>
          <w:sz w:val="24"/>
        </w:rPr>
        <w:t xml:space="preserve"> </w:t>
      </w:r>
      <w:r>
        <w:rPr>
          <w:sz w:val="24"/>
        </w:rPr>
        <w:t>of</w:t>
      </w:r>
      <w:r>
        <w:rPr>
          <w:spacing w:val="-12"/>
          <w:sz w:val="24"/>
        </w:rPr>
        <w:t xml:space="preserve"> </w:t>
      </w:r>
      <w:r>
        <w:rPr>
          <w:sz w:val="24"/>
        </w:rPr>
        <w:t>Mandinka. In</w:t>
      </w:r>
      <w:r>
        <w:rPr>
          <w:spacing w:val="-10"/>
          <w:sz w:val="24"/>
        </w:rPr>
        <w:t xml:space="preserve"> </w:t>
      </w:r>
      <w:r>
        <w:rPr>
          <w:sz w:val="24"/>
        </w:rPr>
        <w:t>Valentina</w:t>
      </w:r>
      <w:r>
        <w:rPr>
          <w:spacing w:val="-9"/>
          <w:sz w:val="24"/>
        </w:rPr>
        <w:t xml:space="preserve"> </w:t>
      </w:r>
      <w:r>
        <w:rPr>
          <w:sz w:val="24"/>
        </w:rPr>
        <w:t>Vapnarsky</w:t>
      </w:r>
      <w:r>
        <w:rPr>
          <w:spacing w:val="-10"/>
          <w:sz w:val="24"/>
        </w:rPr>
        <w:t xml:space="preserve"> </w:t>
      </w:r>
      <w:r>
        <w:rPr>
          <w:sz w:val="24"/>
        </w:rPr>
        <w:t>&amp;</w:t>
      </w:r>
      <w:r>
        <w:rPr>
          <w:spacing w:val="-9"/>
          <w:sz w:val="24"/>
        </w:rPr>
        <w:t xml:space="preserve"> </w:t>
      </w:r>
      <w:r>
        <w:rPr>
          <w:sz w:val="24"/>
        </w:rPr>
        <w:t>Edy</w:t>
      </w:r>
      <w:r>
        <w:rPr>
          <w:spacing w:val="-9"/>
          <w:sz w:val="24"/>
        </w:rPr>
        <w:t xml:space="preserve"> </w:t>
      </w:r>
      <w:r>
        <w:rPr>
          <w:spacing w:val="-3"/>
          <w:sz w:val="24"/>
        </w:rPr>
        <w:t>Veneziano</w:t>
      </w:r>
      <w:r>
        <w:rPr>
          <w:spacing w:val="-10"/>
          <w:sz w:val="24"/>
        </w:rPr>
        <w:t xml:space="preserve"> </w:t>
      </w:r>
      <w:r>
        <w:rPr>
          <w:sz w:val="24"/>
        </w:rPr>
        <w:t>(eds.),</w:t>
      </w:r>
      <w:r>
        <w:rPr>
          <w:spacing w:val="-11"/>
          <w:sz w:val="24"/>
        </w:rPr>
        <w:t xml:space="preserve"> </w:t>
      </w:r>
      <w:r>
        <w:rPr>
          <w:i/>
          <w:sz w:val="24"/>
        </w:rPr>
        <w:t>Lexical</w:t>
      </w:r>
      <w:r>
        <w:rPr>
          <w:i/>
          <w:spacing w:val="-9"/>
          <w:sz w:val="24"/>
        </w:rPr>
        <w:t xml:space="preserve"> </w:t>
      </w:r>
      <w:r>
        <w:rPr>
          <w:i/>
          <w:sz w:val="24"/>
        </w:rPr>
        <w:t>polycategoriality:</w:t>
      </w:r>
      <w:r>
        <w:rPr>
          <w:i/>
          <w:spacing w:val="-10"/>
          <w:sz w:val="24"/>
        </w:rPr>
        <w:t xml:space="preserve"> </w:t>
      </w:r>
      <w:r>
        <w:rPr>
          <w:i/>
          <w:sz w:val="24"/>
        </w:rPr>
        <w:t>Cross-linguistic, cross-theoretical</w:t>
      </w:r>
      <w:r>
        <w:rPr>
          <w:i/>
          <w:spacing w:val="-16"/>
          <w:sz w:val="24"/>
        </w:rPr>
        <w:t xml:space="preserve"> </w:t>
      </w:r>
      <w:r>
        <w:rPr>
          <w:i/>
          <w:sz w:val="24"/>
        </w:rPr>
        <w:t>and</w:t>
      </w:r>
      <w:r>
        <w:rPr>
          <w:i/>
          <w:spacing w:val="-16"/>
          <w:sz w:val="24"/>
        </w:rPr>
        <w:t xml:space="preserve"> </w:t>
      </w:r>
      <w:r>
        <w:rPr>
          <w:i/>
          <w:sz w:val="24"/>
        </w:rPr>
        <w:t>language</w:t>
      </w:r>
      <w:r>
        <w:rPr>
          <w:i/>
          <w:spacing w:val="-16"/>
          <w:sz w:val="24"/>
        </w:rPr>
        <w:t xml:space="preserve"> </w:t>
      </w:r>
      <w:r>
        <w:rPr>
          <w:i/>
          <w:sz w:val="24"/>
        </w:rPr>
        <w:t>acquisition</w:t>
      </w:r>
      <w:r>
        <w:rPr>
          <w:i/>
          <w:spacing w:val="-16"/>
          <w:sz w:val="24"/>
        </w:rPr>
        <w:t xml:space="preserve"> </w:t>
      </w:r>
      <w:r>
        <w:rPr>
          <w:i/>
          <w:sz w:val="24"/>
        </w:rPr>
        <w:t>approaches</w:t>
      </w:r>
      <w:r>
        <w:rPr>
          <w:i/>
          <w:spacing w:val="-13"/>
          <w:sz w:val="24"/>
        </w:rPr>
        <w:t xml:space="preserve"> </w:t>
      </w:r>
      <w:r>
        <w:rPr>
          <w:sz w:val="24"/>
        </w:rPr>
        <w:t>(Studies</w:t>
      </w:r>
      <w:r>
        <w:rPr>
          <w:spacing w:val="-16"/>
          <w:sz w:val="24"/>
        </w:rPr>
        <w:t xml:space="preserve"> </w:t>
      </w:r>
      <w:r>
        <w:rPr>
          <w:sz w:val="24"/>
        </w:rPr>
        <w:t>in</w:t>
      </w:r>
      <w:r>
        <w:rPr>
          <w:spacing w:val="-16"/>
          <w:sz w:val="24"/>
        </w:rPr>
        <w:t xml:space="preserve"> </w:t>
      </w:r>
      <w:r>
        <w:rPr>
          <w:sz w:val="24"/>
        </w:rPr>
        <w:t>Language</w:t>
      </w:r>
      <w:r>
        <w:rPr>
          <w:spacing w:val="-15"/>
          <w:sz w:val="24"/>
        </w:rPr>
        <w:t xml:space="preserve"> </w:t>
      </w:r>
      <w:r>
        <w:rPr>
          <w:sz w:val="24"/>
        </w:rPr>
        <w:t>Companion</w:t>
      </w:r>
      <w:r>
        <w:rPr>
          <w:spacing w:val="-16"/>
          <w:sz w:val="24"/>
        </w:rPr>
        <w:t xml:space="preserve"> </w:t>
      </w:r>
      <w:r>
        <w:rPr>
          <w:sz w:val="24"/>
        </w:rPr>
        <w:t xml:space="preserve">Se- </w:t>
      </w:r>
      <w:proofErr w:type="spellStart"/>
      <w:r>
        <w:rPr>
          <w:sz w:val="24"/>
        </w:rPr>
        <w:t>ries</w:t>
      </w:r>
      <w:proofErr w:type="spellEnd"/>
      <w:r>
        <w:rPr>
          <w:sz w:val="24"/>
        </w:rPr>
        <w:t xml:space="preserve"> 182). John Benjamins.</w:t>
      </w:r>
      <w:r>
        <w:rPr>
          <w:spacing w:val="3"/>
          <w:sz w:val="24"/>
        </w:rPr>
        <w:t xml:space="preserve"> </w:t>
      </w:r>
      <w:r>
        <w:rPr>
          <w:sz w:val="24"/>
        </w:rPr>
        <w:t>doi:</w:t>
      </w:r>
      <w:hyperlink r:id="rId46">
        <w:r>
          <w:rPr>
            <w:rFonts w:ascii="Linux Libertine Mono"/>
            <w:color w:val="0000FF"/>
            <w:sz w:val="20"/>
          </w:rPr>
          <w:t>10.1075/slcs.182.02cre</w:t>
        </w:r>
      </w:hyperlink>
      <w:r>
        <w:rPr>
          <w:sz w:val="24"/>
        </w:rPr>
        <w:t>.</w:t>
      </w:r>
    </w:p>
    <w:p w14:paraId="3EDBEF23" w14:textId="77777777" w:rsidR="00792629" w:rsidRDefault="00ED58F8">
      <w:pPr>
        <w:spacing w:before="115" w:line="254" w:lineRule="auto"/>
        <w:ind w:left="478" w:right="437" w:hanging="359"/>
        <w:jc w:val="both"/>
        <w:rPr>
          <w:sz w:val="24"/>
        </w:rPr>
      </w:pPr>
      <w:bookmarkStart w:id="87" w:name="_bookmark59"/>
      <w:bookmarkEnd w:id="87"/>
      <w:r>
        <w:rPr>
          <w:sz w:val="24"/>
        </w:rPr>
        <w:t>Croft,</w:t>
      </w:r>
      <w:r>
        <w:rPr>
          <w:spacing w:val="-5"/>
          <w:sz w:val="24"/>
        </w:rPr>
        <w:t xml:space="preserve"> </w:t>
      </w:r>
      <w:r>
        <w:rPr>
          <w:sz w:val="24"/>
        </w:rPr>
        <w:t>William.</w:t>
      </w:r>
      <w:r>
        <w:rPr>
          <w:spacing w:val="-5"/>
          <w:sz w:val="24"/>
        </w:rPr>
        <w:t xml:space="preserve"> </w:t>
      </w:r>
      <w:r>
        <w:rPr>
          <w:sz w:val="24"/>
        </w:rPr>
        <w:t>1984.</w:t>
      </w:r>
      <w:r>
        <w:rPr>
          <w:spacing w:val="-5"/>
          <w:sz w:val="24"/>
        </w:rPr>
        <w:t xml:space="preserve"> </w:t>
      </w:r>
      <w:r>
        <w:rPr>
          <w:sz w:val="24"/>
        </w:rPr>
        <w:t>Semantic</w:t>
      </w:r>
      <w:r>
        <w:rPr>
          <w:spacing w:val="-5"/>
          <w:sz w:val="24"/>
        </w:rPr>
        <w:t xml:space="preserve"> </w:t>
      </w:r>
      <w:r>
        <w:rPr>
          <w:sz w:val="24"/>
        </w:rPr>
        <w:t>and</w:t>
      </w:r>
      <w:r>
        <w:rPr>
          <w:spacing w:val="-5"/>
          <w:sz w:val="24"/>
        </w:rPr>
        <w:t xml:space="preserve"> </w:t>
      </w:r>
      <w:r>
        <w:rPr>
          <w:sz w:val="24"/>
        </w:rPr>
        <w:t>pragmatic</w:t>
      </w:r>
      <w:r>
        <w:rPr>
          <w:spacing w:val="-4"/>
          <w:sz w:val="24"/>
        </w:rPr>
        <w:t xml:space="preserve"> </w:t>
      </w:r>
      <w:r>
        <w:rPr>
          <w:sz w:val="24"/>
        </w:rPr>
        <w:t>correlates</w:t>
      </w:r>
      <w:r>
        <w:rPr>
          <w:spacing w:val="-5"/>
          <w:sz w:val="24"/>
        </w:rPr>
        <w:t xml:space="preserve"> </w:t>
      </w:r>
      <w:r>
        <w:rPr>
          <w:sz w:val="24"/>
        </w:rPr>
        <w:t>to</w:t>
      </w:r>
      <w:r>
        <w:rPr>
          <w:spacing w:val="-5"/>
          <w:sz w:val="24"/>
        </w:rPr>
        <w:t xml:space="preserve"> </w:t>
      </w:r>
      <w:r>
        <w:rPr>
          <w:sz w:val="24"/>
        </w:rPr>
        <w:t>syntactic</w:t>
      </w:r>
      <w:r>
        <w:rPr>
          <w:spacing w:val="-5"/>
          <w:sz w:val="24"/>
        </w:rPr>
        <w:t xml:space="preserve"> </w:t>
      </w:r>
      <w:r>
        <w:rPr>
          <w:sz w:val="24"/>
        </w:rPr>
        <w:t>categories.</w:t>
      </w:r>
      <w:r>
        <w:rPr>
          <w:spacing w:val="-8"/>
          <w:sz w:val="24"/>
        </w:rPr>
        <w:t xml:space="preserve"> </w:t>
      </w:r>
      <w:r>
        <w:rPr>
          <w:i/>
          <w:sz w:val="24"/>
        </w:rPr>
        <w:t>Chicago</w:t>
      </w:r>
      <w:r>
        <w:rPr>
          <w:i/>
          <w:spacing w:val="-5"/>
          <w:sz w:val="24"/>
        </w:rPr>
        <w:t xml:space="preserve"> </w:t>
      </w:r>
      <w:r>
        <w:rPr>
          <w:i/>
          <w:sz w:val="24"/>
        </w:rPr>
        <w:t xml:space="preserve">Lin- </w:t>
      </w:r>
      <w:proofErr w:type="spellStart"/>
      <w:r>
        <w:rPr>
          <w:i/>
          <w:sz w:val="24"/>
        </w:rPr>
        <w:t>guistic</w:t>
      </w:r>
      <w:proofErr w:type="spellEnd"/>
      <w:r>
        <w:rPr>
          <w:i/>
          <w:sz w:val="24"/>
        </w:rPr>
        <w:t xml:space="preserve"> Society </w:t>
      </w:r>
      <w:r>
        <w:rPr>
          <w:sz w:val="24"/>
        </w:rPr>
        <w:t>20.</w:t>
      </w:r>
      <w:r>
        <w:rPr>
          <w:spacing w:val="6"/>
          <w:sz w:val="24"/>
        </w:rPr>
        <w:t xml:space="preserve"> </w:t>
      </w:r>
      <w:r>
        <w:rPr>
          <w:sz w:val="24"/>
        </w:rPr>
        <w:t>53–71.</w:t>
      </w:r>
    </w:p>
    <w:p w14:paraId="1671D5AD" w14:textId="77777777" w:rsidR="00792629" w:rsidRDefault="00ED58F8">
      <w:pPr>
        <w:spacing w:before="117" w:line="254" w:lineRule="auto"/>
        <w:ind w:left="478" w:right="433" w:hanging="359"/>
        <w:jc w:val="both"/>
        <w:rPr>
          <w:sz w:val="24"/>
        </w:rPr>
      </w:pPr>
      <w:bookmarkStart w:id="88" w:name="_bookmark60"/>
      <w:bookmarkEnd w:id="88"/>
      <w:r>
        <w:rPr>
          <w:sz w:val="24"/>
        </w:rPr>
        <w:t>Croft,</w:t>
      </w:r>
      <w:r>
        <w:rPr>
          <w:spacing w:val="-18"/>
          <w:sz w:val="24"/>
        </w:rPr>
        <w:t xml:space="preserve"> </w:t>
      </w:r>
      <w:r>
        <w:rPr>
          <w:sz w:val="24"/>
        </w:rPr>
        <w:t>William.</w:t>
      </w:r>
      <w:r>
        <w:rPr>
          <w:spacing w:val="-18"/>
          <w:sz w:val="24"/>
        </w:rPr>
        <w:t xml:space="preserve"> </w:t>
      </w:r>
      <w:r>
        <w:rPr>
          <w:sz w:val="24"/>
        </w:rPr>
        <w:t>1991.</w:t>
      </w:r>
      <w:r>
        <w:rPr>
          <w:spacing w:val="-18"/>
          <w:sz w:val="24"/>
        </w:rPr>
        <w:t xml:space="preserve"> </w:t>
      </w:r>
      <w:r>
        <w:rPr>
          <w:i/>
          <w:sz w:val="24"/>
        </w:rPr>
        <w:t>Syntactic</w:t>
      </w:r>
      <w:r>
        <w:rPr>
          <w:i/>
          <w:spacing w:val="-17"/>
          <w:sz w:val="24"/>
        </w:rPr>
        <w:t xml:space="preserve"> </w:t>
      </w:r>
      <w:r>
        <w:rPr>
          <w:i/>
          <w:sz w:val="24"/>
        </w:rPr>
        <w:t>categories</w:t>
      </w:r>
      <w:r>
        <w:rPr>
          <w:i/>
          <w:spacing w:val="-18"/>
          <w:sz w:val="24"/>
        </w:rPr>
        <w:t xml:space="preserve"> </w:t>
      </w:r>
      <w:r>
        <w:rPr>
          <w:i/>
          <w:sz w:val="24"/>
        </w:rPr>
        <w:t>and</w:t>
      </w:r>
      <w:r>
        <w:rPr>
          <w:i/>
          <w:spacing w:val="-18"/>
          <w:sz w:val="24"/>
        </w:rPr>
        <w:t xml:space="preserve"> </w:t>
      </w:r>
      <w:r>
        <w:rPr>
          <w:i/>
          <w:sz w:val="24"/>
        </w:rPr>
        <w:t>grammatical</w:t>
      </w:r>
      <w:r>
        <w:rPr>
          <w:i/>
          <w:spacing w:val="-18"/>
          <w:sz w:val="24"/>
        </w:rPr>
        <w:t xml:space="preserve"> </w:t>
      </w:r>
      <w:r>
        <w:rPr>
          <w:i/>
          <w:sz w:val="24"/>
        </w:rPr>
        <w:t>relations:</w:t>
      </w:r>
      <w:r>
        <w:rPr>
          <w:i/>
          <w:spacing w:val="-17"/>
          <w:sz w:val="24"/>
        </w:rPr>
        <w:t xml:space="preserve"> </w:t>
      </w:r>
      <w:r>
        <w:rPr>
          <w:i/>
          <w:sz w:val="24"/>
        </w:rPr>
        <w:t>The</w:t>
      </w:r>
      <w:r>
        <w:rPr>
          <w:i/>
          <w:spacing w:val="-18"/>
          <w:sz w:val="24"/>
        </w:rPr>
        <w:t xml:space="preserve"> </w:t>
      </w:r>
      <w:r>
        <w:rPr>
          <w:i/>
          <w:sz w:val="24"/>
        </w:rPr>
        <w:t>cognitive</w:t>
      </w:r>
      <w:r>
        <w:rPr>
          <w:i/>
          <w:spacing w:val="-18"/>
          <w:sz w:val="24"/>
        </w:rPr>
        <w:t xml:space="preserve"> </w:t>
      </w:r>
      <w:r>
        <w:rPr>
          <w:i/>
          <w:sz w:val="24"/>
        </w:rPr>
        <w:t>organization of information</w:t>
      </w:r>
      <w:r>
        <w:rPr>
          <w:sz w:val="24"/>
        </w:rPr>
        <w:t>. University of Chicago</w:t>
      </w:r>
      <w:r>
        <w:rPr>
          <w:spacing w:val="-7"/>
          <w:sz w:val="24"/>
        </w:rPr>
        <w:t xml:space="preserve"> </w:t>
      </w:r>
      <w:r>
        <w:rPr>
          <w:sz w:val="24"/>
        </w:rPr>
        <w:t>Press.</w:t>
      </w:r>
    </w:p>
    <w:p w14:paraId="281F1E06" w14:textId="77777777" w:rsidR="00792629" w:rsidRDefault="00ED58F8">
      <w:pPr>
        <w:pStyle w:val="BodyText"/>
        <w:spacing w:before="117" w:line="254" w:lineRule="auto"/>
        <w:ind w:left="478" w:right="435" w:hanging="359"/>
        <w:jc w:val="both"/>
      </w:pPr>
      <w:bookmarkStart w:id="89" w:name="_bookmark61"/>
      <w:bookmarkEnd w:id="89"/>
      <w:r>
        <w:t>Croft,</w:t>
      </w:r>
      <w:r>
        <w:rPr>
          <w:spacing w:val="-7"/>
        </w:rPr>
        <w:t xml:space="preserve"> </w:t>
      </w:r>
      <w:r>
        <w:t>William.</w:t>
      </w:r>
      <w:r>
        <w:rPr>
          <w:spacing w:val="-6"/>
        </w:rPr>
        <w:t xml:space="preserve"> </w:t>
      </w:r>
      <w:r>
        <w:t>1995.</w:t>
      </w:r>
      <w:r>
        <w:rPr>
          <w:spacing w:val="-5"/>
        </w:rPr>
        <w:t xml:space="preserve"> </w:t>
      </w:r>
      <w:r>
        <w:t>Modern</w:t>
      </w:r>
      <w:r>
        <w:rPr>
          <w:spacing w:val="-6"/>
        </w:rPr>
        <w:t xml:space="preserve"> </w:t>
      </w:r>
      <w:r>
        <w:t>syntactic</w:t>
      </w:r>
      <w:r>
        <w:rPr>
          <w:spacing w:val="-5"/>
        </w:rPr>
        <w:t xml:space="preserve"> </w:t>
      </w:r>
      <w:r>
        <w:t>typology.</w:t>
      </w:r>
      <w:r>
        <w:rPr>
          <w:spacing w:val="-7"/>
        </w:rPr>
        <w:t xml:space="preserve"> </w:t>
      </w:r>
      <w:r>
        <w:t>In</w:t>
      </w:r>
      <w:r>
        <w:rPr>
          <w:spacing w:val="-5"/>
        </w:rPr>
        <w:t xml:space="preserve"> </w:t>
      </w:r>
      <w:r>
        <w:t>Masayoshi</w:t>
      </w:r>
      <w:r>
        <w:rPr>
          <w:spacing w:val="-7"/>
        </w:rPr>
        <w:t xml:space="preserve"> </w:t>
      </w:r>
      <w:proofErr w:type="spellStart"/>
      <w:r>
        <w:t>Shibatani</w:t>
      </w:r>
      <w:proofErr w:type="spellEnd"/>
      <w:r>
        <w:rPr>
          <w:spacing w:val="-5"/>
        </w:rPr>
        <w:t xml:space="preserve"> </w:t>
      </w:r>
      <w:r>
        <w:t>&amp;</w:t>
      </w:r>
      <w:r>
        <w:rPr>
          <w:spacing w:val="-6"/>
        </w:rPr>
        <w:t xml:space="preserve"> </w:t>
      </w:r>
      <w:r>
        <w:t>Theodora</w:t>
      </w:r>
      <w:r>
        <w:rPr>
          <w:spacing w:val="-5"/>
        </w:rPr>
        <w:t xml:space="preserve"> </w:t>
      </w:r>
      <w:proofErr w:type="spellStart"/>
      <w:r>
        <w:t>Bynon</w:t>
      </w:r>
      <w:proofErr w:type="spellEnd"/>
      <w:r>
        <w:t xml:space="preserve"> (eds.), </w:t>
      </w:r>
      <w:r>
        <w:rPr>
          <w:i/>
        </w:rPr>
        <w:t>Approaches to language typology</w:t>
      </w:r>
      <w:r>
        <w:t>, 85–144. Oxford University</w:t>
      </w:r>
      <w:r>
        <w:rPr>
          <w:spacing w:val="-19"/>
        </w:rPr>
        <w:t xml:space="preserve"> </w:t>
      </w:r>
      <w:r>
        <w:t>Press.</w:t>
      </w:r>
    </w:p>
    <w:p w14:paraId="4CCF8D4B" w14:textId="77777777" w:rsidR="00792629" w:rsidRDefault="00ED58F8">
      <w:pPr>
        <w:pStyle w:val="BodyText"/>
        <w:spacing w:before="117" w:line="254" w:lineRule="auto"/>
        <w:ind w:left="478" w:right="432" w:hanging="359"/>
        <w:jc w:val="both"/>
      </w:pPr>
      <w:bookmarkStart w:id="90" w:name="_bookmark62"/>
      <w:bookmarkEnd w:id="90"/>
      <w:r>
        <w:t xml:space="preserve">Croft, William. 2000. Parts of speech as typological universals and language particular cat- </w:t>
      </w:r>
      <w:proofErr w:type="spellStart"/>
      <w:r>
        <w:t>egories</w:t>
      </w:r>
      <w:proofErr w:type="spellEnd"/>
      <w:r>
        <w:t xml:space="preserve">. In Petra M. Vogel &amp; Bernard Comrie (eds.), </w:t>
      </w:r>
      <w:r>
        <w:rPr>
          <w:i/>
        </w:rPr>
        <w:t xml:space="preserve">Approaches to the typology of word classes </w:t>
      </w:r>
      <w:r>
        <w:t>(Empirical Approaches to Language Typology 23), 65–102. Mouton de Gruyter.</w:t>
      </w:r>
    </w:p>
    <w:p w14:paraId="516C4A2A" w14:textId="77777777" w:rsidR="00792629" w:rsidRDefault="00ED58F8">
      <w:pPr>
        <w:spacing w:before="117"/>
        <w:ind w:left="120"/>
        <w:jc w:val="both"/>
        <w:rPr>
          <w:sz w:val="24"/>
        </w:rPr>
      </w:pPr>
      <w:bookmarkStart w:id="91" w:name="_bookmark63"/>
      <w:bookmarkEnd w:id="91"/>
      <w:r>
        <w:rPr>
          <w:sz w:val="24"/>
        </w:rPr>
        <w:t xml:space="preserve">Croft, William. 2001. </w:t>
      </w:r>
      <w:r>
        <w:rPr>
          <w:i/>
          <w:sz w:val="24"/>
        </w:rPr>
        <w:t>Radical Construction Grammar: Syntactic theory in typological perspective</w:t>
      </w:r>
      <w:r>
        <w:rPr>
          <w:sz w:val="24"/>
        </w:rPr>
        <w:t>.</w:t>
      </w:r>
    </w:p>
    <w:p w14:paraId="426617E2" w14:textId="77777777" w:rsidR="00792629" w:rsidRDefault="00ED58F8">
      <w:pPr>
        <w:spacing w:before="15"/>
        <w:ind w:left="478"/>
        <w:jc w:val="both"/>
        <w:rPr>
          <w:sz w:val="24"/>
        </w:rPr>
      </w:pPr>
      <w:r>
        <w:rPr>
          <w:sz w:val="24"/>
        </w:rPr>
        <w:t>Oxford University Press. doi:</w:t>
      </w:r>
      <w:r>
        <w:rPr>
          <w:rFonts w:ascii="Linux Libertine Mono"/>
          <w:color w:val="0000FF"/>
          <w:sz w:val="20"/>
        </w:rPr>
        <w:t>10.1093/</w:t>
      </w:r>
      <w:proofErr w:type="spellStart"/>
      <w:proofErr w:type="gramStart"/>
      <w:r>
        <w:rPr>
          <w:rFonts w:ascii="Linux Libertine Mono"/>
          <w:color w:val="0000FF"/>
          <w:sz w:val="20"/>
        </w:rPr>
        <w:t>acprof:oso</w:t>
      </w:r>
      <w:proofErr w:type="spellEnd"/>
      <w:proofErr w:type="gramEnd"/>
      <w:r>
        <w:rPr>
          <w:rFonts w:ascii="Linux Libertine Mono"/>
          <w:color w:val="0000FF"/>
          <w:sz w:val="20"/>
        </w:rPr>
        <w:t>/9780198299554.001.0001</w:t>
      </w:r>
      <w:r>
        <w:rPr>
          <w:sz w:val="24"/>
        </w:rPr>
        <w:t>.</w:t>
      </w:r>
    </w:p>
    <w:p w14:paraId="61AEFEC8" w14:textId="77777777" w:rsidR="00792629" w:rsidRDefault="00ED58F8">
      <w:pPr>
        <w:spacing w:before="135"/>
        <w:ind w:left="120"/>
        <w:jc w:val="both"/>
        <w:rPr>
          <w:sz w:val="24"/>
        </w:rPr>
      </w:pPr>
      <w:bookmarkStart w:id="92" w:name="_bookmark64"/>
      <w:bookmarkEnd w:id="92"/>
      <w:r>
        <w:rPr>
          <w:sz w:val="24"/>
        </w:rPr>
        <w:t xml:space="preserve">Croft, William. 2003. </w:t>
      </w:r>
      <w:r>
        <w:rPr>
          <w:i/>
          <w:sz w:val="24"/>
        </w:rPr>
        <w:t>Typology and universals</w:t>
      </w:r>
      <w:r>
        <w:rPr>
          <w:sz w:val="24"/>
        </w:rPr>
        <w:t>. 2nd edn. (Cambridge Textbooks in Linguistics).</w:t>
      </w:r>
    </w:p>
    <w:p w14:paraId="11713C04" w14:textId="77777777" w:rsidR="00792629" w:rsidRDefault="00ED58F8">
      <w:pPr>
        <w:spacing w:before="15"/>
        <w:ind w:left="478"/>
        <w:jc w:val="both"/>
        <w:rPr>
          <w:sz w:val="24"/>
        </w:rPr>
      </w:pPr>
      <w:r>
        <w:rPr>
          <w:sz w:val="24"/>
        </w:rPr>
        <w:t>Cambridge University Press. doi:</w:t>
      </w:r>
      <w:hyperlink r:id="rId47">
        <w:r>
          <w:rPr>
            <w:rFonts w:ascii="Linux Libertine Mono"/>
            <w:color w:val="0000FF"/>
            <w:sz w:val="20"/>
          </w:rPr>
          <w:t>10.1017/CBO9780511840579</w:t>
        </w:r>
      </w:hyperlink>
      <w:r>
        <w:rPr>
          <w:sz w:val="24"/>
        </w:rPr>
        <w:t>.</w:t>
      </w:r>
    </w:p>
    <w:p w14:paraId="40181482" w14:textId="77777777" w:rsidR="00792629" w:rsidRDefault="00ED58F8">
      <w:pPr>
        <w:spacing w:before="135" w:line="254" w:lineRule="auto"/>
        <w:ind w:left="478" w:right="436" w:hanging="359"/>
        <w:jc w:val="both"/>
        <w:rPr>
          <w:sz w:val="24"/>
        </w:rPr>
      </w:pPr>
      <w:bookmarkStart w:id="93" w:name="_bookmark65"/>
      <w:bookmarkEnd w:id="93"/>
      <w:r>
        <w:rPr>
          <w:sz w:val="24"/>
        </w:rPr>
        <w:t xml:space="preserve">Croft, William. 2005. Word classes, parts of speech, and syntactic argumentation. </w:t>
      </w:r>
      <w:r>
        <w:rPr>
          <w:i/>
          <w:sz w:val="24"/>
        </w:rPr>
        <w:t xml:space="preserve">Linguistic Typology </w:t>
      </w:r>
      <w:r>
        <w:rPr>
          <w:sz w:val="24"/>
        </w:rPr>
        <w:t>9(3). 431–441. doi:</w:t>
      </w:r>
      <w:hyperlink r:id="rId48">
        <w:r>
          <w:rPr>
            <w:rFonts w:ascii="Linux Libertine Mono" w:hAnsi="Linux Libertine Mono"/>
            <w:color w:val="0000FF"/>
            <w:sz w:val="20"/>
          </w:rPr>
          <w:t>10.1515/lity.2005.9.3.391</w:t>
        </w:r>
      </w:hyperlink>
      <w:r>
        <w:rPr>
          <w:sz w:val="24"/>
        </w:rPr>
        <w:t>.</w:t>
      </w:r>
    </w:p>
    <w:p w14:paraId="76D79BC3" w14:textId="77777777" w:rsidR="00792629" w:rsidRDefault="00ED58F8">
      <w:pPr>
        <w:spacing w:before="117" w:line="254" w:lineRule="auto"/>
        <w:ind w:left="478" w:right="434" w:hanging="359"/>
        <w:jc w:val="both"/>
        <w:rPr>
          <w:sz w:val="24"/>
        </w:rPr>
      </w:pPr>
      <w:bookmarkStart w:id="94" w:name="_bookmark66"/>
      <w:bookmarkEnd w:id="94"/>
      <w:r>
        <w:rPr>
          <w:sz w:val="24"/>
        </w:rPr>
        <w:t>Croft,</w:t>
      </w:r>
      <w:r>
        <w:rPr>
          <w:spacing w:val="-13"/>
          <w:sz w:val="24"/>
        </w:rPr>
        <w:t xml:space="preserve"> </w:t>
      </w:r>
      <w:r>
        <w:rPr>
          <w:sz w:val="24"/>
        </w:rPr>
        <w:t>William.</w:t>
      </w:r>
      <w:r>
        <w:rPr>
          <w:spacing w:val="-12"/>
          <w:sz w:val="24"/>
        </w:rPr>
        <w:t xml:space="preserve"> </w:t>
      </w:r>
      <w:r>
        <w:rPr>
          <w:sz w:val="24"/>
        </w:rPr>
        <w:t>2014.</w:t>
      </w:r>
      <w:r>
        <w:rPr>
          <w:spacing w:val="-12"/>
          <w:sz w:val="24"/>
        </w:rPr>
        <w:t xml:space="preserve"> </w:t>
      </w:r>
      <w:r>
        <w:rPr>
          <w:sz w:val="24"/>
        </w:rPr>
        <w:t>Comparing</w:t>
      </w:r>
      <w:r>
        <w:rPr>
          <w:spacing w:val="-13"/>
          <w:sz w:val="24"/>
        </w:rPr>
        <w:t xml:space="preserve"> </w:t>
      </w:r>
      <w:r>
        <w:rPr>
          <w:sz w:val="24"/>
        </w:rPr>
        <w:t>categories</w:t>
      </w:r>
      <w:r>
        <w:rPr>
          <w:spacing w:val="-12"/>
          <w:sz w:val="24"/>
        </w:rPr>
        <w:t xml:space="preserve"> </w:t>
      </w:r>
      <w:r>
        <w:rPr>
          <w:sz w:val="24"/>
        </w:rPr>
        <w:t>and</w:t>
      </w:r>
      <w:r>
        <w:rPr>
          <w:spacing w:val="-12"/>
          <w:sz w:val="24"/>
        </w:rPr>
        <w:t xml:space="preserve"> </w:t>
      </w:r>
      <w:r>
        <w:rPr>
          <w:sz w:val="24"/>
        </w:rPr>
        <w:t>constructions</w:t>
      </w:r>
      <w:r>
        <w:rPr>
          <w:spacing w:val="-12"/>
          <w:sz w:val="24"/>
        </w:rPr>
        <w:t xml:space="preserve"> </w:t>
      </w:r>
      <w:r>
        <w:rPr>
          <w:sz w:val="24"/>
        </w:rPr>
        <w:t>crosslinguistically</w:t>
      </w:r>
      <w:r>
        <w:rPr>
          <w:spacing w:val="-13"/>
          <w:sz w:val="24"/>
        </w:rPr>
        <w:t xml:space="preserve"> </w:t>
      </w:r>
      <w:r>
        <w:rPr>
          <w:sz w:val="24"/>
        </w:rPr>
        <w:t>(again):</w:t>
      </w:r>
      <w:r>
        <w:rPr>
          <w:spacing w:val="-12"/>
          <w:sz w:val="24"/>
        </w:rPr>
        <w:t xml:space="preserve"> </w:t>
      </w:r>
      <w:r>
        <w:rPr>
          <w:sz w:val="24"/>
        </w:rPr>
        <w:t>The diversity</w:t>
      </w:r>
      <w:r>
        <w:rPr>
          <w:spacing w:val="28"/>
          <w:sz w:val="24"/>
        </w:rPr>
        <w:t xml:space="preserve"> </w:t>
      </w:r>
      <w:r>
        <w:rPr>
          <w:sz w:val="24"/>
        </w:rPr>
        <w:t>of</w:t>
      </w:r>
      <w:r>
        <w:rPr>
          <w:spacing w:val="29"/>
          <w:sz w:val="24"/>
        </w:rPr>
        <w:t xml:space="preserve"> </w:t>
      </w:r>
      <w:r>
        <w:rPr>
          <w:sz w:val="24"/>
        </w:rPr>
        <w:t>ditransitives.</w:t>
      </w:r>
      <w:r>
        <w:rPr>
          <w:spacing w:val="29"/>
          <w:sz w:val="24"/>
        </w:rPr>
        <w:t xml:space="preserve"> </w:t>
      </w:r>
      <w:r>
        <w:rPr>
          <w:i/>
          <w:sz w:val="24"/>
        </w:rPr>
        <w:t>Linguistic</w:t>
      </w:r>
      <w:r>
        <w:rPr>
          <w:i/>
          <w:spacing w:val="29"/>
          <w:sz w:val="24"/>
        </w:rPr>
        <w:t xml:space="preserve"> </w:t>
      </w:r>
      <w:r>
        <w:rPr>
          <w:i/>
          <w:sz w:val="24"/>
        </w:rPr>
        <w:t>Typology</w:t>
      </w:r>
      <w:r>
        <w:rPr>
          <w:i/>
          <w:spacing w:val="40"/>
          <w:sz w:val="24"/>
        </w:rPr>
        <w:t xml:space="preserve"> </w:t>
      </w:r>
      <w:r>
        <w:rPr>
          <w:sz w:val="24"/>
        </w:rPr>
        <w:t>18(3).</w:t>
      </w:r>
      <w:r>
        <w:rPr>
          <w:spacing w:val="29"/>
          <w:sz w:val="24"/>
        </w:rPr>
        <w:t xml:space="preserve"> </w:t>
      </w:r>
      <w:r>
        <w:rPr>
          <w:sz w:val="24"/>
        </w:rPr>
        <w:t>533–551.</w:t>
      </w:r>
      <w:r>
        <w:rPr>
          <w:spacing w:val="29"/>
          <w:sz w:val="24"/>
        </w:rPr>
        <w:t xml:space="preserve"> </w:t>
      </w:r>
      <w:r>
        <w:rPr>
          <w:sz w:val="24"/>
        </w:rPr>
        <w:t>doi:</w:t>
      </w:r>
      <w:hyperlink r:id="rId49">
        <w:r>
          <w:rPr>
            <w:rFonts w:ascii="Linux Libertine Mono" w:hAnsi="Linux Libertine Mono"/>
            <w:color w:val="0000FF"/>
            <w:sz w:val="20"/>
          </w:rPr>
          <w:t>10</w:t>
        </w:r>
        <w:r>
          <w:rPr>
            <w:rFonts w:ascii="Linux Libertine Mono" w:hAnsi="Linux Libertine Mono"/>
            <w:color w:val="0000FF"/>
            <w:spacing w:val="-91"/>
            <w:sz w:val="20"/>
          </w:rPr>
          <w:t xml:space="preserve"> </w:t>
        </w:r>
        <w:r>
          <w:rPr>
            <w:rFonts w:ascii="Linux Libertine Mono" w:hAnsi="Linux Libertine Mono"/>
            <w:color w:val="0000FF"/>
            <w:sz w:val="20"/>
          </w:rPr>
          <w:t>.</w:t>
        </w:r>
        <w:r>
          <w:rPr>
            <w:rFonts w:ascii="Linux Libertine Mono" w:hAnsi="Linux Libertine Mono"/>
            <w:color w:val="0000FF"/>
            <w:spacing w:val="-92"/>
            <w:sz w:val="20"/>
          </w:rPr>
          <w:t xml:space="preserve"> </w:t>
        </w:r>
        <w:r>
          <w:rPr>
            <w:rFonts w:ascii="Linux Libertine Mono" w:hAnsi="Linux Libertine Mono"/>
            <w:color w:val="0000FF"/>
            <w:sz w:val="20"/>
          </w:rPr>
          <w:t>1515</w:t>
        </w:r>
        <w:r>
          <w:rPr>
            <w:rFonts w:ascii="Linux Libertine Mono" w:hAnsi="Linux Libertine Mono"/>
            <w:color w:val="0000FF"/>
            <w:spacing w:val="-91"/>
            <w:sz w:val="20"/>
          </w:rPr>
          <w:t xml:space="preserve"> </w:t>
        </w:r>
        <w:r>
          <w:rPr>
            <w:rFonts w:ascii="Linux Libertine Mono" w:hAnsi="Linux Libertine Mono"/>
            <w:color w:val="0000FF"/>
            <w:sz w:val="20"/>
          </w:rPr>
          <w:t>/</w:t>
        </w:r>
        <w:r>
          <w:rPr>
            <w:rFonts w:ascii="Linux Libertine Mono" w:hAnsi="Linux Libertine Mono"/>
            <w:color w:val="0000FF"/>
            <w:spacing w:val="-92"/>
            <w:sz w:val="20"/>
          </w:rPr>
          <w:t xml:space="preserve"> </w:t>
        </w:r>
        <w:proofErr w:type="spellStart"/>
        <w:r>
          <w:rPr>
            <w:rFonts w:ascii="Linux Libertine Mono" w:hAnsi="Linux Libertine Mono"/>
            <w:color w:val="0000FF"/>
            <w:sz w:val="20"/>
          </w:rPr>
          <w:t>lingty</w:t>
        </w:r>
        <w:proofErr w:type="spellEnd"/>
        <w:r>
          <w:rPr>
            <w:rFonts w:ascii="Linux Libertine Mono" w:hAnsi="Linux Libertine Mono"/>
            <w:color w:val="0000FF"/>
            <w:spacing w:val="-92"/>
            <w:sz w:val="20"/>
          </w:rPr>
          <w:t xml:space="preserve"> </w:t>
        </w:r>
        <w:r>
          <w:rPr>
            <w:rFonts w:ascii="Linux Libertine Mono" w:hAnsi="Linux Libertine Mono"/>
            <w:color w:val="0000FF"/>
            <w:sz w:val="20"/>
          </w:rPr>
          <w:t>-</w:t>
        </w:r>
      </w:hyperlink>
      <w:r>
        <w:rPr>
          <w:rFonts w:ascii="Linux Libertine Mono" w:hAnsi="Linux Libertine Mono"/>
          <w:color w:val="0000FF"/>
          <w:sz w:val="20"/>
        </w:rPr>
        <w:t xml:space="preserve"> </w:t>
      </w:r>
      <w:hyperlink r:id="rId50">
        <w:r>
          <w:rPr>
            <w:rFonts w:ascii="Linux Libertine Mono" w:hAnsi="Linux Libertine Mono"/>
            <w:color w:val="0000FF"/>
            <w:sz w:val="20"/>
          </w:rPr>
          <w:t>2014-0021</w:t>
        </w:r>
      </w:hyperlink>
      <w:r>
        <w:rPr>
          <w:sz w:val="24"/>
        </w:rPr>
        <w:t>.</w:t>
      </w:r>
    </w:p>
    <w:p w14:paraId="487F6E31" w14:textId="77777777" w:rsidR="00792629" w:rsidRDefault="00ED58F8">
      <w:pPr>
        <w:spacing w:before="116" w:line="254" w:lineRule="auto"/>
        <w:ind w:left="478" w:right="434" w:hanging="359"/>
        <w:jc w:val="both"/>
        <w:rPr>
          <w:sz w:val="24"/>
        </w:rPr>
      </w:pPr>
      <w:bookmarkStart w:id="95" w:name="_bookmark67"/>
      <w:bookmarkEnd w:id="95"/>
      <w:r>
        <w:rPr>
          <w:sz w:val="24"/>
        </w:rPr>
        <w:t>Croft,</w:t>
      </w:r>
      <w:r>
        <w:rPr>
          <w:spacing w:val="-13"/>
          <w:sz w:val="24"/>
        </w:rPr>
        <w:t xml:space="preserve"> </w:t>
      </w:r>
      <w:r>
        <w:rPr>
          <w:sz w:val="24"/>
        </w:rPr>
        <w:t>William.</w:t>
      </w:r>
      <w:r>
        <w:rPr>
          <w:spacing w:val="-11"/>
          <w:sz w:val="24"/>
        </w:rPr>
        <w:t xml:space="preserve"> </w:t>
      </w:r>
      <w:r>
        <w:rPr>
          <w:sz w:val="24"/>
        </w:rPr>
        <w:t>Forthcoming.</w:t>
      </w:r>
      <w:r>
        <w:rPr>
          <w:spacing w:val="-11"/>
          <w:sz w:val="24"/>
        </w:rPr>
        <w:t xml:space="preserve"> </w:t>
      </w:r>
      <w:r>
        <w:rPr>
          <w:spacing w:val="-6"/>
          <w:sz w:val="24"/>
        </w:rPr>
        <w:t>Word</w:t>
      </w:r>
      <w:r>
        <w:rPr>
          <w:spacing w:val="-12"/>
          <w:sz w:val="24"/>
        </w:rPr>
        <w:t xml:space="preserve"> </w:t>
      </w:r>
      <w:r>
        <w:rPr>
          <w:sz w:val="24"/>
        </w:rPr>
        <w:t>classes</w:t>
      </w:r>
      <w:r>
        <w:rPr>
          <w:spacing w:val="-12"/>
          <w:sz w:val="24"/>
        </w:rPr>
        <w:t xml:space="preserve"> </w:t>
      </w:r>
      <w:r>
        <w:rPr>
          <w:sz w:val="24"/>
        </w:rPr>
        <w:t>in</w:t>
      </w:r>
      <w:r>
        <w:rPr>
          <w:spacing w:val="-11"/>
          <w:sz w:val="24"/>
        </w:rPr>
        <w:t xml:space="preserve"> </w:t>
      </w:r>
      <w:r>
        <w:rPr>
          <w:sz w:val="24"/>
        </w:rPr>
        <w:t>Radical</w:t>
      </w:r>
      <w:r>
        <w:rPr>
          <w:spacing w:val="-11"/>
          <w:sz w:val="24"/>
        </w:rPr>
        <w:t xml:space="preserve"> </w:t>
      </w:r>
      <w:r>
        <w:rPr>
          <w:sz w:val="24"/>
        </w:rPr>
        <w:t>Construction</w:t>
      </w:r>
      <w:r>
        <w:rPr>
          <w:spacing w:val="-11"/>
          <w:sz w:val="24"/>
        </w:rPr>
        <w:t xml:space="preserve"> </w:t>
      </w:r>
      <w:r>
        <w:rPr>
          <w:sz w:val="24"/>
        </w:rPr>
        <w:t>Grammar.</w:t>
      </w:r>
      <w:r>
        <w:rPr>
          <w:spacing w:val="-12"/>
          <w:sz w:val="24"/>
        </w:rPr>
        <w:t xml:space="preserve"> </w:t>
      </w:r>
      <w:r>
        <w:rPr>
          <w:sz w:val="24"/>
        </w:rPr>
        <w:t>In</w:t>
      </w:r>
      <w:r>
        <w:rPr>
          <w:spacing w:val="-12"/>
          <w:sz w:val="24"/>
        </w:rPr>
        <w:t xml:space="preserve"> </w:t>
      </w:r>
      <w:r>
        <w:rPr>
          <w:sz w:val="24"/>
        </w:rPr>
        <w:t>Eva</w:t>
      </w:r>
      <w:r>
        <w:rPr>
          <w:spacing w:val="-11"/>
          <w:sz w:val="24"/>
        </w:rPr>
        <w:t xml:space="preserve"> </w:t>
      </w:r>
      <w:r>
        <w:rPr>
          <w:sz w:val="24"/>
        </w:rPr>
        <w:t>van</w:t>
      </w:r>
      <w:r>
        <w:rPr>
          <w:spacing w:val="-11"/>
          <w:sz w:val="24"/>
        </w:rPr>
        <w:t xml:space="preserve"> </w:t>
      </w:r>
      <w:r>
        <w:rPr>
          <w:sz w:val="24"/>
        </w:rPr>
        <w:t xml:space="preserve">Lier (ed.), </w:t>
      </w:r>
      <w:r>
        <w:rPr>
          <w:i/>
          <w:sz w:val="24"/>
        </w:rPr>
        <w:t>The Oxford handbook of word classes</w:t>
      </w:r>
      <w:r>
        <w:rPr>
          <w:sz w:val="24"/>
        </w:rPr>
        <w:t>. Oxford University</w:t>
      </w:r>
      <w:r>
        <w:rPr>
          <w:spacing w:val="-21"/>
          <w:sz w:val="24"/>
        </w:rPr>
        <w:t xml:space="preserve"> </w:t>
      </w:r>
      <w:r>
        <w:rPr>
          <w:sz w:val="24"/>
        </w:rPr>
        <w:t>Press.</w:t>
      </w:r>
    </w:p>
    <w:p w14:paraId="5BB32C6F" w14:textId="77777777" w:rsidR="00792629" w:rsidRDefault="00ED58F8">
      <w:pPr>
        <w:spacing w:before="118" w:line="254" w:lineRule="auto"/>
        <w:ind w:left="478" w:right="438" w:hanging="359"/>
        <w:jc w:val="both"/>
        <w:rPr>
          <w:sz w:val="24"/>
        </w:rPr>
      </w:pPr>
      <w:bookmarkStart w:id="96" w:name="_bookmark68"/>
      <w:bookmarkEnd w:id="96"/>
      <w:r>
        <w:rPr>
          <w:sz w:val="24"/>
        </w:rPr>
        <w:t>Croft,</w:t>
      </w:r>
      <w:r>
        <w:rPr>
          <w:spacing w:val="-9"/>
          <w:sz w:val="24"/>
        </w:rPr>
        <w:t xml:space="preserve"> </w:t>
      </w:r>
      <w:r>
        <w:rPr>
          <w:sz w:val="24"/>
        </w:rPr>
        <w:t>William</w:t>
      </w:r>
      <w:r>
        <w:rPr>
          <w:spacing w:val="-8"/>
          <w:sz w:val="24"/>
        </w:rPr>
        <w:t xml:space="preserve"> </w:t>
      </w:r>
      <w:r>
        <w:rPr>
          <w:sz w:val="24"/>
        </w:rPr>
        <w:t>&amp;</w:t>
      </w:r>
      <w:r>
        <w:rPr>
          <w:spacing w:val="-9"/>
          <w:sz w:val="24"/>
        </w:rPr>
        <w:t xml:space="preserve"> </w:t>
      </w:r>
      <w:r>
        <w:rPr>
          <w:sz w:val="24"/>
        </w:rPr>
        <w:t>Eva</w:t>
      </w:r>
      <w:r>
        <w:rPr>
          <w:spacing w:val="-8"/>
          <w:sz w:val="24"/>
        </w:rPr>
        <w:t xml:space="preserve"> </w:t>
      </w:r>
      <w:r>
        <w:rPr>
          <w:sz w:val="24"/>
        </w:rPr>
        <w:t>van</w:t>
      </w:r>
      <w:r>
        <w:rPr>
          <w:spacing w:val="-9"/>
          <w:sz w:val="24"/>
        </w:rPr>
        <w:t xml:space="preserve"> </w:t>
      </w:r>
      <w:r>
        <w:rPr>
          <w:spacing w:val="-3"/>
          <w:sz w:val="24"/>
        </w:rPr>
        <w:t>Lier.</w:t>
      </w:r>
      <w:r>
        <w:rPr>
          <w:spacing w:val="-8"/>
          <w:sz w:val="24"/>
        </w:rPr>
        <w:t xml:space="preserve"> </w:t>
      </w:r>
      <w:r>
        <w:rPr>
          <w:sz w:val="24"/>
        </w:rPr>
        <w:t>2012.</w:t>
      </w:r>
      <w:r>
        <w:rPr>
          <w:spacing w:val="-9"/>
          <w:sz w:val="24"/>
        </w:rPr>
        <w:t xml:space="preserve"> </w:t>
      </w:r>
      <w:r>
        <w:rPr>
          <w:sz w:val="24"/>
        </w:rPr>
        <w:t>Language</w:t>
      </w:r>
      <w:r>
        <w:rPr>
          <w:spacing w:val="-8"/>
          <w:sz w:val="24"/>
        </w:rPr>
        <w:t xml:space="preserve"> </w:t>
      </w:r>
      <w:r>
        <w:rPr>
          <w:sz w:val="24"/>
        </w:rPr>
        <w:t>universals</w:t>
      </w:r>
      <w:r>
        <w:rPr>
          <w:spacing w:val="-9"/>
          <w:sz w:val="24"/>
        </w:rPr>
        <w:t xml:space="preserve"> </w:t>
      </w:r>
      <w:r>
        <w:rPr>
          <w:sz w:val="24"/>
        </w:rPr>
        <w:t>without</w:t>
      </w:r>
      <w:r>
        <w:rPr>
          <w:spacing w:val="-8"/>
          <w:sz w:val="24"/>
        </w:rPr>
        <w:t xml:space="preserve"> </w:t>
      </w:r>
      <w:r>
        <w:rPr>
          <w:sz w:val="24"/>
        </w:rPr>
        <w:t>universal</w:t>
      </w:r>
      <w:r>
        <w:rPr>
          <w:spacing w:val="-9"/>
          <w:sz w:val="24"/>
        </w:rPr>
        <w:t xml:space="preserve"> </w:t>
      </w:r>
      <w:r>
        <w:rPr>
          <w:sz w:val="24"/>
        </w:rPr>
        <w:t>categories.</w:t>
      </w:r>
      <w:r>
        <w:rPr>
          <w:spacing w:val="-12"/>
          <w:sz w:val="24"/>
        </w:rPr>
        <w:t xml:space="preserve"> </w:t>
      </w:r>
      <w:r>
        <w:rPr>
          <w:i/>
          <w:sz w:val="24"/>
        </w:rPr>
        <w:t xml:space="preserve">Theo- </w:t>
      </w:r>
      <w:proofErr w:type="spellStart"/>
      <w:r>
        <w:rPr>
          <w:i/>
          <w:sz w:val="24"/>
        </w:rPr>
        <w:t>retical</w:t>
      </w:r>
      <w:proofErr w:type="spellEnd"/>
      <w:r>
        <w:rPr>
          <w:i/>
          <w:sz w:val="24"/>
        </w:rPr>
        <w:t xml:space="preserve"> Linguistics </w:t>
      </w:r>
      <w:r>
        <w:rPr>
          <w:sz w:val="24"/>
        </w:rPr>
        <w:t>38(1-2). 57–72.</w:t>
      </w:r>
      <w:r>
        <w:rPr>
          <w:spacing w:val="9"/>
          <w:sz w:val="24"/>
        </w:rPr>
        <w:t xml:space="preserve"> </w:t>
      </w:r>
      <w:r>
        <w:rPr>
          <w:sz w:val="24"/>
        </w:rPr>
        <w:t>doi:</w:t>
      </w:r>
      <w:hyperlink r:id="rId51">
        <w:r>
          <w:rPr>
            <w:rFonts w:ascii="Linux Libertine Mono" w:hAnsi="Linux Libertine Mono"/>
            <w:color w:val="0000FF"/>
            <w:sz w:val="20"/>
          </w:rPr>
          <w:t>10.1515/tl-2012-0002</w:t>
        </w:r>
      </w:hyperlink>
      <w:r>
        <w:rPr>
          <w:sz w:val="24"/>
        </w:rPr>
        <w:t>.</w:t>
      </w:r>
    </w:p>
    <w:p w14:paraId="03BC87FA" w14:textId="77777777" w:rsidR="00792629" w:rsidRDefault="00ED58F8">
      <w:pPr>
        <w:spacing w:before="117"/>
        <w:ind w:left="120"/>
        <w:jc w:val="both"/>
        <w:rPr>
          <w:rFonts w:ascii="Linux Libertine Mono" w:hAnsi="Linux Libertine Mono"/>
          <w:sz w:val="20"/>
        </w:rPr>
      </w:pPr>
      <w:bookmarkStart w:id="97" w:name="_bookmark69"/>
      <w:bookmarkEnd w:id="97"/>
      <w:r>
        <w:rPr>
          <w:sz w:val="24"/>
        </w:rPr>
        <w:t xml:space="preserve">Crystal, David. 1967. English. </w:t>
      </w:r>
      <w:r>
        <w:rPr>
          <w:i/>
          <w:sz w:val="24"/>
        </w:rPr>
        <w:t xml:space="preserve">Lingua </w:t>
      </w:r>
      <w:r>
        <w:rPr>
          <w:sz w:val="24"/>
        </w:rPr>
        <w:t>17(3-4). 24–56. doi:</w:t>
      </w:r>
      <w:hyperlink r:id="rId52">
        <w:r>
          <w:rPr>
            <w:rFonts w:ascii="Linux Libertine Mono" w:hAnsi="Linux Libertine Mono"/>
            <w:color w:val="0000FF"/>
            <w:sz w:val="20"/>
          </w:rPr>
          <w:t>10.1016/0024-3841(66)90003-</w:t>
        </w:r>
      </w:hyperlink>
    </w:p>
    <w:p w14:paraId="72B939A4" w14:textId="77777777" w:rsidR="00792629" w:rsidRDefault="001C2046">
      <w:pPr>
        <w:spacing w:before="15"/>
        <w:ind w:left="478"/>
        <w:rPr>
          <w:sz w:val="24"/>
        </w:rPr>
      </w:pPr>
      <w:hyperlink r:id="rId53">
        <w:r w:rsidR="00ED58F8">
          <w:rPr>
            <w:rFonts w:ascii="Linux Libertine Mono"/>
            <w:color w:val="0000FF"/>
            <w:sz w:val="20"/>
          </w:rPr>
          <w:t>9</w:t>
        </w:r>
      </w:hyperlink>
      <w:r w:rsidR="00ED58F8">
        <w:rPr>
          <w:sz w:val="24"/>
        </w:rPr>
        <w:t>.</w:t>
      </w:r>
    </w:p>
    <w:p w14:paraId="46E52EC8" w14:textId="77777777" w:rsidR="00792629" w:rsidRDefault="00ED58F8">
      <w:pPr>
        <w:pStyle w:val="BodyText"/>
        <w:spacing w:before="135" w:line="254" w:lineRule="auto"/>
        <w:ind w:left="478" w:right="433" w:hanging="359"/>
        <w:jc w:val="both"/>
      </w:pPr>
      <w:bookmarkStart w:id="98" w:name="_bookmark70"/>
      <w:bookmarkEnd w:id="98"/>
      <w:r>
        <w:t>Davis,</w:t>
      </w:r>
      <w:r>
        <w:rPr>
          <w:spacing w:val="-12"/>
        </w:rPr>
        <w:t xml:space="preserve"> </w:t>
      </w:r>
      <w:r>
        <w:t>Henry,</w:t>
      </w:r>
      <w:r>
        <w:rPr>
          <w:spacing w:val="-11"/>
        </w:rPr>
        <w:t xml:space="preserve"> </w:t>
      </w:r>
      <w:r>
        <w:t>Carrie</w:t>
      </w:r>
      <w:r>
        <w:rPr>
          <w:spacing w:val="-12"/>
        </w:rPr>
        <w:t xml:space="preserve"> </w:t>
      </w:r>
      <w:r>
        <w:t>Gillon</w:t>
      </w:r>
      <w:r>
        <w:rPr>
          <w:spacing w:val="-11"/>
        </w:rPr>
        <w:t xml:space="preserve"> </w:t>
      </w:r>
      <w:r>
        <w:t>&amp;</w:t>
      </w:r>
      <w:r>
        <w:rPr>
          <w:spacing w:val="-12"/>
        </w:rPr>
        <w:t xml:space="preserve"> </w:t>
      </w:r>
      <w:r>
        <w:t>Lisa</w:t>
      </w:r>
      <w:r>
        <w:rPr>
          <w:spacing w:val="-11"/>
        </w:rPr>
        <w:t xml:space="preserve"> </w:t>
      </w:r>
      <w:r>
        <w:t>Matthewson.</w:t>
      </w:r>
      <w:r>
        <w:rPr>
          <w:spacing w:val="-12"/>
        </w:rPr>
        <w:t xml:space="preserve"> </w:t>
      </w:r>
      <w:r>
        <w:t>2014.</w:t>
      </w:r>
      <w:r>
        <w:rPr>
          <w:spacing w:val="-11"/>
        </w:rPr>
        <w:t xml:space="preserve"> </w:t>
      </w:r>
      <w:r>
        <w:t>How</w:t>
      </w:r>
      <w:r>
        <w:rPr>
          <w:spacing w:val="-12"/>
        </w:rPr>
        <w:t xml:space="preserve"> </w:t>
      </w:r>
      <w:r>
        <w:t>to</w:t>
      </w:r>
      <w:r>
        <w:rPr>
          <w:spacing w:val="-11"/>
        </w:rPr>
        <w:t xml:space="preserve"> </w:t>
      </w:r>
      <w:r>
        <w:t>investigate</w:t>
      </w:r>
      <w:r>
        <w:rPr>
          <w:spacing w:val="-11"/>
        </w:rPr>
        <w:t xml:space="preserve"> </w:t>
      </w:r>
      <w:r>
        <w:t>linguistic</w:t>
      </w:r>
      <w:r>
        <w:rPr>
          <w:spacing w:val="-12"/>
        </w:rPr>
        <w:t xml:space="preserve"> </w:t>
      </w:r>
      <w:r>
        <w:t>diversity: Lessons</w:t>
      </w:r>
      <w:r>
        <w:rPr>
          <w:spacing w:val="29"/>
        </w:rPr>
        <w:t xml:space="preserve"> </w:t>
      </w:r>
      <w:r>
        <w:t>from</w:t>
      </w:r>
      <w:r>
        <w:rPr>
          <w:spacing w:val="29"/>
        </w:rPr>
        <w:t xml:space="preserve"> </w:t>
      </w:r>
      <w:r>
        <w:t>the</w:t>
      </w:r>
      <w:r>
        <w:rPr>
          <w:spacing w:val="29"/>
        </w:rPr>
        <w:t xml:space="preserve"> </w:t>
      </w:r>
      <w:r>
        <w:t>Pacific</w:t>
      </w:r>
      <w:r>
        <w:rPr>
          <w:spacing w:val="30"/>
        </w:rPr>
        <w:t xml:space="preserve"> </w:t>
      </w:r>
      <w:r>
        <w:t>Northwest.</w:t>
      </w:r>
      <w:r>
        <w:rPr>
          <w:spacing w:val="28"/>
        </w:rPr>
        <w:t xml:space="preserve"> </w:t>
      </w:r>
      <w:r>
        <w:rPr>
          <w:i/>
        </w:rPr>
        <w:t>Language</w:t>
      </w:r>
      <w:r>
        <w:rPr>
          <w:i/>
          <w:spacing w:val="35"/>
        </w:rPr>
        <w:t xml:space="preserve"> </w:t>
      </w:r>
      <w:r>
        <w:t>90(4).</w:t>
      </w:r>
      <w:r>
        <w:rPr>
          <w:spacing w:val="30"/>
        </w:rPr>
        <w:t xml:space="preserve"> </w:t>
      </w:r>
      <w:r>
        <w:t>e180–e226.</w:t>
      </w:r>
      <w:r>
        <w:rPr>
          <w:spacing w:val="30"/>
        </w:rPr>
        <w:t xml:space="preserve"> </w:t>
      </w:r>
      <w:r>
        <w:t>doi:</w:t>
      </w:r>
      <w:hyperlink r:id="rId54">
        <w:r>
          <w:rPr>
            <w:rFonts w:ascii="Linux Libertine Mono" w:hAnsi="Linux Libertine Mono"/>
            <w:color w:val="0000FF"/>
            <w:sz w:val="20"/>
          </w:rPr>
          <w:t>10</w:t>
        </w:r>
        <w:r>
          <w:rPr>
            <w:rFonts w:ascii="Linux Libertine Mono" w:hAnsi="Linux Libertine Mono"/>
            <w:color w:val="0000FF"/>
            <w:spacing w:val="-90"/>
            <w:sz w:val="20"/>
          </w:rPr>
          <w:t xml:space="preserve"> </w:t>
        </w:r>
        <w:r>
          <w:rPr>
            <w:rFonts w:ascii="Linux Libertine Mono" w:hAnsi="Linux Libertine Mono"/>
            <w:color w:val="0000FF"/>
            <w:sz w:val="20"/>
          </w:rPr>
          <w:t>.</w:t>
        </w:r>
        <w:r>
          <w:rPr>
            <w:rFonts w:ascii="Linux Libertine Mono" w:hAnsi="Linux Libertine Mono"/>
            <w:color w:val="0000FF"/>
            <w:spacing w:val="-90"/>
            <w:sz w:val="20"/>
          </w:rPr>
          <w:t xml:space="preserve"> </w:t>
        </w:r>
        <w:r>
          <w:rPr>
            <w:rFonts w:ascii="Linux Libertine Mono" w:hAnsi="Linux Libertine Mono"/>
            <w:color w:val="0000FF"/>
            <w:sz w:val="20"/>
          </w:rPr>
          <w:t>1353</w:t>
        </w:r>
        <w:r>
          <w:rPr>
            <w:rFonts w:ascii="Linux Libertine Mono" w:hAnsi="Linux Libertine Mono"/>
            <w:color w:val="0000FF"/>
            <w:spacing w:val="-90"/>
            <w:sz w:val="20"/>
          </w:rPr>
          <w:t xml:space="preserve"> </w:t>
        </w:r>
        <w:r>
          <w:rPr>
            <w:rFonts w:ascii="Linux Libertine Mono" w:hAnsi="Linux Libertine Mono"/>
            <w:color w:val="0000FF"/>
            <w:sz w:val="20"/>
          </w:rPr>
          <w:t>/</w:t>
        </w:r>
        <w:r>
          <w:rPr>
            <w:rFonts w:ascii="Linux Libertine Mono" w:hAnsi="Linux Libertine Mono"/>
            <w:color w:val="0000FF"/>
            <w:spacing w:val="-90"/>
            <w:sz w:val="20"/>
          </w:rPr>
          <w:t xml:space="preserve"> </w:t>
        </w:r>
        <w:proofErr w:type="spellStart"/>
        <w:r>
          <w:rPr>
            <w:rFonts w:ascii="Linux Libertine Mono" w:hAnsi="Linux Libertine Mono"/>
            <w:color w:val="0000FF"/>
            <w:sz w:val="20"/>
          </w:rPr>
          <w:t>lan</w:t>
        </w:r>
        <w:proofErr w:type="spellEnd"/>
        <w:r>
          <w:rPr>
            <w:rFonts w:ascii="Linux Libertine Mono" w:hAnsi="Linux Libertine Mono"/>
            <w:color w:val="0000FF"/>
            <w:spacing w:val="-90"/>
            <w:sz w:val="20"/>
          </w:rPr>
          <w:t xml:space="preserve"> </w:t>
        </w:r>
        <w:r>
          <w:rPr>
            <w:rFonts w:ascii="Linux Libertine Mono" w:hAnsi="Linux Libertine Mono"/>
            <w:color w:val="0000FF"/>
            <w:sz w:val="20"/>
          </w:rPr>
          <w:t>.</w:t>
        </w:r>
      </w:hyperlink>
      <w:r>
        <w:rPr>
          <w:rFonts w:ascii="Linux Libertine Mono" w:hAnsi="Linux Libertine Mono"/>
          <w:color w:val="0000FF"/>
          <w:sz w:val="20"/>
        </w:rPr>
        <w:t xml:space="preserve"> </w:t>
      </w:r>
      <w:hyperlink r:id="rId55">
        <w:r>
          <w:rPr>
            <w:rFonts w:ascii="Linux Libertine Mono" w:hAnsi="Linux Libertine Mono"/>
            <w:color w:val="0000FF"/>
            <w:sz w:val="20"/>
          </w:rPr>
          <w:t>2014.0076</w:t>
        </w:r>
      </w:hyperlink>
      <w:r>
        <w:t>.</w:t>
      </w:r>
    </w:p>
    <w:p w14:paraId="61407F34" w14:textId="77777777" w:rsidR="00792629" w:rsidRDefault="00ED58F8">
      <w:pPr>
        <w:spacing w:before="116"/>
        <w:ind w:left="120"/>
        <w:jc w:val="both"/>
        <w:rPr>
          <w:sz w:val="24"/>
        </w:rPr>
      </w:pPr>
      <w:bookmarkStart w:id="99" w:name="_bookmark71"/>
      <w:bookmarkEnd w:id="99"/>
      <w:r>
        <w:rPr>
          <w:sz w:val="24"/>
        </w:rPr>
        <w:t xml:space="preserve">Dixon, R. M. W. 2010. </w:t>
      </w:r>
      <w:r>
        <w:rPr>
          <w:i/>
          <w:sz w:val="24"/>
        </w:rPr>
        <w:t>Basic Linguistic Theory, Vol. 1: Methodology</w:t>
      </w:r>
      <w:r>
        <w:rPr>
          <w:sz w:val="24"/>
        </w:rPr>
        <w:t>. Oxford University Press.</w:t>
      </w:r>
    </w:p>
    <w:p w14:paraId="025CD1D9" w14:textId="77777777" w:rsidR="00792629" w:rsidRDefault="00ED58F8">
      <w:pPr>
        <w:spacing w:before="135" w:line="254" w:lineRule="auto"/>
        <w:ind w:left="478" w:right="435" w:hanging="359"/>
        <w:jc w:val="both"/>
        <w:rPr>
          <w:sz w:val="24"/>
        </w:rPr>
      </w:pPr>
      <w:bookmarkStart w:id="100" w:name="_bookmark72"/>
      <w:bookmarkEnd w:id="100"/>
      <w:r>
        <w:rPr>
          <w:sz w:val="24"/>
        </w:rPr>
        <w:t xml:space="preserve">Dixon, R. M. W. &amp; Alexandra Y. Aikhenvald (eds.). 2004. </w:t>
      </w:r>
      <w:r>
        <w:rPr>
          <w:i/>
          <w:sz w:val="24"/>
        </w:rPr>
        <w:t xml:space="preserve">Adjective classes: A cross-linguistic typology </w:t>
      </w:r>
      <w:r>
        <w:rPr>
          <w:sz w:val="24"/>
        </w:rPr>
        <w:t>(Explorations in Linguistic Typology 1). Oxford University Press.</w:t>
      </w:r>
    </w:p>
    <w:p w14:paraId="3DEB3126" w14:textId="77777777" w:rsidR="00792629" w:rsidRDefault="00792629">
      <w:pPr>
        <w:spacing w:line="254" w:lineRule="auto"/>
        <w:jc w:val="both"/>
        <w:rPr>
          <w:sz w:val="24"/>
        </w:rPr>
        <w:sectPr w:rsidR="00792629">
          <w:footerReference w:type="default" r:id="rId56"/>
          <w:pgSz w:w="12240" w:h="15840"/>
          <w:pgMar w:top="1380" w:right="1000" w:bottom="1040" w:left="1680" w:header="0" w:footer="856" w:gutter="0"/>
          <w:cols w:space="720"/>
        </w:sectPr>
      </w:pPr>
    </w:p>
    <w:p w14:paraId="02C944F2" w14:textId="77777777" w:rsidR="00792629" w:rsidRDefault="00ED58F8">
      <w:pPr>
        <w:spacing w:before="84" w:line="254" w:lineRule="auto"/>
        <w:ind w:left="478" w:right="434" w:hanging="359"/>
        <w:jc w:val="both"/>
        <w:rPr>
          <w:sz w:val="24"/>
        </w:rPr>
      </w:pPr>
      <w:bookmarkStart w:id="101" w:name="_bookmark73"/>
      <w:bookmarkEnd w:id="101"/>
      <w:r>
        <w:rPr>
          <w:sz w:val="24"/>
        </w:rPr>
        <w:lastRenderedPageBreak/>
        <w:t>Duncan,</w:t>
      </w:r>
      <w:r>
        <w:rPr>
          <w:spacing w:val="-13"/>
          <w:sz w:val="24"/>
        </w:rPr>
        <w:t xml:space="preserve"> </w:t>
      </w:r>
      <w:r>
        <w:rPr>
          <w:sz w:val="24"/>
        </w:rPr>
        <w:t>Philip</w:t>
      </w:r>
      <w:r>
        <w:rPr>
          <w:spacing w:val="-12"/>
          <w:sz w:val="24"/>
        </w:rPr>
        <w:t xml:space="preserve"> </w:t>
      </w:r>
      <w:r>
        <w:rPr>
          <w:spacing w:val="-5"/>
          <w:sz w:val="24"/>
        </w:rPr>
        <w:t>T.,</w:t>
      </w:r>
      <w:r>
        <w:rPr>
          <w:spacing w:val="-13"/>
          <w:sz w:val="24"/>
        </w:rPr>
        <w:t xml:space="preserve"> </w:t>
      </w:r>
      <w:r>
        <w:rPr>
          <w:spacing w:val="-3"/>
          <w:sz w:val="24"/>
        </w:rPr>
        <w:t>Valerie</w:t>
      </w:r>
      <w:r>
        <w:rPr>
          <w:spacing w:val="-12"/>
          <w:sz w:val="24"/>
        </w:rPr>
        <w:t xml:space="preserve"> </w:t>
      </w:r>
      <w:r>
        <w:rPr>
          <w:sz w:val="24"/>
        </w:rPr>
        <w:t>(</w:t>
      </w:r>
      <w:proofErr w:type="spellStart"/>
      <w:r>
        <w:rPr>
          <w:sz w:val="24"/>
        </w:rPr>
        <w:t>Lamxayat</w:t>
      </w:r>
      <w:proofErr w:type="spellEnd"/>
      <w:r>
        <w:rPr>
          <w:sz w:val="24"/>
        </w:rPr>
        <w:t>)</w:t>
      </w:r>
      <w:r>
        <w:rPr>
          <w:spacing w:val="-12"/>
          <w:sz w:val="24"/>
        </w:rPr>
        <w:t xml:space="preserve"> </w:t>
      </w:r>
      <w:proofErr w:type="spellStart"/>
      <w:r>
        <w:rPr>
          <w:sz w:val="24"/>
        </w:rPr>
        <w:t>Switzler</w:t>
      </w:r>
      <w:proofErr w:type="spellEnd"/>
      <w:r>
        <w:rPr>
          <w:spacing w:val="-13"/>
          <w:sz w:val="24"/>
        </w:rPr>
        <w:t xml:space="preserve"> </w:t>
      </w:r>
      <w:r>
        <w:rPr>
          <w:sz w:val="24"/>
        </w:rPr>
        <w:t>&amp;</w:t>
      </w:r>
      <w:r>
        <w:rPr>
          <w:spacing w:val="-12"/>
          <w:sz w:val="24"/>
        </w:rPr>
        <w:t xml:space="preserve"> </w:t>
      </w:r>
      <w:r>
        <w:rPr>
          <w:sz w:val="24"/>
        </w:rPr>
        <w:t>Henry</w:t>
      </w:r>
      <w:r>
        <w:rPr>
          <w:spacing w:val="-13"/>
          <w:sz w:val="24"/>
        </w:rPr>
        <w:t xml:space="preserve"> </w:t>
      </w:r>
      <w:r>
        <w:rPr>
          <w:sz w:val="24"/>
        </w:rPr>
        <w:t>B.</w:t>
      </w:r>
      <w:r>
        <w:rPr>
          <w:spacing w:val="-12"/>
          <w:sz w:val="24"/>
        </w:rPr>
        <w:t xml:space="preserve"> </w:t>
      </w:r>
      <w:proofErr w:type="spellStart"/>
      <w:r>
        <w:rPr>
          <w:sz w:val="24"/>
        </w:rPr>
        <w:t>Zenk</w:t>
      </w:r>
      <w:proofErr w:type="spellEnd"/>
      <w:r>
        <w:rPr>
          <w:sz w:val="24"/>
        </w:rPr>
        <w:t>.</w:t>
      </w:r>
      <w:r>
        <w:rPr>
          <w:spacing w:val="-12"/>
          <w:sz w:val="24"/>
        </w:rPr>
        <w:t xml:space="preserve"> </w:t>
      </w:r>
      <w:r>
        <w:rPr>
          <w:sz w:val="24"/>
        </w:rPr>
        <w:t>2023.</w:t>
      </w:r>
      <w:r>
        <w:rPr>
          <w:spacing w:val="-13"/>
          <w:sz w:val="24"/>
        </w:rPr>
        <w:t xml:space="preserve"> </w:t>
      </w:r>
      <w:r>
        <w:rPr>
          <w:sz w:val="24"/>
        </w:rPr>
        <w:t>Chinookan.</w:t>
      </w:r>
      <w:r>
        <w:rPr>
          <w:spacing w:val="-12"/>
          <w:sz w:val="24"/>
        </w:rPr>
        <w:t xml:space="preserve"> </w:t>
      </w:r>
      <w:r>
        <w:rPr>
          <w:sz w:val="24"/>
        </w:rPr>
        <w:t>In</w:t>
      </w:r>
      <w:r>
        <w:rPr>
          <w:spacing w:val="-12"/>
          <w:sz w:val="24"/>
        </w:rPr>
        <w:t xml:space="preserve"> </w:t>
      </w:r>
      <w:r>
        <w:rPr>
          <w:sz w:val="24"/>
        </w:rPr>
        <w:t xml:space="preserve">Carmen </w:t>
      </w:r>
      <w:r>
        <w:rPr>
          <w:spacing w:val="-3"/>
          <w:sz w:val="24"/>
        </w:rPr>
        <w:t xml:space="preserve">Jany, </w:t>
      </w:r>
      <w:r>
        <w:rPr>
          <w:sz w:val="24"/>
        </w:rPr>
        <w:t xml:space="preserve">Marianne Mithun &amp; Keren Rice (eds.), </w:t>
      </w:r>
      <w:r>
        <w:rPr>
          <w:i/>
          <w:sz w:val="24"/>
        </w:rPr>
        <w:t>The languages and linguistics of indigenous North</w:t>
      </w:r>
      <w:r>
        <w:rPr>
          <w:i/>
          <w:spacing w:val="-8"/>
          <w:sz w:val="24"/>
        </w:rPr>
        <w:t xml:space="preserve"> </w:t>
      </w:r>
      <w:r>
        <w:rPr>
          <w:i/>
          <w:sz w:val="24"/>
        </w:rPr>
        <w:t>America:</w:t>
      </w:r>
      <w:r>
        <w:rPr>
          <w:i/>
          <w:spacing w:val="-8"/>
          <w:sz w:val="24"/>
        </w:rPr>
        <w:t xml:space="preserve"> </w:t>
      </w:r>
      <w:r>
        <w:rPr>
          <w:i/>
          <w:sz w:val="24"/>
        </w:rPr>
        <w:t>A</w:t>
      </w:r>
      <w:r>
        <w:rPr>
          <w:i/>
          <w:spacing w:val="-8"/>
          <w:sz w:val="24"/>
        </w:rPr>
        <w:t xml:space="preserve"> </w:t>
      </w:r>
      <w:r>
        <w:rPr>
          <w:i/>
          <w:sz w:val="24"/>
        </w:rPr>
        <w:t>comprehensive</w:t>
      </w:r>
      <w:r>
        <w:rPr>
          <w:i/>
          <w:spacing w:val="-7"/>
          <w:sz w:val="24"/>
        </w:rPr>
        <w:t xml:space="preserve"> </w:t>
      </w:r>
      <w:r>
        <w:rPr>
          <w:i/>
          <w:sz w:val="24"/>
        </w:rPr>
        <w:t>guide</w:t>
      </w:r>
      <w:r>
        <w:rPr>
          <w:i/>
          <w:spacing w:val="-4"/>
          <w:sz w:val="24"/>
        </w:rPr>
        <w:t xml:space="preserve"> </w:t>
      </w:r>
      <w:r>
        <w:rPr>
          <w:sz w:val="24"/>
        </w:rPr>
        <w:t>(The</w:t>
      </w:r>
      <w:r>
        <w:rPr>
          <w:spacing w:val="-8"/>
          <w:sz w:val="24"/>
        </w:rPr>
        <w:t xml:space="preserve"> </w:t>
      </w:r>
      <w:r>
        <w:rPr>
          <w:spacing w:val="-4"/>
          <w:sz w:val="24"/>
        </w:rPr>
        <w:t>World</w:t>
      </w:r>
      <w:r>
        <w:rPr>
          <w:spacing w:val="-8"/>
          <w:sz w:val="24"/>
        </w:rPr>
        <w:t xml:space="preserve"> </w:t>
      </w:r>
      <w:r>
        <w:rPr>
          <w:sz w:val="24"/>
        </w:rPr>
        <w:t>of</w:t>
      </w:r>
      <w:r>
        <w:rPr>
          <w:spacing w:val="-7"/>
          <w:sz w:val="24"/>
        </w:rPr>
        <w:t xml:space="preserve"> </w:t>
      </w:r>
      <w:r>
        <w:rPr>
          <w:sz w:val="24"/>
        </w:rPr>
        <w:t>Linguistics</w:t>
      </w:r>
      <w:r>
        <w:rPr>
          <w:spacing w:val="-8"/>
          <w:sz w:val="24"/>
        </w:rPr>
        <w:t xml:space="preserve"> </w:t>
      </w:r>
      <w:r>
        <w:rPr>
          <w:sz w:val="24"/>
        </w:rPr>
        <w:t>13).</w:t>
      </w:r>
      <w:r>
        <w:rPr>
          <w:spacing w:val="-8"/>
          <w:sz w:val="24"/>
        </w:rPr>
        <w:t xml:space="preserve"> </w:t>
      </w:r>
      <w:r>
        <w:rPr>
          <w:sz w:val="24"/>
        </w:rPr>
        <w:t>Mouton</w:t>
      </w:r>
      <w:r>
        <w:rPr>
          <w:spacing w:val="-7"/>
          <w:sz w:val="24"/>
        </w:rPr>
        <w:t xml:space="preserve"> </w:t>
      </w:r>
      <w:r>
        <w:rPr>
          <w:sz w:val="24"/>
        </w:rPr>
        <w:t>de</w:t>
      </w:r>
      <w:r>
        <w:rPr>
          <w:spacing w:val="-8"/>
          <w:sz w:val="24"/>
        </w:rPr>
        <w:t xml:space="preserve"> </w:t>
      </w:r>
      <w:r>
        <w:rPr>
          <w:sz w:val="24"/>
        </w:rPr>
        <w:t>Gruyter.</w:t>
      </w:r>
    </w:p>
    <w:p w14:paraId="7E669CA0" w14:textId="77777777" w:rsidR="00792629" w:rsidRPr="002E1444" w:rsidRDefault="00ED58F8">
      <w:pPr>
        <w:pStyle w:val="BodyText"/>
        <w:spacing w:before="116"/>
        <w:ind w:left="120"/>
        <w:jc w:val="both"/>
        <w:rPr>
          <w:rFonts w:ascii="Linux Libertine Mono" w:hAnsi="Linux Libertine Mono"/>
          <w:sz w:val="20"/>
          <w:lang w:val="es-MX"/>
        </w:rPr>
      </w:pPr>
      <w:bookmarkStart w:id="102" w:name="_bookmark74"/>
      <w:bookmarkEnd w:id="102"/>
      <w:r>
        <w:t xml:space="preserve">van </w:t>
      </w:r>
      <w:proofErr w:type="spellStart"/>
      <w:r>
        <w:t>Eijk</w:t>
      </w:r>
      <w:proofErr w:type="spellEnd"/>
      <w:r>
        <w:t xml:space="preserve">, Jan </w:t>
      </w:r>
      <w:r>
        <w:rPr>
          <w:spacing w:val="-3"/>
        </w:rPr>
        <w:t xml:space="preserve">P. </w:t>
      </w:r>
      <w:r>
        <w:t xml:space="preserve">&amp; Thom Hess. 1986. Noun and verb in Salish. </w:t>
      </w:r>
      <w:proofErr w:type="spellStart"/>
      <w:r w:rsidRPr="002E1444">
        <w:rPr>
          <w:i/>
          <w:lang w:val="es-MX"/>
        </w:rPr>
        <w:t>Lingua</w:t>
      </w:r>
      <w:proofErr w:type="spellEnd"/>
      <w:r w:rsidRPr="002E1444">
        <w:rPr>
          <w:i/>
          <w:lang w:val="es-MX"/>
        </w:rPr>
        <w:t xml:space="preserve"> </w:t>
      </w:r>
      <w:r w:rsidRPr="002E1444">
        <w:rPr>
          <w:lang w:val="es-MX"/>
        </w:rPr>
        <w:t>69(4). 319–331.</w:t>
      </w:r>
      <w:r w:rsidRPr="002E1444">
        <w:rPr>
          <w:spacing w:val="-2"/>
          <w:lang w:val="es-MX"/>
        </w:rPr>
        <w:t xml:space="preserve"> </w:t>
      </w:r>
      <w:r w:rsidRPr="002E1444">
        <w:rPr>
          <w:lang w:val="es-MX"/>
        </w:rPr>
        <w:t>doi:</w:t>
      </w:r>
      <w:hyperlink r:id="rId57">
        <w:r w:rsidRPr="002E1444">
          <w:rPr>
            <w:rFonts w:ascii="Linux Libertine Mono" w:hAnsi="Linux Libertine Mono"/>
            <w:color w:val="0000FF"/>
            <w:sz w:val="20"/>
            <w:lang w:val="es-MX"/>
          </w:rPr>
          <w:t>10.</w:t>
        </w:r>
      </w:hyperlink>
    </w:p>
    <w:p w14:paraId="4193A67B" w14:textId="77777777" w:rsidR="00792629" w:rsidRPr="002E1444" w:rsidRDefault="001C2046">
      <w:pPr>
        <w:spacing w:before="16"/>
        <w:ind w:left="478"/>
        <w:rPr>
          <w:sz w:val="24"/>
          <w:lang w:val="es-MX"/>
        </w:rPr>
      </w:pPr>
      <w:hyperlink r:id="rId58">
        <w:r w:rsidR="00ED58F8" w:rsidRPr="002E1444">
          <w:rPr>
            <w:rFonts w:ascii="Linux Libertine Mono"/>
            <w:color w:val="0000FF"/>
            <w:w w:val="105"/>
            <w:sz w:val="20"/>
            <w:lang w:val="es-MX"/>
          </w:rPr>
          <w:t>1016/0024-3841(86)90061-6</w:t>
        </w:r>
      </w:hyperlink>
      <w:r w:rsidR="00ED58F8" w:rsidRPr="002E1444">
        <w:rPr>
          <w:w w:val="105"/>
          <w:sz w:val="24"/>
          <w:lang w:val="es-MX"/>
        </w:rPr>
        <w:t>.</w:t>
      </w:r>
    </w:p>
    <w:p w14:paraId="58668CEE" w14:textId="77777777" w:rsidR="00792629" w:rsidRDefault="00ED58F8">
      <w:pPr>
        <w:spacing w:before="134" w:line="254" w:lineRule="auto"/>
        <w:ind w:left="478" w:right="554" w:hanging="359"/>
        <w:rPr>
          <w:sz w:val="24"/>
        </w:rPr>
      </w:pPr>
      <w:bookmarkStart w:id="103" w:name="_bookmark75"/>
      <w:bookmarkEnd w:id="103"/>
      <w:r w:rsidRPr="002E1444">
        <w:rPr>
          <w:sz w:val="24"/>
          <w:lang w:val="es-MX"/>
        </w:rPr>
        <w:t xml:space="preserve">Evans, Nicholas &amp; </w:t>
      </w:r>
      <w:proofErr w:type="spellStart"/>
      <w:r w:rsidRPr="002E1444">
        <w:rPr>
          <w:sz w:val="24"/>
          <w:lang w:val="es-MX"/>
        </w:rPr>
        <w:t>Toshiki</w:t>
      </w:r>
      <w:proofErr w:type="spellEnd"/>
      <w:r w:rsidRPr="002E1444">
        <w:rPr>
          <w:sz w:val="24"/>
          <w:lang w:val="es-MX"/>
        </w:rPr>
        <w:t xml:space="preserve"> Osada. </w:t>
      </w:r>
      <w:r>
        <w:rPr>
          <w:sz w:val="24"/>
        </w:rPr>
        <w:t xml:space="preserve">2005. Mundari: The myth of a language without word classes. </w:t>
      </w:r>
      <w:r>
        <w:rPr>
          <w:i/>
          <w:sz w:val="24"/>
        </w:rPr>
        <w:t xml:space="preserve">Linguistic Typology </w:t>
      </w:r>
      <w:r>
        <w:rPr>
          <w:sz w:val="24"/>
        </w:rPr>
        <w:t>9(3). 351–390. doi:</w:t>
      </w:r>
      <w:hyperlink r:id="rId59">
        <w:r>
          <w:rPr>
            <w:rFonts w:ascii="Linux Libertine Mono" w:hAnsi="Linux Libertine Mono"/>
            <w:color w:val="0000FF"/>
            <w:sz w:val="20"/>
          </w:rPr>
          <w:t>10.1515/lity.2005.9.3.351</w:t>
        </w:r>
      </w:hyperlink>
      <w:r>
        <w:rPr>
          <w:sz w:val="24"/>
        </w:rPr>
        <w:t>.</w:t>
      </w:r>
    </w:p>
    <w:p w14:paraId="713974E7" w14:textId="77777777" w:rsidR="00792629" w:rsidRDefault="00ED58F8">
      <w:pPr>
        <w:spacing w:before="118" w:line="254" w:lineRule="auto"/>
        <w:ind w:left="478" w:right="428" w:hanging="359"/>
        <w:rPr>
          <w:sz w:val="24"/>
        </w:rPr>
      </w:pPr>
      <w:bookmarkStart w:id="104" w:name="_bookmark76"/>
      <w:bookmarkEnd w:id="104"/>
      <w:r>
        <w:rPr>
          <w:sz w:val="24"/>
        </w:rPr>
        <w:t>Farrell,</w:t>
      </w:r>
      <w:r>
        <w:rPr>
          <w:spacing w:val="-19"/>
          <w:sz w:val="24"/>
        </w:rPr>
        <w:t xml:space="preserve"> </w:t>
      </w:r>
      <w:r>
        <w:rPr>
          <w:sz w:val="24"/>
        </w:rPr>
        <w:t>Patrick.</w:t>
      </w:r>
      <w:r>
        <w:rPr>
          <w:spacing w:val="-18"/>
          <w:sz w:val="24"/>
        </w:rPr>
        <w:t xml:space="preserve"> </w:t>
      </w:r>
      <w:r>
        <w:rPr>
          <w:sz w:val="24"/>
        </w:rPr>
        <w:t>2001.</w:t>
      </w:r>
      <w:r>
        <w:rPr>
          <w:spacing w:val="-17"/>
          <w:sz w:val="24"/>
        </w:rPr>
        <w:t xml:space="preserve"> </w:t>
      </w:r>
      <w:r>
        <w:rPr>
          <w:sz w:val="24"/>
        </w:rPr>
        <w:t>Functional</w:t>
      </w:r>
      <w:r>
        <w:rPr>
          <w:spacing w:val="-18"/>
          <w:sz w:val="24"/>
        </w:rPr>
        <w:t xml:space="preserve"> </w:t>
      </w:r>
      <w:r>
        <w:rPr>
          <w:sz w:val="24"/>
        </w:rPr>
        <w:t>shift</w:t>
      </w:r>
      <w:r>
        <w:rPr>
          <w:spacing w:val="-18"/>
          <w:sz w:val="24"/>
        </w:rPr>
        <w:t xml:space="preserve"> </w:t>
      </w:r>
      <w:r>
        <w:rPr>
          <w:sz w:val="24"/>
        </w:rPr>
        <w:t>as</w:t>
      </w:r>
      <w:r>
        <w:rPr>
          <w:spacing w:val="-17"/>
          <w:sz w:val="24"/>
        </w:rPr>
        <w:t xml:space="preserve"> </w:t>
      </w:r>
      <w:r>
        <w:rPr>
          <w:sz w:val="24"/>
        </w:rPr>
        <w:t>category</w:t>
      </w:r>
      <w:r>
        <w:rPr>
          <w:spacing w:val="-18"/>
          <w:sz w:val="24"/>
        </w:rPr>
        <w:t xml:space="preserve"> </w:t>
      </w:r>
      <w:r>
        <w:rPr>
          <w:sz w:val="24"/>
        </w:rPr>
        <w:t>underspecification.</w:t>
      </w:r>
      <w:r>
        <w:rPr>
          <w:spacing w:val="-21"/>
          <w:sz w:val="24"/>
        </w:rPr>
        <w:t xml:space="preserve"> </w:t>
      </w:r>
      <w:r>
        <w:rPr>
          <w:i/>
          <w:sz w:val="24"/>
        </w:rPr>
        <w:t>English</w:t>
      </w:r>
      <w:r>
        <w:rPr>
          <w:i/>
          <w:spacing w:val="-19"/>
          <w:sz w:val="24"/>
        </w:rPr>
        <w:t xml:space="preserve"> </w:t>
      </w:r>
      <w:r>
        <w:rPr>
          <w:i/>
          <w:sz w:val="24"/>
        </w:rPr>
        <w:t>Language</w:t>
      </w:r>
      <w:r>
        <w:rPr>
          <w:i/>
          <w:spacing w:val="-18"/>
          <w:sz w:val="24"/>
        </w:rPr>
        <w:t xml:space="preserve"> </w:t>
      </w:r>
      <w:r>
        <w:rPr>
          <w:i/>
          <w:sz w:val="24"/>
        </w:rPr>
        <w:t>&amp;</w:t>
      </w:r>
      <w:r>
        <w:rPr>
          <w:i/>
          <w:spacing w:val="-17"/>
          <w:sz w:val="24"/>
        </w:rPr>
        <w:t xml:space="preserve"> </w:t>
      </w:r>
      <w:r>
        <w:rPr>
          <w:i/>
          <w:sz w:val="24"/>
        </w:rPr>
        <w:t xml:space="preserve">Lin- </w:t>
      </w:r>
      <w:proofErr w:type="spellStart"/>
      <w:r>
        <w:rPr>
          <w:i/>
          <w:sz w:val="24"/>
        </w:rPr>
        <w:t>guistics</w:t>
      </w:r>
      <w:proofErr w:type="spellEnd"/>
      <w:r>
        <w:rPr>
          <w:i/>
          <w:sz w:val="24"/>
        </w:rPr>
        <w:t xml:space="preserve"> </w:t>
      </w:r>
      <w:r>
        <w:rPr>
          <w:sz w:val="24"/>
        </w:rPr>
        <w:t>5(1). 109–130.</w:t>
      </w:r>
      <w:r>
        <w:rPr>
          <w:spacing w:val="8"/>
          <w:sz w:val="24"/>
        </w:rPr>
        <w:t xml:space="preserve"> </w:t>
      </w:r>
      <w:r>
        <w:rPr>
          <w:sz w:val="24"/>
        </w:rPr>
        <w:t>doi:</w:t>
      </w:r>
      <w:hyperlink r:id="rId60">
        <w:r>
          <w:rPr>
            <w:rFonts w:ascii="Linux Libertine Mono" w:hAnsi="Linux Libertine Mono"/>
            <w:color w:val="0000FF"/>
            <w:sz w:val="20"/>
          </w:rPr>
          <w:t>10.1017/S1360674301000156</w:t>
        </w:r>
      </w:hyperlink>
      <w:r>
        <w:rPr>
          <w:sz w:val="24"/>
        </w:rPr>
        <w:t>.</w:t>
      </w:r>
    </w:p>
    <w:p w14:paraId="4446B814" w14:textId="77777777" w:rsidR="00792629" w:rsidRDefault="00ED58F8">
      <w:pPr>
        <w:spacing w:before="117" w:line="254" w:lineRule="auto"/>
        <w:ind w:left="478" w:right="435" w:hanging="359"/>
        <w:rPr>
          <w:sz w:val="24"/>
        </w:rPr>
      </w:pPr>
      <w:bookmarkStart w:id="105" w:name="_bookmark77"/>
      <w:bookmarkEnd w:id="105"/>
      <w:r>
        <w:rPr>
          <w:sz w:val="24"/>
        </w:rPr>
        <w:t>Floyd,</w:t>
      </w:r>
      <w:r>
        <w:rPr>
          <w:spacing w:val="-12"/>
          <w:sz w:val="24"/>
        </w:rPr>
        <w:t xml:space="preserve"> </w:t>
      </w:r>
      <w:r>
        <w:rPr>
          <w:sz w:val="24"/>
        </w:rPr>
        <w:t>Simeon.</w:t>
      </w:r>
      <w:r>
        <w:rPr>
          <w:spacing w:val="-11"/>
          <w:sz w:val="24"/>
        </w:rPr>
        <w:t xml:space="preserve"> </w:t>
      </w:r>
      <w:r>
        <w:rPr>
          <w:sz w:val="24"/>
        </w:rPr>
        <w:t>2011.</w:t>
      </w:r>
      <w:r>
        <w:rPr>
          <w:spacing w:val="-12"/>
          <w:sz w:val="24"/>
        </w:rPr>
        <w:t xml:space="preserve"> </w:t>
      </w:r>
      <w:r>
        <w:rPr>
          <w:sz w:val="24"/>
        </w:rPr>
        <w:t>Re-discovering</w:t>
      </w:r>
      <w:r>
        <w:rPr>
          <w:spacing w:val="-11"/>
          <w:sz w:val="24"/>
        </w:rPr>
        <w:t xml:space="preserve"> </w:t>
      </w:r>
      <w:r>
        <w:rPr>
          <w:sz w:val="24"/>
        </w:rPr>
        <w:t>the</w:t>
      </w:r>
      <w:r>
        <w:rPr>
          <w:spacing w:val="-11"/>
          <w:sz w:val="24"/>
        </w:rPr>
        <w:t xml:space="preserve"> </w:t>
      </w:r>
      <w:r>
        <w:rPr>
          <w:sz w:val="24"/>
        </w:rPr>
        <w:t>Quechua</w:t>
      </w:r>
      <w:r>
        <w:rPr>
          <w:spacing w:val="-12"/>
          <w:sz w:val="24"/>
        </w:rPr>
        <w:t xml:space="preserve"> </w:t>
      </w:r>
      <w:r>
        <w:rPr>
          <w:sz w:val="24"/>
        </w:rPr>
        <w:t>adjective.</w:t>
      </w:r>
      <w:r>
        <w:rPr>
          <w:spacing w:val="-13"/>
          <w:sz w:val="24"/>
        </w:rPr>
        <w:t xml:space="preserve"> </w:t>
      </w:r>
      <w:r>
        <w:rPr>
          <w:i/>
          <w:sz w:val="24"/>
        </w:rPr>
        <w:t>Linguistic</w:t>
      </w:r>
      <w:r>
        <w:rPr>
          <w:i/>
          <w:spacing w:val="-11"/>
          <w:sz w:val="24"/>
        </w:rPr>
        <w:t xml:space="preserve"> </w:t>
      </w:r>
      <w:r>
        <w:rPr>
          <w:i/>
          <w:sz w:val="24"/>
        </w:rPr>
        <w:t>Typology</w:t>
      </w:r>
      <w:r>
        <w:rPr>
          <w:i/>
          <w:spacing w:val="-3"/>
          <w:sz w:val="24"/>
        </w:rPr>
        <w:t xml:space="preserve"> </w:t>
      </w:r>
      <w:r>
        <w:rPr>
          <w:sz w:val="24"/>
        </w:rPr>
        <w:t>15(2011).</w:t>
      </w:r>
      <w:r>
        <w:rPr>
          <w:spacing w:val="-11"/>
          <w:sz w:val="24"/>
        </w:rPr>
        <w:t xml:space="preserve"> </w:t>
      </w:r>
      <w:r>
        <w:rPr>
          <w:sz w:val="24"/>
        </w:rPr>
        <w:t>25– 63. doi:</w:t>
      </w:r>
      <w:hyperlink r:id="rId61">
        <w:r>
          <w:rPr>
            <w:rFonts w:ascii="Linux Libertine Mono" w:hAnsi="Linux Libertine Mono"/>
            <w:color w:val="0000FF"/>
            <w:sz w:val="20"/>
          </w:rPr>
          <w:t>10.1515/LITY.2011.003</w:t>
        </w:r>
      </w:hyperlink>
      <w:r>
        <w:rPr>
          <w:sz w:val="24"/>
        </w:rPr>
        <w:t>.</w:t>
      </w:r>
    </w:p>
    <w:p w14:paraId="6810C256" w14:textId="77777777" w:rsidR="00792629" w:rsidRDefault="00ED58F8">
      <w:pPr>
        <w:spacing w:before="117" w:line="254" w:lineRule="auto"/>
        <w:ind w:left="478" w:right="374" w:hanging="359"/>
        <w:rPr>
          <w:sz w:val="24"/>
        </w:rPr>
      </w:pPr>
      <w:bookmarkStart w:id="106" w:name="_bookmark78"/>
      <w:bookmarkEnd w:id="106"/>
      <w:proofErr w:type="spellStart"/>
      <w:r>
        <w:rPr>
          <w:sz w:val="24"/>
        </w:rPr>
        <w:t>Frachtenberg</w:t>
      </w:r>
      <w:proofErr w:type="spellEnd"/>
      <w:r>
        <w:rPr>
          <w:sz w:val="24"/>
        </w:rPr>
        <w:t xml:space="preserve">, Leo J. 1922. Coos. In Franz Boas (ed.), </w:t>
      </w:r>
      <w:r>
        <w:rPr>
          <w:i/>
          <w:sz w:val="24"/>
        </w:rPr>
        <w:t>Handbook of American Indian languages</w:t>
      </w:r>
      <w:r>
        <w:rPr>
          <w:sz w:val="24"/>
        </w:rPr>
        <w:t>, vol. 2 (Bureau of American Ethnology Bulletins 40), 297–430. Smithsonian Institution.</w:t>
      </w:r>
    </w:p>
    <w:p w14:paraId="65FC4CBC" w14:textId="77777777" w:rsidR="00792629" w:rsidRDefault="00ED58F8">
      <w:pPr>
        <w:spacing w:before="118"/>
        <w:ind w:left="120"/>
        <w:rPr>
          <w:sz w:val="24"/>
        </w:rPr>
      </w:pPr>
      <w:bookmarkStart w:id="107" w:name="_bookmark79"/>
      <w:bookmarkEnd w:id="107"/>
      <w:r>
        <w:rPr>
          <w:sz w:val="24"/>
        </w:rPr>
        <w:t xml:space="preserve">Gil, David. 1993. Parts of speech in Tagalog. </w:t>
      </w:r>
      <w:r>
        <w:rPr>
          <w:i/>
          <w:sz w:val="24"/>
        </w:rPr>
        <w:t xml:space="preserve">Southeast Asian Linguistics Society </w:t>
      </w:r>
      <w:r>
        <w:rPr>
          <w:sz w:val="24"/>
        </w:rPr>
        <w:t>3. 67–90.</w:t>
      </w:r>
    </w:p>
    <w:p w14:paraId="1B18ACEE" w14:textId="77777777" w:rsidR="00792629" w:rsidRDefault="00ED58F8">
      <w:pPr>
        <w:spacing w:before="134" w:line="254" w:lineRule="auto"/>
        <w:ind w:left="478" w:right="430" w:hanging="359"/>
        <w:rPr>
          <w:sz w:val="24"/>
        </w:rPr>
      </w:pPr>
      <w:bookmarkStart w:id="108" w:name="_bookmark80"/>
      <w:bookmarkEnd w:id="108"/>
      <w:r>
        <w:rPr>
          <w:sz w:val="24"/>
        </w:rPr>
        <w:t>Gil,</w:t>
      </w:r>
      <w:r>
        <w:rPr>
          <w:spacing w:val="-20"/>
          <w:sz w:val="24"/>
        </w:rPr>
        <w:t xml:space="preserve"> </w:t>
      </w:r>
      <w:r>
        <w:rPr>
          <w:sz w:val="24"/>
        </w:rPr>
        <w:t>David.</w:t>
      </w:r>
      <w:r>
        <w:rPr>
          <w:spacing w:val="-19"/>
          <w:sz w:val="24"/>
        </w:rPr>
        <w:t xml:space="preserve"> </w:t>
      </w:r>
      <w:r>
        <w:rPr>
          <w:sz w:val="24"/>
        </w:rPr>
        <w:t>1994.</w:t>
      </w:r>
      <w:r>
        <w:rPr>
          <w:spacing w:val="-19"/>
          <w:sz w:val="24"/>
        </w:rPr>
        <w:t xml:space="preserve"> </w:t>
      </w:r>
      <w:r>
        <w:rPr>
          <w:sz w:val="24"/>
        </w:rPr>
        <w:t>The</w:t>
      </w:r>
      <w:r>
        <w:rPr>
          <w:spacing w:val="-19"/>
          <w:sz w:val="24"/>
        </w:rPr>
        <w:t xml:space="preserve"> </w:t>
      </w:r>
      <w:r>
        <w:rPr>
          <w:sz w:val="24"/>
        </w:rPr>
        <w:t>structure</w:t>
      </w:r>
      <w:r>
        <w:rPr>
          <w:spacing w:val="-20"/>
          <w:sz w:val="24"/>
        </w:rPr>
        <w:t xml:space="preserve"> </w:t>
      </w:r>
      <w:r>
        <w:rPr>
          <w:sz w:val="24"/>
        </w:rPr>
        <w:t>of</w:t>
      </w:r>
      <w:r>
        <w:rPr>
          <w:spacing w:val="-19"/>
          <w:sz w:val="24"/>
        </w:rPr>
        <w:t xml:space="preserve"> </w:t>
      </w:r>
      <w:r>
        <w:rPr>
          <w:sz w:val="24"/>
        </w:rPr>
        <w:t>Riau</w:t>
      </w:r>
      <w:r>
        <w:rPr>
          <w:spacing w:val="-19"/>
          <w:sz w:val="24"/>
        </w:rPr>
        <w:t xml:space="preserve"> </w:t>
      </w:r>
      <w:r>
        <w:rPr>
          <w:sz w:val="24"/>
        </w:rPr>
        <w:t>Indonesian.</w:t>
      </w:r>
      <w:r>
        <w:rPr>
          <w:spacing w:val="-21"/>
          <w:sz w:val="24"/>
        </w:rPr>
        <w:t xml:space="preserve"> </w:t>
      </w:r>
      <w:r>
        <w:rPr>
          <w:i/>
          <w:sz w:val="24"/>
        </w:rPr>
        <w:t>Nordic</w:t>
      </w:r>
      <w:r>
        <w:rPr>
          <w:i/>
          <w:spacing w:val="-19"/>
          <w:sz w:val="24"/>
        </w:rPr>
        <w:t xml:space="preserve"> </w:t>
      </w:r>
      <w:r>
        <w:rPr>
          <w:i/>
          <w:sz w:val="24"/>
        </w:rPr>
        <w:t>Journal</w:t>
      </w:r>
      <w:r>
        <w:rPr>
          <w:i/>
          <w:spacing w:val="-19"/>
          <w:sz w:val="24"/>
        </w:rPr>
        <w:t xml:space="preserve"> </w:t>
      </w:r>
      <w:r>
        <w:rPr>
          <w:i/>
          <w:sz w:val="24"/>
        </w:rPr>
        <w:t>of</w:t>
      </w:r>
      <w:r>
        <w:rPr>
          <w:i/>
          <w:spacing w:val="-20"/>
          <w:sz w:val="24"/>
        </w:rPr>
        <w:t xml:space="preserve"> </w:t>
      </w:r>
      <w:r>
        <w:rPr>
          <w:i/>
          <w:sz w:val="24"/>
        </w:rPr>
        <w:t>Linguistics</w:t>
      </w:r>
      <w:r>
        <w:rPr>
          <w:i/>
          <w:spacing w:val="-15"/>
          <w:sz w:val="24"/>
        </w:rPr>
        <w:t xml:space="preserve"> </w:t>
      </w:r>
      <w:r>
        <w:rPr>
          <w:sz w:val="24"/>
        </w:rPr>
        <w:t>17(2).</w:t>
      </w:r>
      <w:r>
        <w:rPr>
          <w:spacing w:val="-19"/>
          <w:sz w:val="24"/>
        </w:rPr>
        <w:t xml:space="preserve"> </w:t>
      </w:r>
      <w:r>
        <w:rPr>
          <w:sz w:val="24"/>
        </w:rPr>
        <w:t>179–200. doi:</w:t>
      </w:r>
      <w:hyperlink r:id="rId62">
        <w:r>
          <w:rPr>
            <w:rFonts w:ascii="Linux Libertine Mono" w:hAnsi="Linux Libertine Mono"/>
            <w:color w:val="0000FF"/>
            <w:sz w:val="20"/>
          </w:rPr>
          <w:t>10.1017/S0332586500003000</w:t>
        </w:r>
      </w:hyperlink>
      <w:r>
        <w:rPr>
          <w:sz w:val="24"/>
        </w:rPr>
        <w:t>.</w:t>
      </w:r>
    </w:p>
    <w:p w14:paraId="1CAED7C4" w14:textId="77777777" w:rsidR="00792629" w:rsidRDefault="00ED58F8">
      <w:pPr>
        <w:spacing w:before="118" w:line="254" w:lineRule="auto"/>
        <w:ind w:left="478" w:right="434" w:hanging="359"/>
        <w:rPr>
          <w:sz w:val="24"/>
        </w:rPr>
      </w:pPr>
      <w:bookmarkStart w:id="109" w:name="_bookmark81"/>
      <w:bookmarkEnd w:id="109"/>
      <w:r>
        <w:rPr>
          <w:sz w:val="24"/>
        </w:rPr>
        <w:t>Gries,</w:t>
      </w:r>
      <w:r>
        <w:rPr>
          <w:spacing w:val="-10"/>
          <w:sz w:val="24"/>
        </w:rPr>
        <w:t xml:space="preserve"> </w:t>
      </w:r>
      <w:r>
        <w:rPr>
          <w:sz w:val="24"/>
        </w:rPr>
        <w:t>Stefan</w:t>
      </w:r>
      <w:r>
        <w:rPr>
          <w:spacing w:val="-9"/>
          <w:sz w:val="24"/>
        </w:rPr>
        <w:t xml:space="preserve"> </w:t>
      </w:r>
      <w:r>
        <w:rPr>
          <w:sz w:val="24"/>
        </w:rPr>
        <w:t>Th.</w:t>
      </w:r>
      <w:r>
        <w:rPr>
          <w:spacing w:val="-10"/>
          <w:sz w:val="24"/>
        </w:rPr>
        <w:t xml:space="preserve"> </w:t>
      </w:r>
      <w:r>
        <w:rPr>
          <w:sz w:val="24"/>
        </w:rPr>
        <w:t>2008.</w:t>
      </w:r>
      <w:r>
        <w:rPr>
          <w:spacing w:val="-9"/>
          <w:sz w:val="24"/>
        </w:rPr>
        <w:t xml:space="preserve"> </w:t>
      </w:r>
      <w:r>
        <w:rPr>
          <w:sz w:val="24"/>
        </w:rPr>
        <w:t>Dispersions</w:t>
      </w:r>
      <w:r>
        <w:rPr>
          <w:spacing w:val="-9"/>
          <w:sz w:val="24"/>
        </w:rPr>
        <w:t xml:space="preserve"> </w:t>
      </w:r>
      <w:r>
        <w:rPr>
          <w:sz w:val="24"/>
        </w:rPr>
        <w:t>and</w:t>
      </w:r>
      <w:r>
        <w:rPr>
          <w:spacing w:val="-9"/>
          <w:sz w:val="24"/>
        </w:rPr>
        <w:t xml:space="preserve"> </w:t>
      </w:r>
      <w:r>
        <w:rPr>
          <w:sz w:val="24"/>
        </w:rPr>
        <w:t>adjusted</w:t>
      </w:r>
      <w:r>
        <w:rPr>
          <w:spacing w:val="-10"/>
          <w:sz w:val="24"/>
        </w:rPr>
        <w:t xml:space="preserve"> </w:t>
      </w:r>
      <w:r>
        <w:rPr>
          <w:sz w:val="24"/>
        </w:rPr>
        <w:t>frequencies</w:t>
      </w:r>
      <w:r>
        <w:rPr>
          <w:spacing w:val="-9"/>
          <w:sz w:val="24"/>
        </w:rPr>
        <w:t xml:space="preserve"> </w:t>
      </w:r>
      <w:r>
        <w:rPr>
          <w:sz w:val="24"/>
        </w:rPr>
        <w:t>in</w:t>
      </w:r>
      <w:r>
        <w:rPr>
          <w:spacing w:val="-9"/>
          <w:sz w:val="24"/>
        </w:rPr>
        <w:t xml:space="preserve"> </w:t>
      </w:r>
      <w:r>
        <w:rPr>
          <w:sz w:val="24"/>
        </w:rPr>
        <w:t>corpora.</w:t>
      </w:r>
      <w:r>
        <w:rPr>
          <w:spacing w:val="-13"/>
          <w:sz w:val="24"/>
        </w:rPr>
        <w:t xml:space="preserve"> </w:t>
      </w:r>
      <w:r>
        <w:rPr>
          <w:i/>
          <w:sz w:val="24"/>
        </w:rPr>
        <w:t>International</w:t>
      </w:r>
      <w:r>
        <w:rPr>
          <w:i/>
          <w:spacing w:val="-9"/>
          <w:sz w:val="24"/>
        </w:rPr>
        <w:t xml:space="preserve"> </w:t>
      </w:r>
      <w:r>
        <w:rPr>
          <w:i/>
          <w:sz w:val="24"/>
        </w:rPr>
        <w:t xml:space="preserve">Journal of Corpus Linguistics </w:t>
      </w:r>
      <w:r>
        <w:rPr>
          <w:sz w:val="24"/>
        </w:rPr>
        <w:t>13(4). 403–437.</w:t>
      </w:r>
      <w:r>
        <w:rPr>
          <w:spacing w:val="13"/>
          <w:sz w:val="24"/>
        </w:rPr>
        <w:t xml:space="preserve"> </w:t>
      </w:r>
      <w:r>
        <w:rPr>
          <w:sz w:val="24"/>
        </w:rPr>
        <w:t>doi:</w:t>
      </w:r>
      <w:hyperlink r:id="rId63">
        <w:r>
          <w:rPr>
            <w:rFonts w:ascii="Linux Libertine Mono" w:hAnsi="Linux Libertine Mono"/>
            <w:color w:val="0000FF"/>
            <w:sz w:val="20"/>
          </w:rPr>
          <w:t>10.1075/ijcl.13.4.02gri</w:t>
        </w:r>
      </w:hyperlink>
      <w:r>
        <w:rPr>
          <w:sz w:val="24"/>
        </w:rPr>
        <w:t>.</w:t>
      </w:r>
    </w:p>
    <w:p w14:paraId="7A98419B" w14:textId="77777777" w:rsidR="00792629" w:rsidRDefault="00ED58F8">
      <w:pPr>
        <w:spacing w:before="117" w:line="254" w:lineRule="auto"/>
        <w:ind w:left="478" w:right="434" w:hanging="359"/>
        <w:rPr>
          <w:sz w:val="24"/>
        </w:rPr>
      </w:pPr>
      <w:bookmarkStart w:id="110" w:name="_bookmark82"/>
      <w:bookmarkEnd w:id="110"/>
      <w:r>
        <w:rPr>
          <w:sz w:val="24"/>
        </w:rPr>
        <w:t>Gries,</w:t>
      </w:r>
      <w:r>
        <w:rPr>
          <w:spacing w:val="-9"/>
          <w:sz w:val="24"/>
        </w:rPr>
        <w:t xml:space="preserve"> </w:t>
      </w:r>
      <w:r>
        <w:rPr>
          <w:sz w:val="24"/>
        </w:rPr>
        <w:t>Stefan</w:t>
      </w:r>
      <w:r>
        <w:rPr>
          <w:spacing w:val="-8"/>
          <w:sz w:val="24"/>
        </w:rPr>
        <w:t xml:space="preserve"> </w:t>
      </w:r>
      <w:r>
        <w:rPr>
          <w:sz w:val="24"/>
        </w:rPr>
        <w:t>Th.</w:t>
      </w:r>
      <w:r>
        <w:rPr>
          <w:spacing w:val="-7"/>
          <w:sz w:val="24"/>
        </w:rPr>
        <w:t xml:space="preserve"> </w:t>
      </w:r>
      <w:r>
        <w:rPr>
          <w:sz w:val="24"/>
        </w:rPr>
        <w:t>Forthcoming.</w:t>
      </w:r>
      <w:r>
        <w:rPr>
          <w:spacing w:val="-8"/>
          <w:sz w:val="24"/>
        </w:rPr>
        <w:t xml:space="preserve"> </w:t>
      </w:r>
      <w:r>
        <w:rPr>
          <w:sz w:val="24"/>
        </w:rPr>
        <w:t>On,</w:t>
      </w:r>
      <w:r>
        <w:rPr>
          <w:spacing w:val="-8"/>
          <w:sz w:val="24"/>
        </w:rPr>
        <w:t xml:space="preserve"> </w:t>
      </w:r>
      <w:r>
        <w:rPr>
          <w:sz w:val="24"/>
        </w:rPr>
        <w:t>or</w:t>
      </w:r>
      <w:r>
        <w:rPr>
          <w:spacing w:val="-8"/>
          <w:sz w:val="24"/>
        </w:rPr>
        <w:t xml:space="preserve"> </w:t>
      </w:r>
      <w:proofErr w:type="gramStart"/>
      <w:r>
        <w:rPr>
          <w:sz w:val="24"/>
        </w:rPr>
        <w:t>against?,</w:t>
      </w:r>
      <w:proofErr w:type="gramEnd"/>
      <w:r>
        <w:rPr>
          <w:spacing w:val="-8"/>
          <w:sz w:val="24"/>
        </w:rPr>
        <w:t xml:space="preserve"> </w:t>
      </w:r>
      <w:r>
        <w:rPr>
          <w:spacing w:val="2"/>
          <w:sz w:val="24"/>
        </w:rPr>
        <w:t>(just)</w:t>
      </w:r>
      <w:r>
        <w:rPr>
          <w:spacing w:val="-7"/>
          <w:sz w:val="24"/>
        </w:rPr>
        <w:t xml:space="preserve"> </w:t>
      </w:r>
      <w:r>
        <w:rPr>
          <w:sz w:val="24"/>
        </w:rPr>
        <w:t>frequency.</w:t>
      </w:r>
      <w:r>
        <w:rPr>
          <w:spacing w:val="-8"/>
          <w:sz w:val="24"/>
        </w:rPr>
        <w:t xml:space="preserve"> </w:t>
      </w:r>
      <w:r>
        <w:rPr>
          <w:sz w:val="24"/>
        </w:rPr>
        <w:t>In</w:t>
      </w:r>
      <w:r>
        <w:rPr>
          <w:spacing w:val="-8"/>
          <w:sz w:val="24"/>
        </w:rPr>
        <w:t xml:space="preserve"> </w:t>
      </w:r>
      <w:r>
        <w:rPr>
          <w:sz w:val="24"/>
        </w:rPr>
        <w:t>Hans</w:t>
      </w:r>
      <w:r>
        <w:rPr>
          <w:spacing w:val="-9"/>
          <w:sz w:val="24"/>
        </w:rPr>
        <w:t xml:space="preserve"> </w:t>
      </w:r>
      <w:r>
        <w:rPr>
          <w:sz w:val="24"/>
        </w:rPr>
        <w:t>C.</w:t>
      </w:r>
      <w:r>
        <w:rPr>
          <w:spacing w:val="-7"/>
          <w:sz w:val="24"/>
        </w:rPr>
        <w:t xml:space="preserve"> </w:t>
      </w:r>
      <w:r>
        <w:rPr>
          <w:sz w:val="24"/>
        </w:rPr>
        <w:t>Boas</w:t>
      </w:r>
      <w:r>
        <w:rPr>
          <w:spacing w:val="-8"/>
          <w:sz w:val="24"/>
        </w:rPr>
        <w:t xml:space="preserve"> </w:t>
      </w:r>
      <w:r>
        <w:rPr>
          <w:sz w:val="24"/>
        </w:rPr>
        <w:t>(ed.),</w:t>
      </w:r>
      <w:r>
        <w:rPr>
          <w:spacing w:val="-11"/>
          <w:sz w:val="24"/>
        </w:rPr>
        <w:t xml:space="preserve"> </w:t>
      </w:r>
      <w:proofErr w:type="spellStart"/>
      <w:r>
        <w:rPr>
          <w:i/>
          <w:sz w:val="24"/>
        </w:rPr>
        <w:t>Appli</w:t>
      </w:r>
      <w:proofErr w:type="spellEnd"/>
      <w:r>
        <w:rPr>
          <w:i/>
          <w:sz w:val="24"/>
        </w:rPr>
        <w:t>- cations of cognitive linguistics</w:t>
      </w:r>
      <w:r>
        <w:rPr>
          <w:sz w:val="24"/>
        </w:rPr>
        <w:t>. Mouton de</w:t>
      </w:r>
      <w:r>
        <w:rPr>
          <w:spacing w:val="-10"/>
          <w:sz w:val="24"/>
        </w:rPr>
        <w:t xml:space="preserve"> </w:t>
      </w:r>
      <w:r>
        <w:rPr>
          <w:sz w:val="24"/>
        </w:rPr>
        <w:t>Gruyter.</w:t>
      </w:r>
    </w:p>
    <w:p w14:paraId="3E19DB7C" w14:textId="77777777" w:rsidR="00792629" w:rsidRDefault="00ED58F8">
      <w:pPr>
        <w:spacing w:before="117" w:line="254" w:lineRule="auto"/>
        <w:ind w:left="478" w:hanging="359"/>
        <w:rPr>
          <w:sz w:val="24"/>
        </w:rPr>
      </w:pPr>
      <w:bookmarkStart w:id="111" w:name="_bookmark83"/>
      <w:bookmarkEnd w:id="111"/>
      <w:r>
        <w:rPr>
          <w:sz w:val="24"/>
        </w:rPr>
        <w:t xml:space="preserve">Hammarström, Harald, Robert Forkel &amp; Martin Haspelmath. 2019. </w:t>
      </w:r>
      <w:r>
        <w:rPr>
          <w:i/>
          <w:sz w:val="24"/>
        </w:rPr>
        <w:t>Glottolog 4.0</w:t>
      </w:r>
      <w:r>
        <w:rPr>
          <w:sz w:val="24"/>
        </w:rPr>
        <w:t xml:space="preserve">. Max Planck Institute for the Science of Human History. </w:t>
      </w:r>
      <w:hyperlink r:id="rId64">
        <w:r>
          <w:rPr>
            <w:rFonts w:ascii="Linux Libertine Mono" w:hAnsi="Linux Libertine Mono"/>
            <w:color w:val="0000FF"/>
            <w:sz w:val="20"/>
          </w:rPr>
          <w:t>https://glottolog.org</w:t>
        </w:r>
      </w:hyperlink>
      <w:r>
        <w:rPr>
          <w:sz w:val="24"/>
        </w:rPr>
        <w:t>.</w:t>
      </w:r>
    </w:p>
    <w:p w14:paraId="0105E769" w14:textId="77777777" w:rsidR="00792629" w:rsidRDefault="00ED58F8">
      <w:pPr>
        <w:spacing w:before="118"/>
        <w:ind w:left="120"/>
        <w:rPr>
          <w:sz w:val="24"/>
        </w:rPr>
      </w:pPr>
      <w:bookmarkStart w:id="112" w:name="_bookmark84"/>
      <w:bookmarkEnd w:id="112"/>
      <w:proofErr w:type="spellStart"/>
      <w:r>
        <w:rPr>
          <w:sz w:val="24"/>
        </w:rPr>
        <w:t>Hardjadibrata</w:t>
      </w:r>
      <w:proofErr w:type="spellEnd"/>
      <w:r>
        <w:rPr>
          <w:sz w:val="24"/>
        </w:rPr>
        <w:t xml:space="preserve">, R. R. 1985. </w:t>
      </w:r>
      <w:r>
        <w:rPr>
          <w:i/>
          <w:sz w:val="24"/>
        </w:rPr>
        <w:t xml:space="preserve">Sundanese: A syntactical analysis </w:t>
      </w:r>
      <w:r>
        <w:rPr>
          <w:sz w:val="24"/>
        </w:rPr>
        <w:t>(Pacific Linguistics Series D 65).</w:t>
      </w:r>
    </w:p>
    <w:p w14:paraId="5A8B65EF" w14:textId="77777777" w:rsidR="00792629" w:rsidRDefault="00ED58F8">
      <w:pPr>
        <w:pStyle w:val="BodyText"/>
        <w:spacing w:before="15"/>
        <w:ind w:left="478"/>
      </w:pPr>
      <w:r>
        <w:t>Australian National University.</w:t>
      </w:r>
    </w:p>
    <w:p w14:paraId="30D263E8" w14:textId="77777777" w:rsidR="00792629" w:rsidRDefault="00ED58F8">
      <w:pPr>
        <w:spacing w:before="135" w:line="254" w:lineRule="auto"/>
        <w:ind w:left="478" w:right="434" w:hanging="359"/>
        <w:jc w:val="both"/>
        <w:rPr>
          <w:sz w:val="24"/>
        </w:rPr>
      </w:pPr>
      <w:bookmarkStart w:id="113" w:name="_bookmark85"/>
      <w:bookmarkEnd w:id="113"/>
      <w:r>
        <w:rPr>
          <w:sz w:val="24"/>
        </w:rPr>
        <w:t>Haspelmath,</w:t>
      </w:r>
      <w:r>
        <w:rPr>
          <w:spacing w:val="-9"/>
          <w:sz w:val="24"/>
        </w:rPr>
        <w:t xml:space="preserve"> </w:t>
      </w:r>
      <w:r>
        <w:rPr>
          <w:sz w:val="24"/>
        </w:rPr>
        <w:t>Martin.</w:t>
      </w:r>
      <w:r>
        <w:rPr>
          <w:spacing w:val="-9"/>
          <w:sz w:val="24"/>
        </w:rPr>
        <w:t xml:space="preserve"> </w:t>
      </w:r>
      <w:r>
        <w:rPr>
          <w:sz w:val="24"/>
        </w:rPr>
        <w:t>2007.</w:t>
      </w:r>
      <w:r>
        <w:rPr>
          <w:spacing w:val="-8"/>
          <w:sz w:val="24"/>
        </w:rPr>
        <w:t xml:space="preserve"> </w:t>
      </w:r>
      <w:r>
        <w:rPr>
          <w:sz w:val="24"/>
        </w:rPr>
        <w:t>Pre-established</w:t>
      </w:r>
      <w:r>
        <w:rPr>
          <w:spacing w:val="-9"/>
          <w:sz w:val="24"/>
        </w:rPr>
        <w:t xml:space="preserve"> </w:t>
      </w:r>
      <w:r>
        <w:rPr>
          <w:sz w:val="24"/>
        </w:rPr>
        <w:t>categories</w:t>
      </w:r>
      <w:r>
        <w:rPr>
          <w:spacing w:val="-8"/>
          <w:sz w:val="24"/>
        </w:rPr>
        <w:t xml:space="preserve"> </w:t>
      </w:r>
      <w:proofErr w:type="gramStart"/>
      <w:r>
        <w:rPr>
          <w:sz w:val="24"/>
        </w:rPr>
        <w:t>don’t</w:t>
      </w:r>
      <w:proofErr w:type="gramEnd"/>
      <w:r>
        <w:rPr>
          <w:spacing w:val="-9"/>
          <w:sz w:val="24"/>
        </w:rPr>
        <w:t xml:space="preserve"> </w:t>
      </w:r>
      <w:r>
        <w:rPr>
          <w:sz w:val="24"/>
        </w:rPr>
        <w:t>exist:</w:t>
      </w:r>
      <w:r>
        <w:rPr>
          <w:spacing w:val="-8"/>
          <w:sz w:val="24"/>
        </w:rPr>
        <w:t xml:space="preserve"> </w:t>
      </w:r>
      <w:r>
        <w:rPr>
          <w:sz w:val="24"/>
        </w:rPr>
        <w:t>Consequences</w:t>
      </w:r>
      <w:r>
        <w:rPr>
          <w:spacing w:val="-9"/>
          <w:sz w:val="24"/>
        </w:rPr>
        <w:t xml:space="preserve"> </w:t>
      </w:r>
      <w:r>
        <w:rPr>
          <w:sz w:val="24"/>
        </w:rPr>
        <w:t>for</w:t>
      </w:r>
      <w:r>
        <w:rPr>
          <w:spacing w:val="-8"/>
          <w:sz w:val="24"/>
        </w:rPr>
        <w:t xml:space="preserve"> </w:t>
      </w:r>
      <w:r>
        <w:rPr>
          <w:sz w:val="24"/>
        </w:rPr>
        <w:t>language description</w:t>
      </w:r>
      <w:r>
        <w:rPr>
          <w:spacing w:val="25"/>
          <w:sz w:val="24"/>
        </w:rPr>
        <w:t xml:space="preserve"> </w:t>
      </w:r>
      <w:r>
        <w:rPr>
          <w:sz w:val="24"/>
        </w:rPr>
        <w:t>and</w:t>
      </w:r>
      <w:r>
        <w:rPr>
          <w:spacing w:val="25"/>
          <w:sz w:val="24"/>
        </w:rPr>
        <w:t xml:space="preserve"> </w:t>
      </w:r>
      <w:r>
        <w:rPr>
          <w:sz w:val="24"/>
        </w:rPr>
        <w:t>typology.</w:t>
      </w:r>
      <w:r>
        <w:rPr>
          <w:spacing w:val="25"/>
          <w:sz w:val="24"/>
        </w:rPr>
        <w:t xml:space="preserve"> </w:t>
      </w:r>
      <w:r>
        <w:rPr>
          <w:i/>
          <w:sz w:val="24"/>
        </w:rPr>
        <w:t>Linguistic</w:t>
      </w:r>
      <w:r>
        <w:rPr>
          <w:i/>
          <w:spacing w:val="25"/>
          <w:sz w:val="24"/>
        </w:rPr>
        <w:t xml:space="preserve"> </w:t>
      </w:r>
      <w:r>
        <w:rPr>
          <w:i/>
          <w:sz w:val="24"/>
        </w:rPr>
        <w:t>Typology</w:t>
      </w:r>
      <w:r>
        <w:rPr>
          <w:i/>
          <w:spacing w:val="35"/>
          <w:sz w:val="24"/>
        </w:rPr>
        <w:t xml:space="preserve"> </w:t>
      </w:r>
      <w:r>
        <w:rPr>
          <w:sz w:val="24"/>
        </w:rPr>
        <w:t>11(1).</w:t>
      </w:r>
      <w:r>
        <w:rPr>
          <w:spacing w:val="26"/>
          <w:sz w:val="24"/>
        </w:rPr>
        <w:t xml:space="preserve"> </w:t>
      </w:r>
      <w:r>
        <w:rPr>
          <w:sz w:val="24"/>
        </w:rPr>
        <w:t>119–132.</w:t>
      </w:r>
      <w:r>
        <w:rPr>
          <w:spacing w:val="25"/>
          <w:sz w:val="24"/>
        </w:rPr>
        <w:t xml:space="preserve"> </w:t>
      </w:r>
      <w:r>
        <w:rPr>
          <w:sz w:val="24"/>
        </w:rPr>
        <w:t>doi:</w:t>
      </w:r>
      <w:hyperlink r:id="rId65">
        <w:r>
          <w:rPr>
            <w:rFonts w:ascii="Linux Libertine Mono" w:hAnsi="Linux Libertine Mono"/>
            <w:color w:val="0000FF"/>
            <w:sz w:val="20"/>
          </w:rPr>
          <w:t>10</w:t>
        </w:r>
        <w:r>
          <w:rPr>
            <w:rFonts w:ascii="Linux Libertine Mono" w:hAnsi="Linux Libertine Mono"/>
            <w:color w:val="0000FF"/>
            <w:spacing w:val="-96"/>
            <w:sz w:val="20"/>
          </w:rPr>
          <w:t xml:space="preserve"> </w:t>
        </w:r>
        <w:r>
          <w:rPr>
            <w:rFonts w:ascii="Linux Libertine Mono" w:hAnsi="Linux Libertine Mono"/>
            <w:color w:val="0000FF"/>
            <w:sz w:val="20"/>
          </w:rPr>
          <w:t>.</w:t>
        </w:r>
        <w:r>
          <w:rPr>
            <w:rFonts w:ascii="Linux Libertine Mono" w:hAnsi="Linux Libertine Mono"/>
            <w:color w:val="0000FF"/>
            <w:spacing w:val="-96"/>
            <w:sz w:val="20"/>
          </w:rPr>
          <w:t xml:space="preserve"> </w:t>
        </w:r>
        <w:r>
          <w:rPr>
            <w:rFonts w:ascii="Linux Libertine Mono" w:hAnsi="Linux Libertine Mono"/>
            <w:color w:val="0000FF"/>
            <w:sz w:val="20"/>
          </w:rPr>
          <w:t>1515</w:t>
        </w:r>
        <w:r>
          <w:rPr>
            <w:rFonts w:ascii="Linux Libertine Mono" w:hAnsi="Linux Libertine Mono"/>
            <w:color w:val="0000FF"/>
            <w:spacing w:val="-96"/>
            <w:sz w:val="20"/>
          </w:rPr>
          <w:t xml:space="preserve"> </w:t>
        </w:r>
        <w:r>
          <w:rPr>
            <w:rFonts w:ascii="Linux Libertine Mono" w:hAnsi="Linux Libertine Mono"/>
            <w:color w:val="0000FF"/>
            <w:sz w:val="20"/>
          </w:rPr>
          <w:t>/</w:t>
        </w:r>
        <w:r>
          <w:rPr>
            <w:rFonts w:ascii="Linux Libertine Mono" w:hAnsi="Linux Libertine Mono"/>
            <w:color w:val="0000FF"/>
            <w:spacing w:val="-96"/>
            <w:sz w:val="20"/>
          </w:rPr>
          <w:t xml:space="preserve"> </w:t>
        </w:r>
        <w:r>
          <w:rPr>
            <w:rFonts w:ascii="Linux Libertine Mono" w:hAnsi="Linux Libertine Mono"/>
            <w:color w:val="0000FF"/>
            <w:sz w:val="20"/>
          </w:rPr>
          <w:t>LINGTY</w:t>
        </w:r>
        <w:r>
          <w:rPr>
            <w:rFonts w:ascii="Linux Libertine Mono" w:hAnsi="Linux Libertine Mono"/>
            <w:color w:val="0000FF"/>
            <w:spacing w:val="-96"/>
            <w:sz w:val="20"/>
          </w:rPr>
          <w:t xml:space="preserve"> </w:t>
        </w:r>
        <w:r>
          <w:rPr>
            <w:rFonts w:ascii="Linux Libertine Mono" w:hAnsi="Linux Libertine Mono"/>
            <w:color w:val="0000FF"/>
            <w:sz w:val="20"/>
          </w:rPr>
          <w:t>.</w:t>
        </w:r>
      </w:hyperlink>
      <w:r>
        <w:rPr>
          <w:rFonts w:ascii="Linux Libertine Mono" w:hAnsi="Linux Libertine Mono"/>
          <w:color w:val="0000FF"/>
          <w:sz w:val="20"/>
        </w:rPr>
        <w:t xml:space="preserve"> </w:t>
      </w:r>
      <w:hyperlink r:id="rId66">
        <w:r>
          <w:rPr>
            <w:rFonts w:ascii="Linux Libertine Mono" w:hAnsi="Linux Libertine Mono"/>
            <w:color w:val="0000FF"/>
            <w:sz w:val="20"/>
          </w:rPr>
          <w:t>2007.011</w:t>
        </w:r>
      </w:hyperlink>
      <w:r>
        <w:rPr>
          <w:sz w:val="24"/>
        </w:rPr>
        <w:t>.</w:t>
      </w:r>
    </w:p>
    <w:p w14:paraId="124F97AC" w14:textId="77777777" w:rsidR="00792629" w:rsidRDefault="00ED58F8">
      <w:pPr>
        <w:pStyle w:val="BodyText"/>
        <w:spacing w:before="116" w:line="254" w:lineRule="auto"/>
        <w:ind w:left="478" w:right="434" w:hanging="359"/>
        <w:jc w:val="both"/>
      </w:pPr>
      <w:bookmarkStart w:id="114" w:name="_bookmark86"/>
      <w:bookmarkEnd w:id="114"/>
      <w:r>
        <w:t>Haspelmath,</w:t>
      </w:r>
      <w:r>
        <w:rPr>
          <w:spacing w:val="-12"/>
        </w:rPr>
        <w:t xml:space="preserve"> </w:t>
      </w:r>
      <w:r>
        <w:t>Martin.</w:t>
      </w:r>
      <w:r>
        <w:rPr>
          <w:spacing w:val="-11"/>
        </w:rPr>
        <w:t xml:space="preserve"> </w:t>
      </w:r>
      <w:r>
        <w:t>2010a.</w:t>
      </w:r>
      <w:r>
        <w:rPr>
          <w:spacing w:val="-11"/>
        </w:rPr>
        <w:t xml:space="preserve"> </w:t>
      </w:r>
      <w:r>
        <w:t>Comparative</w:t>
      </w:r>
      <w:r>
        <w:rPr>
          <w:spacing w:val="-11"/>
        </w:rPr>
        <w:t xml:space="preserve"> </w:t>
      </w:r>
      <w:r>
        <w:t>concepts</w:t>
      </w:r>
      <w:r>
        <w:rPr>
          <w:spacing w:val="-11"/>
        </w:rPr>
        <w:t xml:space="preserve"> </w:t>
      </w:r>
      <w:r>
        <w:t>and</w:t>
      </w:r>
      <w:r>
        <w:rPr>
          <w:spacing w:val="-11"/>
        </w:rPr>
        <w:t xml:space="preserve"> </w:t>
      </w:r>
      <w:r>
        <w:t>descriptive</w:t>
      </w:r>
      <w:r>
        <w:rPr>
          <w:spacing w:val="-11"/>
        </w:rPr>
        <w:t xml:space="preserve"> </w:t>
      </w:r>
      <w:r>
        <w:t>categories</w:t>
      </w:r>
      <w:r>
        <w:rPr>
          <w:spacing w:val="-11"/>
        </w:rPr>
        <w:t xml:space="preserve"> </w:t>
      </w:r>
      <w:r>
        <w:t>in</w:t>
      </w:r>
      <w:r>
        <w:rPr>
          <w:spacing w:val="-11"/>
        </w:rPr>
        <w:t xml:space="preserve"> </w:t>
      </w:r>
      <w:proofErr w:type="spellStart"/>
      <w:r>
        <w:t>crosslinguis</w:t>
      </w:r>
      <w:proofErr w:type="spellEnd"/>
      <w:r>
        <w:t xml:space="preserve">- tic studies. </w:t>
      </w:r>
      <w:r>
        <w:rPr>
          <w:i/>
        </w:rPr>
        <w:t xml:space="preserve">Language </w:t>
      </w:r>
      <w:r>
        <w:t>86(3). 663–687.</w:t>
      </w:r>
      <w:r>
        <w:rPr>
          <w:spacing w:val="11"/>
        </w:rPr>
        <w:t xml:space="preserve"> </w:t>
      </w:r>
      <w:r>
        <w:t>doi:</w:t>
      </w:r>
      <w:hyperlink r:id="rId67">
        <w:r>
          <w:rPr>
            <w:rFonts w:ascii="Linux Libertine Mono" w:hAnsi="Linux Libertine Mono"/>
            <w:color w:val="0000FF"/>
            <w:sz w:val="20"/>
          </w:rPr>
          <w:t>10.1353/lan.2010.0021</w:t>
        </w:r>
      </w:hyperlink>
      <w:r>
        <w:t>.</w:t>
      </w:r>
    </w:p>
    <w:p w14:paraId="127A538A" w14:textId="77777777" w:rsidR="00792629" w:rsidRDefault="00ED58F8">
      <w:pPr>
        <w:spacing w:before="117" w:line="254" w:lineRule="auto"/>
        <w:ind w:left="478" w:right="435" w:hanging="359"/>
        <w:jc w:val="both"/>
        <w:rPr>
          <w:sz w:val="24"/>
        </w:rPr>
      </w:pPr>
      <w:bookmarkStart w:id="115" w:name="_bookmark87"/>
      <w:bookmarkEnd w:id="115"/>
      <w:r>
        <w:rPr>
          <w:sz w:val="24"/>
        </w:rPr>
        <w:t xml:space="preserve">Haspelmath, Martin. 2010b. Framework-free grammatical theory. In Bernd Heine &amp; Heiko </w:t>
      </w:r>
      <w:proofErr w:type="spellStart"/>
      <w:r>
        <w:rPr>
          <w:sz w:val="24"/>
        </w:rPr>
        <w:t>Narrog</w:t>
      </w:r>
      <w:proofErr w:type="spellEnd"/>
      <w:r>
        <w:rPr>
          <w:sz w:val="24"/>
        </w:rPr>
        <w:t xml:space="preserve"> (eds.), </w:t>
      </w:r>
      <w:r>
        <w:rPr>
          <w:i/>
          <w:sz w:val="24"/>
        </w:rPr>
        <w:t xml:space="preserve">The Oxford handbook of linguistic analysis </w:t>
      </w:r>
      <w:r>
        <w:rPr>
          <w:sz w:val="24"/>
        </w:rPr>
        <w:t xml:space="preserve">(Oxford Handbooks in </w:t>
      </w:r>
      <w:proofErr w:type="spellStart"/>
      <w:r>
        <w:rPr>
          <w:sz w:val="24"/>
        </w:rPr>
        <w:t>Linguis</w:t>
      </w:r>
      <w:proofErr w:type="spellEnd"/>
      <w:r>
        <w:rPr>
          <w:sz w:val="24"/>
        </w:rPr>
        <w:t>- tics), 341–366. Oxford University Press. doi:</w:t>
      </w:r>
      <w:hyperlink r:id="rId68">
        <w:r>
          <w:rPr>
            <w:rFonts w:ascii="Linux Libertine Mono" w:hAnsi="Linux Libertine Mono"/>
            <w:color w:val="0000FF"/>
            <w:sz w:val="20"/>
          </w:rPr>
          <w:t>10</w:t>
        </w:r>
        <w:r>
          <w:rPr>
            <w:rFonts w:ascii="Linux Libertine Mono" w:hAnsi="Linux Libertine Mono"/>
            <w:color w:val="0000FF"/>
            <w:spacing w:val="-97"/>
            <w:sz w:val="20"/>
          </w:rPr>
          <w:t xml:space="preserve"> </w:t>
        </w:r>
        <w:r>
          <w:rPr>
            <w:rFonts w:ascii="Linux Libertine Mono" w:hAnsi="Linux Libertine Mono"/>
            <w:color w:val="0000FF"/>
            <w:sz w:val="20"/>
          </w:rPr>
          <w:t>.</w:t>
        </w:r>
        <w:r>
          <w:rPr>
            <w:rFonts w:ascii="Linux Libertine Mono" w:hAnsi="Linux Libertine Mono"/>
            <w:color w:val="0000FF"/>
            <w:spacing w:val="-97"/>
            <w:sz w:val="20"/>
          </w:rPr>
          <w:t xml:space="preserve"> </w:t>
        </w:r>
        <w:r>
          <w:rPr>
            <w:rFonts w:ascii="Linux Libertine Mono" w:hAnsi="Linux Libertine Mono"/>
            <w:color w:val="0000FF"/>
            <w:sz w:val="20"/>
          </w:rPr>
          <w:t>1093</w:t>
        </w:r>
        <w:r>
          <w:rPr>
            <w:rFonts w:ascii="Linux Libertine Mono" w:hAnsi="Linux Libertine Mono"/>
            <w:color w:val="0000FF"/>
            <w:spacing w:val="-96"/>
            <w:sz w:val="20"/>
          </w:rPr>
          <w:t xml:space="preserve"> </w:t>
        </w:r>
        <w:r>
          <w:rPr>
            <w:rFonts w:ascii="Linux Libertine Mono" w:hAnsi="Linux Libertine Mono"/>
            <w:color w:val="0000FF"/>
            <w:sz w:val="20"/>
          </w:rPr>
          <w:t>/</w:t>
        </w:r>
        <w:r>
          <w:rPr>
            <w:rFonts w:ascii="Linux Libertine Mono" w:hAnsi="Linux Libertine Mono"/>
            <w:color w:val="0000FF"/>
            <w:spacing w:val="-97"/>
            <w:sz w:val="20"/>
          </w:rPr>
          <w:t xml:space="preserve"> </w:t>
        </w:r>
        <w:proofErr w:type="spellStart"/>
        <w:r>
          <w:rPr>
            <w:rFonts w:ascii="Linux Libertine Mono" w:hAnsi="Linux Libertine Mono"/>
            <w:color w:val="0000FF"/>
            <w:sz w:val="20"/>
          </w:rPr>
          <w:t>oxfordhb</w:t>
        </w:r>
        <w:proofErr w:type="spellEnd"/>
        <w:r>
          <w:rPr>
            <w:rFonts w:ascii="Linux Libertine Mono" w:hAnsi="Linux Libertine Mono"/>
            <w:color w:val="0000FF"/>
            <w:spacing w:val="-97"/>
            <w:sz w:val="20"/>
          </w:rPr>
          <w:t xml:space="preserve"> </w:t>
        </w:r>
        <w:r>
          <w:rPr>
            <w:rFonts w:ascii="Linux Libertine Mono" w:hAnsi="Linux Libertine Mono"/>
            <w:color w:val="0000FF"/>
            <w:sz w:val="20"/>
          </w:rPr>
          <w:t>/</w:t>
        </w:r>
        <w:r>
          <w:rPr>
            <w:rFonts w:ascii="Linux Libertine Mono" w:hAnsi="Linux Libertine Mono"/>
            <w:color w:val="0000FF"/>
            <w:spacing w:val="-96"/>
            <w:sz w:val="20"/>
          </w:rPr>
          <w:t xml:space="preserve"> </w:t>
        </w:r>
        <w:r>
          <w:rPr>
            <w:rFonts w:ascii="Linux Libertine Mono" w:hAnsi="Linux Libertine Mono"/>
            <w:color w:val="0000FF"/>
            <w:sz w:val="20"/>
          </w:rPr>
          <w:t>9780199544004</w:t>
        </w:r>
        <w:r>
          <w:rPr>
            <w:rFonts w:ascii="Linux Libertine Mono" w:hAnsi="Linux Libertine Mono"/>
            <w:color w:val="0000FF"/>
            <w:spacing w:val="-97"/>
            <w:sz w:val="20"/>
          </w:rPr>
          <w:t xml:space="preserve"> </w:t>
        </w:r>
        <w:r>
          <w:rPr>
            <w:rFonts w:ascii="Linux Libertine Mono" w:hAnsi="Linux Libertine Mono"/>
            <w:color w:val="0000FF"/>
            <w:sz w:val="20"/>
          </w:rPr>
          <w:t>.</w:t>
        </w:r>
      </w:hyperlink>
      <w:r>
        <w:rPr>
          <w:rFonts w:ascii="Linux Libertine Mono" w:hAnsi="Linux Libertine Mono"/>
          <w:color w:val="0000FF"/>
          <w:sz w:val="20"/>
        </w:rPr>
        <w:t xml:space="preserve"> </w:t>
      </w:r>
      <w:hyperlink r:id="rId69">
        <w:r>
          <w:rPr>
            <w:rFonts w:ascii="Linux Libertine Mono" w:hAnsi="Linux Libertine Mono"/>
            <w:color w:val="0000FF"/>
            <w:sz w:val="20"/>
          </w:rPr>
          <w:t>013.0014</w:t>
        </w:r>
      </w:hyperlink>
      <w:r>
        <w:rPr>
          <w:sz w:val="24"/>
        </w:rPr>
        <w:t>.</w:t>
      </w:r>
    </w:p>
    <w:p w14:paraId="79E3957E" w14:textId="77777777" w:rsidR="00792629" w:rsidRDefault="00ED58F8">
      <w:pPr>
        <w:pStyle w:val="BodyText"/>
        <w:spacing w:before="115" w:line="254" w:lineRule="auto"/>
        <w:ind w:left="478" w:right="434" w:hanging="359"/>
        <w:jc w:val="both"/>
      </w:pPr>
      <w:bookmarkStart w:id="116" w:name="_bookmark88"/>
      <w:bookmarkEnd w:id="116"/>
      <w:r>
        <w:t>Haspelmath,</w:t>
      </w:r>
      <w:r>
        <w:rPr>
          <w:spacing w:val="-13"/>
        </w:rPr>
        <w:t xml:space="preserve"> </w:t>
      </w:r>
      <w:r>
        <w:t>Martin.</w:t>
      </w:r>
      <w:r>
        <w:rPr>
          <w:spacing w:val="-12"/>
        </w:rPr>
        <w:t xml:space="preserve"> </w:t>
      </w:r>
      <w:r>
        <w:t>2010c.</w:t>
      </w:r>
      <w:r>
        <w:rPr>
          <w:spacing w:val="-12"/>
        </w:rPr>
        <w:t xml:space="preserve"> </w:t>
      </w:r>
      <w:r>
        <w:t>The</w:t>
      </w:r>
      <w:r>
        <w:rPr>
          <w:spacing w:val="-13"/>
        </w:rPr>
        <w:t xml:space="preserve"> </w:t>
      </w:r>
      <w:r>
        <w:t>interplay</w:t>
      </w:r>
      <w:r>
        <w:rPr>
          <w:spacing w:val="-12"/>
        </w:rPr>
        <w:t xml:space="preserve"> </w:t>
      </w:r>
      <w:r>
        <w:t>between</w:t>
      </w:r>
      <w:r>
        <w:rPr>
          <w:spacing w:val="-12"/>
        </w:rPr>
        <w:t xml:space="preserve"> </w:t>
      </w:r>
      <w:r>
        <w:t>comparative</w:t>
      </w:r>
      <w:r>
        <w:rPr>
          <w:spacing w:val="-13"/>
        </w:rPr>
        <w:t xml:space="preserve"> </w:t>
      </w:r>
      <w:r>
        <w:t>concepts</w:t>
      </w:r>
      <w:r>
        <w:rPr>
          <w:spacing w:val="-12"/>
        </w:rPr>
        <w:t xml:space="preserve"> </w:t>
      </w:r>
      <w:r>
        <w:t>and</w:t>
      </w:r>
      <w:r>
        <w:rPr>
          <w:spacing w:val="-12"/>
        </w:rPr>
        <w:t xml:space="preserve"> </w:t>
      </w:r>
      <w:r>
        <w:t>descriptive</w:t>
      </w:r>
      <w:r>
        <w:rPr>
          <w:spacing w:val="-14"/>
        </w:rPr>
        <w:t xml:space="preserve"> </w:t>
      </w:r>
      <w:r>
        <w:t xml:space="preserve">cat- </w:t>
      </w:r>
      <w:proofErr w:type="spellStart"/>
      <w:r>
        <w:t>egories</w:t>
      </w:r>
      <w:proofErr w:type="spellEnd"/>
      <w:r>
        <w:t xml:space="preserve"> (Reply to Newmeyer). </w:t>
      </w:r>
      <w:r>
        <w:rPr>
          <w:i/>
        </w:rPr>
        <w:t xml:space="preserve">Language </w:t>
      </w:r>
      <w:r>
        <w:t>86(3). 696–699.</w:t>
      </w:r>
      <w:r>
        <w:rPr>
          <w:spacing w:val="57"/>
        </w:rPr>
        <w:t xml:space="preserve"> </w:t>
      </w:r>
      <w:r>
        <w:t>doi:</w:t>
      </w:r>
      <w:hyperlink r:id="rId70">
        <w:r>
          <w:rPr>
            <w:rFonts w:ascii="Linux Libertine Mono" w:hAnsi="Linux Libertine Mono"/>
            <w:color w:val="0000FF"/>
            <w:sz w:val="20"/>
          </w:rPr>
          <w:t>10.1353/lan.2010.0021</w:t>
        </w:r>
      </w:hyperlink>
      <w:r>
        <w:t>.</w:t>
      </w:r>
    </w:p>
    <w:p w14:paraId="2AEB041A" w14:textId="77777777" w:rsidR="00792629" w:rsidRDefault="00ED58F8">
      <w:pPr>
        <w:spacing w:before="117" w:line="254" w:lineRule="auto"/>
        <w:ind w:left="478" w:right="436" w:hanging="359"/>
        <w:jc w:val="both"/>
        <w:rPr>
          <w:sz w:val="24"/>
        </w:rPr>
      </w:pPr>
      <w:bookmarkStart w:id="117" w:name="_bookmark89"/>
      <w:bookmarkEnd w:id="117"/>
      <w:r>
        <w:rPr>
          <w:sz w:val="24"/>
        </w:rPr>
        <w:t xml:space="preserve">Haspelmath, Martin. 2017. Some principles for language names. </w:t>
      </w:r>
      <w:r>
        <w:rPr>
          <w:i/>
          <w:sz w:val="24"/>
        </w:rPr>
        <w:t xml:space="preserve">Language Documentation &amp; Conservation </w:t>
      </w:r>
      <w:r>
        <w:rPr>
          <w:sz w:val="24"/>
        </w:rPr>
        <w:t>11. 81–93. doi:</w:t>
      </w:r>
      <w:hyperlink r:id="rId71">
        <w:r>
          <w:rPr>
            <w:rFonts w:ascii="Linux Libertine Mono" w:hAnsi="Linux Libertine Mono"/>
            <w:color w:val="0000FF"/>
            <w:sz w:val="20"/>
          </w:rPr>
          <w:t>10125/24725</w:t>
        </w:r>
      </w:hyperlink>
      <w:r>
        <w:rPr>
          <w:sz w:val="24"/>
        </w:rPr>
        <w:t>.</w:t>
      </w:r>
    </w:p>
    <w:p w14:paraId="150920B4" w14:textId="77777777" w:rsidR="00792629" w:rsidRDefault="00792629">
      <w:pPr>
        <w:spacing w:line="254" w:lineRule="auto"/>
        <w:jc w:val="both"/>
        <w:rPr>
          <w:sz w:val="24"/>
        </w:rPr>
        <w:sectPr w:rsidR="00792629">
          <w:pgSz w:w="12240" w:h="15840"/>
          <w:pgMar w:top="1380" w:right="1000" w:bottom="1040" w:left="1680" w:header="0" w:footer="856" w:gutter="0"/>
          <w:cols w:space="720"/>
        </w:sectPr>
      </w:pPr>
    </w:p>
    <w:p w14:paraId="1A386944" w14:textId="77777777" w:rsidR="00792629" w:rsidRDefault="00ED58F8">
      <w:pPr>
        <w:pStyle w:val="BodyText"/>
        <w:spacing w:before="84" w:line="254" w:lineRule="auto"/>
        <w:ind w:left="478" w:right="433" w:hanging="359"/>
        <w:jc w:val="both"/>
      </w:pPr>
      <w:bookmarkStart w:id="118" w:name="_bookmark90"/>
      <w:bookmarkEnd w:id="118"/>
      <w:r>
        <w:lastRenderedPageBreak/>
        <w:t xml:space="preserve">Haspelmath, Martin. 2019. How comparative concepts and descriptive linguistic categories are different. In </w:t>
      </w:r>
      <w:proofErr w:type="spellStart"/>
      <w:r>
        <w:t>Daniël</w:t>
      </w:r>
      <w:proofErr w:type="spellEnd"/>
      <w:r>
        <w:t xml:space="preserve"> </w:t>
      </w:r>
      <w:r>
        <w:rPr>
          <w:spacing w:val="-5"/>
        </w:rPr>
        <w:t xml:space="preserve">Van </w:t>
      </w:r>
      <w:proofErr w:type="spellStart"/>
      <w:r>
        <w:t>Olmen</w:t>
      </w:r>
      <w:proofErr w:type="spellEnd"/>
      <w:r>
        <w:t xml:space="preserve">, </w:t>
      </w:r>
      <w:r>
        <w:rPr>
          <w:spacing w:val="-3"/>
        </w:rPr>
        <w:t xml:space="preserve">Tanja </w:t>
      </w:r>
      <w:proofErr w:type="spellStart"/>
      <w:r>
        <w:t>Mortelmans</w:t>
      </w:r>
      <w:proofErr w:type="spellEnd"/>
      <w:r>
        <w:t xml:space="preserve"> &amp; Frank </w:t>
      </w:r>
      <w:proofErr w:type="spellStart"/>
      <w:r>
        <w:t>Brisard</w:t>
      </w:r>
      <w:proofErr w:type="spellEnd"/>
      <w:r>
        <w:t xml:space="preserve"> (eds.), </w:t>
      </w:r>
      <w:r>
        <w:rPr>
          <w:i/>
        </w:rPr>
        <w:t>Aspects of linguistic</w:t>
      </w:r>
      <w:r>
        <w:rPr>
          <w:i/>
          <w:spacing w:val="-23"/>
        </w:rPr>
        <w:t xml:space="preserve"> </w:t>
      </w:r>
      <w:r>
        <w:rPr>
          <w:i/>
        </w:rPr>
        <w:t>variation</w:t>
      </w:r>
      <w:r>
        <w:rPr>
          <w:i/>
          <w:spacing w:val="-24"/>
        </w:rPr>
        <w:t xml:space="preserve"> </w:t>
      </w:r>
      <w:r>
        <w:t>(Trends</w:t>
      </w:r>
      <w:r>
        <w:rPr>
          <w:spacing w:val="-23"/>
        </w:rPr>
        <w:t xml:space="preserve"> </w:t>
      </w:r>
      <w:r>
        <w:t>in</w:t>
      </w:r>
      <w:r>
        <w:rPr>
          <w:spacing w:val="-23"/>
        </w:rPr>
        <w:t xml:space="preserve"> </w:t>
      </w:r>
      <w:r>
        <w:t>Linguistics:</w:t>
      </w:r>
      <w:r>
        <w:rPr>
          <w:spacing w:val="-22"/>
        </w:rPr>
        <w:t xml:space="preserve"> </w:t>
      </w:r>
      <w:r>
        <w:t>Studies</w:t>
      </w:r>
      <w:r>
        <w:rPr>
          <w:spacing w:val="-23"/>
        </w:rPr>
        <w:t xml:space="preserve"> </w:t>
      </w:r>
      <w:r>
        <w:t>&amp;</w:t>
      </w:r>
      <w:r>
        <w:rPr>
          <w:spacing w:val="-22"/>
        </w:rPr>
        <w:t xml:space="preserve"> </w:t>
      </w:r>
      <w:r>
        <w:t>Monographs</w:t>
      </w:r>
      <w:r>
        <w:rPr>
          <w:spacing w:val="-23"/>
        </w:rPr>
        <w:t xml:space="preserve"> </w:t>
      </w:r>
      <w:r>
        <w:t>324).</w:t>
      </w:r>
      <w:r>
        <w:rPr>
          <w:spacing w:val="-23"/>
        </w:rPr>
        <w:t xml:space="preserve"> </w:t>
      </w:r>
      <w:r>
        <w:t>Mouton</w:t>
      </w:r>
      <w:r>
        <w:rPr>
          <w:spacing w:val="-22"/>
        </w:rPr>
        <w:t xml:space="preserve"> </w:t>
      </w:r>
      <w:r>
        <w:t>de</w:t>
      </w:r>
      <w:r>
        <w:rPr>
          <w:spacing w:val="-23"/>
        </w:rPr>
        <w:t xml:space="preserve"> </w:t>
      </w:r>
      <w:r>
        <w:t>Gruyter. doi:</w:t>
      </w:r>
      <w:hyperlink r:id="rId72">
        <w:r>
          <w:rPr>
            <w:rFonts w:ascii="Linux Libertine Mono" w:hAnsi="Linux Libertine Mono"/>
            <w:color w:val="0000FF"/>
            <w:sz w:val="20"/>
          </w:rPr>
          <w:t>10.1515/9783110607963-004</w:t>
        </w:r>
      </w:hyperlink>
      <w:r>
        <w:t>.</w:t>
      </w:r>
    </w:p>
    <w:p w14:paraId="012B214F" w14:textId="77777777" w:rsidR="00792629" w:rsidRDefault="00ED58F8">
      <w:pPr>
        <w:spacing w:before="115" w:line="254" w:lineRule="auto"/>
        <w:ind w:left="478" w:right="436" w:hanging="359"/>
        <w:jc w:val="both"/>
        <w:rPr>
          <w:sz w:val="24"/>
        </w:rPr>
      </w:pPr>
      <w:bookmarkStart w:id="119" w:name="_bookmark91"/>
      <w:bookmarkEnd w:id="119"/>
      <w:r>
        <w:rPr>
          <w:sz w:val="24"/>
        </w:rPr>
        <w:t xml:space="preserve">Hébert, Yvonne M. 1983. Noun and Verb in a Salishan language. </w:t>
      </w:r>
      <w:r>
        <w:rPr>
          <w:i/>
          <w:sz w:val="24"/>
        </w:rPr>
        <w:t xml:space="preserve">Kansas Working Papers in Linguistics </w:t>
      </w:r>
      <w:r>
        <w:rPr>
          <w:sz w:val="24"/>
        </w:rPr>
        <w:t>8(2). 31–82.</w:t>
      </w:r>
    </w:p>
    <w:p w14:paraId="6EA991BD" w14:textId="77777777" w:rsidR="00792629" w:rsidRDefault="00ED58F8">
      <w:pPr>
        <w:spacing w:before="118"/>
        <w:ind w:left="120"/>
        <w:jc w:val="both"/>
        <w:rPr>
          <w:sz w:val="24"/>
        </w:rPr>
      </w:pPr>
      <w:bookmarkStart w:id="120" w:name="_bookmark92"/>
      <w:bookmarkEnd w:id="120"/>
      <w:proofErr w:type="spellStart"/>
      <w:r>
        <w:rPr>
          <w:sz w:val="24"/>
        </w:rPr>
        <w:t>Hengeveld</w:t>
      </w:r>
      <w:proofErr w:type="spellEnd"/>
      <w:r>
        <w:rPr>
          <w:sz w:val="24"/>
        </w:rPr>
        <w:t xml:space="preserve">, </w:t>
      </w:r>
      <w:proofErr w:type="spellStart"/>
      <w:r>
        <w:rPr>
          <w:sz w:val="24"/>
        </w:rPr>
        <w:t>Kees</w:t>
      </w:r>
      <w:proofErr w:type="spellEnd"/>
      <w:r>
        <w:rPr>
          <w:sz w:val="24"/>
        </w:rPr>
        <w:t xml:space="preserve"> &amp; Jan Rijkhoff. 2005. Mundari as a flexible language. </w:t>
      </w:r>
      <w:r>
        <w:rPr>
          <w:i/>
          <w:sz w:val="24"/>
        </w:rPr>
        <w:t xml:space="preserve">Linguistic Typology </w:t>
      </w:r>
      <w:r>
        <w:rPr>
          <w:sz w:val="24"/>
        </w:rPr>
        <w:t>9(3).</w:t>
      </w:r>
    </w:p>
    <w:p w14:paraId="7A48E8C8" w14:textId="77777777" w:rsidR="00792629" w:rsidRDefault="00ED58F8">
      <w:pPr>
        <w:spacing w:before="15"/>
        <w:ind w:left="478"/>
        <w:rPr>
          <w:sz w:val="24"/>
        </w:rPr>
      </w:pPr>
      <w:r>
        <w:rPr>
          <w:sz w:val="24"/>
        </w:rPr>
        <w:t>406–431. doi:</w:t>
      </w:r>
      <w:hyperlink r:id="rId73">
        <w:r>
          <w:rPr>
            <w:rFonts w:ascii="Linux Libertine Mono" w:hAnsi="Linux Libertine Mono"/>
            <w:color w:val="0000FF"/>
            <w:sz w:val="20"/>
          </w:rPr>
          <w:t>10.1515/lity.2005.9.3.391</w:t>
        </w:r>
      </w:hyperlink>
      <w:r>
        <w:rPr>
          <w:sz w:val="24"/>
        </w:rPr>
        <w:t>.</w:t>
      </w:r>
    </w:p>
    <w:p w14:paraId="5A174667" w14:textId="77777777" w:rsidR="00792629" w:rsidRDefault="00ED58F8">
      <w:pPr>
        <w:spacing w:before="135" w:line="254" w:lineRule="auto"/>
        <w:ind w:left="478" w:right="433" w:hanging="359"/>
        <w:jc w:val="both"/>
        <w:rPr>
          <w:sz w:val="24"/>
        </w:rPr>
      </w:pPr>
      <w:bookmarkStart w:id="121" w:name="_bookmark93"/>
      <w:bookmarkEnd w:id="121"/>
      <w:r>
        <w:rPr>
          <w:sz w:val="24"/>
        </w:rPr>
        <w:t>Hieber,</w:t>
      </w:r>
      <w:r>
        <w:rPr>
          <w:spacing w:val="-18"/>
          <w:sz w:val="24"/>
        </w:rPr>
        <w:t xml:space="preserve"> </w:t>
      </w:r>
      <w:r>
        <w:rPr>
          <w:sz w:val="24"/>
        </w:rPr>
        <w:t>Daniel</w:t>
      </w:r>
      <w:r>
        <w:rPr>
          <w:spacing w:val="-17"/>
          <w:sz w:val="24"/>
        </w:rPr>
        <w:t xml:space="preserve"> </w:t>
      </w:r>
      <w:r>
        <w:rPr>
          <w:spacing w:val="-11"/>
          <w:sz w:val="24"/>
        </w:rPr>
        <w:t>W.</w:t>
      </w:r>
      <w:r>
        <w:rPr>
          <w:spacing w:val="-17"/>
          <w:sz w:val="24"/>
        </w:rPr>
        <w:t xml:space="preserve"> </w:t>
      </w:r>
      <w:r>
        <w:rPr>
          <w:sz w:val="24"/>
        </w:rPr>
        <w:t>2013.</w:t>
      </w:r>
      <w:r>
        <w:rPr>
          <w:spacing w:val="-18"/>
          <w:sz w:val="24"/>
        </w:rPr>
        <w:t xml:space="preserve"> </w:t>
      </w:r>
      <w:r>
        <w:rPr>
          <w:sz w:val="24"/>
        </w:rPr>
        <w:t>On</w:t>
      </w:r>
      <w:r>
        <w:rPr>
          <w:spacing w:val="-17"/>
          <w:sz w:val="24"/>
        </w:rPr>
        <w:t xml:space="preserve"> </w:t>
      </w:r>
      <w:r>
        <w:rPr>
          <w:sz w:val="24"/>
        </w:rPr>
        <w:t>linguistics,</w:t>
      </w:r>
      <w:r>
        <w:rPr>
          <w:spacing w:val="-17"/>
          <w:sz w:val="24"/>
        </w:rPr>
        <w:t xml:space="preserve"> </w:t>
      </w:r>
      <w:r>
        <w:rPr>
          <w:sz w:val="24"/>
        </w:rPr>
        <w:t>linguists,</w:t>
      </w:r>
      <w:r>
        <w:rPr>
          <w:spacing w:val="-17"/>
          <w:sz w:val="24"/>
        </w:rPr>
        <w:t xml:space="preserve"> </w:t>
      </w:r>
      <w:r>
        <w:rPr>
          <w:sz w:val="24"/>
        </w:rPr>
        <w:t>and</w:t>
      </w:r>
      <w:r>
        <w:rPr>
          <w:spacing w:val="-18"/>
          <w:sz w:val="24"/>
        </w:rPr>
        <w:t xml:space="preserve"> </w:t>
      </w:r>
      <w:r>
        <w:rPr>
          <w:sz w:val="24"/>
        </w:rPr>
        <w:t>our</w:t>
      </w:r>
      <w:r>
        <w:rPr>
          <w:spacing w:val="-17"/>
          <w:sz w:val="24"/>
        </w:rPr>
        <w:t xml:space="preserve"> </w:t>
      </w:r>
      <w:r>
        <w:rPr>
          <w:sz w:val="24"/>
        </w:rPr>
        <w:t>times:</w:t>
      </w:r>
      <w:r>
        <w:rPr>
          <w:spacing w:val="-17"/>
          <w:sz w:val="24"/>
        </w:rPr>
        <w:t xml:space="preserve"> </w:t>
      </w:r>
      <w:r>
        <w:rPr>
          <w:sz w:val="24"/>
        </w:rPr>
        <w:t>A</w:t>
      </w:r>
      <w:r>
        <w:rPr>
          <w:spacing w:val="-17"/>
          <w:sz w:val="24"/>
        </w:rPr>
        <w:t xml:space="preserve"> </w:t>
      </w:r>
      <w:r>
        <w:rPr>
          <w:sz w:val="24"/>
        </w:rPr>
        <w:t>linguist’s</w:t>
      </w:r>
      <w:r>
        <w:rPr>
          <w:spacing w:val="-18"/>
          <w:sz w:val="24"/>
        </w:rPr>
        <w:t xml:space="preserve"> </w:t>
      </w:r>
      <w:r>
        <w:rPr>
          <w:sz w:val="24"/>
        </w:rPr>
        <w:t>personal</w:t>
      </w:r>
      <w:r>
        <w:rPr>
          <w:spacing w:val="-17"/>
          <w:sz w:val="24"/>
        </w:rPr>
        <w:t xml:space="preserve"> </w:t>
      </w:r>
      <w:r>
        <w:rPr>
          <w:sz w:val="24"/>
        </w:rPr>
        <w:t xml:space="preserve">narrative reviewed. </w:t>
      </w:r>
      <w:r>
        <w:rPr>
          <w:i/>
          <w:sz w:val="24"/>
        </w:rPr>
        <w:t xml:space="preserve">Linguistic Typology </w:t>
      </w:r>
      <w:r>
        <w:rPr>
          <w:sz w:val="24"/>
        </w:rPr>
        <w:t>17(2). 291–321.</w:t>
      </w:r>
      <w:r>
        <w:rPr>
          <w:spacing w:val="26"/>
          <w:sz w:val="24"/>
        </w:rPr>
        <w:t xml:space="preserve"> </w:t>
      </w:r>
      <w:r>
        <w:rPr>
          <w:sz w:val="24"/>
        </w:rPr>
        <w:t>doi:</w:t>
      </w:r>
      <w:hyperlink r:id="rId74">
        <w:r>
          <w:rPr>
            <w:rFonts w:ascii="Linux Libertine Mono" w:hAnsi="Linux Libertine Mono"/>
            <w:color w:val="0000FF"/>
            <w:sz w:val="20"/>
          </w:rPr>
          <w:t>10.1515/lity-2013-0013</w:t>
        </w:r>
      </w:hyperlink>
      <w:r>
        <w:rPr>
          <w:sz w:val="24"/>
        </w:rPr>
        <w:t>.</w:t>
      </w:r>
    </w:p>
    <w:p w14:paraId="49F4C019" w14:textId="77777777" w:rsidR="00792629" w:rsidRDefault="00ED58F8">
      <w:pPr>
        <w:spacing w:before="117"/>
        <w:ind w:left="120"/>
        <w:jc w:val="both"/>
        <w:rPr>
          <w:sz w:val="24"/>
        </w:rPr>
      </w:pPr>
      <w:bookmarkStart w:id="122" w:name="_bookmark94"/>
      <w:bookmarkEnd w:id="122"/>
      <w:r>
        <w:rPr>
          <w:sz w:val="24"/>
        </w:rPr>
        <w:t xml:space="preserve">Hieber, Daniel W. 2020a. </w:t>
      </w:r>
      <w:r>
        <w:rPr>
          <w:i/>
          <w:sz w:val="24"/>
        </w:rPr>
        <w:t>Scription</w:t>
      </w:r>
      <w:r>
        <w:rPr>
          <w:sz w:val="24"/>
        </w:rPr>
        <w:t>. doi:</w:t>
      </w:r>
      <w:hyperlink r:id="rId75">
        <w:r>
          <w:rPr>
            <w:rFonts w:ascii="Linux Libertine Mono"/>
            <w:color w:val="0000FF"/>
            <w:sz w:val="20"/>
          </w:rPr>
          <w:t>10.5281/zenodo.2595548</w:t>
        </w:r>
      </w:hyperlink>
      <w:r>
        <w:rPr>
          <w:sz w:val="24"/>
        </w:rPr>
        <w:t>.</w:t>
      </w:r>
    </w:p>
    <w:p w14:paraId="4D7A6163" w14:textId="77777777" w:rsidR="00792629" w:rsidRDefault="00ED58F8">
      <w:pPr>
        <w:spacing w:before="135" w:line="254" w:lineRule="auto"/>
        <w:ind w:left="478" w:right="437" w:hanging="359"/>
        <w:jc w:val="both"/>
        <w:rPr>
          <w:sz w:val="24"/>
        </w:rPr>
      </w:pPr>
      <w:bookmarkStart w:id="123" w:name="_bookmark95"/>
      <w:bookmarkEnd w:id="123"/>
      <w:r>
        <w:rPr>
          <w:sz w:val="24"/>
        </w:rPr>
        <w:t xml:space="preserve">Hieber, Daniel </w:t>
      </w:r>
      <w:r>
        <w:rPr>
          <w:spacing w:val="-11"/>
          <w:sz w:val="24"/>
        </w:rPr>
        <w:t xml:space="preserve">W. </w:t>
      </w:r>
      <w:r>
        <w:rPr>
          <w:sz w:val="24"/>
        </w:rPr>
        <w:t xml:space="preserve">2020b. </w:t>
      </w:r>
      <w:r>
        <w:rPr>
          <w:i/>
          <w:sz w:val="24"/>
        </w:rPr>
        <w:t>The Data Format for Digital Linguistics (</w:t>
      </w:r>
      <w:proofErr w:type="spellStart"/>
      <w:r>
        <w:rPr>
          <w:i/>
          <w:sz w:val="24"/>
        </w:rPr>
        <w:t>DaFoDiL</w:t>
      </w:r>
      <w:proofErr w:type="spellEnd"/>
      <w:r>
        <w:rPr>
          <w:i/>
          <w:sz w:val="24"/>
        </w:rPr>
        <w:t>)</w:t>
      </w:r>
      <w:r>
        <w:rPr>
          <w:sz w:val="24"/>
        </w:rPr>
        <w:t>. doi:</w:t>
      </w:r>
      <w:hyperlink r:id="rId76">
        <w:r>
          <w:rPr>
            <w:rFonts w:ascii="Linux Libertine Mono"/>
            <w:color w:val="0000FF"/>
            <w:sz w:val="20"/>
          </w:rPr>
          <w:t>10</w:t>
        </w:r>
        <w:r>
          <w:rPr>
            <w:rFonts w:ascii="Linux Libertine Mono"/>
            <w:color w:val="0000FF"/>
            <w:spacing w:val="-107"/>
            <w:sz w:val="20"/>
          </w:rPr>
          <w:t xml:space="preserve"> </w:t>
        </w:r>
        <w:r>
          <w:rPr>
            <w:rFonts w:ascii="Linux Libertine Mono"/>
            <w:color w:val="0000FF"/>
            <w:sz w:val="20"/>
          </w:rPr>
          <w:t>.</w:t>
        </w:r>
        <w:r>
          <w:rPr>
            <w:rFonts w:ascii="Linux Libertine Mono"/>
            <w:color w:val="0000FF"/>
            <w:spacing w:val="-107"/>
            <w:sz w:val="20"/>
          </w:rPr>
          <w:t xml:space="preserve"> </w:t>
        </w:r>
        <w:r>
          <w:rPr>
            <w:rFonts w:ascii="Linux Libertine Mono"/>
            <w:color w:val="0000FF"/>
            <w:sz w:val="20"/>
          </w:rPr>
          <w:t>5281</w:t>
        </w:r>
        <w:r>
          <w:rPr>
            <w:rFonts w:ascii="Linux Libertine Mono"/>
            <w:color w:val="0000FF"/>
            <w:spacing w:val="-106"/>
            <w:sz w:val="20"/>
          </w:rPr>
          <w:t xml:space="preserve"> </w:t>
        </w:r>
        <w:r>
          <w:rPr>
            <w:rFonts w:ascii="Linux Libertine Mono"/>
            <w:color w:val="0000FF"/>
            <w:sz w:val="20"/>
          </w:rPr>
          <w:t>/</w:t>
        </w:r>
      </w:hyperlink>
      <w:r>
        <w:rPr>
          <w:rFonts w:ascii="Linux Libertine Mono"/>
          <w:color w:val="0000FF"/>
          <w:sz w:val="20"/>
        </w:rPr>
        <w:t xml:space="preserve"> </w:t>
      </w:r>
      <w:hyperlink r:id="rId77">
        <w:r>
          <w:rPr>
            <w:rFonts w:ascii="Linux Libertine Mono"/>
            <w:color w:val="0000FF"/>
            <w:sz w:val="20"/>
          </w:rPr>
          <w:t>zenodo.1438589</w:t>
        </w:r>
      </w:hyperlink>
      <w:r>
        <w:rPr>
          <w:sz w:val="24"/>
        </w:rPr>
        <w:t>.</w:t>
      </w:r>
    </w:p>
    <w:p w14:paraId="6AF6F8CA" w14:textId="77777777" w:rsidR="00792629" w:rsidRDefault="00ED58F8">
      <w:pPr>
        <w:spacing w:before="117" w:line="254" w:lineRule="auto"/>
        <w:ind w:left="478" w:right="433" w:hanging="359"/>
        <w:jc w:val="both"/>
        <w:rPr>
          <w:sz w:val="24"/>
        </w:rPr>
      </w:pPr>
      <w:bookmarkStart w:id="124" w:name="_bookmark96"/>
      <w:bookmarkEnd w:id="124"/>
      <w:r>
        <w:rPr>
          <w:sz w:val="24"/>
        </w:rPr>
        <w:t xml:space="preserve">Hieber, Daniel W. Forthcoming. Word classes. In Carmen Jany, Marianne Mithun &amp; Keren Rice (eds.), </w:t>
      </w:r>
      <w:r>
        <w:rPr>
          <w:i/>
          <w:sz w:val="24"/>
        </w:rPr>
        <w:t xml:space="preserve">The languages and linguistics of indigenous North America: A comprehensive guide </w:t>
      </w:r>
      <w:r>
        <w:rPr>
          <w:sz w:val="24"/>
        </w:rPr>
        <w:t>(The World of Linguistics 13). Mouton de Gruyter.</w:t>
      </w:r>
    </w:p>
    <w:p w14:paraId="1FB357D1" w14:textId="77777777" w:rsidR="00792629" w:rsidRDefault="00ED58F8">
      <w:pPr>
        <w:pStyle w:val="BodyText"/>
        <w:spacing w:before="116" w:line="254" w:lineRule="auto"/>
        <w:ind w:left="478" w:right="434" w:hanging="359"/>
        <w:jc w:val="both"/>
      </w:pPr>
      <w:bookmarkStart w:id="125" w:name="_bookmark97"/>
      <w:bookmarkEnd w:id="125"/>
      <w:r>
        <w:t xml:space="preserve">Hopper, Paul J. &amp; Sandra A. Thompson. 1984. The discourse basis for lexical categories in Universal Grammar. </w:t>
      </w:r>
      <w:r>
        <w:rPr>
          <w:i/>
        </w:rPr>
        <w:t xml:space="preserve">Language </w:t>
      </w:r>
      <w:r>
        <w:t>60(4). 703–752. doi:</w:t>
      </w:r>
      <w:hyperlink r:id="rId78">
        <w:r>
          <w:rPr>
            <w:rFonts w:ascii="Linux Libertine Mono" w:hAnsi="Linux Libertine Mono"/>
            <w:color w:val="0000FF"/>
            <w:sz w:val="20"/>
          </w:rPr>
          <w:t>10.2307/413797</w:t>
        </w:r>
      </w:hyperlink>
      <w:r>
        <w:t>.</w:t>
      </w:r>
    </w:p>
    <w:p w14:paraId="3E3CBF46" w14:textId="24C9651D" w:rsidR="00792629" w:rsidRDefault="00742DA9">
      <w:pPr>
        <w:spacing w:before="117" w:line="254" w:lineRule="auto"/>
        <w:ind w:left="478" w:right="205" w:hanging="359"/>
        <w:jc w:val="both"/>
        <w:rPr>
          <w:sz w:val="24"/>
        </w:rPr>
      </w:pPr>
      <w:r>
        <w:rPr>
          <w:noProof/>
        </w:rPr>
        <mc:AlternateContent>
          <mc:Choice Requires="wps">
            <w:drawing>
              <wp:anchor distT="0" distB="0" distL="114300" distR="114300" simplePos="0" relativeHeight="15739392" behindDoc="0" locked="0" layoutInCell="1" allowOverlap="1" wp14:anchorId="7229A025" wp14:editId="1711E6A1">
                <wp:simplePos x="0" y="0"/>
                <wp:positionH relativeFrom="page">
                  <wp:posOffset>7037070</wp:posOffset>
                </wp:positionH>
                <wp:positionV relativeFrom="paragraph">
                  <wp:posOffset>429895</wp:posOffset>
                </wp:positionV>
                <wp:extent cx="0" cy="0"/>
                <wp:effectExtent l="0" t="0" r="0" b="0"/>
                <wp:wrapNone/>
                <wp:docPr id="2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5D656F" id="Line 13" o:spid="_x0000_s1026" style="position:absolute;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4.1pt,33.85pt" to="554.1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" strokeweight="1.75731mm">
                <w10:wrap anchorx="page"/>
              </v:line>
            </w:pict>
          </mc:Fallback>
        </mc:AlternateContent>
      </w:r>
      <w:bookmarkStart w:id="126" w:name="_bookmark98"/>
      <w:bookmarkEnd w:id="126"/>
      <w:r w:rsidR="00ED58F8">
        <w:rPr>
          <w:sz w:val="24"/>
        </w:rPr>
        <w:t xml:space="preserve">Hopper, Paul J. &amp; Elizabeth Closs Traugott. 2003. </w:t>
      </w:r>
      <w:r w:rsidR="00ED58F8">
        <w:rPr>
          <w:i/>
          <w:sz w:val="24"/>
        </w:rPr>
        <w:t>Grammaticalization</w:t>
      </w:r>
      <w:r w:rsidR="00ED58F8">
        <w:rPr>
          <w:sz w:val="24"/>
        </w:rPr>
        <w:t>. 2nd edn. (Cambridge Textbooks</w:t>
      </w:r>
      <w:r w:rsidR="00ED58F8">
        <w:rPr>
          <w:spacing w:val="-11"/>
          <w:sz w:val="24"/>
        </w:rPr>
        <w:t xml:space="preserve"> </w:t>
      </w:r>
      <w:r w:rsidR="00ED58F8">
        <w:rPr>
          <w:sz w:val="24"/>
        </w:rPr>
        <w:t>in</w:t>
      </w:r>
      <w:r w:rsidR="00ED58F8">
        <w:rPr>
          <w:spacing w:val="-11"/>
          <w:sz w:val="24"/>
        </w:rPr>
        <w:t xml:space="preserve"> </w:t>
      </w:r>
      <w:r w:rsidR="00ED58F8">
        <w:rPr>
          <w:sz w:val="24"/>
        </w:rPr>
        <w:t>Linguistics).</w:t>
      </w:r>
      <w:r w:rsidR="00ED58F8">
        <w:rPr>
          <w:spacing w:val="-10"/>
          <w:sz w:val="24"/>
        </w:rPr>
        <w:t xml:space="preserve"> </w:t>
      </w:r>
      <w:r w:rsidR="00ED58F8">
        <w:rPr>
          <w:sz w:val="24"/>
        </w:rPr>
        <w:t>Cambridge</w:t>
      </w:r>
      <w:r w:rsidR="00ED58F8">
        <w:rPr>
          <w:spacing w:val="-11"/>
          <w:sz w:val="24"/>
        </w:rPr>
        <w:t xml:space="preserve"> </w:t>
      </w:r>
      <w:r w:rsidR="00ED58F8">
        <w:rPr>
          <w:sz w:val="24"/>
        </w:rPr>
        <w:t>University</w:t>
      </w:r>
      <w:r w:rsidR="00ED58F8">
        <w:rPr>
          <w:spacing w:val="-10"/>
          <w:sz w:val="24"/>
        </w:rPr>
        <w:t xml:space="preserve"> </w:t>
      </w:r>
      <w:r w:rsidR="00ED58F8">
        <w:rPr>
          <w:sz w:val="24"/>
        </w:rPr>
        <w:t>Press.</w:t>
      </w:r>
      <w:r w:rsidR="00ED58F8">
        <w:rPr>
          <w:spacing w:val="-11"/>
          <w:sz w:val="24"/>
        </w:rPr>
        <w:t xml:space="preserve"> </w:t>
      </w:r>
      <w:r w:rsidR="00ED58F8">
        <w:rPr>
          <w:sz w:val="24"/>
        </w:rPr>
        <w:t>doi:</w:t>
      </w:r>
      <w:hyperlink r:id="rId79">
        <w:r w:rsidR="00ED58F8">
          <w:rPr>
            <w:rFonts w:ascii="Linux Libertine Mono"/>
            <w:color w:val="0000FF"/>
            <w:sz w:val="20"/>
          </w:rPr>
          <w:t>10.1017/CBO9781139165525</w:t>
        </w:r>
      </w:hyperlink>
      <w:r w:rsidR="00ED58F8">
        <w:rPr>
          <w:sz w:val="24"/>
        </w:rPr>
        <w:t>.</w:t>
      </w:r>
    </w:p>
    <w:p w14:paraId="3B82ABCF" w14:textId="7A5AA96B" w:rsidR="00792629" w:rsidRDefault="00742DA9">
      <w:pPr>
        <w:pStyle w:val="BodyText"/>
        <w:spacing w:before="118"/>
        <w:ind w:left="120"/>
        <w:jc w:val="both"/>
        <w:rPr>
          <w:rFonts w:ascii="Linux Libertine Mono" w:hAnsi="Linux Libertine Mono"/>
          <w:sz w:val="20"/>
        </w:rPr>
      </w:pPr>
      <w:r>
        <w:rPr>
          <w:noProof/>
        </w:rPr>
        <mc:AlternateContent>
          <mc:Choice Requires="wps">
            <w:drawing>
              <wp:anchor distT="0" distB="0" distL="114300" distR="114300" simplePos="0" relativeHeight="15739904" behindDoc="0" locked="0" layoutInCell="1" allowOverlap="1" wp14:anchorId="41F1A07B" wp14:editId="12FC767F">
                <wp:simplePos x="0" y="0"/>
                <wp:positionH relativeFrom="page">
                  <wp:posOffset>6915150</wp:posOffset>
                </wp:positionH>
                <wp:positionV relativeFrom="paragraph">
                  <wp:posOffset>247650</wp:posOffset>
                </wp:positionV>
                <wp:extent cx="0" cy="0"/>
                <wp:effectExtent l="0" t="0" r="0" b="0"/>
                <wp:wrapNone/>
                <wp:docPr id="2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D63BE" id="Line 12" o:spid="_x0000_s1026" style="position:absolute;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4.5pt,19.5pt" to="54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" strokecolor="blue" strokeweight="1.75731mm">
                <w10:wrap anchorx="page"/>
              </v:line>
            </w:pict>
          </mc:Fallback>
        </mc:AlternateContent>
      </w:r>
      <w:bookmarkStart w:id="127" w:name="_bookmark99"/>
      <w:bookmarkEnd w:id="127"/>
      <w:r w:rsidR="00ED58F8">
        <w:t xml:space="preserve">Hudson, Richard. 1994. About 37% of word-tokens are nouns. </w:t>
      </w:r>
      <w:r w:rsidR="00ED58F8">
        <w:rPr>
          <w:i/>
        </w:rPr>
        <w:t xml:space="preserve">Language </w:t>
      </w:r>
      <w:r w:rsidR="00ED58F8">
        <w:t>70(2). 331–339. doi:</w:t>
      </w:r>
      <w:hyperlink r:id="rId80">
        <w:r w:rsidR="00ED58F8">
          <w:rPr>
            <w:rFonts w:ascii="Linux Libertine Mono" w:hAnsi="Linux Libertine Mono"/>
            <w:color w:val="0000FF"/>
            <w:sz w:val="20"/>
          </w:rPr>
          <w:t>10.</w:t>
        </w:r>
      </w:hyperlink>
    </w:p>
    <w:p w14:paraId="1F05F3B3" w14:textId="77777777" w:rsidR="00792629" w:rsidRDefault="001C2046">
      <w:pPr>
        <w:spacing w:before="15"/>
        <w:ind w:left="478"/>
        <w:rPr>
          <w:sz w:val="24"/>
        </w:rPr>
      </w:pPr>
      <w:hyperlink r:id="rId81">
        <w:r w:rsidR="00ED58F8">
          <w:rPr>
            <w:rFonts w:ascii="Linux Libertine Mono"/>
            <w:color w:val="0000FF"/>
            <w:w w:val="105"/>
            <w:sz w:val="20"/>
          </w:rPr>
          <w:t>2307/415831</w:t>
        </w:r>
      </w:hyperlink>
      <w:r w:rsidR="00ED58F8">
        <w:rPr>
          <w:w w:val="105"/>
          <w:sz w:val="24"/>
        </w:rPr>
        <w:t>.</w:t>
      </w:r>
    </w:p>
    <w:p w14:paraId="4262E927" w14:textId="77777777" w:rsidR="00792629" w:rsidRDefault="00ED58F8">
      <w:pPr>
        <w:spacing w:before="135" w:line="254" w:lineRule="auto"/>
        <w:ind w:left="478" w:right="437" w:hanging="359"/>
        <w:jc w:val="both"/>
        <w:rPr>
          <w:sz w:val="24"/>
        </w:rPr>
      </w:pPr>
      <w:bookmarkStart w:id="128" w:name="_bookmark100"/>
      <w:bookmarkEnd w:id="128"/>
      <w:r>
        <w:rPr>
          <w:sz w:val="24"/>
        </w:rPr>
        <w:t xml:space="preserve">Ide, Nancy &amp; Keith </w:t>
      </w:r>
      <w:proofErr w:type="spellStart"/>
      <w:r>
        <w:rPr>
          <w:sz w:val="24"/>
        </w:rPr>
        <w:t>Suderman</w:t>
      </w:r>
      <w:proofErr w:type="spellEnd"/>
      <w:r>
        <w:rPr>
          <w:sz w:val="24"/>
        </w:rPr>
        <w:t xml:space="preserve">. 2005. </w:t>
      </w:r>
      <w:r>
        <w:rPr>
          <w:i/>
          <w:sz w:val="24"/>
        </w:rPr>
        <w:t>Open American National Corpus</w:t>
      </w:r>
      <w:r>
        <w:rPr>
          <w:sz w:val="24"/>
        </w:rPr>
        <w:t xml:space="preserve">. </w:t>
      </w:r>
      <w:hyperlink r:id="rId82">
        <w:r>
          <w:rPr>
            <w:rFonts w:ascii="Linux Libertine Mono"/>
            <w:color w:val="0000FF"/>
            <w:sz w:val="20"/>
          </w:rPr>
          <w:t>http://www.anc.</w:t>
        </w:r>
      </w:hyperlink>
      <w:r>
        <w:rPr>
          <w:rFonts w:ascii="Linux Libertine Mono"/>
          <w:color w:val="0000FF"/>
          <w:sz w:val="20"/>
        </w:rPr>
        <w:t xml:space="preserve"> </w:t>
      </w:r>
      <w:hyperlink r:id="rId83">
        <w:r>
          <w:rPr>
            <w:rFonts w:ascii="Linux Libertine Mono"/>
            <w:color w:val="0000FF"/>
            <w:sz w:val="20"/>
          </w:rPr>
          <w:t>org/</w:t>
        </w:r>
      </w:hyperlink>
      <w:r>
        <w:rPr>
          <w:sz w:val="24"/>
        </w:rPr>
        <w:t>.</w:t>
      </w:r>
    </w:p>
    <w:p w14:paraId="67974FD0" w14:textId="77777777" w:rsidR="00792629" w:rsidRDefault="00ED58F8">
      <w:pPr>
        <w:spacing w:before="117" w:line="254" w:lineRule="auto"/>
        <w:ind w:left="478" w:right="436" w:hanging="359"/>
        <w:jc w:val="both"/>
        <w:rPr>
          <w:sz w:val="24"/>
        </w:rPr>
      </w:pPr>
      <w:bookmarkStart w:id="129" w:name="_bookmark101"/>
      <w:bookmarkEnd w:id="129"/>
      <w:r>
        <w:rPr>
          <w:sz w:val="24"/>
        </w:rPr>
        <w:t xml:space="preserve">Jacobsen, </w:t>
      </w:r>
      <w:r>
        <w:rPr>
          <w:spacing w:val="-4"/>
          <w:sz w:val="24"/>
        </w:rPr>
        <w:t xml:space="preserve">Jr., </w:t>
      </w:r>
      <w:r>
        <w:rPr>
          <w:sz w:val="24"/>
        </w:rPr>
        <w:t xml:space="preserve">William H. 1979. Noun and verb in </w:t>
      </w:r>
      <w:proofErr w:type="spellStart"/>
      <w:r>
        <w:rPr>
          <w:sz w:val="24"/>
        </w:rPr>
        <w:t>Nootkan</w:t>
      </w:r>
      <w:proofErr w:type="spellEnd"/>
      <w:r>
        <w:rPr>
          <w:sz w:val="24"/>
        </w:rPr>
        <w:t xml:space="preserve">. In Barbara S. Efrat (ed.), </w:t>
      </w:r>
      <w:r>
        <w:rPr>
          <w:i/>
          <w:sz w:val="24"/>
        </w:rPr>
        <w:t xml:space="preserve">The Vic- </w:t>
      </w:r>
      <w:proofErr w:type="spellStart"/>
      <w:r>
        <w:rPr>
          <w:i/>
          <w:sz w:val="24"/>
        </w:rPr>
        <w:t>toria</w:t>
      </w:r>
      <w:proofErr w:type="spellEnd"/>
      <w:r>
        <w:rPr>
          <w:i/>
          <w:sz w:val="24"/>
        </w:rPr>
        <w:t xml:space="preserve"> conference on northwestern languages </w:t>
      </w:r>
      <w:r>
        <w:rPr>
          <w:sz w:val="24"/>
        </w:rPr>
        <w:t>(Heritage Record 4), 83–153. British</w:t>
      </w:r>
      <w:r>
        <w:rPr>
          <w:spacing w:val="-24"/>
          <w:sz w:val="24"/>
        </w:rPr>
        <w:t xml:space="preserve"> </w:t>
      </w:r>
      <w:r>
        <w:rPr>
          <w:sz w:val="24"/>
        </w:rPr>
        <w:t>Columbia Provincial</w:t>
      </w:r>
      <w:r>
        <w:rPr>
          <w:spacing w:val="-2"/>
          <w:sz w:val="24"/>
        </w:rPr>
        <w:t xml:space="preserve"> </w:t>
      </w:r>
      <w:r>
        <w:rPr>
          <w:sz w:val="24"/>
        </w:rPr>
        <w:t>Museum.</w:t>
      </w:r>
    </w:p>
    <w:p w14:paraId="32DDC5D1" w14:textId="77777777" w:rsidR="00792629" w:rsidRPr="002E1444" w:rsidRDefault="00ED58F8">
      <w:pPr>
        <w:spacing w:before="116" w:line="254" w:lineRule="auto"/>
        <w:ind w:left="478" w:right="436" w:hanging="359"/>
        <w:jc w:val="both"/>
        <w:rPr>
          <w:sz w:val="24"/>
          <w:lang w:val="fr-FR"/>
        </w:rPr>
      </w:pPr>
      <w:bookmarkStart w:id="130" w:name="_bookmark102"/>
      <w:bookmarkEnd w:id="130"/>
      <w:r>
        <w:rPr>
          <w:sz w:val="24"/>
        </w:rPr>
        <w:t>Jacobson,</w:t>
      </w:r>
      <w:r>
        <w:rPr>
          <w:spacing w:val="-6"/>
          <w:sz w:val="24"/>
        </w:rPr>
        <w:t xml:space="preserve"> </w:t>
      </w:r>
      <w:r>
        <w:rPr>
          <w:sz w:val="24"/>
        </w:rPr>
        <w:t>Steven</w:t>
      </w:r>
      <w:r>
        <w:rPr>
          <w:spacing w:val="-5"/>
          <w:sz w:val="24"/>
        </w:rPr>
        <w:t xml:space="preserve"> </w:t>
      </w:r>
      <w:r>
        <w:rPr>
          <w:sz w:val="24"/>
        </w:rPr>
        <w:t>A.</w:t>
      </w:r>
      <w:r>
        <w:rPr>
          <w:spacing w:val="-6"/>
          <w:sz w:val="24"/>
        </w:rPr>
        <w:t xml:space="preserve"> </w:t>
      </w:r>
      <w:r>
        <w:rPr>
          <w:sz w:val="24"/>
        </w:rPr>
        <w:t>2012.</w:t>
      </w:r>
      <w:r>
        <w:rPr>
          <w:spacing w:val="-6"/>
          <w:sz w:val="24"/>
        </w:rPr>
        <w:t xml:space="preserve"> </w:t>
      </w:r>
      <w:r>
        <w:rPr>
          <w:i/>
          <w:spacing w:val="-3"/>
          <w:sz w:val="24"/>
        </w:rPr>
        <w:t>Yup’ik</w:t>
      </w:r>
      <w:r>
        <w:rPr>
          <w:i/>
          <w:spacing w:val="-6"/>
          <w:sz w:val="24"/>
        </w:rPr>
        <w:t xml:space="preserve"> </w:t>
      </w:r>
      <w:r>
        <w:rPr>
          <w:i/>
          <w:sz w:val="24"/>
        </w:rPr>
        <w:t>Eskimo</w:t>
      </w:r>
      <w:r>
        <w:rPr>
          <w:i/>
          <w:spacing w:val="-5"/>
          <w:sz w:val="24"/>
        </w:rPr>
        <w:t xml:space="preserve"> </w:t>
      </w:r>
      <w:r>
        <w:rPr>
          <w:i/>
          <w:sz w:val="24"/>
        </w:rPr>
        <w:t>dictionary</w:t>
      </w:r>
      <w:r>
        <w:rPr>
          <w:i/>
          <w:spacing w:val="-6"/>
          <w:sz w:val="24"/>
        </w:rPr>
        <w:t xml:space="preserve"> </w:t>
      </w:r>
      <w:r>
        <w:rPr>
          <w:i/>
          <w:sz w:val="24"/>
        </w:rPr>
        <w:t>(2</w:t>
      </w:r>
      <w:r>
        <w:rPr>
          <w:i/>
          <w:spacing w:val="-5"/>
          <w:sz w:val="24"/>
        </w:rPr>
        <w:t xml:space="preserve"> </w:t>
      </w:r>
      <w:r>
        <w:rPr>
          <w:i/>
          <w:sz w:val="24"/>
        </w:rPr>
        <w:t>vols.)</w:t>
      </w:r>
      <w:r>
        <w:rPr>
          <w:i/>
          <w:spacing w:val="-2"/>
          <w:sz w:val="24"/>
        </w:rPr>
        <w:t xml:space="preserve"> </w:t>
      </w:r>
      <w:r w:rsidRPr="002E1444">
        <w:rPr>
          <w:sz w:val="24"/>
          <w:lang w:val="fr-FR"/>
        </w:rPr>
        <w:t>2nd</w:t>
      </w:r>
      <w:r w:rsidRPr="002E1444">
        <w:rPr>
          <w:spacing w:val="-5"/>
          <w:sz w:val="24"/>
          <w:lang w:val="fr-FR"/>
        </w:rPr>
        <w:t xml:space="preserve"> </w:t>
      </w:r>
      <w:r w:rsidRPr="002E1444">
        <w:rPr>
          <w:sz w:val="24"/>
          <w:lang w:val="fr-FR"/>
        </w:rPr>
        <w:t>edn.</w:t>
      </w:r>
      <w:r w:rsidRPr="002E1444">
        <w:rPr>
          <w:spacing w:val="-6"/>
          <w:sz w:val="24"/>
          <w:lang w:val="fr-FR"/>
        </w:rPr>
        <w:t xml:space="preserve"> </w:t>
      </w:r>
      <w:r w:rsidRPr="002E1444">
        <w:rPr>
          <w:sz w:val="24"/>
          <w:lang w:val="fr-FR"/>
        </w:rPr>
        <w:t>Alaska</w:t>
      </w:r>
      <w:r w:rsidRPr="002E1444">
        <w:rPr>
          <w:spacing w:val="-5"/>
          <w:sz w:val="24"/>
          <w:lang w:val="fr-FR"/>
        </w:rPr>
        <w:t xml:space="preserve"> </w:t>
      </w:r>
      <w:r w:rsidRPr="002E1444">
        <w:rPr>
          <w:sz w:val="24"/>
          <w:lang w:val="fr-FR"/>
        </w:rPr>
        <w:t>Native</w:t>
      </w:r>
      <w:r w:rsidRPr="002E1444">
        <w:rPr>
          <w:spacing w:val="-6"/>
          <w:sz w:val="24"/>
          <w:lang w:val="fr-FR"/>
        </w:rPr>
        <w:t xml:space="preserve"> </w:t>
      </w:r>
      <w:proofErr w:type="spellStart"/>
      <w:r w:rsidRPr="002E1444">
        <w:rPr>
          <w:sz w:val="24"/>
          <w:lang w:val="fr-FR"/>
        </w:rPr>
        <w:t>Language</w:t>
      </w:r>
      <w:proofErr w:type="spellEnd"/>
      <w:r w:rsidRPr="002E1444">
        <w:rPr>
          <w:sz w:val="24"/>
          <w:lang w:val="fr-FR"/>
        </w:rPr>
        <w:t xml:space="preserve"> </w:t>
      </w:r>
      <w:r w:rsidRPr="002E1444">
        <w:rPr>
          <w:spacing w:val="-3"/>
          <w:sz w:val="24"/>
          <w:lang w:val="fr-FR"/>
        </w:rPr>
        <w:t>Center.</w:t>
      </w:r>
    </w:p>
    <w:p w14:paraId="00FAA1F2" w14:textId="77777777" w:rsidR="00792629" w:rsidRDefault="00ED58F8">
      <w:pPr>
        <w:pStyle w:val="BodyText"/>
        <w:spacing w:before="118" w:line="254" w:lineRule="auto"/>
        <w:ind w:left="478" w:right="433" w:hanging="359"/>
        <w:jc w:val="both"/>
      </w:pPr>
      <w:bookmarkStart w:id="131" w:name="_bookmark103"/>
      <w:bookmarkEnd w:id="131"/>
      <w:r w:rsidRPr="002E1444">
        <w:rPr>
          <w:lang w:val="fr-FR"/>
        </w:rPr>
        <w:t xml:space="preserve">Jelinek, Eloise &amp; Richard A. Demers. 1994. </w:t>
      </w:r>
      <w:r>
        <w:t>Predicates and prenominal arguments in Straits Salish. 70(4). 68–111. doi:</w:t>
      </w:r>
      <w:hyperlink r:id="rId84">
        <w:r>
          <w:rPr>
            <w:rFonts w:ascii="Linux Libertine Mono" w:hAnsi="Linux Libertine Mono"/>
            <w:color w:val="0000FF"/>
            <w:sz w:val="20"/>
          </w:rPr>
          <w:t>10.4324/9780203068236</w:t>
        </w:r>
      </w:hyperlink>
      <w:r>
        <w:t>.</w:t>
      </w:r>
    </w:p>
    <w:p w14:paraId="2A236B2D" w14:textId="77777777" w:rsidR="00792629" w:rsidRDefault="00ED58F8">
      <w:pPr>
        <w:pStyle w:val="BodyText"/>
        <w:spacing w:before="117" w:line="254" w:lineRule="auto"/>
        <w:ind w:left="478" w:right="432" w:hanging="359"/>
        <w:jc w:val="both"/>
      </w:pPr>
      <w:bookmarkStart w:id="132" w:name="_bookmark104"/>
      <w:bookmarkEnd w:id="132"/>
      <w:r>
        <w:rPr>
          <w:spacing w:val="-3"/>
        </w:rPr>
        <w:t>Kastovsky,</w:t>
      </w:r>
      <w:r>
        <w:rPr>
          <w:spacing w:val="-6"/>
        </w:rPr>
        <w:t xml:space="preserve"> </w:t>
      </w:r>
      <w:r>
        <w:t>Dieter.</w:t>
      </w:r>
      <w:r>
        <w:rPr>
          <w:spacing w:val="-6"/>
        </w:rPr>
        <w:t xml:space="preserve"> </w:t>
      </w:r>
      <w:r>
        <w:t>1996.</w:t>
      </w:r>
      <w:r>
        <w:rPr>
          <w:spacing w:val="-6"/>
        </w:rPr>
        <w:t xml:space="preserve"> </w:t>
      </w:r>
      <w:r>
        <w:rPr>
          <w:spacing w:val="-4"/>
        </w:rPr>
        <w:t>Verbal</w:t>
      </w:r>
      <w:r>
        <w:rPr>
          <w:spacing w:val="-5"/>
        </w:rPr>
        <w:t xml:space="preserve"> </w:t>
      </w:r>
      <w:r>
        <w:t>derivation</w:t>
      </w:r>
      <w:r>
        <w:rPr>
          <w:spacing w:val="-6"/>
        </w:rPr>
        <w:t xml:space="preserve"> </w:t>
      </w:r>
      <w:r>
        <w:t>in</w:t>
      </w:r>
      <w:r>
        <w:rPr>
          <w:spacing w:val="-6"/>
        </w:rPr>
        <w:t xml:space="preserve"> </w:t>
      </w:r>
      <w:r>
        <w:t>English:</w:t>
      </w:r>
      <w:r>
        <w:rPr>
          <w:spacing w:val="-6"/>
        </w:rPr>
        <w:t xml:space="preserve"> </w:t>
      </w:r>
      <w:r>
        <w:t>A</w:t>
      </w:r>
      <w:r>
        <w:rPr>
          <w:spacing w:val="-5"/>
        </w:rPr>
        <w:t xml:space="preserve"> </w:t>
      </w:r>
      <w:r>
        <w:t>historical</w:t>
      </w:r>
      <w:r>
        <w:rPr>
          <w:spacing w:val="-6"/>
        </w:rPr>
        <w:t xml:space="preserve"> </w:t>
      </w:r>
      <w:r>
        <w:rPr>
          <w:spacing w:val="-3"/>
        </w:rPr>
        <w:t>survey,</w:t>
      </w:r>
      <w:r>
        <w:rPr>
          <w:spacing w:val="-6"/>
        </w:rPr>
        <w:t xml:space="preserve"> </w:t>
      </w:r>
      <w:proofErr w:type="gramStart"/>
      <w:r>
        <w:rPr>
          <w:spacing w:val="-5"/>
        </w:rPr>
        <w:t>or,</w:t>
      </w:r>
      <w:proofErr w:type="gramEnd"/>
      <w:r>
        <w:rPr>
          <w:spacing w:val="-6"/>
        </w:rPr>
        <w:t xml:space="preserve"> </w:t>
      </w:r>
      <w:r>
        <w:t>much</w:t>
      </w:r>
      <w:r>
        <w:rPr>
          <w:spacing w:val="-5"/>
        </w:rPr>
        <w:t xml:space="preserve"> </w:t>
      </w:r>
      <w:r>
        <w:t>ado</w:t>
      </w:r>
      <w:r>
        <w:rPr>
          <w:spacing w:val="-5"/>
        </w:rPr>
        <w:t xml:space="preserve"> </w:t>
      </w:r>
      <w:r>
        <w:t xml:space="preserve">about nothing. In Derek Britton (ed.), </w:t>
      </w:r>
      <w:r>
        <w:rPr>
          <w:i/>
        </w:rPr>
        <w:t xml:space="preserve">English historical linguistics 1994 </w:t>
      </w:r>
      <w:r>
        <w:t xml:space="preserve">(Current Issues in Lin- </w:t>
      </w:r>
      <w:proofErr w:type="spellStart"/>
      <w:r>
        <w:t>guistic</w:t>
      </w:r>
      <w:proofErr w:type="spellEnd"/>
      <w:r>
        <w:t xml:space="preserve"> Theory 135), 93–118. John</w:t>
      </w:r>
      <w:r>
        <w:rPr>
          <w:spacing w:val="-8"/>
        </w:rPr>
        <w:t xml:space="preserve"> </w:t>
      </w:r>
      <w:r>
        <w:t>Benjamins.</w:t>
      </w:r>
    </w:p>
    <w:p w14:paraId="2BD361E9" w14:textId="77777777" w:rsidR="00792629" w:rsidRDefault="00ED58F8">
      <w:pPr>
        <w:pStyle w:val="BodyText"/>
        <w:spacing w:before="116"/>
        <w:ind w:left="120"/>
        <w:jc w:val="both"/>
        <w:rPr>
          <w:i/>
        </w:rPr>
      </w:pPr>
      <w:bookmarkStart w:id="133" w:name="_bookmark105"/>
      <w:bookmarkEnd w:id="133"/>
      <w:r>
        <w:t xml:space="preserve">Kinkade, M. Dale. 1983. Salish evidence against the universality of ‘noun’ and ‘verb’. </w:t>
      </w:r>
      <w:r>
        <w:rPr>
          <w:i/>
        </w:rPr>
        <w:t>Lingua</w:t>
      </w:r>
    </w:p>
    <w:p w14:paraId="675FEE56" w14:textId="77777777" w:rsidR="00792629" w:rsidRDefault="00ED58F8">
      <w:pPr>
        <w:spacing w:before="15"/>
        <w:ind w:left="478"/>
        <w:rPr>
          <w:sz w:val="24"/>
        </w:rPr>
      </w:pPr>
      <w:r>
        <w:rPr>
          <w:sz w:val="24"/>
        </w:rPr>
        <w:t>60(1). 25–39. doi:</w:t>
      </w:r>
      <w:hyperlink r:id="rId85">
        <w:r>
          <w:rPr>
            <w:rFonts w:ascii="Linux Libertine Mono" w:hAnsi="Linux Libertine Mono"/>
            <w:color w:val="0000FF"/>
            <w:sz w:val="20"/>
          </w:rPr>
          <w:t>10.1016/0024-3841(83)90045-1</w:t>
        </w:r>
      </w:hyperlink>
      <w:r>
        <w:rPr>
          <w:sz w:val="24"/>
        </w:rPr>
        <w:t>.</w:t>
      </w:r>
    </w:p>
    <w:p w14:paraId="664754C2" w14:textId="77777777" w:rsidR="00792629" w:rsidRPr="002E1444" w:rsidRDefault="00ED58F8">
      <w:pPr>
        <w:spacing w:before="135" w:line="254" w:lineRule="auto"/>
        <w:ind w:left="478" w:right="433" w:hanging="359"/>
        <w:jc w:val="both"/>
        <w:rPr>
          <w:sz w:val="24"/>
          <w:lang w:val="fr-FR"/>
        </w:rPr>
      </w:pPr>
      <w:bookmarkStart w:id="134" w:name="_bookmark106"/>
      <w:bookmarkEnd w:id="134"/>
      <w:r>
        <w:rPr>
          <w:sz w:val="24"/>
        </w:rPr>
        <w:t xml:space="preserve">Kuipers, </w:t>
      </w:r>
      <w:proofErr w:type="spellStart"/>
      <w:r>
        <w:rPr>
          <w:sz w:val="24"/>
        </w:rPr>
        <w:t>Aert</w:t>
      </w:r>
      <w:proofErr w:type="spellEnd"/>
      <w:r>
        <w:rPr>
          <w:sz w:val="24"/>
        </w:rPr>
        <w:t xml:space="preserve"> H. 1968. The categories verb-noun and transitive-intransitive in English and Squamish. </w:t>
      </w:r>
      <w:r w:rsidRPr="002E1444">
        <w:rPr>
          <w:i/>
          <w:sz w:val="24"/>
          <w:lang w:val="fr-FR"/>
        </w:rPr>
        <w:t xml:space="preserve">Lingua </w:t>
      </w:r>
      <w:r w:rsidRPr="002E1444">
        <w:rPr>
          <w:sz w:val="24"/>
          <w:lang w:val="fr-FR"/>
        </w:rPr>
        <w:t xml:space="preserve">21. 610–626. </w:t>
      </w:r>
      <w:proofErr w:type="gramStart"/>
      <w:r w:rsidRPr="002E1444">
        <w:rPr>
          <w:sz w:val="24"/>
          <w:lang w:val="fr-FR"/>
        </w:rPr>
        <w:t>doi:</w:t>
      </w:r>
      <w:proofErr w:type="gramEnd"/>
      <w:r w:rsidR="001C2046">
        <w:fldChar w:fldCharType="begin"/>
      </w:r>
      <w:r w:rsidR="001C2046" w:rsidRPr="002E1444">
        <w:rPr>
          <w:lang w:val="fr-FR"/>
        </w:rPr>
        <w:instrText xml:space="preserve"> HYPERLINK "https://doi.org/10.1016/0024-3841(68)90080-6" \h </w:instrText>
      </w:r>
      <w:r w:rsidR="001C2046">
        <w:fldChar w:fldCharType="separate"/>
      </w:r>
      <w:r w:rsidRPr="002E1444">
        <w:rPr>
          <w:rFonts w:ascii="Linux Libertine Mono" w:hAnsi="Linux Libertine Mono"/>
          <w:color w:val="0000FF"/>
          <w:sz w:val="20"/>
          <w:lang w:val="fr-FR"/>
        </w:rPr>
        <w:t>10.1016/0024-3841(68)90080-6</w:t>
      </w:r>
      <w:r w:rsidR="001C2046">
        <w:rPr>
          <w:rFonts w:ascii="Linux Libertine Mono" w:hAnsi="Linux Libertine Mono"/>
          <w:color w:val="0000FF"/>
          <w:sz w:val="20"/>
        </w:rPr>
        <w:fldChar w:fldCharType="end"/>
      </w:r>
      <w:r w:rsidRPr="002E1444">
        <w:rPr>
          <w:sz w:val="24"/>
          <w:lang w:val="fr-FR"/>
        </w:rPr>
        <w:t>.</w:t>
      </w:r>
    </w:p>
    <w:p w14:paraId="598B9434" w14:textId="77777777" w:rsidR="00792629" w:rsidRPr="002E1444" w:rsidRDefault="00792629">
      <w:pPr>
        <w:spacing w:line="254" w:lineRule="auto"/>
        <w:jc w:val="both"/>
        <w:rPr>
          <w:sz w:val="24"/>
          <w:lang w:val="fr-FR"/>
        </w:rPr>
        <w:sectPr w:rsidR="00792629" w:rsidRPr="002E1444">
          <w:pgSz w:w="12240" w:h="15840"/>
          <w:pgMar w:top="1380" w:right="1000" w:bottom="1040" w:left="1680" w:header="0" w:footer="856" w:gutter="0"/>
          <w:cols w:space="720"/>
        </w:sectPr>
      </w:pPr>
    </w:p>
    <w:p w14:paraId="5AC18726" w14:textId="77777777" w:rsidR="00792629" w:rsidRPr="002E1444" w:rsidRDefault="00ED58F8">
      <w:pPr>
        <w:spacing w:before="84" w:line="254" w:lineRule="auto"/>
        <w:ind w:left="478" w:right="434" w:hanging="359"/>
        <w:jc w:val="both"/>
        <w:rPr>
          <w:sz w:val="24"/>
          <w:lang w:val="fr-FR"/>
        </w:rPr>
      </w:pPr>
      <w:bookmarkStart w:id="135" w:name="_bookmark107"/>
      <w:bookmarkEnd w:id="135"/>
      <w:proofErr w:type="spellStart"/>
      <w:r w:rsidRPr="002E1444">
        <w:rPr>
          <w:spacing w:val="-3"/>
          <w:sz w:val="24"/>
          <w:lang w:val="fr-FR"/>
        </w:rPr>
        <w:lastRenderedPageBreak/>
        <w:t>Launey</w:t>
      </w:r>
      <w:proofErr w:type="spellEnd"/>
      <w:r w:rsidRPr="002E1444">
        <w:rPr>
          <w:spacing w:val="-3"/>
          <w:sz w:val="24"/>
          <w:lang w:val="fr-FR"/>
        </w:rPr>
        <w:t>,</w:t>
      </w:r>
      <w:r w:rsidRPr="002E1444">
        <w:rPr>
          <w:spacing w:val="-5"/>
          <w:sz w:val="24"/>
          <w:lang w:val="fr-FR"/>
        </w:rPr>
        <w:t xml:space="preserve"> </w:t>
      </w:r>
      <w:r w:rsidRPr="002E1444">
        <w:rPr>
          <w:sz w:val="24"/>
          <w:lang w:val="fr-FR"/>
        </w:rPr>
        <w:t>Michel.</w:t>
      </w:r>
      <w:r w:rsidRPr="002E1444">
        <w:rPr>
          <w:spacing w:val="-5"/>
          <w:sz w:val="24"/>
          <w:lang w:val="fr-FR"/>
        </w:rPr>
        <w:t xml:space="preserve"> </w:t>
      </w:r>
      <w:r w:rsidRPr="002E1444">
        <w:rPr>
          <w:sz w:val="24"/>
          <w:lang w:val="fr-FR"/>
        </w:rPr>
        <w:t>1994.</w:t>
      </w:r>
      <w:r w:rsidRPr="002E1444">
        <w:rPr>
          <w:spacing w:val="-6"/>
          <w:sz w:val="24"/>
          <w:lang w:val="fr-FR"/>
        </w:rPr>
        <w:t xml:space="preserve"> </w:t>
      </w:r>
      <w:r w:rsidRPr="002E1444">
        <w:rPr>
          <w:i/>
          <w:sz w:val="24"/>
          <w:lang w:val="fr-FR"/>
        </w:rPr>
        <w:t>Une</w:t>
      </w:r>
      <w:r w:rsidRPr="002E1444">
        <w:rPr>
          <w:i/>
          <w:spacing w:val="-4"/>
          <w:sz w:val="24"/>
          <w:lang w:val="fr-FR"/>
        </w:rPr>
        <w:t xml:space="preserve"> </w:t>
      </w:r>
      <w:r w:rsidRPr="002E1444">
        <w:rPr>
          <w:i/>
          <w:sz w:val="24"/>
          <w:lang w:val="fr-FR"/>
        </w:rPr>
        <w:t>grammaire</w:t>
      </w:r>
      <w:r w:rsidRPr="002E1444">
        <w:rPr>
          <w:i/>
          <w:spacing w:val="-5"/>
          <w:sz w:val="24"/>
          <w:lang w:val="fr-FR"/>
        </w:rPr>
        <w:t xml:space="preserve"> </w:t>
      </w:r>
      <w:proofErr w:type="spellStart"/>
      <w:proofErr w:type="gramStart"/>
      <w:r w:rsidRPr="002E1444">
        <w:rPr>
          <w:i/>
          <w:sz w:val="24"/>
          <w:lang w:val="fr-FR"/>
        </w:rPr>
        <w:t>omniprédicative</w:t>
      </w:r>
      <w:proofErr w:type="spellEnd"/>
      <w:r w:rsidRPr="002E1444">
        <w:rPr>
          <w:i/>
          <w:sz w:val="24"/>
          <w:lang w:val="fr-FR"/>
        </w:rPr>
        <w:t>:</w:t>
      </w:r>
      <w:proofErr w:type="gramEnd"/>
      <w:r w:rsidRPr="002E1444">
        <w:rPr>
          <w:i/>
          <w:spacing w:val="-5"/>
          <w:sz w:val="24"/>
          <w:lang w:val="fr-FR"/>
        </w:rPr>
        <w:t xml:space="preserve"> </w:t>
      </w:r>
      <w:r w:rsidRPr="002E1444">
        <w:rPr>
          <w:i/>
          <w:sz w:val="24"/>
          <w:lang w:val="fr-FR"/>
        </w:rPr>
        <w:t>Essai</w:t>
      </w:r>
      <w:r w:rsidRPr="002E1444">
        <w:rPr>
          <w:i/>
          <w:spacing w:val="-4"/>
          <w:sz w:val="24"/>
          <w:lang w:val="fr-FR"/>
        </w:rPr>
        <w:t xml:space="preserve"> </w:t>
      </w:r>
      <w:r w:rsidRPr="002E1444">
        <w:rPr>
          <w:i/>
          <w:sz w:val="24"/>
          <w:lang w:val="fr-FR"/>
        </w:rPr>
        <w:t>sur</w:t>
      </w:r>
      <w:r w:rsidRPr="002E1444">
        <w:rPr>
          <w:i/>
          <w:spacing w:val="-5"/>
          <w:sz w:val="24"/>
          <w:lang w:val="fr-FR"/>
        </w:rPr>
        <w:t xml:space="preserve"> </w:t>
      </w:r>
      <w:r w:rsidRPr="002E1444">
        <w:rPr>
          <w:i/>
          <w:sz w:val="24"/>
          <w:lang w:val="fr-FR"/>
        </w:rPr>
        <w:t>la</w:t>
      </w:r>
      <w:r w:rsidRPr="002E1444">
        <w:rPr>
          <w:i/>
          <w:spacing w:val="-5"/>
          <w:sz w:val="24"/>
          <w:lang w:val="fr-FR"/>
        </w:rPr>
        <w:t xml:space="preserve"> </w:t>
      </w:r>
      <w:r w:rsidRPr="002E1444">
        <w:rPr>
          <w:i/>
          <w:sz w:val="24"/>
          <w:lang w:val="fr-FR"/>
        </w:rPr>
        <w:t>morphosyntaxe</w:t>
      </w:r>
      <w:r w:rsidRPr="002E1444">
        <w:rPr>
          <w:i/>
          <w:spacing w:val="-4"/>
          <w:sz w:val="24"/>
          <w:lang w:val="fr-FR"/>
        </w:rPr>
        <w:t xml:space="preserve"> </w:t>
      </w:r>
      <w:r w:rsidRPr="002E1444">
        <w:rPr>
          <w:i/>
          <w:sz w:val="24"/>
          <w:lang w:val="fr-FR"/>
        </w:rPr>
        <w:t>du</w:t>
      </w:r>
      <w:r w:rsidRPr="002E1444">
        <w:rPr>
          <w:i/>
          <w:spacing w:val="-5"/>
          <w:sz w:val="24"/>
          <w:lang w:val="fr-FR"/>
        </w:rPr>
        <w:t xml:space="preserve"> </w:t>
      </w:r>
      <w:r w:rsidRPr="002E1444">
        <w:rPr>
          <w:i/>
          <w:sz w:val="24"/>
          <w:lang w:val="fr-FR"/>
        </w:rPr>
        <w:t xml:space="preserve">nahuatl classique </w:t>
      </w:r>
      <w:r w:rsidRPr="002E1444">
        <w:rPr>
          <w:sz w:val="24"/>
          <w:lang w:val="fr-FR"/>
        </w:rPr>
        <w:t>(Sciences du Langage). CNRS.</w:t>
      </w:r>
    </w:p>
    <w:p w14:paraId="4D6AAB19" w14:textId="77777777" w:rsidR="00792629" w:rsidRDefault="00ED58F8">
      <w:pPr>
        <w:spacing w:before="118" w:line="254" w:lineRule="auto"/>
        <w:ind w:left="478" w:right="437" w:hanging="359"/>
        <w:jc w:val="both"/>
        <w:rPr>
          <w:sz w:val="24"/>
        </w:rPr>
      </w:pPr>
      <w:bookmarkStart w:id="136" w:name="_bookmark108"/>
      <w:bookmarkEnd w:id="136"/>
      <w:proofErr w:type="spellStart"/>
      <w:r w:rsidRPr="002E1444">
        <w:rPr>
          <w:spacing w:val="-3"/>
          <w:sz w:val="24"/>
          <w:lang w:val="fr-FR"/>
        </w:rPr>
        <w:t>Launey</w:t>
      </w:r>
      <w:proofErr w:type="spellEnd"/>
      <w:r w:rsidRPr="002E1444">
        <w:rPr>
          <w:spacing w:val="-3"/>
          <w:sz w:val="24"/>
          <w:lang w:val="fr-FR"/>
        </w:rPr>
        <w:t>,</w:t>
      </w:r>
      <w:r w:rsidRPr="002E1444">
        <w:rPr>
          <w:spacing w:val="-10"/>
          <w:sz w:val="24"/>
          <w:lang w:val="fr-FR"/>
        </w:rPr>
        <w:t xml:space="preserve"> </w:t>
      </w:r>
      <w:r w:rsidRPr="002E1444">
        <w:rPr>
          <w:sz w:val="24"/>
          <w:lang w:val="fr-FR"/>
        </w:rPr>
        <w:t>Michel.</w:t>
      </w:r>
      <w:r w:rsidRPr="002E1444">
        <w:rPr>
          <w:spacing w:val="-8"/>
          <w:sz w:val="24"/>
          <w:lang w:val="fr-FR"/>
        </w:rPr>
        <w:t xml:space="preserve"> </w:t>
      </w:r>
      <w:r w:rsidRPr="002E1444">
        <w:rPr>
          <w:sz w:val="24"/>
          <w:lang w:val="fr-FR"/>
        </w:rPr>
        <w:t>2004.</w:t>
      </w:r>
      <w:r w:rsidRPr="002E1444">
        <w:rPr>
          <w:spacing w:val="-9"/>
          <w:sz w:val="24"/>
          <w:lang w:val="fr-FR"/>
        </w:rPr>
        <w:t xml:space="preserve"> </w:t>
      </w:r>
      <w:r>
        <w:rPr>
          <w:sz w:val="24"/>
        </w:rPr>
        <w:t>The</w:t>
      </w:r>
      <w:r>
        <w:rPr>
          <w:spacing w:val="-8"/>
          <w:sz w:val="24"/>
        </w:rPr>
        <w:t xml:space="preserve"> </w:t>
      </w:r>
      <w:r>
        <w:rPr>
          <w:sz w:val="24"/>
        </w:rPr>
        <w:t>features</w:t>
      </w:r>
      <w:r>
        <w:rPr>
          <w:spacing w:val="-9"/>
          <w:sz w:val="24"/>
        </w:rPr>
        <w:t xml:space="preserve"> </w:t>
      </w:r>
      <w:r>
        <w:rPr>
          <w:sz w:val="24"/>
        </w:rPr>
        <w:t>of</w:t>
      </w:r>
      <w:r>
        <w:rPr>
          <w:spacing w:val="-9"/>
          <w:sz w:val="24"/>
        </w:rPr>
        <w:t xml:space="preserve"> </w:t>
      </w:r>
      <w:r>
        <w:rPr>
          <w:sz w:val="24"/>
        </w:rPr>
        <w:t>omnipredicativity</w:t>
      </w:r>
      <w:r>
        <w:rPr>
          <w:spacing w:val="-8"/>
          <w:sz w:val="24"/>
        </w:rPr>
        <w:t xml:space="preserve"> </w:t>
      </w:r>
      <w:r>
        <w:rPr>
          <w:sz w:val="24"/>
        </w:rPr>
        <w:t>in</w:t>
      </w:r>
      <w:r>
        <w:rPr>
          <w:spacing w:val="-9"/>
          <w:sz w:val="24"/>
        </w:rPr>
        <w:t xml:space="preserve"> </w:t>
      </w:r>
      <w:r>
        <w:rPr>
          <w:sz w:val="24"/>
        </w:rPr>
        <w:t>Classical</w:t>
      </w:r>
      <w:r>
        <w:rPr>
          <w:spacing w:val="-8"/>
          <w:sz w:val="24"/>
        </w:rPr>
        <w:t xml:space="preserve"> </w:t>
      </w:r>
      <w:r>
        <w:rPr>
          <w:sz w:val="24"/>
        </w:rPr>
        <w:t>Nahuatl.</w:t>
      </w:r>
      <w:r>
        <w:rPr>
          <w:spacing w:val="-11"/>
          <w:sz w:val="24"/>
        </w:rPr>
        <w:t xml:space="preserve"> </w:t>
      </w:r>
      <w:r>
        <w:rPr>
          <w:i/>
          <w:sz w:val="24"/>
        </w:rPr>
        <w:t>STUF</w:t>
      </w:r>
      <w:r>
        <w:rPr>
          <w:i/>
          <w:spacing w:val="12"/>
          <w:sz w:val="24"/>
        </w:rPr>
        <w:t xml:space="preserve"> </w:t>
      </w:r>
      <w:r>
        <w:rPr>
          <w:sz w:val="24"/>
        </w:rPr>
        <w:t>57(1).</w:t>
      </w:r>
      <w:r>
        <w:rPr>
          <w:spacing w:val="-9"/>
          <w:sz w:val="24"/>
        </w:rPr>
        <w:t xml:space="preserve"> </w:t>
      </w:r>
      <w:r>
        <w:rPr>
          <w:sz w:val="24"/>
        </w:rPr>
        <w:t>49– 69. doi:</w:t>
      </w:r>
      <w:hyperlink r:id="rId86">
        <w:r>
          <w:rPr>
            <w:rFonts w:ascii="Linux Libertine Mono" w:hAnsi="Linux Libertine Mono"/>
            <w:color w:val="0000FF"/>
            <w:sz w:val="20"/>
          </w:rPr>
          <w:t>10.1524/stuf.2004.57.1.49</w:t>
        </w:r>
      </w:hyperlink>
      <w:r>
        <w:rPr>
          <w:sz w:val="24"/>
        </w:rPr>
        <w:t>.</w:t>
      </w:r>
    </w:p>
    <w:p w14:paraId="1032C64F" w14:textId="77777777" w:rsidR="00792629" w:rsidRDefault="00ED58F8">
      <w:pPr>
        <w:spacing w:before="117" w:line="254" w:lineRule="auto"/>
        <w:ind w:left="478" w:right="437" w:hanging="359"/>
        <w:jc w:val="both"/>
        <w:rPr>
          <w:sz w:val="24"/>
        </w:rPr>
      </w:pPr>
      <w:bookmarkStart w:id="137" w:name="_bookmark109"/>
      <w:bookmarkEnd w:id="137"/>
      <w:proofErr w:type="spellStart"/>
      <w:r>
        <w:rPr>
          <w:sz w:val="24"/>
        </w:rPr>
        <w:t>Lichtenberk</w:t>
      </w:r>
      <w:proofErr w:type="spellEnd"/>
      <w:r>
        <w:rPr>
          <w:sz w:val="24"/>
        </w:rPr>
        <w:t xml:space="preserve">, Frantisek. 1991. Semantic change and heterosemy in grammaticalization. </w:t>
      </w:r>
      <w:r>
        <w:rPr>
          <w:i/>
          <w:sz w:val="24"/>
        </w:rPr>
        <w:t xml:space="preserve">Lan- </w:t>
      </w:r>
      <w:proofErr w:type="spellStart"/>
      <w:r>
        <w:rPr>
          <w:i/>
          <w:sz w:val="24"/>
        </w:rPr>
        <w:t>guage</w:t>
      </w:r>
      <w:proofErr w:type="spellEnd"/>
      <w:r>
        <w:rPr>
          <w:i/>
          <w:sz w:val="24"/>
        </w:rPr>
        <w:t xml:space="preserve"> </w:t>
      </w:r>
      <w:r>
        <w:rPr>
          <w:sz w:val="24"/>
        </w:rPr>
        <w:t>67(3). 475–509. doi:</w:t>
      </w:r>
      <w:hyperlink r:id="rId87">
        <w:r>
          <w:rPr>
            <w:rFonts w:ascii="Linux Libertine Mono" w:hAnsi="Linux Libertine Mono"/>
            <w:color w:val="0000FF"/>
            <w:sz w:val="20"/>
          </w:rPr>
          <w:t>10.1353/lan.1991.0009</w:t>
        </w:r>
      </w:hyperlink>
      <w:r>
        <w:rPr>
          <w:sz w:val="24"/>
        </w:rPr>
        <w:t>.</w:t>
      </w:r>
    </w:p>
    <w:p w14:paraId="06EE9194" w14:textId="77777777" w:rsidR="00792629" w:rsidRDefault="00ED58F8">
      <w:pPr>
        <w:spacing w:before="117" w:line="254" w:lineRule="auto"/>
        <w:ind w:left="478" w:right="433" w:hanging="359"/>
        <w:jc w:val="both"/>
        <w:rPr>
          <w:sz w:val="24"/>
        </w:rPr>
      </w:pPr>
      <w:bookmarkStart w:id="138" w:name="_bookmark110"/>
      <w:bookmarkEnd w:id="138"/>
      <w:r>
        <w:rPr>
          <w:sz w:val="24"/>
        </w:rPr>
        <w:t>Little,</w:t>
      </w:r>
      <w:r>
        <w:rPr>
          <w:spacing w:val="-22"/>
          <w:sz w:val="24"/>
        </w:rPr>
        <w:t xml:space="preserve"> </w:t>
      </w:r>
      <w:r>
        <w:rPr>
          <w:sz w:val="24"/>
        </w:rPr>
        <w:t>Caroline.</w:t>
      </w:r>
      <w:r>
        <w:rPr>
          <w:spacing w:val="-22"/>
          <w:sz w:val="24"/>
        </w:rPr>
        <w:t xml:space="preserve"> </w:t>
      </w:r>
      <w:r>
        <w:rPr>
          <w:sz w:val="24"/>
        </w:rPr>
        <w:t>2003.</w:t>
      </w:r>
      <w:r>
        <w:rPr>
          <w:spacing w:val="-22"/>
          <w:sz w:val="24"/>
        </w:rPr>
        <w:t xml:space="preserve"> </w:t>
      </w:r>
      <w:r>
        <w:rPr>
          <w:i/>
          <w:sz w:val="24"/>
        </w:rPr>
        <w:t>Caroline</w:t>
      </w:r>
      <w:r>
        <w:rPr>
          <w:i/>
          <w:spacing w:val="-22"/>
          <w:sz w:val="24"/>
        </w:rPr>
        <w:t xml:space="preserve"> </w:t>
      </w:r>
      <w:r>
        <w:rPr>
          <w:i/>
          <w:sz w:val="24"/>
        </w:rPr>
        <w:t>Little’s</w:t>
      </w:r>
      <w:r>
        <w:rPr>
          <w:i/>
          <w:spacing w:val="-22"/>
          <w:sz w:val="24"/>
        </w:rPr>
        <w:t xml:space="preserve"> </w:t>
      </w:r>
      <w:r>
        <w:rPr>
          <w:i/>
          <w:sz w:val="24"/>
        </w:rPr>
        <w:t>Nuu-chah-nulth</w:t>
      </w:r>
      <w:r>
        <w:rPr>
          <w:i/>
          <w:spacing w:val="-22"/>
          <w:sz w:val="24"/>
        </w:rPr>
        <w:t xml:space="preserve"> </w:t>
      </w:r>
      <w:r>
        <w:rPr>
          <w:i/>
          <w:sz w:val="24"/>
        </w:rPr>
        <w:t>(</w:t>
      </w:r>
      <w:proofErr w:type="spellStart"/>
      <w:r>
        <w:rPr>
          <w:i/>
          <w:sz w:val="24"/>
        </w:rPr>
        <w:t>Ahousaht</w:t>
      </w:r>
      <w:proofErr w:type="spellEnd"/>
      <w:r>
        <w:rPr>
          <w:i/>
          <w:sz w:val="24"/>
        </w:rPr>
        <w:t>)</w:t>
      </w:r>
      <w:r>
        <w:rPr>
          <w:i/>
          <w:spacing w:val="-22"/>
          <w:sz w:val="24"/>
        </w:rPr>
        <w:t xml:space="preserve"> </w:t>
      </w:r>
      <w:r>
        <w:rPr>
          <w:i/>
          <w:sz w:val="24"/>
        </w:rPr>
        <w:t>texts</w:t>
      </w:r>
      <w:r>
        <w:rPr>
          <w:i/>
          <w:spacing w:val="-22"/>
          <w:sz w:val="24"/>
        </w:rPr>
        <w:t xml:space="preserve"> </w:t>
      </w:r>
      <w:r>
        <w:rPr>
          <w:i/>
          <w:sz w:val="24"/>
        </w:rPr>
        <w:t>with</w:t>
      </w:r>
      <w:r>
        <w:rPr>
          <w:i/>
          <w:spacing w:val="-22"/>
          <w:sz w:val="24"/>
        </w:rPr>
        <w:t xml:space="preserve"> </w:t>
      </w:r>
      <w:r>
        <w:rPr>
          <w:i/>
          <w:sz w:val="24"/>
        </w:rPr>
        <w:t>grammatical</w:t>
      </w:r>
      <w:r>
        <w:rPr>
          <w:i/>
          <w:spacing w:val="-21"/>
          <w:sz w:val="24"/>
        </w:rPr>
        <w:t xml:space="preserve"> </w:t>
      </w:r>
      <w:r>
        <w:rPr>
          <w:i/>
          <w:sz w:val="24"/>
        </w:rPr>
        <w:t xml:space="preserve">anal- </w:t>
      </w:r>
      <w:proofErr w:type="spellStart"/>
      <w:r>
        <w:rPr>
          <w:i/>
          <w:sz w:val="24"/>
        </w:rPr>
        <w:t>ysis</w:t>
      </w:r>
      <w:proofErr w:type="spellEnd"/>
      <w:r>
        <w:rPr>
          <w:sz w:val="24"/>
        </w:rPr>
        <w:t>.</w:t>
      </w:r>
      <w:r>
        <w:rPr>
          <w:spacing w:val="-13"/>
          <w:sz w:val="24"/>
        </w:rPr>
        <w:t xml:space="preserve"> </w:t>
      </w:r>
      <w:r>
        <w:rPr>
          <w:sz w:val="24"/>
        </w:rPr>
        <w:t>Toshihide</w:t>
      </w:r>
      <w:r>
        <w:rPr>
          <w:spacing w:val="-13"/>
          <w:sz w:val="24"/>
        </w:rPr>
        <w:t xml:space="preserve"> </w:t>
      </w:r>
      <w:r>
        <w:rPr>
          <w:sz w:val="24"/>
        </w:rPr>
        <w:t>Nakayama</w:t>
      </w:r>
      <w:r>
        <w:rPr>
          <w:spacing w:val="-13"/>
          <w:sz w:val="24"/>
        </w:rPr>
        <w:t xml:space="preserve"> </w:t>
      </w:r>
      <w:r>
        <w:rPr>
          <w:sz w:val="24"/>
        </w:rPr>
        <w:t>(ed.)</w:t>
      </w:r>
      <w:r>
        <w:rPr>
          <w:spacing w:val="-13"/>
          <w:sz w:val="24"/>
        </w:rPr>
        <w:t xml:space="preserve"> </w:t>
      </w:r>
      <w:r>
        <w:rPr>
          <w:sz w:val="24"/>
        </w:rPr>
        <w:t>(Endangered</w:t>
      </w:r>
      <w:r>
        <w:rPr>
          <w:spacing w:val="-13"/>
          <w:sz w:val="24"/>
        </w:rPr>
        <w:t xml:space="preserve"> </w:t>
      </w:r>
      <w:r>
        <w:rPr>
          <w:sz w:val="24"/>
        </w:rPr>
        <w:t>Languages</w:t>
      </w:r>
      <w:r>
        <w:rPr>
          <w:spacing w:val="-13"/>
          <w:sz w:val="24"/>
        </w:rPr>
        <w:t xml:space="preserve"> </w:t>
      </w:r>
      <w:r>
        <w:rPr>
          <w:sz w:val="24"/>
        </w:rPr>
        <w:t>of</w:t>
      </w:r>
      <w:r>
        <w:rPr>
          <w:spacing w:val="-13"/>
          <w:sz w:val="24"/>
        </w:rPr>
        <w:t xml:space="preserve"> </w:t>
      </w:r>
      <w:r>
        <w:rPr>
          <w:sz w:val="24"/>
        </w:rPr>
        <w:t>the</w:t>
      </w:r>
      <w:r>
        <w:rPr>
          <w:spacing w:val="-12"/>
          <w:sz w:val="24"/>
        </w:rPr>
        <w:t xml:space="preserve"> </w:t>
      </w:r>
      <w:r>
        <w:rPr>
          <w:sz w:val="24"/>
        </w:rPr>
        <w:t>Pacific</w:t>
      </w:r>
      <w:r>
        <w:rPr>
          <w:spacing w:val="-13"/>
          <w:sz w:val="24"/>
        </w:rPr>
        <w:t xml:space="preserve"> </w:t>
      </w:r>
      <w:r>
        <w:rPr>
          <w:sz w:val="24"/>
        </w:rPr>
        <w:t>Rim</w:t>
      </w:r>
      <w:r>
        <w:rPr>
          <w:spacing w:val="-13"/>
          <w:sz w:val="24"/>
        </w:rPr>
        <w:t xml:space="preserve"> </w:t>
      </w:r>
      <w:r>
        <w:rPr>
          <w:sz w:val="24"/>
        </w:rPr>
        <w:t>A2-27).</w:t>
      </w:r>
      <w:r>
        <w:rPr>
          <w:spacing w:val="-13"/>
          <w:sz w:val="24"/>
        </w:rPr>
        <w:t xml:space="preserve"> </w:t>
      </w:r>
      <w:proofErr w:type="spellStart"/>
      <w:r>
        <w:rPr>
          <w:sz w:val="24"/>
        </w:rPr>
        <w:t>Nakan</w:t>
      </w:r>
      <w:proofErr w:type="spellEnd"/>
      <w:r>
        <w:rPr>
          <w:sz w:val="24"/>
        </w:rPr>
        <w:t xml:space="preserve">- </w:t>
      </w:r>
      <w:proofErr w:type="spellStart"/>
      <w:r>
        <w:rPr>
          <w:sz w:val="24"/>
        </w:rPr>
        <w:t>ishi</w:t>
      </w:r>
      <w:proofErr w:type="spellEnd"/>
      <w:r>
        <w:rPr>
          <w:spacing w:val="-2"/>
          <w:sz w:val="24"/>
        </w:rPr>
        <w:t xml:space="preserve"> </w:t>
      </w:r>
      <w:r>
        <w:rPr>
          <w:sz w:val="24"/>
        </w:rPr>
        <w:t>Press.</w:t>
      </w:r>
    </w:p>
    <w:p w14:paraId="09539C2F" w14:textId="77777777" w:rsidR="00792629" w:rsidRDefault="00ED58F8">
      <w:pPr>
        <w:spacing w:before="116" w:line="254" w:lineRule="auto"/>
        <w:ind w:left="478" w:right="433" w:hanging="359"/>
        <w:jc w:val="both"/>
        <w:rPr>
          <w:sz w:val="24"/>
        </w:rPr>
      </w:pPr>
      <w:bookmarkStart w:id="139" w:name="_bookmark111"/>
      <w:bookmarkEnd w:id="139"/>
      <w:r>
        <w:rPr>
          <w:sz w:val="24"/>
        </w:rPr>
        <w:t>Louie,</w:t>
      </w:r>
      <w:r>
        <w:rPr>
          <w:spacing w:val="-12"/>
          <w:sz w:val="24"/>
        </w:rPr>
        <w:t xml:space="preserve"> </w:t>
      </w:r>
      <w:r>
        <w:rPr>
          <w:sz w:val="24"/>
        </w:rPr>
        <w:t>George.</w:t>
      </w:r>
      <w:r>
        <w:rPr>
          <w:spacing w:val="-12"/>
          <w:sz w:val="24"/>
        </w:rPr>
        <w:t xml:space="preserve"> </w:t>
      </w:r>
      <w:r>
        <w:rPr>
          <w:sz w:val="24"/>
        </w:rPr>
        <w:t>2003.</w:t>
      </w:r>
      <w:r>
        <w:rPr>
          <w:spacing w:val="-12"/>
          <w:sz w:val="24"/>
        </w:rPr>
        <w:t xml:space="preserve"> </w:t>
      </w:r>
      <w:r>
        <w:rPr>
          <w:i/>
          <w:sz w:val="24"/>
        </w:rPr>
        <w:t>George</w:t>
      </w:r>
      <w:r>
        <w:rPr>
          <w:i/>
          <w:spacing w:val="-10"/>
          <w:sz w:val="24"/>
        </w:rPr>
        <w:t xml:space="preserve"> </w:t>
      </w:r>
      <w:r>
        <w:rPr>
          <w:i/>
          <w:sz w:val="24"/>
        </w:rPr>
        <w:t>Louie’s</w:t>
      </w:r>
      <w:r>
        <w:rPr>
          <w:i/>
          <w:spacing w:val="-12"/>
          <w:sz w:val="24"/>
        </w:rPr>
        <w:t xml:space="preserve"> </w:t>
      </w:r>
      <w:r>
        <w:rPr>
          <w:i/>
          <w:sz w:val="24"/>
        </w:rPr>
        <w:t>Nuu-chah-nulth</w:t>
      </w:r>
      <w:r>
        <w:rPr>
          <w:i/>
          <w:spacing w:val="-12"/>
          <w:sz w:val="24"/>
        </w:rPr>
        <w:t xml:space="preserve"> </w:t>
      </w:r>
      <w:r>
        <w:rPr>
          <w:i/>
          <w:sz w:val="24"/>
        </w:rPr>
        <w:t>(</w:t>
      </w:r>
      <w:proofErr w:type="spellStart"/>
      <w:r>
        <w:rPr>
          <w:i/>
          <w:sz w:val="24"/>
        </w:rPr>
        <w:t>Ahousaht</w:t>
      </w:r>
      <w:proofErr w:type="spellEnd"/>
      <w:r>
        <w:rPr>
          <w:i/>
          <w:sz w:val="24"/>
        </w:rPr>
        <w:t>)</w:t>
      </w:r>
      <w:r>
        <w:rPr>
          <w:i/>
          <w:spacing w:val="-11"/>
          <w:sz w:val="24"/>
        </w:rPr>
        <w:t xml:space="preserve"> </w:t>
      </w:r>
      <w:r>
        <w:rPr>
          <w:i/>
          <w:sz w:val="24"/>
        </w:rPr>
        <w:t>texts</w:t>
      </w:r>
      <w:r>
        <w:rPr>
          <w:i/>
          <w:spacing w:val="-12"/>
          <w:sz w:val="24"/>
        </w:rPr>
        <w:t xml:space="preserve"> </w:t>
      </w:r>
      <w:r>
        <w:rPr>
          <w:i/>
          <w:sz w:val="24"/>
        </w:rPr>
        <w:t>with</w:t>
      </w:r>
      <w:r>
        <w:rPr>
          <w:i/>
          <w:spacing w:val="-11"/>
          <w:sz w:val="24"/>
        </w:rPr>
        <w:t xml:space="preserve"> </w:t>
      </w:r>
      <w:r>
        <w:rPr>
          <w:i/>
          <w:sz w:val="24"/>
        </w:rPr>
        <w:t>grammatical</w:t>
      </w:r>
      <w:r>
        <w:rPr>
          <w:i/>
          <w:spacing w:val="-12"/>
          <w:sz w:val="24"/>
        </w:rPr>
        <w:t xml:space="preserve"> </w:t>
      </w:r>
      <w:proofErr w:type="spellStart"/>
      <w:r>
        <w:rPr>
          <w:i/>
          <w:sz w:val="24"/>
        </w:rPr>
        <w:t>analy</w:t>
      </w:r>
      <w:proofErr w:type="spellEnd"/>
      <w:r>
        <w:rPr>
          <w:i/>
          <w:sz w:val="24"/>
        </w:rPr>
        <w:t>- sis</w:t>
      </w:r>
      <w:r>
        <w:rPr>
          <w:sz w:val="24"/>
        </w:rPr>
        <w:t>.</w:t>
      </w:r>
      <w:r>
        <w:rPr>
          <w:spacing w:val="-12"/>
          <w:sz w:val="24"/>
        </w:rPr>
        <w:t xml:space="preserve"> </w:t>
      </w:r>
      <w:r>
        <w:rPr>
          <w:sz w:val="24"/>
        </w:rPr>
        <w:t>Toshihide</w:t>
      </w:r>
      <w:r>
        <w:rPr>
          <w:spacing w:val="-12"/>
          <w:sz w:val="24"/>
        </w:rPr>
        <w:t xml:space="preserve"> </w:t>
      </w:r>
      <w:r>
        <w:rPr>
          <w:sz w:val="24"/>
        </w:rPr>
        <w:t>Nakayama</w:t>
      </w:r>
      <w:r>
        <w:rPr>
          <w:spacing w:val="-12"/>
          <w:sz w:val="24"/>
        </w:rPr>
        <w:t xml:space="preserve"> </w:t>
      </w:r>
      <w:r>
        <w:rPr>
          <w:sz w:val="24"/>
        </w:rPr>
        <w:t>(ed.)</w:t>
      </w:r>
      <w:r>
        <w:rPr>
          <w:spacing w:val="-12"/>
          <w:sz w:val="24"/>
        </w:rPr>
        <w:t xml:space="preserve"> </w:t>
      </w:r>
      <w:r>
        <w:rPr>
          <w:sz w:val="24"/>
        </w:rPr>
        <w:t>(Endangered</w:t>
      </w:r>
      <w:r>
        <w:rPr>
          <w:spacing w:val="-12"/>
          <w:sz w:val="24"/>
        </w:rPr>
        <w:t xml:space="preserve"> </w:t>
      </w:r>
      <w:r>
        <w:rPr>
          <w:sz w:val="24"/>
        </w:rPr>
        <w:t>Languages</w:t>
      </w:r>
      <w:r>
        <w:rPr>
          <w:spacing w:val="-12"/>
          <w:sz w:val="24"/>
        </w:rPr>
        <w:t xml:space="preserve"> </w:t>
      </w:r>
      <w:r>
        <w:rPr>
          <w:sz w:val="24"/>
        </w:rPr>
        <w:t>of</w:t>
      </w:r>
      <w:r>
        <w:rPr>
          <w:spacing w:val="-12"/>
          <w:sz w:val="24"/>
        </w:rPr>
        <w:t xml:space="preserve"> </w:t>
      </w:r>
      <w:r>
        <w:rPr>
          <w:sz w:val="24"/>
        </w:rPr>
        <w:t>the</w:t>
      </w:r>
      <w:r>
        <w:rPr>
          <w:spacing w:val="-12"/>
          <w:sz w:val="24"/>
        </w:rPr>
        <w:t xml:space="preserve"> </w:t>
      </w:r>
      <w:r>
        <w:rPr>
          <w:sz w:val="24"/>
        </w:rPr>
        <w:t>Pacific</w:t>
      </w:r>
      <w:r>
        <w:rPr>
          <w:spacing w:val="-11"/>
          <w:sz w:val="24"/>
        </w:rPr>
        <w:t xml:space="preserve"> </w:t>
      </w:r>
      <w:r>
        <w:rPr>
          <w:sz w:val="24"/>
        </w:rPr>
        <w:t>Rim</w:t>
      </w:r>
      <w:r>
        <w:rPr>
          <w:spacing w:val="-12"/>
          <w:sz w:val="24"/>
        </w:rPr>
        <w:t xml:space="preserve"> </w:t>
      </w:r>
      <w:r>
        <w:rPr>
          <w:sz w:val="24"/>
        </w:rPr>
        <w:t>A2-028).</w:t>
      </w:r>
      <w:r>
        <w:rPr>
          <w:spacing w:val="-12"/>
          <w:sz w:val="24"/>
        </w:rPr>
        <w:t xml:space="preserve"> </w:t>
      </w:r>
      <w:proofErr w:type="spellStart"/>
      <w:r>
        <w:rPr>
          <w:sz w:val="24"/>
        </w:rPr>
        <w:t>Nakan</w:t>
      </w:r>
      <w:proofErr w:type="spellEnd"/>
      <w:r>
        <w:rPr>
          <w:sz w:val="24"/>
        </w:rPr>
        <w:t xml:space="preserve">- </w:t>
      </w:r>
      <w:proofErr w:type="spellStart"/>
      <w:r>
        <w:rPr>
          <w:sz w:val="24"/>
        </w:rPr>
        <w:t>ishi</w:t>
      </w:r>
      <w:proofErr w:type="spellEnd"/>
      <w:r>
        <w:rPr>
          <w:spacing w:val="-2"/>
          <w:sz w:val="24"/>
        </w:rPr>
        <w:t xml:space="preserve"> </w:t>
      </w:r>
      <w:r>
        <w:rPr>
          <w:sz w:val="24"/>
        </w:rPr>
        <w:t>Press.</w:t>
      </w:r>
    </w:p>
    <w:p w14:paraId="679B5A23" w14:textId="77777777" w:rsidR="00792629" w:rsidRDefault="00ED58F8">
      <w:pPr>
        <w:pStyle w:val="BodyText"/>
        <w:spacing w:before="116"/>
        <w:ind w:left="120"/>
        <w:jc w:val="both"/>
      </w:pPr>
      <w:bookmarkStart w:id="140" w:name="_bookmark112"/>
      <w:bookmarkEnd w:id="140"/>
      <w:r>
        <w:t xml:space="preserve">Luuk, </w:t>
      </w:r>
      <w:proofErr w:type="spellStart"/>
      <w:r>
        <w:t>Erkki</w:t>
      </w:r>
      <w:proofErr w:type="spellEnd"/>
      <w:r>
        <w:t xml:space="preserve">. 2010. Nouns, </w:t>
      </w:r>
      <w:proofErr w:type="gramStart"/>
      <w:r>
        <w:t>verbs</w:t>
      </w:r>
      <w:proofErr w:type="gramEnd"/>
      <w:r>
        <w:t xml:space="preserve"> and flexibles: Implications for typologies of word classes.</w:t>
      </w:r>
    </w:p>
    <w:p w14:paraId="4DDDF137" w14:textId="77777777" w:rsidR="00792629" w:rsidRPr="002E1444" w:rsidRDefault="00ED58F8">
      <w:pPr>
        <w:spacing w:before="16"/>
        <w:ind w:left="478"/>
        <w:jc w:val="both"/>
        <w:rPr>
          <w:sz w:val="24"/>
          <w:lang w:val="fr-FR"/>
        </w:rPr>
      </w:pPr>
      <w:proofErr w:type="spellStart"/>
      <w:r w:rsidRPr="002E1444">
        <w:rPr>
          <w:i/>
          <w:sz w:val="24"/>
          <w:lang w:val="fr-FR"/>
        </w:rPr>
        <w:t>Language</w:t>
      </w:r>
      <w:proofErr w:type="spellEnd"/>
      <w:r w:rsidRPr="002E1444">
        <w:rPr>
          <w:i/>
          <w:sz w:val="24"/>
          <w:lang w:val="fr-FR"/>
        </w:rPr>
        <w:t xml:space="preserve"> Sciences </w:t>
      </w:r>
      <w:r w:rsidRPr="002E1444">
        <w:rPr>
          <w:sz w:val="24"/>
          <w:lang w:val="fr-FR"/>
        </w:rPr>
        <w:t xml:space="preserve">32(3). 349–365. </w:t>
      </w:r>
      <w:proofErr w:type="gramStart"/>
      <w:r w:rsidRPr="002E1444">
        <w:rPr>
          <w:sz w:val="24"/>
          <w:lang w:val="fr-FR"/>
        </w:rPr>
        <w:t>doi:</w:t>
      </w:r>
      <w:proofErr w:type="gramEnd"/>
      <w:r w:rsidR="001C2046">
        <w:fldChar w:fldCharType="begin"/>
      </w:r>
      <w:r w:rsidR="001C2046" w:rsidRPr="002E1444">
        <w:rPr>
          <w:lang w:val="fr-FR"/>
        </w:rPr>
        <w:instrText xml:space="preserve"> HYPERLINK "https://doi.org/10.1016/j.langsci.2009.02.001" \h </w:instrText>
      </w:r>
      <w:r w:rsidR="001C2046">
        <w:fldChar w:fldCharType="separate"/>
      </w:r>
      <w:r w:rsidRPr="002E1444">
        <w:rPr>
          <w:rFonts w:ascii="Linux Libertine Mono" w:hAnsi="Linux Libertine Mono"/>
          <w:color w:val="0000FF"/>
          <w:sz w:val="20"/>
          <w:lang w:val="fr-FR"/>
        </w:rPr>
        <w:t>10.1016/j.langsci.2009.02.001</w:t>
      </w:r>
      <w:r w:rsidR="001C2046">
        <w:rPr>
          <w:rFonts w:ascii="Linux Libertine Mono" w:hAnsi="Linux Libertine Mono"/>
          <w:color w:val="0000FF"/>
          <w:sz w:val="20"/>
        </w:rPr>
        <w:fldChar w:fldCharType="end"/>
      </w:r>
      <w:r w:rsidRPr="002E1444">
        <w:rPr>
          <w:sz w:val="24"/>
          <w:lang w:val="fr-FR"/>
        </w:rPr>
        <w:t>.</w:t>
      </w:r>
    </w:p>
    <w:p w14:paraId="567BB886" w14:textId="77777777" w:rsidR="00792629" w:rsidRDefault="00ED58F8">
      <w:pPr>
        <w:spacing w:before="134" w:line="254" w:lineRule="auto"/>
        <w:ind w:left="478" w:right="437" w:hanging="359"/>
        <w:jc w:val="both"/>
        <w:rPr>
          <w:sz w:val="24"/>
        </w:rPr>
      </w:pPr>
      <w:bookmarkStart w:id="141" w:name="_bookmark113"/>
      <w:bookmarkEnd w:id="141"/>
      <w:proofErr w:type="spellStart"/>
      <w:r>
        <w:rPr>
          <w:sz w:val="24"/>
        </w:rPr>
        <w:t>Mattina</w:t>
      </w:r>
      <w:proofErr w:type="spellEnd"/>
      <w:r>
        <w:rPr>
          <w:sz w:val="24"/>
        </w:rPr>
        <w:t xml:space="preserve">, Nancy J. 1996. </w:t>
      </w:r>
      <w:r>
        <w:rPr>
          <w:i/>
          <w:sz w:val="24"/>
        </w:rPr>
        <w:t>Aspect and category in Okanagan word formation</w:t>
      </w:r>
      <w:r>
        <w:rPr>
          <w:sz w:val="24"/>
        </w:rPr>
        <w:t xml:space="preserve">. Simon Fraser Uni- </w:t>
      </w:r>
      <w:proofErr w:type="spellStart"/>
      <w:r>
        <w:rPr>
          <w:sz w:val="24"/>
        </w:rPr>
        <w:t>versity</w:t>
      </w:r>
      <w:proofErr w:type="spellEnd"/>
      <w:r>
        <w:rPr>
          <w:sz w:val="24"/>
        </w:rPr>
        <w:t>. (Ph.D. thesis).</w:t>
      </w:r>
    </w:p>
    <w:p w14:paraId="6362DBF2" w14:textId="77777777" w:rsidR="00792629" w:rsidRDefault="00ED58F8">
      <w:pPr>
        <w:spacing w:before="102" w:line="288" w:lineRule="exact"/>
        <w:ind w:left="478" w:right="432" w:hanging="359"/>
        <w:jc w:val="both"/>
        <w:rPr>
          <w:sz w:val="24"/>
        </w:rPr>
      </w:pPr>
      <w:bookmarkStart w:id="142" w:name="_bookmark114"/>
      <w:bookmarkEnd w:id="142"/>
      <w:r>
        <w:rPr>
          <w:sz w:val="24"/>
        </w:rPr>
        <w:t>McDonald,</w:t>
      </w:r>
      <w:r>
        <w:rPr>
          <w:spacing w:val="-14"/>
          <w:sz w:val="24"/>
        </w:rPr>
        <w:t xml:space="preserve"> </w:t>
      </w:r>
      <w:r>
        <w:rPr>
          <w:sz w:val="24"/>
        </w:rPr>
        <w:t>Edward.</w:t>
      </w:r>
      <w:r>
        <w:rPr>
          <w:spacing w:val="-14"/>
          <w:sz w:val="24"/>
        </w:rPr>
        <w:t xml:space="preserve"> </w:t>
      </w:r>
      <w:r>
        <w:rPr>
          <w:sz w:val="24"/>
        </w:rPr>
        <w:t>2013.</w:t>
      </w:r>
      <w:r>
        <w:rPr>
          <w:spacing w:val="-14"/>
          <w:sz w:val="24"/>
        </w:rPr>
        <w:t xml:space="preserve"> </w:t>
      </w:r>
      <w:r>
        <w:rPr>
          <w:sz w:val="24"/>
        </w:rPr>
        <w:t>The</w:t>
      </w:r>
      <w:r>
        <w:rPr>
          <w:spacing w:val="-14"/>
          <w:sz w:val="24"/>
        </w:rPr>
        <w:t xml:space="preserve"> </w:t>
      </w:r>
      <w:r>
        <w:rPr>
          <w:sz w:val="24"/>
        </w:rPr>
        <w:t>creation</w:t>
      </w:r>
      <w:r>
        <w:rPr>
          <w:spacing w:val="-14"/>
          <w:sz w:val="24"/>
        </w:rPr>
        <w:t xml:space="preserve"> </w:t>
      </w:r>
      <w:r>
        <w:rPr>
          <w:sz w:val="24"/>
        </w:rPr>
        <w:t>of</w:t>
      </w:r>
      <w:r>
        <w:rPr>
          <w:spacing w:val="-14"/>
          <w:sz w:val="24"/>
        </w:rPr>
        <w:t xml:space="preserve"> </w:t>
      </w:r>
      <w:r>
        <w:rPr>
          <w:sz w:val="24"/>
        </w:rPr>
        <w:t>‘parts</w:t>
      </w:r>
      <w:r>
        <w:rPr>
          <w:spacing w:val="-14"/>
          <w:sz w:val="24"/>
        </w:rPr>
        <w:t xml:space="preserve"> </w:t>
      </w:r>
      <w:r>
        <w:rPr>
          <w:sz w:val="24"/>
        </w:rPr>
        <w:t>of</w:t>
      </w:r>
      <w:r>
        <w:rPr>
          <w:spacing w:val="-14"/>
          <w:sz w:val="24"/>
        </w:rPr>
        <w:t xml:space="preserve"> </w:t>
      </w:r>
      <w:r>
        <w:rPr>
          <w:sz w:val="24"/>
        </w:rPr>
        <w:t>speech’</w:t>
      </w:r>
      <w:r>
        <w:rPr>
          <w:spacing w:val="-14"/>
          <w:sz w:val="24"/>
        </w:rPr>
        <w:t xml:space="preserve"> </w:t>
      </w:r>
      <w:r>
        <w:rPr>
          <w:sz w:val="24"/>
        </w:rPr>
        <w:t>for</w:t>
      </w:r>
      <w:r>
        <w:rPr>
          <w:spacing w:val="-14"/>
          <w:sz w:val="24"/>
        </w:rPr>
        <w:t xml:space="preserve"> </w:t>
      </w:r>
      <w:r>
        <w:rPr>
          <w:sz w:val="24"/>
        </w:rPr>
        <w:t>Chinese:</w:t>
      </w:r>
      <w:r>
        <w:rPr>
          <w:spacing w:val="-13"/>
          <w:sz w:val="24"/>
        </w:rPr>
        <w:t xml:space="preserve"> </w:t>
      </w:r>
      <w:r>
        <w:rPr>
          <w:sz w:val="24"/>
        </w:rPr>
        <w:t>‘translingual</w:t>
      </w:r>
      <w:r>
        <w:rPr>
          <w:spacing w:val="-14"/>
          <w:sz w:val="24"/>
        </w:rPr>
        <w:t xml:space="preserve"> </w:t>
      </w:r>
      <w:r>
        <w:rPr>
          <w:sz w:val="24"/>
        </w:rPr>
        <w:t>practice’ across</w:t>
      </w:r>
      <w:r>
        <w:rPr>
          <w:spacing w:val="-20"/>
          <w:sz w:val="24"/>
        </w:rPr>
        <w:t xml:space="preserve"> </w:t>
      </w:r>
      <w:r>
        <w:rPr>
          <w:sz w:val="24"/>
        </w:rPr>
        <w:t>Graeco-Roman</w:t>
      </w:r>
      <w:r>
        <w:rPr>
          <w:spacing w:val="-20"/>
          <w:sz w:val="24"/>
        </w:rPr>
        <w:t xml:space="preserve"> </w:t>
      </w:r>
      <w:r>
        <w:rPr>
          <w:sz w:val="24"/>
        </w:rPr>
        <w:t>and</w:t>
      </w:r>
      <w:r>
        <w:rPr>
          <w:spacing w:val="-19"/>
          <w:sz w:val="24"/>
        </w:rPr>
        <w:t xml:space="preserve"> </w:t>
      </w:r>
      <w:r>
        <w:rPr>
          <w:sz w:val="24"/>
        </w:rPr>
        <w:t>Sinitic</w:t>
      </w:r>
      <w:r>
        <w:rPr>
          <w:spacing w:val="-20"/>
          <w:sz w:val="24"/>
        </w:rPr>
        <w:t xml:space="preserve"> </w:t>
      </w:r>
      <w:r>
        <w:rPr>
          <w:sz w:val="24"/>
        </w:rPr>
        <w:t>traditions.</w:t>
      </w:r>
      <w:r>
        <w:rPr>
          <w:spacing w:val="-22"/>
          <w:sz w:val="24"/>
        </w:rPr>
        <w:t xml:space="preserve"> </w:t>
      </w:r>
      <w:r>
        <w:rPr>
          <w:i/>
          <w:sz w:val="24"/>
        </w:rPr>
        <w:t>History</w:t>
      </w:r>
      <w:r>
        <w:rPr>
          <w:i/>
          <w:spacing w:val="-19"/>
          <w:sz w:val="24"/>
        </w:rPr>
        <w:t xml:space="preserve"> </w:t>
      </w:r>
      <w:r>
        <w:rPr>
          <w:i/>
          <w:sz w:val="24"/>
        </w:rPr>
        <w:t>&amp;</w:t>
      </w:r>
      <w:r>
        <w:rPr>
          <w:i/>
          <w:spacing w:val="-20"/>
          <w:sz w:val="24"/>
        </w:rPr>
        <w:t xml:space="preserve"> </w:t>
      </w:r>
      <w:r>
        <w:rPr>
          <w:i/>
          <w:sz w:val="24"/>
        </w:rPr>
        <w:t>Philosophy</w:t>
      </w:r>
      <w:r>
        <w:rPr>
          <w:i/>
          <w:spacing w:val="-20"/>
          <w:sz w:val="24"/>
        </w:rPr>
        <w:t xml:space="preserve"> </w:t>
      </w:r>
      <w:r>
        <w:rPr>
          <w:i/>
          <w:sz w:val="24"/>
        </w:rPr>
        <w:t>of</w:t>
      </w:r>
      <w:r>
        <w:rPr>
          <w:i/>
          <w:spacing w:val="-19"/>
          <w:sz w:val="24"/>
        </w:rPr>
        <w:t xml:space="preserve"> </w:t>
      </w:r>
      <w:r>
        <w:rPr>
          <w:i/>
          <w:sz w:val="24"/>
        </w:rPr>
        <w:t>the</w:t>
      </w:r>
      <w:r>
        <w:rPr>
          <w:i/>
          <w:spacing w:val="-20"/>
          <w:sz w:val="24"/>
        </w:rPr>
        <w:t xml:space="preserve"> </w:t>
      </w:r>
      <w:r>
        <w:rPr>
          <w:i/>
          <w:sz w:val="24"/>
        </w:rPr>
        <w:t>Language</w:t>
      </w:r>
      <w:r>
        <w:rPr>
          <w:i/>
          <w:spacing w:val="-19"/>
          <w:sz w:val="24"/>
        </w:rPr>
        <w:t xml:space="preserve"> </w:t>
      </w:r>
      <w:r>
        <w:rPr>
          <w:i/>
          <w:sz w:val="24"/>
        </w:rPr>
        <w:t>Sciences</w:t>
      </w:r>
      <w:r>
        <w:rPr>
          <w:sz w:val="24"/>
        </w:rPr>
        <w:t xml:space="preserve">. </w:t>
      </w:r>
      <w:hyperlink r:id="rId88">
        <w:r>
          <w:rPr>
            <w:rFonts w:ascii="Linux Libertine Mono" w:hAnsi="Linux Libertine Mono"/>
            <w:color w:val="0000FF"/>
            <w:spacing w:val="8"/>
            <w:w w:val="105"/>
            <w:sz w:val="20"/>
          </w:rPr>
          <w:t>https://</w:t>
        </w:r>
        <w:r>
          <w:rPr>
            <w:rFonts w:ascii="Linux Libertine Mono" w:hAnsi="Linux Libertine Mono"/>
            <w:color w:val="0000FF"/>
            <w:spacing w:val="-118"/>
            <w:w w:val="105"/>
            <w:sz w:val="20"/>
          </w:rPr>
          <w:t xml:space="preserve"> </w:t>
        </w:r>
        <w:proofErr w:type="spellStart"/>
        <w:r>
          <w:rPr>
            <w:rFonts w:ascii="Linux Libertine Mono" w:hAnsi="Linux Libertine Mono"/>
            <w:color w:val="0000FF"/>
            <w:w w:val="105"/>
            <w:sz w:val="20"/>
          </w:rPr>
          <w:t>hiphilangsci</w:t>
        </w:r>
        <w:proofErr w:type="spellEnd"/>
        <w:r>
          <w:rPr>
            <w:rFonts w:ascii="Linux Libertine Mono" w:hAnsi="Linux Libertine Mono"/>
            <w:color w:val="0000FF"/>
            <w:w w:val="105"/>
            <w:sz w:val="20"/>
          </w:rPr>
          <w:t>.</w:t>
        </w:r>
        <w:r>
          <w:rPr>
            <w:rFonts w:ascii="Linux Libertine Mono" w:hAnsi="Linux Libertine Mono"/>
            <w:color w:val="0000FF"/>
            <w:spacing w:val="-117"/>
            <w:w w:val="105"/>
            <w:sz w:val="20"/>
          </w:rPr>
          <w:t xml:space="preserve"> </w:t>
        </w:r>
        <w:r>
          <w:rPr>
            <w:rFonts w:ascii="Linux Libertine Mono" w:hAnsi="Linux Libertine Mono"/>
            <w:color w:val="0000FF"/>
            <w:spacing w:val="5"/>
            <w:w w:val="105"/>
            <w:sz w:val="20"/>
          </w:rPr>
          <w:t>net/</w:t>
        </w:r>
        <w:r>
          <w:rPr>
            <w:rFonts w:ascii="Linux Libertine Mono" w:hAnsi="Linux Libertine Mono"/>
            <w:color w:val="0000FF"/>
            <w:spacing w:val="-118"/>
            <w:w w:val="105"/>
            <w:sz w:val="20"/>
          </w:rPr>
          <w:t xml:space="preserve"> </w:t>
        </w:r>
        <w:r>
          <w:rPr>
            <w:rFonts w:ascii="Linux Libertine Mono" w:hAnsi="Linux Libertine Mono"/>
            <w:color w:val="0000FF"/>
            <w:w w:val="105"/>
            <w:sz w:val="20"/>
          </w:rPr>
          <w:t>2013</w:t>
        </w:r>
        <w:r>
          <w:rPr>
            <w:rFonts w:ascii="Linux Libertine Mono" w:hAnsi="Linux Libertine Mono"/>
            <w:color w:val="0000FF"/>
            <w:spacing w:val="-118"/>
            <w:w w:val="105"/>
            <w:sz w:val="20"/>
          </w:rPr>
          <w:t xml:space="preserve"> </w:t>
        </w:r>
        <w:r>
          <w:rPr>
            <w:rFonts w:ascii="Linux Libertine Mono" w:hAnsi="Linux Libertine Mono"/>
            <w:color w:val="0000FF"/>
            <w:w w:val="105"/>
            <w:sz w:val="20"/>
          </w:rPr>
          <w:t>/</w:t>
        </w:r>
        <w:r>
          <w:rPr>
            <w:rFonts w:ascii="Linux Libertine Mono" w:hAnsi="Linux Libertine Mono"/>
            <w:color w:val="0000FF"/>
            <w:spacing w:val="-117"/>
            <w:w w:val="105"/>
            <w:sz w:val="20"/>
          </w:rPr>
          <w:t xml:space="preserve"> </w:t>
        </w:r>
        <w:r>
          <w:rPr>
            <w:rFonts w:ascii="Linux Libertine Mono" w:hAnsi="Linux Libertine Mono"/>
            <w:color w:val="0000FF"/>
            <w:w w:val="105"/>
            <w:sz w:val="20"/>
          </w:rPr>
          <w:t>06</w:t>
        </w:r>
        <w:r>
          <w:rPr>
            <w:rFonts w:ascii="Linux Libertine Mono" w:hAnsi="Linux Libertine Mono"/>
            <w:color w:val="0000FF"/>
            <w:spacing w:val="-116"/>
            <w:w w:val="105"/>
            <w:sz w:val="20"/>
          </w:rPr>
          <w:t xml:space="preserve"> </w:t>
        </w:r>
        <w:r>
          <w:rPr>
            <w:rFonts w:ascii="Linux Libertine Mono" w:hAnsi="Linux Libertine Mono"/>
            <w:color w:val="0000FF"/>
            <w:w w:val="105"/>
            <w:sz w:val="20"/>
          </w:rPr>
          <w:t>/</w:t>
        </w:r>
        <w:r>
          <w:rPr>
            <w:rFonts w:ascii="Linux Libertine Mono" w:hAnsi="Linux Libertine Mono"/>
            <w:color w:val="0000FF"/>
            <w:spacing w:val="-117"/>
            <w:w w:val="105"/>
            <w:sz w:val="20"/>
          </w:rPr>
          <w:t xml:space="preserve"> </w:t>
        </w:r>
        <w:r>
          <w:rPr>
            <w:rFonts w:ascii="Linux Libertine Mono" w:hAnsi="Linux Libertine Mono"/>
            <w:color w:val="0000FF"/>
            <w:w w:val="105"/>
            <w:sz w:val="20"/>
          </w:rPr>
          <w:t>12</w:t>
        </w:r>
        <w:r>
          <w:rPr>
            <w:rFonts w:ascii="Linux Libertine Mono" w:hAnsi="Linux Libertine Mono"/>
            <w:color w:val="0000FF"/>
            <w:spacing w:val="-118"/>
            <w:w w:val="105"/>
            <w:sz w:val="20"/>
          </w:rPr>
          <w:t xml:space="preserve"> </w:t>
        </w:r>
        <w:r>
          <w:rPr>
            <w:rFonts w:ascii="Linux Libertine Mono" w:hAnsi="Linux Libertine Mono"/>
            <w:color w:val="0000FF"/>
            <w:w w:val="105"/>
            <w:sz w:val="20"/>
          </w:rPr>
          <w:t>/</w:t>
        </w:r>
        <w:r>
          <w:rPr>
            <w:rFonts w:ascii="Linux Libertine Mono" w:hAnsi="Linux Libertine Mono"/>
            <w:color w:val="0000FF"/>
            <w:spacing w:val="-117"/>
            <w:w w:val="105"/>
            <w:sz w:val="20"/>
          </w:rPr>
          <w:t xml:space="preserve"> </w:t>
        </w:r>
        <w:r>
          <w:rPr>
            <w:rFonts w:ascii="Linux Libertine Mono" w:hAnsi="Linux Libertine Mono"/>
            <w:color w:val="0000FF"/>
            <w:spacing w:val="5"/>
            <w:w w:val="105"/>
            <w:sz w:val="20"/>
          </w:rPr>
          <w:t>the-</w:t>
        </w:r>
        <w:r>
          <w:rPr>
            <w:rFonts w:ascii="Linux Libertine Mono" w:hAnsi="Linux Libertine Mono"/>
            <w:color w:val="0000FF"/>
            <w:spacing w:val="-109"/>
            <w:w w:val="105"/>
            <w:sz w:val="20"/>
          </w:rPr>
          <w:t xml:space="preserve"> </w:t>
        </w:r>
        <w:r>
          <w:rPr>
            <w:rFonts w:ascii="Linux Libertine Mono" w:hAnsi="Linux Libertine Mono"/>
            <w:color w:val="0000FF"/>
            <w:spacing w:val="2"/>
            <w:w w:val="105"/>
            <w:sz w:val="20"/>
          </w:rPr>
          <w:t>creation-</w:t>
        </w:r>
        <w:r>
          <w:rPr>
            <w:rFonts w:ascii="Linux Libertine Mono" w:hAnsi="Linux Libertine Mono"/>
            <w:color w:val="0000FF"/>
            <w:spacing w:val="-109"/>
            <w:w w:val="105"/>
            <w:sz w:val="20"/>
          </w:rPr>
          <w:t xml:space="preserve"> </w:t>
        </w:r>
        <w:r>
          <w:rPr>
            <w:rFonts w:ascii="Linux Libertine Mono" w:hAnsi="Linux Libertine Mono"/>
            <w:color w:val="0000FF"/>
            <w:spacing w:val="7"/>
            <w:w w:val="105"/>
            <w:sz w:val="20"/>
          </w:rPr>
          <w:t>of-</w:t>
        </w:r>
        <w:r>
          <w:rPr>
            <w:rFonts w:ascii="Linux Libertine Mono" w:hAnsi="Linux Libertine Mono"/>
            <w:color w:val="0000FF"/>
            <w:spacing w:val="-109"/>
            <w:w w:val="105"/>
            <w:sz w:val="20"/>
          </w:rPr>
          <w:t xml:space="preserve"> </w:t>
        </w:r>
        <w:r>
          <w:rPr>
            <w:rFonts w:ascii="Linux Libertine Mono" w:hAnsi="Linux Libertine Mono"/>
            <w:color w:val="0000FF"/>
            <w:spacing w:val="3"/>
            <w:w w:val="105"/>
            <w:sz w:val="20"/>
          </w:rPr>
          <w:t>parts-</w:t>
        </w:r>
        <w:r>
          <w:rPr>
            <w:rFonts w:ascii="Linux Libertine Mono" w:hAnsi="Linux Libertine Mono"/>
            <w:color w:val="0000FF"/>
            <w:spacing w:val="-109"/>
            <w:w w:val="105"/>
            <w:sz w:val="20"/>
          </w:rPr>
          <w:t xml:space="preserve"> </w:t>
        </w:r>
        <w:r>
          <w:rPr>
            <w:rFonts w:ascii="Linux Libertine Mono" w:hAnsi="Linux Libertine Mono"/>
            <w:color w:val="0000FF"/>
            <w:spacing w:val="7"/>
            <w:w w:val="105"/>
            <w:sz w:val="20"/>
          </w:rPr>
          <w:t>of-</w:t>
        </w:r>
      </w:hyperlink>
      <w:r>
        <w:rPr>
          <w:rFonts w:ascii="Linux Libertine Mono" w:hAnsi="Linux Libertine Mono"/>
          <w:color w:val="0000FF"/>
          <w:spacing w:val="7"/>
          <w:w w:val="105"/>
          <w:sz w:val="20"/>
        </w:rPr>
        <w:t xml:space="preserve"> </w:t>
      </w:r>
      <w:hyperlink r:id="rId89">
        <w:r>
          <w:rPr>
            <w:rFonts w:ascii="Linux Libertine Mono" w:hAnsi="Linux Libertine Mono"/>
            <w:color w:val="0000FF"/>
            <w:w w:val="105"/>
            <w:sz w:val="20"/>
          </w:rPr>
          <w:t>speech</w:t>
        </w:r>
        <w:r>
          <w:rPr>
            <w:rFonts w:ascii="Linux Libertine Mono" w:hAnsi="Linux Libertine Mono"/>
            <w:color w:val="0000FF"/>
            <w:spacing w:val="-110"/>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r>
          <w:rPr>
            <w:rFonts w:ascii="Linux Libertine Mono" w:hAnsi="Linux Libertine Mono"/>
            <w:color w:val="0000FF"/>
            <w:w w:val="105"/>
            <w:sz w:val="20"/>
          </w:rPr>
          <w:t>for</w:t>
        </w:r>
        <w:r>
          <w:rPr>
            <w:rFonts w:ascii="Linux Libertine Mono" w:hAnsi="Linux Libertine Mono"/>
            <w:color w:val="0000FF"/>
            <w:spacing w:val="-109"/>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proofErr w:type="spellStart"/>
        <w:r>
          <w:rPr>
            <w:rFonts w:ascii="Linux Libertine Mono" w:hAnsi="Linux Libertine Mono"/>
            <w:color w:val="0000FF"/>
            <w:w w:val="105"/>
            <w:sz w:val="20"/>
          </w:rPr>
          <w:t>chinese</w:t>
        </w:r>
        <w:proofErr w:type="spellEnd"/>
        <w:r>
          <w:rPr>
            <w:rFonts w:ascii="Linux Libertine Mono" w:hAnsi="Linux Libertine Mono"/>
            <w:color w:val="0000FF"/>
            <w:spacing w:val="-110"/>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r>
          <w:rPr>
            <w:rFonts w:ascii="Linux Libertine Mono" w:hAnsi="Linux Libertine Mono"/>
            <w:color w:val="0000FF"/>
            <w:w w:val="105"/>
            <w:sz w:val="20"/>
          </w:rPr>
          <w:t>translingual</w:t>
        </w:r>
        <w:r>
          <w:rPr>
            <w:rFonts w:ascii="Linux Libertine Mono" w:hAnsi="Linux Libertine Mono"/>
            <w:color w:val="0000FF"/>
            <w:spacing w:val="-109"/>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r>
          <w:rPr>
            <w:rFonts w:ascii="Linux Libertine Mono" w:hAnsi="Linux Libertine Mono"/>
            <w:color w:val="0000FF"/>
            <w:w w:val="105"/>
            <w:sz w:val="20"/>
          </w:rPr>
          <w:t>practice</w:t>
        </w:r>
        <w:r>
          <w:rPr>
            <w:rFonts w:ascii="Linux Libertine Mono" w:hAnsi="Linux Libertine Mono"/>
            <w:color w:val="0000FF"/>
            <w:spacing w:val="-109"/>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r>
          <w:rPr>
            <w:rFonts w:ascii="Linux Libertine Mono" w:hAnsi="Linux Libertine Mono"/>
            <w:color w:val="0000FF"/>
            <w:w w:val="105"/>
            <w:sz w:val="20"/>
          </w:rPr>
          <w:t>across</w:t>
        </w:r>
        <w:r>
          <w:rPr>
            <w:rFonts w:ascii="Linux Libertine Mono" w:hAnsi="Linux Libertine Mono"/>
            <w:color w:val="0000FF"/>
            <w:spacing w:val="-110"/>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proofErr w:type="spellStart"/>
        <w:r>
          <w:rPr>
            <w:rFonts w:ascii="Linux Libertine Mono" w:hAnsi="Linux Libertine Mono"/>
            <w:color w:val="0000FF"/>
            <w:w w:val="105"/>
            <w:sz w:val="20"/>
          </w:rPr>
          <w:t>graeco</w:t>
        </w:r>
        <w:proofErr w:type="spellEnd"/>
        <w:r>
          <w:rPr>
            <w:rFonts w:ascii="Linux Libertine Mono" w:hAnsi="Linux Libertine Mono"/>
            <w:color w:val="0000FF"/>
            <w:spacing w:val="-109"/>
            <w:w w:val="105"/>
            <w:sz w:val="20"/>
          </w:rPr>
          <w:t xml:space="preserve"> </w:t>
        </w:r>
        <w:r>
          <w:rPr>
            <w:rFonts w:ascii="Linux Libertine Mono" w:hAnsi="Linux Libertine Mono"/>
            <w:color w:val="0000FF"/>
            <w:w w:val="105"/>
            <w:sz w:val="20"/>
          </w:rPr>
          <w:t>-</w:t>
        </w:r>
        <w:r>
          <w:rPr>
            <w:rFonts w:ascii="Linux Libertine Mono" w:hAnsi="Linux Libertine Mono"/>
            <w:color w:val="0000FF"/>
            <w:spacing w:val="-101"/>
            <w:w w:val="105"/>
            <w:sz w:val="20"/>
          </w:rPr>
          <w:t xml:space="preserve"> </w:t>
        </w:r>
        <w:r>
          <w:rPr>
            <w:rFonts w:ascii="Linux Libertine Mono" w:hAnsi="Linux Libertine Mono"/>
            <w:color w:val="0000FF"/>
            <w:w w:val="105"/>
            <w:sz w:val="20"/>
          </w:rPr>
          <w:t>roman</w:t>
        </w:r>
        <w:r>
          <w:rPr>
            <w:rFonts w:ascii="Linux Libertine Mono" w:hAnsi="Linux Libertine Mono"/>
            <w:color w:val="0000FF"/>
            <w:spacing w:val="-110"/>
            <w:w w:val="105"/>
            <w:sz w:val="20"/>
          </w:rPr>
          <w:t xml:space="preserve"> </w:t>
        </w:r>
        <w:r>
          <w:rPr>
            <w:rFonts w:ascii="Linux Libertine Mono" w:hAnsi="Linux Libertine Mono"/>
            <w:color w:val="0000FF"/>
            <w:w w:val="105"/>
            <w:sz w:val="20"/>
          </w:rPr>
          <w:t>-</w:t>
        </w:r>
      </w:hyperlink>
      <w:r>
        <w:rPr>
          <w:rFonts w:ascii="Linux Libertine Mono" w:hAnsi="Linux Libertine Mono"/>
          <w:color w:val="0000FF"/>
          <w:w w:val="105"/>
          <w:sz w:val="20"/>
        </w:rPr>
        <w:t xml:space="preserve"> </w:t>
      </w:r>
      <w:hyperlink r:id="rId90">
        <w:r>
          <w:rPr>
            <w:rFonts w:ascii="Linux Libertine Mono" w:hAnsi="Linux Libertine Mono"/>
            <w:color w:val="0000FF"/>
            <w:w w:val="105"/>
            <w:sz w:val="20"/>
          </w:rPr>
          <w:t>and-</w:t>
        </w:r>
        <w:proofErr w:type="spellStart"/>
        <w:r>
          <w:rPr>
            <w:rFonts w:ascii="Linux Libertine Mono" w:hAnsi="Linux Libertine Mono"/>
            <w:color w:val="0000FF"/>
            <w:w w:val="105"/>
            <w:sz w:val="20"/>
          </w:rPr>
          <w:t>sinitic</w:t>
        </w:r>
        <w:proofErr w:type="spellEnd"/>
        <w:r>
          <w:rPr>
            <w:rFonts w:ascii="Linux Libertine Mono" w:hAnsi="Linux Libertine Mono"/>
            <w:color w:val="0000FF"/>
            <w:w w:val="105"/>
            <w:sz w:val="20"/>
          </w:rPr>
          <w:t>-traditions/</w:t>
        </w:r>
      </w:hyperlink>
      <w:r>
        <w:rPr>
          <w:w w:val="105"/>
          <w:sz w:val="24"/>
        </w:rPr>
        <w:t>.</w:t>
      </w:r>
    </w:p>
    <w:p w14:paraId="629CC900" w14:textId="77777777" w:rsidR="00792629" w:rsidRDefault="00ED58F8">
      <w:pPr>
        <w:spacing w:before="140" w:line="254" w:lineRule="auto"/>
        <w:ind w:left="478" w:right="434" w:hanging="359"/>
        <w:jc w:val="both"/>
        <w:rPr>
          <w:sz w:val="24"/>
        </w:rPr>
      </w:pPr>
      <w:bookmarkStart w:id="143" w:name="_bookmark115"/>
      <w:bookmarkEnd w:id="143"/>
      <w:r>
        <w:rPr>
          <w:sz w:val="24"/>
        </w:rPr>
        <w:t xml:space="preserve">Mithun, Marianne. 2000. Noun and verb in Iroquoian: </w:t>
      </w:r>
      <w:proofErr w:type="spellStart"/>
      <w:r>
        <w:rPr>
          <w:sz w:val="24"/>
        </w:rPr>
        <w:t>Multicategorisation</w:t>
      </w:r>
      <w:proofErr w:type="spellEnd"/>
      <w:r>
        <w:rPr>
          <w:sz w:val="24"/>
        </w:rPr>
        <w:t xml:space="preserve"> from multiple</w:t>
      </w:r>
      <w:r>
        <w:rPr>
          <w:spacing w:val="-37"/>
          <w:sz w:val="24"/>
        </w:rPr>
        <w:t xml:space="preserve"> </w:t>
      </w:r>
      <w:r>
        <w:rPr>
          <w:sz w:val="24"/>
        </w:rPr>
        <w:t xml:space="preserve">cri- </w:t>
      </w:r>
      <w:proofErr w:type="spellStart"/>
      <w:r>
        <w:rPr>
          <w:sz w:val="24"/>
        </w:rPr>
        <w:t>teria</w:t>
      </w:r>
      <w:proofErr w:type="spellEnd"/>
      <w:r>
        <w:rPr>
          <w:sz w:val="24"/>
        </w:rPr>
        <w:t>.</w:t>
      </w:r>
      <w:r>
        <w:rPr>
          <w:spacing w:val="-19"/>
          <w:sz w:val="24"/>
        </w:rPr>
        <w:t xml:space="preserve"> </w:t>
      </w:r>
      <w:r>
        <w:rPr>
          <w:sz w:val="24"/>
        </w:rPr>
        <w:t>In</w:t>
      </w:r>
      <w:r>
        <w:rPr>
          <w:spacing w:val="-19"/>
          <w:sz w:val="24"/>
        </w:rPr>
        <w:t xml:space="preserve"> </w:t>
      </w:r>
      <w:r>
        <w:rPr>
          <w:sz w:val="24"/>
        </w:rPr>
        <w:t>Petra</w:t>
      </w:r>
      <w:r>
        <w:rPr>
          <w:spacing w:val="-18"/>
          <w:sz w:val="24"/>
        </w:rPr>
        <w:t xml:space="preserve"> </w:t>
      </w:r>
      <w:r>
        <w:rPr>
          <w:sz w:val="24"/>
        </w:rPr>
        <w:t>M.</w:t>
      </w:r>
      <w:r>
        <w:rPr>
          <w:spacing w:val="-19"/>
          <w:sz w:val="24"/>
        </w:rPr>
        <w:t xml:space="preserve"> </w:t>
      </w:r>
      <w:r>
        <w:rPr>
          <w:spacing w:val="-4"/>
          <w:sz w:val="24"/>
        </w:rPr>
        <w:t>Vogel</w:t>
      </w:r>
      <w:r>
        <w:rPr>
          <w:spacing w:val="-18"/>
          <w:sz w:val="24"/>
        </w:rPr>
        <w:t xml:space="preserve"> </w:t>
      </w:r>
      <w:r>
        <w:rPr>
          <w:sz w:val="24"/>
        </w:rPr>
        <w:t>&amp;</w:t>
      </w:r>
      <w:r>
        <w:rPr>
          <w:spacing w:val="-19"/>
          <w:sz w:val="24"/>
        </w:rPr>
        <w:t xml:space="preserve"> </w:t>
      </w:r>
      <w:r>
        <w:rPr>
          <w:sz w:val="24"/>
        </w:rPr>
        <w:t>Bernard</w:t>
      </w:r>
      <w:r>
        <w:rPr>
          <w:spacing w:val="-18"/>
          <w:sz w:val="24"/>
        </w:rPr>
        <w:t xml:space="preserve"> </w:t>
      </w:r>
      <w:r>
        <w:rPr>
          <w:sz w:val="24"/>
        </w:rPr>
        <w:t>Comrie</w:t>
      </w:r>
      <w:r>
        <w:rPr>
          <w:spacing w:val="-19"/>
          <w:sz w:val="24"/>
        </w:rPr>
        <w:t xml:space="preserve"> </w:t>
      </w:r>
      <w:r>
        <w:rPr>
          <w:sz w:val="24"/>
        </w:rPr>
        <w:t>(eds.),</w:t>
      </w:r>
      <w:r>
        <w:rPr>
          <w:spacing w:val="-19"/>
          <w:sz w:val="24"/>
        </w:rPr>
        <w:t xml:space="preserve"> </w:t>
      </w:r>
      <w:r>
        <w:rPr>
          <w:i/>
          <w:sz w:val="24"/>
        </w:rPr>
        <w:t>Approaches</w:t>
      </w:r>
      <w:r>
        <w:rPr>
          <w:i/>
          <w:spacing w:val="-19"/>
          <w:sz w:val="24"/>
        </w:rPr>
        <w:t xml:space="preserve"> </w:t>
      </w:r>
      <w:r>
        <w:rPr>
          <w:i/>
          <w:sz w:val="24"/>
        </w:rPr>
        <w:t>to</w:t>
      </w:r>
      <w:r>
        <w:rPr>
          <w:i/>
          <w:spacing w:val="-18"/>
          <w:sz w:val="24"/>
        </w:rPr>
        <w:t xml:space="preserve"> </w:t>
      </w:r>
      <w:r>
        <w:rPr>
          <w:i/>
          <w:sz w:val="24"/>
        </w:rPr>
        <w:t>the</w:t>
      </w:r>
      <w:r>
        <w:rPr>
          <w:i/>
          <w:spacing w:val="-19"/>
          <w:sz w:val="24"/>
        </w:rPr>
        <w:t xml:space="preserve"> </w:t>
      </w:r>
      <w:r>
        <w:rPr>
          <w:i/>
          <w:sz w:val="24"/>
        </w:rPr>
        <w:t>typology</w:t>
      </w:r>
      <w:r>
        <w:rPr>
          <w:i/>
          <w:spacing w:val="-19"/>
          <w:sz w:val="24"/>
        </w:rPr>
        <w:t xml:space="preserve"> </w:t>
      </w:r>
      <w:r>
        <w:rPr>
          <w:i/>
          <w:sz w:val="24"/>
        </w:rPr>
        <w:t>of</w:t>
      </w:r>
      <w:r>
        <w:rPr>
          <w:i/>
          <w:spacing w:val="-18"/>
          <w:sz w:val="24"/>
        </w:rPr>
        <w:t xml:space="preserve"> </w:t>
      </w:r>
      <w:r>
        <w:rPr>
          <w:i/>
          <w:sz w:val="24"/>
        </w:rPr>
        <w:t>word</w:t>
      </w:r>
      <w:r>
        <w:rPr>
          <w:i/>
          <w:spacing w:val="-19"/>
          <w:sz w:val="24"/>
        </w:rPr>
        <w:t xml:space="preserve"> </w:t>
      </w:r>
      <w:r>
        <w:rPr>
          <w:i/>
          <w:sz w:val="24"/>
        </w:rPr>
        <w:t>classes</w:t>
      </w:r>
      <w:r>
        <w:rPr>
          <w:sz w:val="24"/>
        </w:rPr>
        <w:t>, 397–420. Mouton de Gruyter.</w:t>
      </w:r>
      <w:r>
        <w:rPr>
          <w:spacing w:val="5"/>
          <w:sz w:val="24"/>
        </w:rPr>
        <w:t xml:space="preserve"> </w:t>
      </w:r>
      <w:r>
        <w:rPr>
          <w:sz w:val="24"/>
        </w:rPr>
        <w:t>doi:</w:t>
      </w:r>
      <w:hyperlink r:id="rId91">
        <w:r>
          <w:rPr>
            <w:rFonts w:ascii="Linux Libertine Mono" w:hAnsi="Linux Libertine Mono"/>
            <w:color w:val="0000FF"/>
            <w:sz w:val="20"/>
          </w:rPr>
          <w:t>10.1515/9783110806120.397</w:t>
        </w:r>
      </w:hyperlink>
      <w:r>
        <w:rPr>
          <w:sz w:val="24"/>
        </w:rPr>
        <w:t>.</w:t>
      </w:r>
    </w:p>
    <w:p w14:paraId="33D7E908" w14:textId="77777777" w:rsidR="00792629" w:rsidRDefault="00ED58F8">
      <w:pPr>
        <w:spacing w:before="116" w:line="254" w:lineRule="auto"/>
        <w:ind w:left="478" w:right="434" w:hanging="359"/>
        <w:jc w:val="both"/>
        <w:rPr>
          <w:sz w:val="24"/>
        </w:rPr>
      </w:pPr>
      <w:bookmarkStart w:id="144" w:name="_bookmark116"/>
      <w:bookmarkEnd w:id="144"/>
      <w:r>
        <w:rPr>
          <w:sz w:val="24"/>
        </w:rPr>
        <w:t>Mithun,</w:t>
      </w:r>
      <w:r>
        <w:rPr>
          <w:spacing w:val="-17"/>
          <w:sz w:val="24"/>
        </w:rPr>
        <w:t xml:space="preserve"> </w:t>
      </w:r>
      <w:r>
        <w:rPr>
          <w:sz w:val="24"/>
        </w:rPr>
        <w:t>Marianne.</w:t>
      </w:r>
      <w:r>
        <w:rPr>
          <w:spacing w:val="-16"/>
          <w:sz w:val="24"/>
        </w:rPr>
        <w:t xml:space="preserve"> </w:t>
      </w:r>
      <w:r>
        <w:rPr>
          <w:sz w:val="24"/>
        </w:rPr>
        <w:t>2017.</w:t>
      </w:r>
      <w:r>
        <w:rPr>
          <w:spacing w:val="-16"/>
          <w:sz w:val="24"/>
        </w:rPr>
        <w:t xml:space="preserve"> </w:t>
      </w:r>
      <w:r>
        <w:rPr>
          <w:sz w:val="24"/>
        </w:rPr>
        <w:t>Polycategoriality</w:t>
      </w:r>
      <w:r>
        <w:rPr>
          <w:spacing w:val="-16"/>
          <w:sz w:val="24"/>
        </w:rPr>
        <w:t xml:space="preserve"> </w:t>
      </w:r>
      <w:r>
        <w:rPr>
          <w:sz w:val="24"/>
        </w:rPr>
        <w:t>and</w:t>
      </w:r>
      <w:r>
        <w:rPr>
          <w:spacing w:val="-16"/>
          <w:sz w:val="24"/>
        </w:rPr>
        <w:t xml:space="preserve"> </w:t>
      </w:r>
      <w:r>
        <w:rPr>
          <w:sz w:val="24"/>
        </w:rPr>
        <w:t>zero</w:t>
      </w:r>
      <w:r>
        <w:rPr>
          <w:spacing w:val="-16"/>
          <w:sz w:val="24"/>
        </w:rPr>
        <w:t xml:space="preserve"> </w:t>
      </w:r>
      <w:r>
        <w:rPr>
          <w:sz w:val="24"/>
        </w:rPr>
        <w:t>derivation:</w:t>
      </w:r>
      <w:r>
        <w:rPr>
          <w:spacing w:val="-16"/>
          <w:sz w:val="24"/>
        </w:rPr>
        <w:t xml:space="preserve"> </w:t>
      </w:r>
      <w:r>
        <w:rPr>
          <w:sz w:val="24"/>
        </w:rPr>
        <w:t>Insights</w:t>
      </w:r>
      <w:r>
        <w:rPr>
          <w:spacing w:val="-17"/>
          <w:sz w:val="24"/>
        </w:rPr>
        <w:t xml:space="preserve"> </w:t>
      </w:r>
      <w:r>
        <w:rPr>
          <w:sz w:val="24"/>
        </w:rPr>
        <w:t>from</w:t>
      </w:r>
      <w:r>
        <w:rPr>
          <w:spacing w:val="-16"/>
          <w:sz w:val="24"/>
        </w:rPr>
        <w:t xml:space="preserve"> </w:t>
      </w:r>
      <w:r>
        <w:rPr>
          <w:sz w:val="24"/>
        </w:rPr>
        <w:t>Central</w:t>
      </w:r>
      <w:r>
        <w:rPr>
          <w:spacing w:val="-16"/>
          <w:sz w:val="24"/>
        </w:rPr>
        <w:t xml:space="preserve"> </w:t>
      </w:r>
      <w:r>
        <w:rPr>
          <w:sz w:val="24"/>
        </w:rPr>
        <w:t xml:space="preserve">Alaskan </w:t>
      </w:r>
      <w:r>
        <w:rPr>
          <w:spacing w:val="-3"/>
          <w:sz w:val="24"/>
        </w:rPr>
        <w:t xml:space="preserve">Yup’ik </w:t>
      </w:r>
      <w:r>
        <w:rPr>
          <w:sz w:val="24"/>
        </w:rPr>
        <w:t xml:space="preserve">Eskimo. In Valentina Vapnarsky &amp; Edy </w:t>
      </w:r>
      <w:r>
        <w:rPr>
          <w:spacing w:val="-3"/>
          <w:sz w:val="24"/>
        </w:rPr>
        <w:t xml:space="preserve">Veneziano </w:t>
      </w:r>
      <w:r>
        <w:rPr>
          <w:sz w:val="24"/>
        </w:rPr>
        <w:t xml:space="preserve">(eds.), </w:t>
      </w:r>
      <w:r>
        <w:rPr>
          <w:i/>
          <w:sz w:val="24"/>
        </w:rPr>
        <w:t>Lexical</w:t>
      </w:r>
      <w:r>
        <w:rPr>
          <w:i/>
          <w:spacing w:val="-27"/>
          <w:sz w:val="24"/>
        </w:rPr>
        <w:t xml:space="preserve"> </w:t>
      </w:r>
      <w:r>
        <w:rPr>
          <w:i/>
          <w:sz w:val="24"/>
        </w:rPr>
        <w:t>polycategoriality: Cross-linguistic,</w:t>
      </w:r>
      <w:r>
        <w:rPr>
          <w:i/>
          <w:spacing w:val="-20"/>
          <w:sz w:val="24"/>
        </w:rPr>
        <w:t xml:space="preserve"> </w:t>
      </w:r>
      <w:r>
        <w:rPr>
          <w:i/>
          <w:sz w:val="24"/>
        </w:rPr>
        <w:t>cross-theoretical</w:t>
      </w:r>
      <w:r>
        <w:rPr>
          <w:i/>
          <w:spacing w:val="-19"/>
          <w:sz w:val="24"/>
        </w:rPr>
        <w:t xml:space="preserve"> </w:t>
      </w:r>
      <w:r>
        <w:rPr>
          <w:i/>
          <w:sz w:val="24"/>
        </w:rPr>
        <w:t>and</w:t>
      </w:r>
      <w:r>
        <w:rPr>
          <w:i/>
          <w:spacing w:val="-20"/>
          <w:sz w:val="24"/>
        </w:rPr>
        <w:t xml:space="preserve"> </w:t>
      </w:r>
      <w:r>
        <w:rPr>
          <w:i/>
          <w:sz w:val="24"/>
        </w:rPr>
        <w:t>language</w:t>
      </w:r>
      <w:r>
        <w:rPr>
          <w:i/>
          <w:spacing w:val="-19"/>
          <w:sz w:val="24"/>
        </w:rPr>
        <w:t xml:space="preserve"> </w:t>
      </w:r>
      <w:r>
        <w:rPr>
          <w:i/>
          <w:sz w:val="24"/>
        </w:rPr>
        <w:t>acquisition</w:t>
      </w:r>
      <w:r>
        <w:rPr>
          <w:i/>
          <w:spacing w:val="-19"/>
          <w:sz w:val="24"/>
        </w:rPr>
        <w:t xml:space="preserve"> </w:t>
      </w:r>
      <w:r>
        <w:rPr>
          <w:i/>
          <w:sz w:val="24"/>
        </w:rPr>
        <w:t>approaches</w:t>
      </w:r>
      <w:r>
        <w:rPr>
          <w:i/>
          <w:spacing w:val="-17"/>
          <w:sz w:val="24"/>
        </w:rPr>
        <w:t xml:space="preserve"> </w:t>
      </w:r>
      <w:r>
        <w:rPr>
          <w:sz w:val="24"/>
        </w:rPr>
        <w:t>(Studies</w:t>
      </w:r>
      <w:r>
        <w:rPr>
          <w:spacing w:val="-19"/>
          <w:sz w:val="24"/>
        </w:rPr>
        <w:t xml:space="preserve"> </w:t>
      </w:r>
      <w:r>
        <w:rPr>
          <w:sz w:val="24"/>
        </w:rPr>
        <w:t>in</w:t>
      </w:r>
      <w:r>
        <w:rPr>
          <w:spacing w:val="-20"/>
          <w:sz w:val="24"/>
        </w:rPr>
        <w:t xml:space="preserve"> </w:t>
      </w:r>
      <w:r>
        <w:rPr>
          <w:sz w:val="24"/>
        </w:rPr>
        <w:t>Language Companion Series 182), 155–176. John Benjamins.</w:t>
      </w:r>
      <w:r>
        <w:rPr>
          <w:spacing w:val="31"/>
          <w:sz w:val="24"/>
        </w:rPr>
        <w:t xml:space="preserve"> </w:t>
      </w:r>
      <w:r>
        <w:rPr>
          <w:sz w:val="24"/>
        </w:rPr>
        <w:t>doi:</w:t>
      </w:r>
      <w:hyperlink r:id="rId92">
        <w:r>
          <w:rPr>
            <w:rFonts w:ascii="Linux Libertine Mono" w:hAnsi="Linux Libertine Mono"/>
            <w:color w:val="0000FF"/>
            <w:sz w:val="20"/>
          </w:rPr>
          <w:t>10.1075/slcs.182.06mit</w:t>
        </w:r>
      </w:hyperlink>
      <w:r>
        <w:rPr>
          <w:sz w:val="24"/>
        </w:rPr>
        <w:t>.</w:t>
      </w:r>
    </w:p>
    <w:p w14:paraId="7D139E30" w14:textId="77777777" w:rsidR="00792629" w:rsidRDefault="00ED58F8">
      <w:pPr>
        <w:spacing w:before="115" w:line="254" w:lineRule="auto"/>
        <w:ind w:left="478" w:right="436" w:hanging="359"/>
        <w:jc w:val="both"/>
        <w:rPr>
          <w:sz w:val="24"/>
        </w:rPr>
      </w:pPr>
      <w:bookmarkStart w:id="145" w:name="_bookmark117"/>
      <w:bookmarkEnd w:id="145"/>
      <w:proofErr w:type="spellStart"/>
      <w:r>
        <w:rPr>
          <w:sz w:val="24"/>
        </w:rPr>
        <w:t>Montler</w:t>
      </w:r>
      <w:proofErr w:type="spellEnd"/>
      <w:r>
        <w:rPr>
          <w:sz w:val="24"/>
        </w:rPr>
        <w:t>,</w:t>
      </w:r>
      <w:r>
        <w:rPr>
          <w:spacing w:val="-26"/>
          <w:sz w:val="24"/>
        </w:rPr>
        <w:t xml:space="preserve"> </w:t>
      </w:r>
      <w:r>
        <w:rPr>
          <w:sz w:val="24"/>
        </w:rPr>
        <w:t>Timothy.</w:t>
      </w:r>
      <w:r>
        <w:rPr>
          <w:spacing w:val="-25"/>
          <w:sz w:val="24"/>
        </w:rPr>
        <w:t xml:space="preserve"> </w:t>
      </w:r>
      <w:r>
        <w:rPr>
          <w:sz w:val="24"/>
        </w:rPr>
        <w:t>2003.</w:t>
      </w:r>
      <w:r>
        <w:rPr>
          <w:spacing w:val="-25"/>
          <w:sz w:val="24"/>
        </w:rPr>
        <w:t xml:space="preserve"> </w:t>
      </w:r>
      <w:r>
        <w:rPr>
          <w:sz w:val="24"/>
        </w:rPr>
        <w:t>Auxiliaries</w:t>
      </w:r>
      <w:r>
        <w:rPr>
          <w:spacing w:val="-25"/>
          <w:sz w:val="24"/>
        </w:rPr>
        <w:t xml:space="preserve"> </w:t>
      </w:r>
      <w:r>
        <w:rPr>
          <w:sz w:val="24"/>
        </w:rPr>
        <w:t>and</w:t>
      </w:r>
      <w:r>
        <w:rPr>
          <w:spacing w:val="-25"/>
          <w:sz w:val="24"/>
        </w:rPr>
        <w:t xml:space="preserve"> </w:t>
      </w:r>
      <w:r>
        <w:rPr>
          <w:sz w:val="24"/>
        </w:rPr>
        <w:t>other</w:t>
      </w:r>
      <w:r>
        <w:rPr>
          <w:spacing w:val="-25"/>
          <w:sz w:val="24"/>
        </w:rPr>
        <w:t xml:space="preserve"> </w:t>
      </w:r>
      <w:r>
        <w:rPr>
          <w:sz w:val="24"/>
        </w:rPr>
        <w:t>categories</w:t>
      </w:r>
      <w:r>
        <w:rPr>
          <w:spacing w:val="-25"/>
          <w:sz w:val="24"/>
        </w:rPr>
        <w:t xml:space="preserve"> </w:t>
      </w:r>
      <w:r>
        <w:rPr>
          <w:sz w:val="24"/>
        </w:rPr>
        <w:t>in</w:t>
      </w:r>
      <w:r>
        <w:rPr>
          <w:spacing w:val="-25"/>
          <w:sz w:val="24"/>
        </w:rPr>
        <w:t xml:space="preserve"> </w:t>
      </w:r>
      <w:r>
        <w:rPr>
          <w:sz w:val="24"/>
        </w:rPr>
        <w:t>Straits</w:t>
      </w:r>
      <w:r>
        <w:rPr>
          <w:spacing w:val="-25"/>
          <w:sz w:val="24"/>
        </w:rPr>
        <w:t xml:space="preserve"> </w:t>
      </w:r>
      <w:r>
        <w:rPr>
          <w:sz w:val="24"/>
        </w:rPr>
        <w:t>Salishan.</w:t>
      </w:r>
      <w:r>
        <w:rPr>
          <w:spacing w:val="-28"/>
          <w:sz w:val="24"/>
        </w:rPr>
        <w:t xml:space="preserve"> </w:t>
      </w:r>
      <w:r>
        <w:rPr>
          <w:i/>
          <w:sz w:val="24"/>
        </w:rPr>
        <w:t>International</w:t>
      </w:r>
      <w:r>
        <w:rPr>
          <w:i/>
          <w:spacing w:val="-25"/>
          <w:sz w:val="24"/>
        </w:rPr>
        <w:t xml:space="preserve"> </w:t>
      </w:r>
      <w:r>
        <w:rPr>
          <w:i/>
          <w:sz w:val="24"/>
        </w:rPr>
        <w:t xml:space="preserve">Jour- </w:t>
      </w:r>
      <w:proofErr w:type="spellStart"/>
      <w:r>
        <w:rPr>
          <w:i/>
          <w:sz w:val="24"/>
        </w:rPr>
        <w:t>nal</w:t>
      </w:r>
      <w:proofErr w:type="spellEnd"/>
      <w:r>
        <w:rPr>
          <w:i/>
          <w:sz w:val="24"/>
        </w:rPr>
        <w:t xml:space="preserve"> of American Linguistics </w:t>
      </w:r>
      <w:r>
        <w:rPr>
          <w:sz w:val="24"/>
        </w:rPr>
        <w:t>69(2). 103–134.</w:t>
      </w:r>
      <w:r>
        <w:rPr>
          <w:spacing w:val="2"/>
          <w:sz w:val="24"/>
        </w:rPr>
        <w:t xml:space="preserve"> </w:t>
      </w:r>
      <w:r>
        <w:rPr>
          <w:sz w:val="24"/>
        </w:rPr>
        <w:t>doi:</w:t>
      </w:r>
      <w:hyperlink r:id="rId93">
        <w:r>
          <w:rPr>
            <w:rFonts w:ascii="Linux Libertine Mono" w:hAnsi="Linux Libertine Mono"/>
            <w:color w:val="0000FF"/>
            <w:sz w:val="20"/>
          </w:rPr>
          <w:t>10.1086/379680</w:t>
        </w:r>
      </w:hyperlink>
      <w:r>
        <w:rPr>
          <w:sz w:val="24"/>
        </w:rPr>
        <w:t>.</w:t>
      </w:r>
    </w:p>
    <w:p w14:paraId="74A87FCF" w14:textId="420248C4" w:rsidR="00792629" w:rsidRDefault="00742DA9">
      <w:pPr>
        <w:spacing w:before="117" w:line="254" w:lineRule="auto"/>
        <w:ind w:left="478" w:right="416" w:hanging="359"/>
        <w:jc w:val="both"/>
        <w:rPr>
          <w:sz w:val="24"/>
        </w:rPr>
      </w:pPr>
      <w:r>
        <w:rPr>
          <w:noProof/>
        </w:rPr>
        <mc:AlternateContent>
          <mc:Choice Requires="wps">
            <w:drawing>
              <wp:anchor distT="0" distB="0" distL="114300" distR="114300" simplePos="0" relativeHeight="15740416" behindDoc="0" locked="0" layoutInCell="1" allowOverlap="1" wp14:anchorId="6DA65E08" wp14:editId="05B9BFDE">
                <wp:simplePos x="0" y="0"/>
                <wp:positionH relativeFrom="page">
                  <wp:posOffset>6903085</wp:posOffset>
                </wp:positionH>
                <wp:positionV relativeFrom="paragraph">
                  <wp:posOffset>247015</wp:posOffset>
                </wp:positionV>
                <wp:extent cx="0" cy="0"/>
                <wp:effectExtent l="0" t="0" r="0" b="0"/>
                <wp:wrapNone/>
                <wp:docPr id="2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D6032" id="Line 11" o:spid="_x0000_s1026" style="position:absolute;z-index:15740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3.55pt,19.45pt" to="543.5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" strokeweight="1.75731mm">
                <w10:wrap anchorx="page"/>
              </v:line>
            </w:pict>
          </mc:Fallback>
        </mc:AlternateContent>
      </w:r>
      <w:bookmarkStart w:id="146" w:name="_bookmark118"/>
      <w:bookmarkEnd w:id="146"/>
      <w:r w:rsidR="00ED58F8">
        <w:rPr>
          <w:sz w:val="24"/>
        </w:rPr>
        <w:t>Morgan,</w:t>
      </w:r>
      <w:r w:rsidR="00ED58F8">
        <w:rPr>
          <w:spacing w:val="-25"/>
          <w:sz w:val="24"/>
        </w:rPr>
        <w:t xml:space="preserve"> </w:t>
      </w:r>
      <w:r w:rsidR="00ED58F8">
        <w:rPr>
          <w:sz w:val="24"/>
        </w:rPr>
        <w:t>Lawrence.</w:t>
      </w:r>
      <w:r w:rsidR="00ED58F8">
        <w:rPr>
          <w:spacing w:val="-24"/>
          <w:sz w:val="24"/>
        </w:rPr>
        <w:t xml:space="preserve"> </w:t>
      </w:r>
      <w:r w:rsidR="00ED58F8">
        <w:rPr>
          <w:sz w:val="24"/>
        </w:rPr>
        <w:t>1991.</w:t>
      </w:r>
      <w:r w:rsidR="00ED58F8">
        <w:rPr>
          <w:spacing w:val="-25"/>
          <w:sz w:val="24"/>
        </w:rPr>
        <w:t xml:space="preserve"> </w:t>
      </w:r>
      <w:r w:rsidR="00ED58F8">
        <w:rPr>
          <w:i/>
          <w:sz w:val="24"/>
        </w:rPr>
        <w:t>A</w:t>
      </w:r>
      <w:r w:rsidR="00ED58F8">
        <w:rPr>
          <w:i/>
          <w:spacing w:val="-24"/>
          <w:sz w:val="24"/>
        </w:rPr>
        <w:t xml:space="preserve"> </w:t>
      </w:r>
      <w:r w:rsidR="00ED58F8">
        <w:rPr>
          <w:i/>
          <w:sz w:val="24"/>
        </w:rPr>
        <w:t>description</w:t>
      </w:r>
      <w:r w:rsidR="00ED58F8">
        <w:rPr>
          <w:i/>
          <w:spacing w:val="-24"/>
          <w:sz w:val="24"/>
        </w:rPr>
        <w:t xml:space="preserve"> </w:t>
      </w:r>
      <w:r w:rsidR="00ED58F8">
        <w:rPr>
          <w:i/>
          <w:sz w:val="24"/>
        </w:rPr>
        <w:t>of</w:t>
      </w:r>
      <w:r w:rsidR="00ED58F8">
        <w:rPr>
          <w:i/>
          <w:spacing w:val="-25"/>
          <w:sz w:val="24"/>
        </w:rPr>
        <w:t xml:space="preserve"> </w:t>
      </w:r>
      <w:r w:rsidR="00ED58F8">
        <w:rPr>
          <w:i/>
          <w:sz w:val="24"/>
        </w:rPr>
        <w:t>the</w:t>
      </w:r>
      <w:r w:rsidR="00ED58F8">
        <w:rPr>
          <w:i/>
          <w:spacing w:val="-23"/>
          <w:sz w:val="24"/>
        </w:rPr>
        <w:t xml:space="preserve"> </w:t>
      </w:r>
      <w:r w:rsidR="00ED58F8">
        <w:rPr>
          <w:i/>
          <w:sz w:val="24"/>
        </w:rPr>
        <w:t>Kutenai</w:t>
      </w:r>
      <w:r w:rsidR="00ED58F8">
        <w:rPr>
          <w:i/>
          <w:spacing w:val="-24"/>
          <w:sz w:val="24"/>
        </w:rPr>
        <w:t xml:space="preserve"> </w:t>
      </w:r>
      <w:r w:rsidR="00ED58F8">
        <w:rPr>
          <w:i/>
          <w:sz w:val="24"/>
        </w:rPr>
        <w:t>language</w:t>
      </w:r>
      <w:r w:rsidR="00ED58F8">
        <w:rPr>
          <w:sz w:val="24"/>
        </w:rPr>
        <w:t>.</w:t>
      </w:r>
      <w:r w:rsidR="00ED58F8">
        <w:rPr>
          <w:spacing w:val="-23"/>
          <w:sz w:val="24"/>
        </w:rPr>
        <w:t xml:space="preserve"> </w:t>
      </w:r>
      <w:r w:rsidR="00ED58F8">
        <w:rPr>
          <w:sz w:val="24"/>
        </w:rPr>
        <w:t>University</w:t>
      </w:r>
      <w:r w:rsidR="00ED58F8">
        <w:rPr>
          <w:spacing w:val="-24"/>
          <w:sz w:val="24"/>
        </w:rPr>
        <w:t xml:space="preserve"> </w:t>
      </w:r>
      <w:r w:rsidR="00ED58F8">
        <w:rPr>
          <w:sz w:val="24"/>
        </w:rPr>
        <w:t>of</w:t>
      </w:r>
      <w:r w:rsidR="00ED58F8">
        <w:rPr>
          <w:spacing w:val="-25"/>
          <w:sz w:val="24"/>
        </w:rPr>
        <w:t xml:space="preserve"> </w:t>
      </w:r>
      <w:r w:rsidR="00ED58F8">
        <w:rPr>
          <w:sz w:val="24"/>
        </w:rPr>
        <w:t>California,</w:t>
      </w:r>
      <w:r w:rsidR="00ED58F8">
        <w:rPr>
          <w:spacing w:val="-24"/>
          <w:sz w:val="24"/>
        </w:rPr>
        <w:t xml:space="preserve"> </w:t>
      </w:r>
      <w:proofErr w:type="spellStart"/>
      <w:r w:rsidR="00ED58F8">
        <w:rPr>
          <w:sz w:val="24"/>
        </w:rPr>
        <w:t>Berke</w:t>
      </w:r>
      <w:proofErr w:type="spellEnd"/>
      <w:r w:rsidR="00ED58F8">
        <w:rPr>
          <w:sz w:val="24"/>
        </w:rPr>
        <w:t xml:space="preserve">- </w:t>
      </w:r>
      <w:r w:rsidR="00ED58F8">
        <w:rPr>
          <w:spacing w:val="-5"/>
          <w:sz w:val="24"/>
        </w:rPr>
        <w:t xml:space="preserve">ley. </w:t>
      </w:r>
      <w:r w:rsidR="00ED58F8">
        <w:rPr>
          <w:sz w:val="24"/>
        </w:rPr>
        <w:t>(Ph.D.</w:t>
      </w:r>
      <w:r w:rsidR="00ED58F8">
        <w:rPr>
          <w:spacing w:val="2"/>
          <w:sz w:val="24"/>
        </w:rPr>
        <w:t xml:space="preserve"> </w:t>
      </w:r>
      <w:r w:rsidR="00ED58F8">
        <w:rPr>
          <w:sz w:val="24"/>
        </w:rPr>
        <w:t>thesis).</w:t>
      </w:r>
    </w:p>
    <w:p w14:paraId="7F3C2972" w14:textId="77777777" w:rsidR="00792629" w:rsidRDefault="00ED58F8">
      <w:pPr>
        <w:spacing w:before="118" w:line="254" w:lineRule="auto"/>
        <w:ind w:left="478" w:right="436" w:hanging="359"/>
        <w:jc w:val="both"/>
        <w:rPr>
          <w:sz w:val="24"/>
        </w:rPr>
      </w:pPr>
      <w:bookmarkStart w:id="147" w:name="_bookmark119"/>
      <w:bookmarkEnd w:id="147"/>
      <w:r>
        <w:rPr>
          <w:sz w:val="24"/>
        </w:rPr>
        <w:t xml:space="preserve">Mosel, Ulrike &amp; Even </w:t>
      </w:r>
      <w:proofErr w:type="spellStart"/>
      <w:r>
        <w:rPr>
          <w:sz w:val="24"/>
        </w:rPr>
        <w:t>Hovdhaugen</w:t>
      </w:r>
      <w:proofErr w:type="spellEnd"/>
      <w:r>
        <w:rPr>
          <w:sz w:val="24"/>
        </w:rPr>
        <w:t xml:space="preserve">. 1992. </w:t>
      </w:r>
      <w:r>
        <w:rPr>
          <w:i/>
          <w:sz w:val="24"/>
        </w:rPr>
        <w:t>Samoan reference grammar</w:t>
      </w:r>
      <w:r>
        <w:rPr>
          <w:sz w:val="24"/>
        </w:rPr>
        <w:t xml:space="preserve">. </w:t>
      </w:r>
      <w:proofErr w:type="spellStart"/>
      <w:r>
        <w:rPr>
          <w:sz w:val="24"/>
        </w:rPr>
        <w:t>Scandanavian</w:t>
      </w:r>
      <w:proofErr w:type="spellEnd"/>
      <w:r>
        <w:rPr>
          <w:sz w:val="24"/>
        </w:rPr>
        <w:t xml:space="preserve"> </w:t>
      </w:r>
      <w:proofErr w:type="spellStart"/>
      <w:r>
        <w:rPr>
          <w:sz w:val="24"/>
        </w:rPr>
        <w:t>Univer</w:t>
      </w:r>
      <w:proofErr w:type="spellEnd"/>
      <w:r>
        <w:rPr>
          <w:sz w:val="24"/>
        </w:rPr>
        <w:t xml:space="preserve">- </w:t>
      </w:r>
      <w:proofErr w:type="spellStart"/>
      <w:r>
        <w:rPr>
          <w:sz w:val="24"/>
        </w:rPr>
        <w:t>sity</w:t>
      </w:r>
      <w:proofErr w:type="spellEnd"/>
      <w:r>
        <w:rPr>
          <w:sz w:val="24"/>
        </w:rPr>
        <w:t xml:space="preserve"> Press.</w:t>
      </w:r>
    </w:p>
    <w:p w14:paraId="420F075B" w14:textId="77777777" w:rsidR="00792629" w:rsidRDefault="00ED58F8">
      <w:pPr>
        <w:spacing w:before="117" w:line="254" w:lineRule="auto"/>
        <w:ind w:left="478" w:right="437" w:hanging="359"/>
        <w:jc w:val="both"/>
        <w:rPr>
          <w:sz w:val="24"/>
        </w:rPr>
      </w:pPr>
      <w:bookmarkStart w:id="148" w:name="_bookmark120"/>
      <w:bookmarkEnd w:id="148"/>
      <w:r>
        <w:rPr>
          <w:sz w:val="24"/>
        </w:rPr>
        <w:t xml:space="preserve">Nakayama, Toshihide. 2001. </w:t>
      </w:r>
      <w:r>
        <w:rPr>
          <w:i/>
          <w:sz w:val="24"/>
        </w:rPr>
        <w:t xml:space="preserve">Nuuchahnulth (Nootka) morphosyntax </w:t>
      </w:r>
      <w:r>
        <w:rPr>
          <w:sz w:val="24"/>
        </w:rPr>
        <w:t>(University of California Publications in Linguistics 134). University of California Press.</w:t>
      </w:r>
    </w:p>
    <w:p w14:paraId="5599FB29" w14:textId="77777777" w:rsidR="00792629" w:rsidRDefault="00ED58F8">
      <w:pPr>
        <w:pStyle w:val="BodyText"/>
        <w:spacing w:before="117" w:line="254" w:lineRule="auto"/>
        <w:ind w:left="478" w:right="433" w:hanging="359"/>
        <w:jc w:val="both"/>
      </w:pPr>
      <w:bookmarkStart w:id="149" w:name="_bookmark121"/>
      <w:bookmarkEnd w:id="149"/>
      <w:r>
        <w:rPr>
          <w:spacing w:val="-3"/>
        </w:rPr>
        <w:t>Newmeyer,</w:t>
      </w:r>
      <w:r>
        <w:rPr>
          <w:spacing w:val="-8"/>
        </w:rPr>
        <w:t xml:space="preserve"> </w:t>
      </w:r>
      <w:r>
        <w:t>Frederick</w:t>
      </w:r>
      <w:r>
        <w:rPr>
          <w:spacing w:val="-8"/>
        </w:rPr>
        <w:t xml:space="preserve"> </w:t>
      </w:r>
      <w:r>
        <w:t>J.</w:t>
      </w:r>
      <w:r>
        <w:rPr>
          <w:spacing w:val="-7"/>
        </w:rPr>
        <w:t xml:space="preserve"> </w:t>
      </w:r>
      <w:r>
        <w:t>2010.</w:t>
      </w:r>
      <w:r>
        <w:rPr>
          <w:spacing w:val="-8"/>
        </w:rPr>
        <w:t xml:space="preserve"> </w:t>
      </w:r>
      <w:r>
        <w:t>On</w:t>
      </w:r>
      <w:r>
        <w:rPr>
          <w:spacing w:val="-8"/>
        </w:rPr>
        <w:t xml:space="preserve"> </w:t>
      </w:r>
      <w:r>
        <w:t>comparative</w:t>
      </w:r>
      <w:r>
        <w:rPr>
          <w:spacing w:val="-7"/>
        </w:rPr>
        <w:t xml:space="preserve"> </w:t>
      </w:r>
      <w:r>
        <w:t>concepts</w:t>
      </w:r>
      <w:r>
        <w:rPr>
          <w:spacing w:val="-8"/>
        </w:rPr>
        <w:t xml:space="preserve"> </w:t>
      </w:r>
      <w:r>
        <w:t>and</w:t>
      </w:r>
      <w:r>
        <w:rPr>
          <w:spacing w:val="-8"/>
        </w:rPr>
        <w:t xml:space="preserve"> </w:t>
      </w:r>
      <w:r>
        <w:t>descriptive</w:t>
      </w:r>
      <w:r>
        <w:rPr>
          <w:spacing w:val="-7"/>
        </w:rPr>
        <w:t xml:space="preserve"> </w:t>
      </w:r>
      <w:r>
        <w:t>categories:</w:t>
      </w:r>
      <w:r>
        <w:rPr>
          <w:spacing w:val="-8"/>
        </w:rPr>
        <w:t xml:space="preserve"> </w:t>
      </w:r>
      <w:r>
        <w:t>A</w:t>
      </w:r>
      <w:r>
        <w:rPr>
          <w:spacing w:val="-7"/>
        </w:rPr>
        <w:t xml:space="preserve"> </w:t>
      </w:r>
      <w:r>
        <w:t>reply</w:t>
      </w:r>
      <w:r>
        <w:rPr>
          <w:spacing w:val="-8"/>
        </w:rPr>
        <w:t xml:space="preserve"> </w:t>
      </w:r>
      <w:r>
        <w:t xml:space="preserve">to Haspelmath. </w:t>
      </w:r>
      <w:r>
        <w:rPr>
          <w:i/>
        </w:rPr>
        <w:t xml:space="preserve">Language </w:t>
      </w:r>
      <w:r>
        <w:t>86(3). 688–695.</w:t>
      </w:r>
      <w:r>
        <w:rPr>
          <w:spacing w:val="11"/>
        </w:rPr>
        <w:t xml:space="preserve"> </w:t>
      </w:r>
      <w:r>
        <w:t>doi:</w:t>
      </w:r>
      <w:hyperlink r:id="rId94">
        <w:r>
          <w:rPr>
            <w:rFonts w:ascii="Linux Libertine Mono" w:hAnsi="Linux Libertine Mono"/>
            <w:color w:val="0000FF"/>
            <w:sz w:val="20"/>
          </w:rPr>
          <w:t>10.1353/lan.2010.0000</w:t>
        </w:r>
      </w:hyperlink>
      <w:r>
        <w:t>.</w:t>
      </w:r>
    </w:p>
    <w:p w14:paraId="0F452A37" w14:textId="77777777" w:rsidR="00792629" w:rsidRDefault="00792629">
      <w:pPr>
        <w:spacing w:line="254" w:lineRule="auto"/>
        <w:jc w:val="both"/>
        <w:sectPr w:rsidR="00792629">
          <w:pgSz w:w="12240" w:h="15840"/>
          <w:pgMar w:top="1380" w:right="1000" w:bottom="1040" w:left="1680" w:header="0" w:footer="856" w:gutter="0"/>
          <w:cols w:space="720"/>
        </w:sectPr>
      </w:pPr>
    </w:p>
    <w:p w14:paraId="6B713D0B" w14:textId="77777777" w:rsidR="00792629" w:rsidRDefault="00ED58F8">
      <w:pPr>
        <w:spacing w:before="84" w:line="254" w:lineRule="auto"/>
        <w:ind w:left="478" w:right="432" w:hanging="359"/>
        <w:jc w:val="both"/>
        <w:rPr>
          <w:sz w:val="24"/>
        </w:rPr>
      </w:pPr>
      <w:bookmarkStart w:id="150" w:name="_bookmark122"/>
      <w:bookmarkEnd w:id="150"/>
      <w:r>
        <w:rPr>
          <w:sz w:val="24"/>
        </w:rPr>
        <w:lastRenderedPageBreak/>
        <w:t>Palmer, Bill. 2017. Categorial flexibility as an artefact of the analysis: Pronouns, articles,</w:t>
      </w:r>
      <w:r>
        <w:rPr>
          <w:spacing w:val="-17"/>
          <w:sz w:val="24"/>
        </w:rPr>
        <w:t xml:space="preserve"> </w:t>
      </w:r>
      <w:r>
        <w:rPr>
          <w:sz w:val="24"/>
        </w:rPr>
        <w:t xml:space="preserve">and the DP in </w:t>
      </w:r>
      <w:proofErr w:type="spellStart"/>
      <w:r>
        <w:rPr>
          <w:sz w:val="24"/>
        </w:rPr>
        <w:t>Hoava</w:t>
      </w:r>
      <w:proofErr w:type="spellEnd"/>
      <w:r>
        <w:rPr>
          <w:sz w:val="24"/>
        </w:rPr>
        <w:t xml:space="preserve"> and Standard Fijian. </w:t>
      </w:r>
      <w:r>
        <w:rPr>
          <w:i/>
          <w:sz w:val="24"/>
        </w:rPr>
        <w:t xml:space="preserve">Studies in Language </w:t>
      </w:r>
      <w:r>
        <w:rPr>
          <w:sz w:val="24"/>
        </w:rPr>
        <w:t>41(2). 408–444. doi:</w:t>
      </w:r>
      <w:hyperlink r:id="rId95">
        <w:r>
          <w:rPr>
            <w:rFonts w:ascii="Linux Libertine Mono" w:hAnsi="Linux Libertine Mono"/>
            <w:color w:val="0000FF"/>
            <w:sz w:val="20"/>
          </w:rPr>
          <w:t>10.1075/</w:t>
        </w:r>
      </w:hyperlink>
      <w:r>
        <w:rPr>
          <w:rFonts w:ascii="Linux Libertine Mono" w:hAnsi="Linux Libertine Mono"/>
          <w:color w:val="0000FF"/>
          <w:sz w:val="20"/>
        </w:rPr>
        <w:t xml:space="preserve"> </w:t>
      </w:r>
      <w:hyperlink r:id="rId96">
        <w:r>
          <w:rPr>
            <w:rFonts w:ascii="Linux Libertine Mono" w:hAnsi="Linux Libertine Mono"/>
            <w:color w:val="0000FF"/>
            <w:sz w:val="20"/>
          </w:rPr>
          <w:t>sl.41.2.05pal</w:t>
        </w:r>
      </w:hyperlink>
      <w:r>
        <w:rPr>
          <w:sz w:val="24"/>
        </w:rPr>
        <w:t>.</w:t>
      </w:r>
    </w:p>
    <w:p w14:paraId="723FD09F" w14:textId="77777777" w:rsidR="00792629" w:rsidRDefault="00ED58F8">
      <w:pPr>
        <w:spacing w:before="116" w:line="254" w:lineRule="auto"/>
        <w:ind w:left="478" w:right="434" w:hanging="359"/>
        <w:jc w:val="both"/>
        <w:rPr>
          <w:sz w:val="24"/>
        </w:rPr>
      </w:pPr>
      <w:bookmarkStart w:id="151" w:name="_bookmark123"/>
      <w:bookmarkEnd w:id="151"/>
      <w:r>
        <w:rPr>
          <w:sz w:val="24"/>
        </w:rPr>
        <w:t xml:space="preserve">Plank, Frans (ed.). 2016. </w:t>
      </w:r>
      <w:r>
        <w:rPr>
          <w:i/>
          <w:sz w:val="24"/>
        </w:rPr>
        <w:t xml:space="preserve">Linguistic Typology </w:t>
      </w:r>
      <w:r>
        <w:rPr>
          <w:sz w:val="24"/>
        </w:rPr>
        <w:t xml:space="preserve">20(2): </w:t>
      </w:r>
      <w:r>
        <w:rPr>
          <w:i/>
          <w:sz w:val="24"/>
        </w:rPr>
        <w:t xml:space="preserve">Of categories: Language-particular – com- </w:t>
      </w:r>
      <w:proofErr w:type="spellStart"/>
      <w:r>
        <w:rPr>
          <w:i/>
          <w:sz w:val="24"/>
        </w:rPr>
        <w:t>parative</w:t>
      </w:r>
      <w:proofErr w:type="spellEnd"/>
      <w:r>
        <w:rPr>
          <w:i/>
          <w:sz w:val="24"/>
        </w:rPr>
        <w:t xml:space="preserve"> – universal</w:t>
      </w:r>
      <w:r>
        <w:rPr>
          <w:sz w:val="24"/>
        </w:rPr>
        <w:t>.</w:t>
      </w:r>
    </w:p>
    <w:p w14:paraId="153346E5" w14:textId="77777777" w:rsidR="00792629" w:rsidRDefault="00ED58F8">
      <w:pPr>
        <w:spacing w:before="118" w:line="254" w:lineRule="auto"/>
        <w:ind w:left="478" w:right="433" w:hanging="359"/>
        <w:jc w:val="both"/>
        <w:rPr>
          <w:sz w:val="24"/>
        </w:rPr>
      </w:pPr>
      <w:bookmarkStart w:id="152" w:name="_bookmark124"/>
      <w:bookmarkEnd w:id="152"/>
      <w:proofErr w:type="spellStart"/>
      <w:r>
        <w:rPr>
          <w:sz w:val="24"/>
        </w:rPr>
        <w:t>Polinsky</w:t>
      </w:r>
      <w:proofErr w:type="spellEnd"/>
      <w:r>
        <w:rPr>
          <w:sz w:val="24"/>
        </w:rPr>
        <w:t>,</w:t>
      </w:r>
      <w:r>
        <w:rPr>
          <w:spacing w:val="-5"/>
          <w:sz w:val="24"/>
        </w:rPr>
        <w:t xml:space="preserve"> </w:t>
      </w:r>
      <w:r>
        <w:rPr>
          <w:sz w:val="24"/>
        </w:rPr>
        <w:t>Maria</w:t>
      </w:r>
      <w:r>
        <w:rPr>
          <w:spacing w:val="-4"/>
          <w:sz w:val="24"/>
        </w:rPr>
        <w:t xml:space="preserve"> </w:t>
      </w:r>
      <w:r>
        <w:rPr>
          <w:sz w:val="24"/>
        </w:rPr>
        <w:t>&amp;</w:t>
      </w:r>
      <w:r>
        <w:rPr>
          <w:spacing w:val="-4"/>
          <w:sz w:val="24"/>
        </w:rPr>
        <w:t xml:space="preserve"> </w:t>
      </w:r>
      <w:r>
        <w:rPr>
          <w:sz w:val="24"/>
        </w:rPr>
        <w:t>Lilla</w:t>
      </w:r>
      <w:r>
        <w:rPr>
          <w:spacing w:val="-4"/>
          <w:sz w:val="24"/>
        </w:rPr>
        <w:t xml:space="preserve"> </w:t>
      </w:r>
      <w:r>
        <w:rPr>
          <w:sz w:val="24"/>
        </w:rPr>
        <w:t>Magyar.</w:t>
      </w:r>
      <w:r>
        <w:rPr>
          <w:spacing w:val="-5"/>
          <w:sz w:val="24"/>
        </w:rPr>
        <w:t xml:space="preserve"> </w:t>
      </w:r>
      <w:r>
        <w:rPr>
          <w:sz w:val="24"/>
        </w:rPr>
        <w:t>2020.</w:t>
      </w:r>
      <w:r>
        <w:rPr>
          <w:spacing w:val="-4"/>
          <w:sz w:val="24"/>
        </w:rPr>
        <w:t xml:space="preserve"> </w:t>
      </w:r>
      <w:r>
        <w:rPr>
          <w:sz w:val="24"/>
        </w:rPr>
        <w:t>Headedness</w:t>
      </w:r>
      <w:r>
        <w:rPr>
          <w:spacing w:val="-4"/>
          <w:sz w:val="24"/>
        </w:rPr>
        <w:t xml:space="preserve"> </w:t>
      </w:r>
      <w:r>
        <w:rPr>
          <w:sz w:val="24"/>
        </w:rPr>
        <w:t>and</w:t>
      </w:r>
      <w:r>
        <w:rPr>
          <w:spacing w:val="-4"/>
          <w:sz w:val="24"/>
        </w:rPr>
        <w:t xml:space="preserve"> </w:t>
      </w:r>
      <w:r>
        <w:rPr>
          <w:sz w:val="24"/>
        </w:rPr>
        <w:t>the</w:t>
      </w:r>
      <w:r>
        <w:rPr>
          <w:spacing w:val="-5"/>
          <w:sz w:val="24"/>
        </w:rPr>
        <w:t xml:space="preserve"> </w:t>
      </w:r>
      <w:r>
        <w:rPr>
          <w:sz w:val="24"/>
        </w:rPr>
        <w:t>lexicon:</w:t>
      </w:r>
      <w:r>
        <w:rPr>
          <w:spacing w:val="-4"/>
          <w:sz w:val="24"/>
        </w:rPr>
        <w:t xml:space="preserve"> </w:t>
      </w:r>
      <w:r>
        <w:rPr>
          <w:sz w:val="24"/>
        </w:rPr>
        <w:t>The</w:t>
      </w:r>
      <w:r>
        <w:rPr>
          <w:spacing w:val="-4"/>
          <w:sz w:val="24"/>
        </w:rPr>
        <w:t xml:space="preserve"> </w:t>
      </w:r>
      <w:r>
        <w:rPr>
          <w:sz w:val="24"/>
        </w:rPr>
        <w:t>case</w:t>
      </w:r>
      <w:r>
        <w:rPr>
          <w:spacing w:val="-4"/>
          <w:sz w:val="24"/>
        </w:rPr>
        <w:t xml:space="preserve"> </w:t>
      </w:r>
      <w:r>
        <w:rPr>
          <w:sz w:val="24"/>
        </w:rPr>
        <w:t>of</w:t>
      </w:r>
      <w:r>
        <w:rPr>
          <w:spacing w:val="-5"/>
          <w:sz w:val="24"/>
        </w:rPr>
        <w:t xml:space="preserve"> </w:t>
      </w:r>
      <w:r>
        <w:rPr>
          <w:sz w:val="24"/>
        </w:rPr>
        <w:t xml:space="preserve">verb-to-noun ratios. </w:t>
      </w:r>
      <w:r>
        <w:rPr>
          <w:i/>
          <w:sz w:val="24"/>
        </w:rPr>
        <w:t xml:space="preserve">Languages </w:t>
      </w:r>
      <w:r>
        <w:rPr>
          <w:sz w:val="24"/>
        </w:rPr>
        <w:t>5(1). 1–25.</w:t>
      </w:r>
      <w:r>
        <w:rPr>
          <w:spacing w:val="10"/>
          <w:sz w:val="24"/>
        </w:rPr>
        <w:t xml:space="preserve"> </w:t>
      </w:r>
      <w:r>
        <w:rPr>
          <w:sz w:val="24"/>
        </w:rPr>
        <w:t>doi:</w:t>
      </w:r>
      <w:hyperlink r:id="rId97">
        <w:r>
          <w:rPr>
            <w:rFonts w:ascii="Linux Libertine Mono" w:hAnsi="Linux Libertine Mono"/>
            <w:color w:val="0000FF"/>
            <w:sz w:val="20"/>
          </w:rPr>
          <w:t>10.3390/languages5010009</w:t>
        </w:r>
      </w:hyperlink>
      <w:r>
        <w:rPr>
          <w:sz w:val="24"/>
        </w:rPr>
        <w:t>.</w:t>
      </w:r>
    </w:p>
    <w:p w14:paraId="6B337EA7" w14:textId="77777777" w:rsidR="00792629" w:rsidRDefault="00ED58F8">
      <w:pPr>
        <w:spacing w:before="117"/>
        <w:ind w:left="120"/>
        <w:jc w:val="both"/>
        <w:rPr>
          <w:rFonts w:ascii="Linux Libertine Mono" w:hAnsi="Linux Libertine Mono"/>
          <w:sz w:val="20"/>
        </w:rPr>
      </w:pPr>
      <w:bookmarkStart w:id="153" w:name="_bookmark125"/>
      <w:bookmarkEnd w:id="153"/>
      <w:r>
        <w:rPr>
          <w:sz w:val="24"/>
        </w:rPr>
        <w:t xml:space="preserve">Rijkhoff, Jan. 2007. </w:t>
      </w:r>
      <w:r>
        <w:rPr>
          <w:spacing w:val="-6"/>
          <w:sz w:val="24"/>
        </w:rPr>
        <w:t xml:space="preserve">Word </w:t>
      </w:r>
      <w:r>
        <w:rPr>
          <w:sz w:val="24"/>
        </w:rPr>
        <w:t xml:space="preserve">classes. </w:t>
      </w:r>
      <w:r>
        <w:rPr>
          <w:i/>
          <w:sz w:val="24"/>
        </w:rPr>
        <w:t xml:space="preserve">Language &amp; Linguistics Compass </w:t>
      </w:r>
      <w:r>
        <w:rPr>
          <w:sz w:val="24"/>
        </w:rPr>
        <w:t>1(6). 709–726. doi:</w:t>
      </w:r>
      <w:hyperlink r:id="rId98">
        <w:r>
          <w:rPr>
            <w:rFonts w:ascii="Linux Libertine Mono" w:hAnsi="Linux Libertine Mono"/>
            <w:color w:val="0000FF"/>
            <w:sz w:val="20"/>
          </w:rPr>
          <w:t>10</w:t>
        </w:r>
        <w:r>
          <w:rPr>
            <w:rFonts w:ascii="Linux Libertine Mono" w:hAnsi="Linux Libertine Mono"/>
            <w:color w:val="0000FF"/>
            <w:spacing w:val="-85"/>
            <w:sz w:val="20"/>
          </w:rPr>
          <w:t xml:space="preserve"> </w:t>
        </w:r>
        <w:r>
          <w:rPr>
            <w:rFonts w:ascii="Linux Libertine Mono" w:hAnsi="Linux Libertine Mono"/>
            <w:color w:val="0000FF"/>
            <w:sz w:val="20"/>
          </w:rPr>
          <w:t>.</w:t>
        </w:r>
      </w:hyperlink>
    </w:p>
    <w:p w14:paraId="318EC71A" w14:textId="77777777" w:rsidR="00792629" w:rsidRDefault="001C2046">
      <w:pPr>
        <w:spacing w:before="15"/>
        <w:ind w:left="478"/>
        <w:rPr>
          <w:sz w:val="24"/>
        </w:rPr>
      </w:pPr>
      <w:hyperlink r:id="rId99">
        <w:r w:rsidR="00ED58F8">
          <w:rPr>
            <w:rFonts w:ascii="Linux Libertine Mono"/>
            <w:color w:val="0000FF"/>
            <w:w w:val="105"/>
            <w:sz w:val="20"/>
          </w:rPr>
          <w:t>1111/j.1749-818x.2007.00030.xWord</w:t>
        </w:r>
      </w:hyperlink>
      <w:r w:rsidR="00ED58F8">
        <w:rPr>
          <w:w w:val="105"/>
          <w:sz w:val="24"/>
        </w:rPr>
        <w:t>.</w:t>
      </w:r>
    </w:p>
    <w:p w14:paraId="4D7902CA" w14:textId="77777777" w:rsidR="00792629" w:rsidRDefault="00ED58F8">
      <w:pPr>
        <w:pStyle w:val="BodyText"/>
        <w:spacing w:before="135"/>
        <w:ind w:left="120"/>
        <w:jc w:val="both"/>
        <w:rPr>
          <w:rFonts w:ascii="Linux Libertine Mono" w:hAnsi="Linux Libertine Mono"/>
          <w:sz w:val="20"/>
        </w:rPr>
      </w:pPr>
      <w:bookmarkStart w:id="154" w:name="_bookmark126"/>
      <w:bookmarkEnd w:id="154"/>
      <w:r>
        <w:t xml:space="preserve">Robins, R. H. 1968. Basic sentence structures in Sundanese. </w:t>
      </w:r>
      <w:r>
        <w:rPr>
          <w:i/>
        </w:rPr>
        <w:t xml:space="preserve">Lingua </w:t>
      </w:r>
      <w:r>
        <w:t>21(C). 351–358. doi:</w:t>
      </w:r>
      <w:hyperlink r:id="rId100">
        <w:r>
          <w:rPr>
            <w:rFonts w:ascii="Linux Libertine Mono" w:hAnsi="Linux Libertine Mono"/>
            <w:color w:val="0000FF"/>
            <w:sz w:val="20"/>
          </w:rPr>
          <w:t>10.</w:t>
        </w:r>
      </w:hyperlink>
    </w:p>
    <w:p w14:paraId="366CF120" w14:textId="77777777" w:rsidR="00792629" w:rsidRDefault="001C2046">
      <w:pPr>
        <w:spacing w:before="15"/>
        <w:ind w:left="478"/>
        <w:rPr>
          <w:sz w:val="24"/>
        </w:rPr>
      </w:pPr>
      <w:hyperlink r:id="rId101">
        <w:r w:rsidR="00ED58F8">
          <w:rPr>
            <w:rFonts w:ascii="Linux Libertine Mono"/>
            <w:color w:val="0000FF"/>
            <w:w w:val="105"/>
            <w:sz w:val="20"/>
          </w:rPr>
          <w:t>1016/0024-3841(68)90061-2</w:t>
        </w:r>
      </w:hyperlink>
      <w:r w:rsidR="00ED58F8">
        <w:rPr>
          <w:w w:val="105"/>
          <w:sz w:val="24"/>
        </w:rPr>
        <w:t>.</w:t>
      </w:r>
    </w:p>
    <w:p w14:paraId="0C6B2821" w14:textId="77777777" w:rsidR="00792629" w:rsidRDefault="00ED58F8">
      <w:pPr>
        <w:spacing w:before="135" w:line="254" w:lineRule="auto"/>
        <w:ind w:left="478" w:right="433" w:hanging="359"/>
        <w:jc w:val="both"/>
        <w:rPr>
          <w:sz w:val="24"/>
        </w:rPr>
      </w:pPr>
      <w:bookmarkStart w:id="155" w:name="_bookmark127"/>
      <w:bookmarkEnd w:id="155"/>
      <w:r>
        <w:rPr>
          <w:sz w:val="24"/>
        </w:rPr>
        <w:t>Rogers,</w:t>
      </w:r>
      <w:r>
        <w:rPr>
          <w:spacing w:val="-14"/>
          <w:sz w:val="24"/>
        </w:rPr>
        <w:t xml:space="preserve"> </w:t>
      </w:r>
      <w:r>
        <w:rPr>
          <w:sz w:val="24"/>
        </w:rPr>
        <w:t>Phillip.</w:t>
      </w:r>
      <w:r>
        <w:rPr>
          <w:spacing w:val="-14"/>
          <w:sz w:val="24"/>
        </w:rPr>
        <w:t xml:space="preserve"> </w:t>
      </w:r>
      <w:r>
        <w:rPr>
          <w:sz w:val="24"/>
        </w:rPr>
        <w:t>2016.</w:t>
      </w:r>
      <w:r>
        <w:rPr>
          <w:spacing w:val="-14"/>
          <w:sz w:val="24"/>
        </w:rPr>
        <w:t xml:space="preserve"> </w:t>
      </w:r>
      <w:r>
        <w:rPr>
          <w:i/>
          <w:sz w:val="24"/>
        </w:rPr>
        <w:t>Illustrating</w:t>
      </w:r>
      <w:r>
        <w:rPr>
          <w:i/>
          <w:spacing w:val="-14"/>
          <w:sz w:val="24"/>
        </w:rPr>
        <w:t xml:space="preserve"> </w:t>
      </w:r>
      <w:r>
        <w:rPr>
          <w:i/>
          <w:sz w:val="24"/>
        </w:rPr>
        <w:t>the</w:t>
      </w:r>
      <w:r>
        <w:rPr>
          <w:i/>
          <w:spacing w:val="-14"/>
          <w:sz w:val="24"/>
        </w:rPr>
        <w:t xml:space="preserve"> </w:t>
      </w:r>
      <w:r>
        <w:rPr>
          <w:i/>
          <w:sz w:val="24"/>
        </w:rPr>
        <w:t>prototype</w:t>
      </w:r>
      <w:r>
        <w:rPr>
          <w:i/>
          <w:spacing w:val="-13"/>
          <w:sz w:val="24"/>
        </w:rPr>
        <w:t xml:space="preserve"> </w:t>
      </w:r>
      <w:r>
        <w:rPr>
          <w:i/>
          <w:sz w:val="24"/>
        </w:rPr>
        <w:t>structures</w:t>
      </w:r>
      <w:r>
        <w:rPr>
          <w:i/>
          <w:spacing w:val="-14"/>
          <w:sz w:val="24"/>
        </w:rPr>
        <w:t xml:space="preserve"> </w:t>
      </w:r>
      <w:r>
        <w:rPr>
          <w:i/>
          <w:sz w:val="24"/>
        </w:rPr>
        <w:t>of</w:t>
      </w:r>
      <w:r>
        <w:rPr>
          <w:i/>
          <w:spacing w:val="-13"/>
          <w:sz w:val="24"/>
        </w:rPr>
        <w:t xml:space="preserve"> </w:t>
      </w:r>
      <w:r>
        <w:rPr>
          <w:i/>
          <w:sz w:val="24"/>
        </w:rPr>
        <w:t>parts</w:t>
      </w:r>
      <w:r>
        <w:rPr>
          <w:i/>
          <w:spacing w:val="-14"/>
          <w:sz w:val="24"/>
        </w:rPr>
        <w:t xml:space="preserve"> </w:t>
      </w:r>
      <w:r>
        <w:rPr>
          <w:i/>
          <w:sz w:val="24"/>
        </w:rPr>
        <w:t>of</w:t>
      </w:r>
      <w:r>
        <w:rPr>
          <w:i/>
          <w:spacing w:val="-14"/>
          <w:sz w:val="24"/>
        </w:rPr>
        <w:t xml:space="preserve"> </w:t>
      </w:r>
      <w:r>
        <w:rPr>
          <w:i/>
          <w:sz w:val="24"/>
        </w:rPr>
        <w:t>speech:</w:t>
      </w:r>
      <w:r>
        <w:rPr>
          <w:i/>
          <w:spacing w:val="-13"/>
          <w:sz w:val="24"/>
        </w:rPr>
        <w:t xml:space="preserve"> </w:t>
      </w:r>
      <w:r>
        <w:rPr>
          <w:i/>
          <w:sz w:val="24"/>
        </w:rPr>
        <w:t>A</w:t>
      </w:r>
      <w:r>
        <w:rPr>
          <w:i/>
          <w:spacing w:val="-14"/>
          <w:sz w:val="24"/>
        </w:rPr>
        <w:t xml:space="preserve"> </w:t>
      </w:r>
      <w:r>
        <w:rPr>
          <w:i/>
          <w:sz w:val="24"/>
        </w:rPr>
        <w:t>multidimensional scaling analysis</w:t>
      </w:r>
      <w:r>
        <w:rPr>
          <w:sz w:val="24"/>
        </w:rPr>
        <w:t>. University of New Mexico. (M.A.</w:t>
      </w:r>
      <w:r>
        <w:rPr>
          <w:spacing w:val="-11"/>
          <w:sz w:val="24"/>
        </w:rPr>
        <w:t xml:space="preserve"> </w:t>
      </w:r>
      <w:r>
        <w:rPr>
          <w:sz w:val="24"/>
        </w:rPr>
        <w:t>thesis).</w:t>
      </w:r>
    </w:p>
    <w:p w14:paraId="05EF22C1" w14:textId="77777777" w:rsidR="00792629" w:rsidRDefault="00ED58F8">
      <w:pPr>
        <w:spacing w:before="117" w:line="254" w:lineRule="auto"/>
        <w:ind w:left="478" w:right="434" w:hanging="359"/>
        <w:jc w:val="both"/>
        <w:rPr>
          <w:sz w:val="24"/>
        </w:rPr>
      </w:pPr>
      <w:bookmarkStart w:id="156" w:name="_bookmark128"/>
      <w:bookmarkEnd w:id="156"/>
      <w:r>
        <w:rPr>
          <w:sz w:val="24"/>
        </w:rPr>
        <w:t xml:space="preserve">Sadock, Jerrold M. 1999. The nominalist theory of Eskimo: A case study in scientific self- deception. </w:t>
      </w:r>
      <w:r>
        <w:rPr>
          <w:i/>
          <w:sz w:val="24"/>
        </w:rPr>
        <w:t xml:space="preserve">International Journal of American Linguistics </w:t>
      </w:r>
      <w:r>
        <w:rPr>
          <w:sz w:val="24"/>
        </w:rPr>
        <w:t>65(4). 383–406. doi:</w:t>
      </w:r>
      <w:hyperlink r:id="rId102">
        <w:proofErr w:type="gramStart"/>
        <w:r>
          <w:rPr>
            <w:rFonts w:ascii="Linux Libertine Mono" w:hAnsi="Linux Libertine Mono"/>
            <w:color w:val="0000FF"/>
            <w:sz w:val="20"/>
          </w:rPr>
          <w:t>10 .</w:t>
        </w:r>
        <w:proofErr w:type="gramEnd"/>
        <w:r>
          <w:rPr>
            <w:rFonts w:ascii="Linux Libertine Mono" w:hAnsi="Linux Libertine Mono"/>
            <w:color w:val="0000FF"/>
            <w:sz w:val="20"/>
          </w:rPr>
          <w:t xml:space="preserve"> 1086</w:t>
        </w:r>
        <w:r>
          <w:rPr>
            <w:rFonts w:ascii="Linux Libertine Mono" w:hAnsi="Linux Libertine Mono"/>
            <w:color w:val="0000FF"/>
            <w:spacing w:val="-106"/>
            <w:sz w:val="20"/>
          </w:rPr>
          <w:t xml:space="preserve"> </w:t>
        </w:r>
        <w:r>
          <w:rPr>
            <w:rFonts w:ascii="Linux Libertine Mono" w:hAnsi="Linux Libertine Mono"/>
            <w:color w:val="0000FF"/>
            <w:sz w:val="20"/>
          </w:rPr>
          <w:t>/</w:t>
        </w:r>
      </w:hyperlink>
      <w:r>
        <w:rPr>
          <w:rFonts w:ascii="Linux Libertine Mono" w:hAnsi="Linux Libertine Mono"/>
          <w:color w:val="0000FF"/>
          <w:sz w:val="20"/>
        </w:rPr>
        <w:t xml:space="preserve"> </w:t>
      </w:r>
      <w:hyperlink r:id="rId103">
        <w:r>
          <w:rPr>
            <w:rFonts w:ascii="Linux Libertine Mono" w:hAnsi="Linux Libertine Mono"/>
            <w:color w:val="0000FF"/>
            <w:sz w:val="20"/>
          </w:rPr>
          <w:t>466400</w:t>
        </w:r>
      </w:hyperlink>
      <w:r>
        <w:rPr>
          <w:sz w:val="24"/>
        </w:rPr>
        <w:t>.</w:t>
      </w:r>
    </w:p>
    <w:p w14:paraId="4214F265" w14:textId="77777777" w:rsidR="00792629" w:rsidRDefault="00ED58F8">
      <w:pPr>
        <w:spacing w:before="117" w:line="254" w:lineRule="auto"/>
        <w:ind w:left="478" w:right="437" w:hanging="359"/>
        <w:jc w:val="both"/>
        <w:rPr>
          <w:sz w:val="24"/>
        </w:rPr>
      </w:pPr>
      <w:bookmarkStart w:id="157" w:name="_bookmark129"/>
      <w:bookmarkEnd w:id="157"/>
      <w:r>
        <w:rPr>
          <w:sz w:val="24"/>
        </w:rPr>
        <w:t>Sasse,</w:t>
      </w:r>
      <w:r>
        <w:rPr>
          <w:spacing w:val="-19"/>
          <w:sz w:val="24"/>
        </w:rPr>
        <w:t xml:space="preserve"> </w:t>
      </w:r>
      <w:r>
        <w:rPr>
          <w:sz w:val="24"/>
        </w:rPr>
        <w:t>Hans</w:t>
      </w:r>
      <w:r>
        <w:rPr>
          <w:spacing w:val="-19"/>
          <w:sz w:val="24"/>
        </w:rPr>
        <w:t xml:space="preserve"> </w:t>
      </w:r>
      <w:r>
        <w:rPr>
          <w:sz w:val="24"/>
        </w:rPr>
        <w:t>Jürgen.</w:t>
      </w:r>
      <w:r>
        <w:rPr>
          <w:spacing w:val="-18"/>
          <w:sz w:val="24"/>
        </w:rPr>
        <w:t xml:space="preserve"> </w:t>
      </w:r>
      <w:r>
        <w:rPr>
          <w:sz w:val="24"/>
        </w:rPr>
        <w:t>1988.</w:t>
      </w:r>
      <w:r>
        <w:rPr>
          <w:spacing w:val="-19"/>
          <w:sz w:val="24"/>
        </w:rPr>
        <w:t xml:space="preserve"> </w:t>
      </w:r>
      <w:r>
        <w:rPr>
          <w:sz w:val="24"/>
        </w:rPr>
        <w:t>Der</w:t>
      </w:r>
      <w:r>
        <w:rPr>
          <w:spacing w:val="-19"/>
          <w:sz w:val="24"/>
        </w:rPr>
        <w:t xml:space="preserve"> </w:t>
      </w:r>
      <w:proofErr w:type="spellStart"/>
      <w:r>
        <w:rPr>
          <w:sz w:val="24"/>
        </w:rPr>
        <w:t>irokesische</w:t>
      </w:r>
      <w:proofErr w:type="spellEnd"/>
      <w:r>
        <w:rPr>
          <w:spacing w:val="-18"/>
          <w:sz w:val="24"/>
        </w:rPr>
        <w:t xml:space="preserve"> </w:t>
      </w:r>
      <w:proofErr w:type="spellStart"/>
      <w:r>
        <w:rPr>
          <w:sz w:val="24"/>
        </w:rPr>
        <w:t>Sprachtyp</w:t>
      </w:r>
      <w:proofErr w:type="spellEnd"/>
      <w:r>
        <w:rPr>
          <w:sz w:val="24"/>
        </w:rPr>
        <w:t>.</w:t>
      </w:r>
      <w:r>
        <w:rPr>
          <w:spacing w:val="-20"/>
          <w:sz w:val="24"/>
        </w:rPr>
        <w:t xml:space="preserve"> </w:t>
      </w:r>
      <w:proofErr w:type="spellStart"/>
      <w:r>
        <w:rPr>
          <w:i/>
          <w:sz w:val="24"/>
        </w:rPr>
        <w:t>Zeitschrift</w:t>
      </w:r>
      <w:proofErr w:type="spellEnd"/>
      <w:r>
        <w:rPr>
          <w:i/>
          <w:spacing w:val="-18"/>
          <w:sz w:val="24"/>
        </w:rPr>
        <w:t xml:space="preserve"> </w:t>
      </w:r>
      <w:proofErr w:type="spellStart"/>
      <w:r>
        <w:rPr>
          <w:i/>
          <w:sz w:val="24"/>
        </w:rPr>
        <w:t>für</w:t>
      </w:r>
      <w:proofErr w:type="spellEnd"/>
      <w:r>
        <w:rPr>
          <w:i/>
          <w:spacing w:val="-19"/>
          <w:sz w:val="24"/>
        </w:rPr>
        <w:t xml:space="preserve"> </w:t>
      </w:r>
      <w:proofErr w:type="spellStart"/>
      <w:r>
        <w:rPr>
          <w:i/>
          <w:sz w:val="24"/>
        </w:rPr>
        <w:t>Sprachwissenschaft</w:t>
      </w:r>
      <w:proofErr w:type="spellEnd"/>
      <w:r>
        <w:rPr>
          <w:i/>
          <w:spacing w:val="-8"/>
          <w:sz w:val="24"/>
        </w:rPr>
        <w:t xml:space="preserve"> </w:t>
      </w:r>
      <w:r>
        <w:rPr>
          <w:sz w:val="24"/>
        </w:rPr>
        <w:t>7.</w:t>
      </w:r>
      <w:r>
        <w:rPr>
          <w:spacing w:val="-18"/>
          <w:sz w:val="24"/>
        </w:rPr>
        <w:t xml:space="preserve"> </w:t>
      </w:r>
      <w:r>
        <w:rPr>
          <w:sz w:val="24"/>
        </w:rPr>
        <w:t>173– 213. doi:</w:t>
      </w:r>
      <w:hyperlink r:id="rId104">
        <w:r>
          <w:rPr>
            <w:rFonts w:ascii="Linux Libertine Mono" w:hAnsi="Linux Libertine Mono"/>
            <w:color w:val="0000FF"/>
            <w:sz w:val="20"/>
          </w:rPr>
          <w:t>10.1515/ZFSW.1988.7.2.173</w:t>
        </w:r>
      </w:hyperlink>
      <w:r>
        <w:rPr>
          <w:sz w:val="24"/>
        </w:rPr>
        <w:t>.</w:t>
      </w:r>
    </w:p>
    <w:p w14:paraId="38A3F3F2" w14:textId="77777777" w:rsidR="00792629" w:rsidRDefault="00ED58F8">
      <w:pPr>
        <w:spacing w:before="117" w:line="254" w:lineRule="auto"/>
        <w:ind w:left="478" w:right="433" w:hanging="359"/>
        <w:jc w:val="both"/>
        <w:rPr>
          <w:sz w:val="24"/>
        </w:rPr>
      </w:pPr>
      <w:bookmarkStart w:id="158" w:name="_bookmark130"/>
      <w:bookmarkEnd w:id="158"/>
      <w:r>
        <w:rPr>
          <w:sz w:val="24"/>
        </w:rPr>
        <w:t xml:space="preserve">Schachter, Paul &amp; Timothy </w:t>
      </w:r>
      <w:proofErr w:type="spellStart"/>
      <w:r>
        <w:rPr>
          <w:sz w:val="24"/>
        </w:rPr>
        <w:t>Shopen</w:t>
      </w:r>
      <w:proofErr w:type="spellEnd"/>
      <w:r>
        <w:rPr>
          <w:sz w:val="24"/>
        </w:rPr>
        <w:t xml:space="preserve">. 2007. Parts-of-speech systems. In Timothy </w:t>
      </w:r>
      <w:proofErr w:type="spellStart"/>
      <w:r>
        <w:rPr>
          <w:sz w:val="24"/>
        </w:rPr>
        <w:t>Shopen</w:t>
      </w:r>
      <w:proofErr w:type="spellEnd"/>
      <w:r>
        <w:rPr>
          <w:sz w:val="24"/>
        </w:rPr>
        <w:t xml:space="preserve"> (ed.), </w:t>
      </w:r>
      <w:r>
        <w:rPr>
          <w:i/>
          <w:sz w:val="24"/>
        </w:rPr>
        <w:t>Language</w:t>
      </w:r>
      <w:r>
        <w:rPr>
          <w:i/>
          <w:spacing w:val="-5"/>
          <w:sz w:val="24"/>
        </w:rPr>
        <w:t xml:space="preserve"> </w:t>
      </w:r>
      <w:r>
        <w:rPr>
          <w:i/>
          <w:sz w:val="24"/>
        </w:rPr>
        <w:t>typology</w:t>
      </w:r>
      <w:r>
        <w:rPr>
          <w:i/>
          <w:spacing w:val="-5"/>
          <w:sz w:val="24"/>
        </w:rPr>
        <w:t xml:space="preserve"> </w:t>
      </w:r>
      <w:r>
        <w:rPr>
          <w:i/>
          <w:sz w:val="24"/>
        </w:rPr>
        <w:t>and</w:t>
      </w:r>
      <w:r>
        <w:rPr>
          <w:i/>
          <w:spacing w:val="-4"/>
          <w:sz w:val="24"/>
        </w:rPr>
        <w:t xml:space="preserve"> </w:t>
      </w:r>
      <w:r>
        <w:rPr>
          <w:i/>
          <w:sz w:val="24"/>
        </w:rPr>
        <w:t>syntactic</w:t>
      </w:r>
      <w:r>
        <w:rPr>
          <w:i/>
          <w:spacing w:val="-5"/>
          <w:sz w:val="24"/>
        </w:rPr>
        <w:t xml:space="preserve"> </w:t>
      </w:r>
      <w:r>
        <w:rPr>
          <w:i/>
          <w:sz w:val="24"/>
        </w:rPr>
        <w:t>description,</w:t>
      </w:r>
      <w:r>
        <w:rPr>
          <w:i/>
          <w:spacing w:val="-4"/>
          <w:sz w:val="24"/>
        </w:rPr>
        <w:t xml:space="preserve"> </w:t>
      </w:r>
      <w:r>
        <w:rPr>
          <w:i/>
          <w:spacing w:val="-5"/>
          <w:sz w:val="24"/>
        </w:rPr>
        <w:t xml:space="preserve">Vol. </w:t>
      </w:r>
      <w:r>
        <w:rPr>
          <w:i/>
          <w:sz w:val="24"/>
        </w:rPr>
        <w:t>1:</w:t>
      </w:r>
      <w:r>
        <w:rPr>
          <w:i/>
          <w:spacing w:val="-4"/>
          <w:sz w:val="24"/>
        </w:rPr>
        <w:t xml:space="preserve"> </w:t>
      </w:r>
      <w:r>
        <w:rPr>
          <w:i/>
          <w:sz w:val="24"/>
        </w:rPr>
        <w:t>Clause</w:t>
      </w:r>
      <w:r>
        <w:rPr>
          <w:i/>
          <w:spacing w:val="-5"/>
          <w:sz w:val="24"/>
        </w:rPr>
        <w:t xml:space="preserve"> </w:t>
      </w:r>
      <w:r>
        <w:rPr>
          <w:i/>
          <w:sz w:val="24"/>
        </w:rPr>
        <w:t>structure</w:t>
      </w:r>
      <w:r>
        <w:rPr>
          <w:sz w:val="24"/>
        </w:rPr>
        <w:t>,</w:t>
      </w:r>
      <w:r>
        <w:rPr>
          <w:spacing w:val="-5"/>
          <w:sz w:val="24"/>
        </w:rPr>
        <w:t xml:space="preserve"> </w:t>
      </w:r>
      <w:r>
        <w:rPr>
          <w:sz w:val="24"/>
        </w:rPr>
        <w:t>2nd</w:t>
      </w:r>
      <w:r>
        <w:rPr>
          <w:spacing w:val="-4"/>
          <w:sz w:val="24"/>
        </w:rPr>
        <w:t xml:space="preserve"> </w:t>
      </w:r>
      <w:r>
        <w:rPr>
          <w:sz w:val="24"/>
        </w:rPr>
        <w:t>edn.,</w:t>
      </w:r>
      <w:r>
        <w:rPr>
          <w:spacing w:val="-5"/>
          <w:sz w:val="24"/>
        </w:rPr>
        <w:t xml:space="preserve"> </w:t>
      </w:r>
      <w:r>
        <w:rPr>
          <w:sz w:val="24"/>
        </w:rPr>
        <w:t>1–60.</w:t>
      </w:r>
      <w:r>
        <w:rPr>
          <w:spacing w:val="-4"/>
          <w:sz w:val="24"/>
        </w:rPr>
        <w:t xml:space="preserve"> </w:t>
      </w:r>
      <w:r>
        <w:rPr>
          <w:sz w:val="24"/>
        </w:rPr>
        <w:t>Cam- bridge University Press.</w:t>
      </w:r>
      <w:r>
        <w:rPr>
          <w:spacing w:val="5"/>
          <w:sz w:val="24"/>
        </w:rPr>
        <w:t xml:space="preserve"> </w:t>
      </w:r>
      <w:r>
        <w:rPr>
          <w:sz w:val="24"/>
        </w:rPr>
        <w:t>doi:</w:t>
      </w:r>
      <w:hyperlink r:id="rId105">
        <w:r>
          <w:rPr>
            <w:rFonts w:ascii="Linux Libertine Mono" w:hAnsi="Linux Libertine Mono"/>
            <w:color w:val="0000FF"/>
            <w:sz w:val="20"/>
          </w:rPr>
          <w:t>10.1017/CBO9780511619427.001</w:t>
        </w:r>
      </w:hyperlink>
      <w:r>
        <w:rPr>
          <w:sz w:val="24"/>
        </w:rPr>
        <w:t>.</w:t>
      </w:r>
    </w:p>
    <w:p w14:paraId="04D249EF" w14:textId="77777777" w:rsidR="00792629" w:rsidRDefault="00ED58F8">
      <w:pPr>
        <w:spacing w:before="116" w:line="254" w:lineRule="auto"/>
        <w:ind w:left="478" w:right="434" w:hanging="359"/>
        <w:jc w:val="both"/>
        <w:rPr>
          <w:sz w:val="24"/>
        </w:rPr>
      </w:pPr>
      <w:bookmarkStart w:id="159" w:name="_bookmark131"/>
      <w:bookmarkEnd w:id="159"/>
      <w:r>
        <w:rPr>
          <w:sz w:val="24"/>
        </w:rPr>
        <w:t xml:space="preserve">Siddiqi, Daniel. 2018. Distributed Morphology. In Jenny </w:t>
      </w:r>
      <w:proofErr w:type="spellStart"/>
      <w:r>
        <w:rPr>
          <w:sz w:val="24"/>
        </w:rPr>
        <w:t>Audring</w:t>
      </w:r>
      <w:proofErr w:type="spellEnd"/>
      <w:r>
        <w:rPr>
          <w:sz w:val="24"/>
        </w:rPr>
        <w:t xml:space="preserve"> &amp; Francesca </w:t>
      </w:r>
      <w:proofErr w:type="spellStart"/>
      <w:r>
        <w:rPr>
          <w:sz w:val="24"/>
        </w:rPr>
        <w:t>Masini</w:t>
      </w:r>
      <w:proofErr w:type="spellEnd"/>
      <w:r>
        <w:rPr>
          <w:sz w:val="24"/>
        </w:rPr>
        <w:t xml:space="preserve"> (eds.), </w:t>
      </w:r>
      <w:r>
        <w:rPr>
          <w:i/>
          <w:sz w:val="24"/>
        </w:rPr>
        <w:t>The</w:t>
      </w:r>
      <w:r>
        <w:rPr>
          <w:i/>
          <w:spacing w:val="-18"/>
          <w:sz w:val="24"/>
        </w:rPr>
        <w:t xml:space="preserve"> </w:t>
      </w:r>
      <w:r>
        <w:rPr>
          <w:i/>
          <w:sz w:val="24"/>
        </w:rPr>
        <w:t>Oxford</w:t>
      </w:r>
      <w:r>
        <w:rPr>
          <w:i/>
          <w:spacing w:val="-18"/>
          <w:sz w:val="24"/>
        </w:rPr>
        <w:t xml:space="preserve"> </w:t>
      </w:r>
      <w:r>
        <w:rPr>
          <w:i/>
          <w:sz w:val="24"/>
        </w:rPr>
        <w:t>handbook</w:t>
      </w:r>
      <w:r>
        <w:rPr>
          <w:i/>
          <w:spacing w:val="-17"/>
          <w:sz w:val="24"/>
        </w:rPr>
        <w:t xml:space="preserve"> </w:t>
      </w:r>
      <w:r>
        <w:rPr>
          <w:i/>
          <w:sz w:val="24"/>
        </w:rPr>
        <w:t>of</w:t>
      </w:r>
      <w:r>
        <w:rPr>
          <w:i/>
          <w:spacing w:val="-18"/>
          <w:sz w:val="24"/>
        </w:rPr>
        <w:t xml:space="preserve"> </w:t>
      </w:r>
      <w:r>
        <w:rPr>
          <w:i/>
          <w:sz w:val="24"/>
        </w:rPr>
        <w:t>morphological</w:t>
      </w:r>
      <w:r>
        <w:rPr>
          <w:i/>
          <w:spacing w:val="-17"/>
          <w:sz w:val="24"/>
        </w:rPr>
        <w:t xml:space="preserve"> </w:t>
      </w:r>
      <w:r>
        <w:rPr>
          <w:i/>
          <w:sz w:val="24"/>
        </w:rPr>
        <w:t>theory</w:t>
      </w:r>
      <w:r>
        <w:rPr>
          <w:i/>
          <w:spacing w:val="-9"/>
          <w:sz w:val="24"/>
        </w:rPr>
        <w:t xml:space="preserve"> </w:t>
      </w:r>
      <w:r>
        <w:rPr>
          <w:sz w:val="24"/>
        </w:rPr>
        <w:t>(Oxford</w:t>
      </w:r>
      <w:r>
        <w:rPr>
          <w:spacing w:val="-18"/>
          <w:sz w:val="24"/>
        </w:rPr>
        <w:t xml:space="preserve"> </w:t>
      </w:r>
      <w:r>
        <w:rPr>
          <w:sz w:val="24"/>
        </w:rPr>
        <w:t>Handbooks</w:t>
      </w:r>
      <w:r>
        <w:rPr>
          <w:spacing w:val="-18"/>
          <w:sz w:val="24"/>
        </w:rPr>
        <w:t xml:space="preserve"> </w:t>
      </w:r>
      <w:r>
        <w:rPr>
          <w:sz w:val="24"/>
        </w:rPr>
        <w:t>in</w:t>
      </w:r>
      <w:r>
        <w:rPr>
          <w:spacing w:val="-17"/>
          <w:sz w:val="24"/>
        </w:rPr>
        <w:t xml:space="preserve"> </w:t>
      </w:r>
      <w:r>
        <w:rPr>
          <w:sz w:val="24"/>
        </w:rPr>
        <w:t>Linguistics),</w:t>
      </w:r>
      <w:r>
        <w:rPr>
          <w:spacing w:val="-18"/>
          <w:sz w:val="24"/>
        </w:rPr>
        <w:t xml:space="preserve"> </w:t>
      </w:r>
      <w:r>
        <w:rPr>
          <w:sz w:val="24"/>
        </w:rPr>
        <w:t>143–165. Oxford University Press.</w:t>
      </w:r>
      <w:r>
        <w:rPr>
          <w:spacing w:val="22"/>
          <w:sz w:val="24"/>
        </w:rPr>
        <w:t xml:space="preserve"> </w:t>
      </w:r>
      <w:r>
        <w:rPr>
          <w:sz w:val="24"/>
        </w:rPr>
        <w:t>doi:</w:t>
      </w:r>
      <w:hyperlink r:id="rId106">
        <w:r>
          <w:rPr>
            <w:rFonts w:ascii="Linux Libertine Mono" w:hAnsi="Linux Libertine Mono"/>
            <w:color w:val="0000FF"/>
            <w:sz w:val="20"/>
          </w:rPr>
          <w:t>10.1093/</w:t>
        </w:r>
        <w:proofErr w:type="spellStart"/>
        <w:r>
          <w:rPr>
            <w:rFonts w:ascii="Linux Libertine Mono" w:hAnsi="Linux Libertine Mono"/>
            <w:color w:val="0000FF"/>
            <w:sz w:val="20"/>
          </w:rPr>
          <w:t>oxfordhb</w:t>
        </w:r>
        <w:proofErr w:type="spellEnd"/>
        <w:r>
          <w:rPr>
            <w:rFonts w:ascii="Linux Libertine Mono" w:hAnsi="Linux Libertine Mono"/>
            <w:color w:val="0000FF"/>
            <w:sz w:val="20"/>
          </w:rPr>
          <w:t>/9780199668984.013.15</w:t>
        </w:r>
      </w:hyperlink>
      <w:r>
        <w:rPr>
          <w:sz w:val="24"/>
        </w:rPr>
        <w:t>.</w:t>
      </w:r>
    </w:p>
    <w:p w14:paraId="126B0016" w14:textId="77777777" w:rsidR="00792629" w:rsidRDefault="00ED58F8">
      <w:pPr>
        <w:spacing w:before="116" w:line="254" w:lineRule="auto"/>
        <w:ind w:left="478" w:right="436" w:hanging="359"/>
        <w:jc w:val="both"/>
        <w:rPr>
          <w:sz w:val="24"/>
        </w:rPr>
      </w:pPr>
      <w:bookmarkStart w:id="160" w:name="_bookmark132"/>
      <w:bookmarkEnd w:id="160"/>
      <w:r>
        <w:rPr>
          <w:sz w:val="24"/>
        </w:rPr>
        <w:t>Simon,</w:t>
      </w:r>
      <w:r>
        <w:rPr>
          <w:spacing w:val="-21"/>
          <w:sz w:val="24"/>
        </w:rPr>
        <w:t xml:space="preserve"> </w:t>
      </w:r>
      <w:r>
        <w:rPr>
          <w:spacing w:val="-5"/>
          <w:sz w:val="24"/>
        </w:rPr>
        <w:t>Walter.</w:t>
      </w:r>
      <w:r>
        <w:rPr>
          <w:spacing w:val="-21"/>
          <w:sz w:val="24"/>
        </w:rPr>
        <w:t xml:space="preserve"> </w:t>
      </w:r>
      <w:r>
        <w:rPr>
          <w:sz w:val="24"/>
        </w:rPr>
        <w:t>1937.</w:t>
      </w:r>
      <w:r>
        <w:rPr>
          <w:spacing w:val="-20"/>
          <w:sz w:val="24"/>
        </w:rPr>
        <w:t xml:space="preserve"> </w:t>
      </w:r>
      <w:r>
        <w:rPr>
          <w:sz w:val="24"/>
        </w:rPr>
        <w:t>Has</w:t>
      </w:r>
      <w:r>
        <w:rPr>
          <w:spacing w:val="-20"/>
          <w:sz w:val="24"/>
        </w:rPr>
        <w:t xml:space="preserve"> </w:t>
      </w:r>
      <w:r>
        <w:rPr>
          <w:sz w:val="24"/>
        </w:rPr>
        <w:t>the</w:t>
      </w:r>
      <w:r>
        <w:rPr>
          <w:spacing w:val="-21"/>
          <w:sz w:val="24"/>
        </w:rPr>
        <w:t xml:space="preserve"> </w:t>
      </w:r>
      <w:r>
        <w:rPr>
          <w:sz w:val="24"/>
        </w:rPr>
        <w:t>Chinese</w:t>
      </w:r>
      <w:r>
        <w:rPr>
          <w:spacing w:val="-20"/>
          <w:sz w:val="24"/>
        </w:rPr>
        <w:t xml:space="preserve"> </w:t>
      </w:r>
      <w:r>
        <w:rPr>
          <w:sz w:val="24"/>
        </w:rPr>
        <w:t>language</w:t>
      </w:r>
      <w:r>
        <w:rPr>
          <w:spacing w:val="-21"/>
          <w:sz w:val="24"/>
        </w:rPr>
        <w:t xml:space="preserve"> </w:t>
      </w:r>
      <w:r>
        <w:rPr>
          <w:sz w:val="24"/>
        </w:rPr>
        <w:t>parts</w:t>
      </w:r>
      <w:r>
        <w:rPr>
          <w:spacing w:val="-20"/>
          <w:sz w:val="24"/>
        </w:rPr>
        <w:t xml:space="preserve"> </w:t>
      </w:r>
      <w:r>
        <w:rPr>
          <w:sz w:val="24"/>
        </w:rPr>
        <w:t>of</w:t>
      </w:r>
      <w:r>
        <w:rPr>
          <w:spacing w:val="-20"/>
          <w:sz w:val="24"/>
        </w:rPr>
        <w:t xml:space="preserve"> </w:t>
      </w:r>
      <w:r>
        <w:rPr>
          <w:sz w:val="24"/>
        </w:rPr>
        <w:t>speech?</w:t>
      </w:r>
      <w:r>
        <w:rPr>
          <w:spacing w:val="-23"/>
          <w:sz w:val="24"/>
        </w:rPr>
        <w:t xml:space="preserve"> </w:t>
      </w:r>
      <w:r>
        <w:rPr>
          <w:i/>
          <w:sz w:val="24"/>
        </w:rPr>
        <w:t>Transactions</w:t>
      </w:r>
      <w:r>
        <w:rPr>
          <w:i/>
          <w:spacing w:val="-21"/>
          <w:sz w:val="24"/>
        </w:rPr>
        <w:t xml:space="preserve"> </w:t>
      </w:r>
      <w:r>
        <w:rPr>
          <w:i/>
          <w:sz w:val="24"/>
        </w:rPr>
        <w:t>of</w:t>
      </w:r>
      <w:r>
        <w:rPr>
          <w:i/>
          <w:spacing w:val="-20"/>
          <w:sz w:val="24"/>
        </w:rPr>
        <w:t xml:space="preserve"> </w:t>
      </w:r>
      <w:r>
        <w:rPr>
          <w:i/>
          <w:sz w:val="24"/>
        </w:rPr>
        <w:t>the</w:t>
      </w:r>
      <w:r>
        <w:rPr>
          <w:i/>
          <w:spacing w:val="-20"/>
          <w:sz w:val="24"/>
        </w:rPr>
        <w:t xml:space="preserve"> </w:t>
      </w:r>
      <w:r>
        <w:rPr>
          <w:i/>
          <w:sz w:val="24"/>
        </w:rPr>
        <w:t xml:space="preserve">Philological Society </w:t>
      </w:r>
      <w:r>
        <w:rPr>
          <w:sz w:val="24"/>
        </w:rPr>
        <w:t>36(1). 99–119.</w:t>
      </w:r>
      <w:r>
        <w:rPr>
          <w:spacing w:val="24"/>
          <w:sz w:val="24"/>
        </w:rPr>
        <w:t xml:space="preserve"> </w:t>
      </w:r>
      <w:r>
        <w:rPr>
          <w:sz w:val="24"/>
        </w:rPr>
        <w:t>doi:</w:t>
      </w:r>
      <w:hyperlink r:id="rId107">
        <w:r>
          <w:rPr>
            <w:rFonts w:ascii="Linux Libertine Mono" w:hAnsi="Linux Libertine Mono"/>
            <w:color w:val="0000FF"/>
            <w:sz w:val="20"/>
          </w:rPr>
          <w:t>10.1111/j.1467-968X.1937.tb00675.x</w:t>
        </w:r>
      </w:hyperlink>
      <w:r>
        <w:rPr>
          <w:sz w:val="24"/>
        </w:rPr>
        <w:t>.</w:t>
      </w:r>
    </w:p>
    <w:p w14:paraId="2DEF108E" w14:textId="77777777" w:rsidR="00792629" w:rsidRDefault="00ED58F8">
      <w:pPr>
        <w:spacing w:before="117" w:line="254" w:lineRule="auto"/>
        <w:ind w:left="478" w:right="437" w:hanging="359"/>
        <w:jc w:val="both"/>
        <w:rPr>
          <w:sz w:val="24"/>
        </w:rPr>
      </w:pPr>
      <w:bookmarkStart w:id="161" w:name="_bookmark133"/>
      <w:bookmarkEnd w:id="161"/>
      <w:r>
        <w:rPr>
          <w:sz w:val="24"/>
        </w:rPr>
        <w:t xml:space="preserve">Song, Jae Jung. 2001. </w:t>
      </w:r>
      <w:r>
        <w:rPr>
          <w:i/>
          <w:sz w:val="24"/>
        </w:rPr>
        <w:t xml:space="preserve">Linguistic typology: Morphology and syntax </w:t>
      </w:r>
      <w:r>
        <w:rPr>
          <w:sz w:val="24"/>
        </w:rPr>
        <w:t xml:space="preserve">(Longman Linguistics Li- </w:t>
      </w:r>
      <w:proofErr w:type="spellStart"/>
      <w:r>
        <w:rPr>
          <w:sz w:val="24"/>
        </w:rPr>
        <w:t>brary</w:t>
      </w:r>
      <w:proofErr w:type="spellEnd"/>
      <w:r>
        <w:rPr>
          <w:sz w:val="24"/>
        </w:rPr>
        <w:t>). Routledge. doi:</w:t>
      </w:r>
      <w:hyperlink r:id="rId108">
        <w:r>
          <w:rPr>
            <w:rFonts w:ascii="Linux Libertine Mono"/>
            <w:color w:val="0000FF"/>
            <w:sz w:val="20"/>
          </w:rPr>
          <w:t>10.4324/9781315840628</w:t>
        </w:r>
      </w:hyperlink>
      <w:r>
        <w:rPr>
          <w:sz w:val="24"/>
        </w:rPr>
        <w:t>.</w:t>
      </w:r>
    </w:p>
    <w:p w14:paraId="475AD2C7" w14:textId="77777777" w:rsidR="00792629" w:rsidRDefault="00ED58F8">
      <w:pPr>
        <w:pStyle w:val="BodyText"/>
        <w:spacing w:before="118" w:line="254" w:lineRule="auto"/>
        <w:ind w:left="478" w:right="435" w:hanging="359"/>
        <w:jc w:val="both"/>
      </w:pPr>
      <w:bookmarkStart w:id="162" w:name="_bookmark134"/>
      <w:bookmarkEnd w:id="162"/>
      <w:r>
        <w:t>Song,</w:t>
      </w:r>
      <w:r>
        <w:rPr>
          <w:spacing w:val="-16"/>
        </w:rPr>
        <w:t xml:space="preserve"> </w:t>
      </w:r>
      <w:r>
        <w:t>Jae</w:t>
      </w:r>
      <w:r>
        <w:rPr>
          <w:spacing w:val="-15"/>
        </w:rPr>
        <w:t xml:space="preserve"> </w:t>
      </w:r>
      <w:r>
        <w:t>Jung.</w:t>
      </w:r>
      <w:r>
        <w:rPr>
          <w:spacing w:val="-15"/>
        </w:rPr>
        <w:t xml:space="preserve"> </w:t>
      </w:r>
      <w:r>
        <w:t>2018.</w:t>
      </w:r>
      <w:r>
        <w:rPr>
          <w:spacing w:val="-17"/>
        </w:rPr>
        <w:t xml:space="preserve"> </w:t>
      </w:r>
      <w:r>
        <w:rPr>
          <w:i/>
        </w:rPr>
        <w:t>Linguistic</w:t>
      </w:r>
      <w:r>
        <w:rPr>
          <w:i/>
          <w:spacing w:val="-15"/>
        </w:rPr>
        <w:t xml:space="preserve"> </w:t>
      </w:r>
      <w:r>
        <w:rPr>
          <w:i/>
        </w:rPr>
        <w:t>typology</w:t>
      </w:r>
      <w:r>
        <w:rPr>
          <w:i/>
          <w:spacing w:val="-6"/>
        </w:rPr>
        <w:t xml:space="preserve"> </w:t>
      </w:r>
      <w:r>
        <w:t>(Oxford</w:t>
      </w:r>
      <w:r>
        <w:rPr>
          <w:spacing w:val="-15"/>
        </w:rPr>
        <w:t xml:space="preserve"> </w:t>
      </w:r>
      <w:r>
        <w:t>Textbooks</w:t>
      </w:r>
      <w:r>
        <w:rPr>
          <w:spacing w:val="-16"/>
        </w:rPr>
        <w:t xml:space="preserve"> </w:t>
      </w:r>
      <w:r>
        <w:t>in</w:t>
      </w:r>
      <w:r>
        <w:rPr>
          <w:spacing w:val="-15"/>
        </w:rPr>
        <w:t xml:space="preserve"> </w:t>
      </w:r>
      <w:r>
        <w:t>Linguistics).</w:t>
      </w:r>
      <w:r>
        <w:rPr>
          <w:spacing w:val="-15"/>
        </w:rPr>
        <w:t xml:space="preserve"> </w:t>
      </w:r>
      <w:r>
        <w:t>Oxford</w:t>
      </w:r>
      <w:r>
        <w:rPr>
          <w:spacing w:val="-16"/>
        </w:rPr>
        <w:t xml:space="preserve"> </w:t>
      </w:r>
      <w:r>
        <w:t>University Press.</w:t>
      </w:r>
    </w:p>
    <w:p w14:paraId="0255092B" w14:textId="77777777" w:rsidR="00792629" w:rsidRDefault="00ED58F8">
      <w:pPr>
        <w:spacing w:before="117"/>
        <w:ind w:left="120"/>
        <w:jc w:val="both"/>
        <w:rPr>
          <w:sz w:val="24"/>
        </w:rPr>
      </w:pPr>
      <w:bookmarkStart w:id="163" w:name="_bookmark135"/>
      <w:bookmarkEnd w:id="163"/>
      <w:r>
        <w:rPr>
          <w:sz w:val="24"/>
        </w:rPr>
        <w:t xml:space="preserve">Stassen, Leon. 1997. </w:t>
      </w:r>
      <w:r>
        <w:rPr>
          <w:i/>
          <w:sz w:val="24"/>
        </w:rPr>
        <w:t xml:space="preserve">Intransitive predication </w:t>
      </w:r>
      <w:r>
        <w:rPr>
          <w:sz w:val="24"/>
        </w:rPr>
        <w:t>(Oxford Studies in Typology &amp; Linguistic Theory).</w:t>
      </w:r>
    </w:p>
    <w:p w14:paraId="134D672D" w14:textId="77777777" w:rsidR="00792629" w:rsidRDefault="00ED58F8">
      <w:pPr>
        <w:pStyle w:val="BodyText"/>
        <w:spacing w:before="15"/>
        <w:ind w:left="478"/>
        <w:jc w:val="both"/>
      </w:pPr>
      <w:r>
        <w:t>Clarendon Press.</w:t>
      </w:r>
    </w:p>
    <w:p w14:paraId="1B7BF7CD" w14:textId="77777777" w:rsidR="00792629" w:rsidRDefault="00ED58F8">
      <w:pPr>
        <w:spacing w:before="135" w:line="254" w:lineRule="auto"/>
        <w:ind w:left="478" w:right="436" w:hanging="359"/>
        <w:jc w:val="both"/>
        <w:rPr>
          <w:sz w:val="24"/>
        </w:rPr>
      </w:pPr>
      <w:bookmarkStart w:id="164" w:name="_bookmark136"/>
      <w:bookmarkEnd w:id="164"/>
      <w:r>
        <w:rPr>
          <w:sz w:val="24"/>
        </w:rPr>
        <w:t>Stassen,</w:t>
      </w:r>
      <w:r>
        <w:rPr>
          <w:spacing w:val="-9"/>
          <w:sz w:val="24"/>
        </w:rPr>
        <w:t xml:space="preserve"> </w:t>
      </w:r>
      <w:r>
        <w:rPr>
          <w:sz w:val="24"/>
        </w:rPr>
        <w:t>Leon.</w:t>
      </w:r>
      <w:r>
        <w:rPr>
          <w:spacing w:val="-8"/>
          <w:sz w:val="24"/>
        </w:rPr>
        <w:t xml:space="preserve"> </w:t>
      </w:r>
      <w:r>
        <w:rPr>
          <w:sz w:val="24"/>
        </w:rPr>
        <w:t>2011.</w:t>
      </w:r>
      <w:r>
        <w:rPr>
          <w:spacing w:val="-7"/>
          <w:sz w:val="24"/>
        </w:rPr>
        <w:t xml:space="preserve"> </w:t>
      </w:r>
      <w:r>
        <w:rPr>
          <w:sz w:val="24"/>
        </w:rPr>
        <w:t>The</w:t>
      </w:r>
      <w:r>
        <w:rPr>
          <w:spacing w:val="-8"/>
          <w:sz w:val="24"/>
        </w:rPr>
        <w:t xml:space="preserve"> </w:t>
      </w:r>
      <w:r>
        <w:rPr>
          <w:sz w:val="24"/>
        </w:rPr>
        <w:t>problem</w:t>
      </w:r>
      <w:r>
        <w:rPr>
          <w:spacing w:val="-8"/>
          <w:sz w:val="24"/>
        </w:rPr>
        <w:t xml:space="preserve"> </w:t>
      </w:r>
      <w:r>
        <w:rPr>
          <w:sz w:val="24"/>
        </w:rPr>
        <w:t>of</w:t>
      </w:r>
      <w:r>
        <w:rPr>
          <w:spacing w:val="-8"/>
          <w:sz w:val="24"/>
        </w:rPr>
        <w:t xml:space="preserve"> </w:t>
      </w:r>
      <w:r>
        <w:rPr>
          <w:sz w:val="24"/>
        </w:rPr>
        <w:t>cross-linguistic</w:t>
      </w:r>
      <w:r>
        <w:rPr>
          <w:spacing w:val="-9"/>
          <w:sz w:val="24"/>
        </w:rPr>
        <w:t xml:space="preserve"> </w:t>
      </w:r>
      <w:r>
        <w:rPr>
          <w:sz w:val="24"/>
        </w:rPr>
        <w:t>identification.</w:t>
      </w:r>
      <w:r>
        <w:rPr>
          <w:spacing w:val="-7"/>
          <w:sz w:val="24"/>
        </w:rPr>
        <w:t xml:space="preserve"> </w:t>
      </w:r>
      <w:r>
        <w:rPr>
          <w:sz w:val="24"/>
        </w:rPr>
        <w:t>In</w:t>
      </w:r>
      <w:r>
        <w:rPr>
          <w:spacing w:val="-8"/>
          <w:sz w:val="24"/>
        </w:rPr>
        <w:t xml:space="preserve"> </w:t>
      </w:r>
      <w:r>
        <w:rPr>
          <w:sz w:val="24"/>
        </w:rPr>
        <w:t>Jae</w:t>
      </w:r>
      <w:r>
        <w:rPr>
          <w:spacing w:val="-7"/>
          <w:sz w:val="24"/>
        </w:rPr>
        <w:t xml:space="preserve"> </w:t>
      </w:r>
      <w:r>
        <w:rPr>
          <w:sz w:val="24"/>
        </w:rPr>
        <w:t>Jung</w:t>
      </w:r>
      <w:r>
        <w:rPr>
          <w:spacing w:val="-9"/>
          <w:sz w:val="24"/>
        </w:rPr>
        <w:t xml:space="preserve"> </w:t>
      </w:r>
      <w:r>
        <w:rPr>
          <w:sz w:val="24"/>
        </w:rPr>
        <w:t>Song</w:t>
      </w:r>
      <w:r>
        <w:rPr>
          <w:spacing w:val="-8"/>
          <w:sz w:val="24"/>
        </w:rPr>
        <w:t xml:space="preserve"> </w:t>
      </w:r>
      <w:r>
        <w:rPr>
          <w:sz w:val="24"/>
        </w:rPr>
        <w:t>(ed.),</w:t>
      </w:r>
      <w:r>
        <w:rPr>
          <w:spacing w:val="-10"/>
          <w:sz w:val="24"/>
        </w:rPr>
        <w:t xml:space="preserve"> </w:t>
      </w:r>
      <w:r>
        <w:rPr>
          <w:i/>
          <w:sz w:val="24"/>
        </w:rPr>
        <w:t xml:space="preserve">The Oxford handbook of linguistic typology </w:t>
      </w:r>
      <w:r>
        <w:rPr>
          <w:sz w:val="24"/>
        </w:rPr>
        <w:t>(Oxford Handbooks in Linguistics), 90–99.</w:t>
      </w:r>
      <w:r>
        <w:rPr>
          <w:spacing w:val="-27"/>
          <w:sz w:val="24"/>
        </w:rPr>
        <w:t xml:space="preserve"> </w:t>
      </w:r>
      <w:r>
        <w:rPr>
          <w:sz w:val="24"/>
        </w:rPr>
        <w:t>Oxford University Press.</w:t>
      </w:r>
      <w:r>
        <w:rPr>
          <w:spacing w:val="11"/>
          <w:sz w:val="24"/>
        </w:rPr>
        <w:t xml:space="preserve"> </w:t>
      </w:r>
      <w:r>
        <w:rPr>
          <w:sz w:val="24"/>
        </w:rPr>
        <w:t>doi:</w:t>
      </w:r>
      <w:hyperlink r:id="rId109">
        <w:r>
          <w:rPr>
            <w:rFonts w:ascii="Linux Libertine Mono" w:hAnsi="Linux Libertine Mono"/>
            <w:color w:val="0000FF"/>
            <w:sz w:val="20"/>
          </w:rPr>
          <w:t>10.1093/</w:t>
        </w:r>
        <w:proofErr w:type="spellStart"/>
        <w:r>
          <w:rPr>
            <w:rFonts w:ascii="Linux Libertine Mono" w:hAnsi="Linux Libertine Mono"/>
            <w:color w:val="0000FF"/>
            <w:sz w:val="20"/>
          </w:rPr>
          <w:t>oxfordhb</w:t>
        </w:r>
        <w:proofErr w:type="spellEnd"/>
        <w:r>
          <w:rPr>
            <w:rFonts w:ascii="Linux Libertine Mono" w:hAnsi="Linux Libertine Mono"/>
            <w:color w:val="0000FF"/>
            <w:sz w:val="20"/>
          </w:rPr>
          <w:t>/9780199281251.013.0006</w:t>
        </w:r>
      </w:hyperlink>
      <w:r>
        <w:rPr>
          <w:sz w:val="24"/>
        </w:rPr>
        <w:t>.</w:t>
      </w:r>
    </w:p>
    <w:p w14:paraId="7DDE44C4" w14:textId="71925CD2" w:rsidR="00792629" w:rsidRDefault="00742DA9">
      <w:pPr>
        <w:spacing w:before="116" w:line="254" w:lineRule="auto"/>
        <w:ind w:left="478" w:right="386" w:hanging="359"/>
        <w:jc w:val="both"/>
        <w:rPr>
          <w:sz w:val="24"/>
        </w:rPr>
      </w:pPr>
      <w:r>
        <w:rPr>
          <w:noProof/>
        </w:rPr>
        <mc:AlternateContent>
          <mc:Choice Requires="wps">
            <w:drawing>
              <wp:anchor distT="0" distB="0" distL="114300" distR="114300" simplePos="0" relativeHeight="15740928" behindDoc="0" locked="0" layoutInCell="1" allowOverlap="1" wp14:anchorId="22724076" wp14:editId="36979DED">
                <wp:simplePos x="0" y="0"/>
                <wp:positionH relativeFrom="page">
                  <wp:posOffset>6922135</wp:posOffset>
                </wp:positionH>
                <wp:positionV relativeFrom="paragraph">
                  <wp:posOffset>429260</wp:posOffset>
                </wp:positionV>
                <wp:extent cx="0" cy="0"/>
                <wp:effectExtent l="0" t="0" r="0" b="0"/>
                <wp:wrapNone/>
                <wp:docPr id="2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26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92C8C" id="Line 10" o:spid="_x0000_s1026" style="position:absolute;z-index:1574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5.05pt,33.8pt" to="545.0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" strokeweight="1.75731mm">
                <w10:wrap anchorx="page"/>
              </v:line>
            </w:pict>
          </mc:Fallback>
        </mc:AlternateContent>
      </w:r>
      <w:bookmarkStart w:id="165" w:name="_bookmark137"/>
      <w:bookmarkEnd w:id="165"/>
      <w:r w:rsidR="00ED58F8">
        <w:rPr>
          <w:sz w:val="24"/>
        </w:rPr>
        <w:t xml:space="preserve">Sun, Linlin. 2020. </w:t>
      </w:r>
      <w:r w:rsidR="00ED58F8">
        <w:rPr>
          <w:i/>
          <w:sz w:val="24"/>
        </w:rPr>
        <w:t xml:space="preserve">Flexibility in the parts-of-speech system of Classical Chinese </w:t>
      </w:r>
      <w:r w:rsidR="00ED58F8">
        <w:rPr>
          <w:sz w:val="24"/>
        </w:rPr>
        <w:t xml:space="preserve">(Trends in Lin- </w:t>
      </w:r>
      <w:proofErr w:type="spellStart"/>
      <w:r w:rsidR="00ED58F8">
        <w:rPr>
          <w:sz w:val="24"/>
        </w:rPr>
        <w:t>guistics</w:t>
      </w:r>
      <w:proofErr w:type="spellEnd"/>
      <w:r w:rsidR="00ED58F8">
        <w:rPr>
          <w:sz w:val="24"/>
        </w:rPr>
        <w:t>:</w:t>
      </w:r>
      <w:r w:rsidR="00ED58F8">
        <w:rPr>
          <w:spacing w:val="-14"/>
          <w:sz w:val="24"/>
        </w:rPr>
        <w:t xml:space="preserve"> </w:t>
      </w:r>
      <w:r w:rsidR="00ED58F8">
        <w:rPr>
          <w:sz w:val="24"/>
        </w:rPr>
        <w:t>Studies</w:t>
      </w:r>
      <w:r w:rsidR="00ED58F8">
        <w:rPr>
          <w:spacing w:val="-14"/>
          <w:sz w:val="24"/>
        </w:rPr>
        <w:t xml:space="preserve"> </w:t>
      </w:r>
      <w:r w:rsidR="00ED58F8">
        <w:rPr>
          <w:sz w:val="24"/>
        </w:rPr>
        <w:t>&amp;</w:t>
      </w:r>
      <w:r w:rsidR="00ED58F8">
        <w:rPr>
          <w:spacing w:val="-13"/>
          <w:sz w:val="24"/>
        </w:rPr>
        <w:t xml:space="preserve"> </w:t>
      </w:r>
      <w:r w:rsidR="00ED58F8">
        <w:rPr>
          <w:sz w:val="24"/>
        </w:rPr>
        <w:t>Monographs</w:t>
      </w:r>
      <w:r w:rsidR="00ED58F8">
        <w:rPr>
          <w:spacing w:val="-14"/>
          <w:sz w:val="24"/>
        </w:rPr>
        <w:t xml:space="preserve"> </w:t>
      </w:r>
      <w:r w:rsidR="00ED58F8">
        <w:rPr>
          <w:sz w:val="24"/>
        </w:rPr>
        <w:t>334).</w:t>
      </w:r>
      <w:r w:rsidR="00ED58F8">
        <w:rPr>
          <w:spacing w:val="-14"/>
          <w:sz w:val="24"/>
        </w:rPr>
        <w:t xml:space="preserve"> </w:t>
      </w:r>
      <w:r w:rsidR="00ED58F8">
        <w:rPr>
          <w:sz w:val="24"/>
        </w:rPr>
        <w:t>Mouton</w:t>
      </w:r>
      <w:r w:rsidR="00ED58F8">
        <w:rPr>
          <w:spacing w:val="-14"/>
          <w:sz w:val="24"/>
        </w:rPr>
        <w:t xml:space="preserve"> </w:t>
      </w:r>
      <w:r w:rsidR="00ED58F8">
        <w:rPr>
          <w:sz w:val="24"/>
        </w:rPr>
        <w:t>de</w:t>
      </w:r>
      <w:r w:rsidR="00ED58F8">
        <w:rPr>
          <w:spacing w:val="-14"/>
          <w:sz w:val="24"/>
        </w:rPr>
        <w:t xml:space="preserve"> </w:t>
      </w:r>
      <w:r w:rsidR="00ED58F8">
        <w:rPr>
          <w:sz w:val="24"/>
        </w:rPr>
        <w:t>Gruyter.</w:t>
      </w:r>
      <w:r w:rsidR="00ED58F8">
        <w:rPr>
          <w:spacing w:val="-14"/>
          <w:sz w:val="24"/>
        </w:rPr>
        <w:t xml:space="preserve"> </w:t>
      </w:r>
      <w:r w:rsidR="00ED58F8">
        <w:rPr>
          <w:sz w:val="24"/>
        </w:rPr>
        <w:t>doi:</w:t>
      </w:r>
      <w:hyperlink r:id="rId110">
        <w:r w:rsidR="00ED58F8">
          <w:rPr>
            <w:rFonts w:ascii="Linux Libertine Mono"/>
            <w:color w:val="0000FF"/>
            <w:sz w:val="20"/>
          </w:rPr>
          <w:t>10.1515/9783110660791</w:t>
        </w:r>
      </w:hyperlink>
      <w:r w:rsidR="00ED58F8">
        <w:rPr>
          <w:sz w:val="24"/>
        </w:rPr>
        <w:t>.</w:t>
      </w:r>
    </w:p>
    <w:p w14:paraId="5301167A" w14:textId="77777777" w:rsidR="00792629" w:rsidRDefault="00792629">
      <w:pPr>
        <w:spacing w:line="254" w:lineRule="auto"/>
        <w:jc w:val="both"/>
        <w:rPr>
          <w:sz w:val="24"/>
        </w:rPr>
        <w:sectPr w:rsidR="00792629">
          <w:pgSz w:w="12240" w:h="15840"/>
          <w:pgMar w:top="1380" w:right="1000" w:bottom="1040" w:left="1680" w:header="0" w:footer="856" w:gutter="0"/>
          <w:cols w:space="720"/>
        </w:sectPr>
      </w:pPr>
    </w:p>
    <w:p w14:paraId="6BC82926" w14:textId="77777777" w:rsidR="00792629" w:rsidRDefault="00ED58F8">
      <w:pPr>
        <w:spacing w:before="84"/>
        <w:ind w:left="120"/>
        <w:jc w:val="both"/>
        <w:rPr>
          <w:i/>
          <w:sz w:val="24"/>
        </w:rPr>
      </w:pPr>
      <w:bookmarkStart w:id="166" w:name="_bookmark138"/>
      <w:bookmarkEnd w:id="166"/>
      <w:r>
        <w:rPr>
          <w:sz w:val="24"/>
        </w:rPr>
        <w:lastRenderedPageBreak/>
        <w:t xml:space="preserve">Swadesh, Morris. 1939. Nootka internal syntax. </w:t>
      </w:r>
      <w:r>
        <w:rPr>
          <w:i/>
          <w:sz w:val="24"/>
        </w:rPr>
        <w:t>International Journal of American Linguistics</w:t>
      </w:r>
    </w:p>
    <w:p w14:paraId="78DF870B" w14:textId="77777777" w:rsidR="00792629" w:rsidRDefault="00ED58F8">
      <w:pPr>
        <w:spacing w:before="16"/>
        <w:ind w:left="478"/>
        <w:jc w:val="both"/>
        <w:rPr>
          <w:sz w:val="24"/>
        </w:rPr>
      </w:pPr>
      <w:r>
        <w:rPr>
          <w:sz w:val="24"/>
        </w:rPr>
        <w:t>9(2). 77–102. doi:</w:t>
      </w:r>
      <w:hyperlink r:id="rId111">
        <w:r>
          <w:rPr>
            <w:rFonts w:ascii="Linux Libertine Mono" w:hAnsi="Linux Libertine Mono"/>
            <w:color w:val="0000FF"/>
            <w:sz w:val="20"/>
          </w:rPr>
          <w:t>10.1086/463820</w:t>
        </w:r>
      </w:hyperlink>
      <w:r>
        <w:rPr>
          <w:sz w:val="24"/>
        </w:rPr>
        <w:t>.</w:t>
      </w:r>
    </w:p>
    <w:p w14:paraId="324CB519" w14:textId="77777777" w:rsidR="00792629" w:rsidRDefault="00ED58F8">
      <w:pPr>
        <w:spacing w:before="134"/>
        <w:ind w:left="120"/>
        <w:jc w:val="both"/>
        <w:rPr>
          <w:sz w:val="24"/>
        </w:rPr>
      </w:pPr>
      <w:bookmarkStart w:id="167" w:name="_bookmark139"/>
      <w:bookmarkEnd w:id="167"/>
      <w:r>
        <w:rPr>
          <w:sz w:val="24"/>
        </w:rPr>
        <w:t xml:space="preserve">Taylor, John R. 2003. </w:t>
      </w:r>
      <w:r>
        <w:rPr>
          <w:i/>
          <w:sz w:val="24"/>
        </w:rPr>
        <w:t>Linguistic categorization</w:t>
      </w:r>
      <w:r>
        <w:rPr>
          <w:sz w:val="24"/>
        </w:rPr>
        <w:t>. 3rd edn. (Oxford Textbooks in Linguistics).</w:t>
      </w:r>
    </w:p>
    <w:p w14:paraId="43CC3C8D" w14:textId="77777777" w:rsidR="00792629" w:rsidRDefault="00ED58F8">
      <w:pPr>
        <w:pStyle w:val="BodyText"/>
        <w:spacing w:before="16"/>
        <w:ind w:left="478"/>
        <w:jc w:val="both"/>
      </w:pPr>
      <w:r>
        <w:t>Oxford University Press.</w:t>
      </w:r>
    </w:p>
    <w:p w14:paraId="0D3BB71B" w14:textId="77777777" w:rsidR="00792629" w:rsidRDefault="00ED58F8">
      <w:pPr>
        <w:spacing w:before="134" w:line="254" w:lineRule="auto"/>
        <w:ind w:left="478" w:right="438" w:hanging="359"/>
        <w:jc w:val="both"/>
        <w:rPr>
          <w:sz w:val="24"/>
        </w:rPr>
      </w:pPr>
      <w:bookmarkStart w:id="168" w:name="_bookmark140"/>
      <w:bookmarkEnd w:id="168"/>
      <w:r>
        <w:rPr>
          <w:sz w:val="24"/>
        </w:rPr>
        <w:t>Thalbitzer,</w:t>
      </w:r>
      <w:r>
        <w:rPr>
          <w:spacing w:val="-24"/>
          <w:sz w:val="24"/>
        </w:rPr>
        <w:t xml:space="preserve"> </w:t>
      </w:r>
      <w:r>
        <w:rPr>
          <w:sz w:val="24"/>
        </w:rPr>
        <w:t>William.</w:t>
      </w:r>
      <w:r>
        <w:rPr>
          <w:spacing w:val="-24"/>
          <w:sz w:val="24"/>
        </w:rPr>
        <w:t xml:space="preserve"> </w:t>
      </w:r>
      <w:r>
        <w:rPr>
          <w:sz w:val="24"/>
        </w:rPr>
        <w:t>1922.</w:t>
      </w:r>
      <w:r>
        <w:rPr>
          <w:spacing w:val="-24"/>
          <w:sz w:val="24"/>
        </w:rPr>
        <w:t xml:space="preserve"> </w:t>
      </w:r>
      <w:r>
        <w:rPr>
          <w:sz w:val="24"/>
        </w:rPr>
        <w:t>Eskimo.</w:t>
      </w:r>
      <w:r>
        <w:rPr>
          <w:spacing w:val="-24"/>
          <w:sz w:val="24"/>
        </w:rPr>
        <w:t xml:space="preserve"> </w:t>
      </w:r>
      <w:r>
        <w:rPr>
          <w:sz w:val="24"/>
        </w:rPr>
        <w:t>In</w:t>
      </w:r>
      <w:r>
        <w:rPr>
          <w:spacing w:val="-24"/>
          <w:sz w:val="24"/>
        </w:rPr>
        <w:t xml:space="preserve"> </w:t>
      </w:r>
      <w:r>
        <w:rPr>
          <w:sz w:val="24"/>
        </w:rPr>
        <w:t>Franz</w:t>
      </w:r>
      <w:r>
        <w:rPr>
          <w:spacing w:val="-24"/>
          <w:sz w:val="24"/>
        </w:rPr>
        <w:t xml:space="preserve"> </w:t>
      </w:r>
      <w:r>
        <w:rPr>
          <w:sz w:val="24"/>
        </w:rPr>
        <w:t>Boas</w:t>
      </w:r>
      <w:r>
        <w:rPr>
          <w:spacing w:val="-24"/>
          <w:sz w:val="24"/>
        </w:rPr>
        <w:t xml:space="preserve"> </w:t>
      </w:r>
      <w:r>
        <w:rPr>
          <w:sz w:val="24"/>
        </w:rPr>
        <w:t>(ed.),</w:t>
      </w:r>
      <w:r>
        <w:rPr>
          <w:spacing w:val="-25"/>
          <w:sz w:val="24"/>
        </w:rPr>
        <w:t xml:space="preserve"> </w:t>
      </w:r>
      <w:r>
        <w:rPr>
          <w:i/>
          <w:sz w:val="24"/>
        </w:rPr>
        <w:t>Handbook</w:t>
      </w:r>
      <w:r>
        <w:rPr>
          <w:i/>
          <w:spacing w:val="-24"/>
          <w:sz w:val="24"/>
        </w:rPr>
        <w:t xml:space="preserve"> </w:t>
      </w:r>
      <w:r>
        <w:rPr>
          <w:i/>
          <w:sz w:val="24"/>
        </w:rPr>
        <w:t>of</w:t>
      </w:r>
      <w:r>
        <w:rPr>
          <w:i/>
          <w:spacing w:val="-24"/>
          <w:sz w:val="24"/>
        </w:rPr>
        <w:t xml:space="preserve"> </w:t>
      </w:r>
      <w:r>
        <w:rPr>
          <w:i/>
          <w:sz w:val="24"/>
        </w:rPr>
        <w:t>American</w:t>
      </w:r>
      <w:r>
        <w:rPr>
          <w:i/>
          <w:spacing w:val="-24"/>
          <w:sz w:val="24"/>
        </w:rPr>
        <w:t xml:space="preserve"> </w:t>
      </w:r>
      <w:r>
        <w:rPr>
          <w:i/>
          <w:sz w:val="24"/>
        </w:rPr>
        <w:t>Indian</w:t>
      </w:r>
      <w:r>
        <w:rPr>
          <w:i/>
          <w:spacing w:val="-24"/>
          <w:sz w:val="24"/>
        </w:rPr>
        <w:t xml:space="preserve"> </w:t>
      </w:r>
      <w:r>
        <w:rPr>
          <w:i/>
          <w:sz w:val="24"/>
        </w:rPr>
        <w:t>languages</w:t>
      </w:r>
      <w:r>
        <w:rPr>
          <w:sz w:val="24"/>
        </w:rPr>
        <w:t>, vol. 2 (Bureau of American Ethnology Bulletins 40), 971–1069. Smithsonian</w:t>
      </w:r>
      <w:r>
        <w:rPr>
          <w:spacing w:val="-36"/>
          <w:sz w:val="24"/>
        </w:rPr>
        <w:t xml:space="preserve"> </w:t>
      </w:r>
      <w:r>
        <w:rPr>
          <w:sz w:val="24"/>
        </w:rPr>
        <w:t>Institution.</w:t>
      </w:r>
    </w:p>
    <w:p w14:paraId="46EC3E08" w14:textId="77777777" w:rsidR="00792629" w:rsidRDefault="00ED58F8">
      <w:pPr>
        <w:pStyle w:val="BodyText"/>
        <w:spacing w:before="118" w:line="254" w:lineRule="auto"/>
        <w:ind w:left="478" w:right="434" w:hanging="359"/>
        <w:jc w:val="both"/>
      </w:pPr>
      <w:bookmarkStart w:id="169" w:name="_bookmark141"/>
      <w:bookmarkEnd w:id="169"/>
      <w:r>
        <w:t>Thompson,</w:t>
      </w:r>
      <w:r>
        <w:rPr>
          <w:spacing w:val="-8"/>
        </w:rPr>
        <w:t xml:space="preserve"> </w:t>
      </w:r>
      <w:r>
        <w:t>Sandra</w:t>
      </w:r>
      <w:r>
        <w:rPr>
          <w:spacing w:val="-8"/>
        </w:rPr>
        <w:t xml:space="preserve"> </w:t>
      </w:r>
      <w:r>
        <w:t>A.</w:t>
      </w:r>
      <w:r>
        <w:rPr>
          <w:spacing w:val="-7"/>
        </w:rPr>
        <w:t xml:space="preserve"> </w:t>
      </w:r>
      <w:r>
        <w:t>1989.</w:t>
      </w:r>
      <w:r>
        <w:rPr>
          <w:spacing w:val="-8"/>
        </w:rPr>
        <w:t xml:space="preserve"> </w:t>
      </w:r>
      <w:r>
        <w:t>A</w:t>
      </w:r>
      <w:r>
        <w:rPr>
          <w:spacing w:val="-7"/>
        </w:rPr>
        <w:t xml:space="preserve"> </w:t>
      </w:r>
      <w:r>
        <w:t>discourse</w:t>
      </w:r>
      <w:r>
        <w:rPr>
          <w:spacing w:val="-8"/>
        </w:rPr>
        <w:t xml:space="preserve"> </w:t>
      </w:r>
      <w:r>
        <w:t>approach</w:t>
      </w:r>
      <w:r>
        <w:rPr>
          <w:spacing w:val="-8"/>
        </w:rPr>
        <w:t xml:space="preserve"> </w:t>
      </w:r>
      <w:r>
        <w:t>to</w:t>
      </w:r>
      <w:r>
        <w:rPr>
          <w:spacing w:val="-8"/>
        </w:rPr>
        <w:t xml:space="preserve"> </w:t>
      </w:r>
      <w:r>
        <w:t>the</w:t>
      </w:r>
      <w:r>
        <w:rPr>
          <w:spacing w:val="-7"/>
        </w:rPr>
        <w:t xml:space="preserve"> </w:t>
      </w:r>
      <w:r>
        <w:t>cross-linguistic</w:t>
      </w:r>
      <w:r>
        <w:rPr>
          <w:spacing w:val="-8"/>
        </w:rPr>
        <w:t xml:space="preserve"> </w:t>
      </w:r>
      <w:r>
        <w:t>category</w:t>
      </w:r>
      <w:r>
        <w:rPr>
          <w:spacing w:val="-8"/>
        </w:rPr>
        <w:t xml:space="preserve"> </w:t>
      </w:r>
      <w:r>
        <w:rPr>
          <w:spacing w:val="-3"/>
        </w:rPr>
        <w:t xml:space="preserve">‘Adjective’. </w:t>
      </w:r>
      <w:r>
        <w:t xml:space="preserve">In Roberta Corrigan, Fred R. Eckman &amp; Michael Noonan (eds.), </w:t>
      </w:r>
      <w:r>
        <w:rPr>
          <w:i/>
        </w:rPr>
        <w:t xml:space="preserve">Linguistic categorization </w:t>
      </w:r>
      <w:r>
        <w:t>(Current Issues in Linguistic Theory 61), 245–266. John Benjamins. doi:</w:t>
      </w:r>
      <w:hyperlink r:id="rId112">
        <w:r>
          <w:rPr>
            <w:rFonts w:ascii="Linux Libertine Mono" w:hAnsi="Linux Libertine Mono"/>
            <w:color w:val="0000FF"/>
            <w:sz w:val="20"/>
          </w:rPr>
          <w:t>10.1075/</w:t>
        </w:r>
        <w:proofErr w:type="spellStart"/>
        <w:r>
          <w:rPr>
            <w:rFonts w:ascii="Linux Libertine Mono" w:hAnsi="Linux Libertine Mono"/>
            <w:color w:val="0000FF"/>
            <w:sz w:val="20"/>
          </w:rPr>
          <w:t>cilt</w:t>
        </w:r>
        <w:proofErr w:type="spellEnd"/>
        <w:r>
          <w:rPr>
            <w:rFonts w:ascii="Linux Libertine Mono" w:hAnsi="Linux Libertine Mono"/>
            <w:color w:val="0000FF"/>
            <w:sz w:val="20"/>
          </w:rPr>
          <w:t>.</w:t>
        </w:r>
      </w:hyperlink>
      <w:r>
        <w:rPr>
          <w:rFonts w:ascii="Linux Libertine Mono" w:hAnsi="Linux Libertine Mono"/>
          <w:color w:val="0000FF"/>
          <w:sz w:val="20"/>
        </w:rPr>
        <w:t xml:space="preserve"> </w:t>
      </w:r>
      <w:hyperlink r:id="rId113">
        <w:r>
          <w:rPr>
            <w:rFonts w:ascii="Linux Libertine Mono" w:hAnsi="Linux Libertine Mono"/>
            <w:color w:val="0000FF"/>
            <w:sz w:val="20"/>
          </w:rPr>
          <w:t>61.16tho</w:t>
        </w:r>
      </w:hyperlink>
      <w:r>
        <w:t>.</w:t>
      </w:r>
    </w:p>
    <w:p w14:paraId="70148DB9" w14:textId="77777777" w:rsidR="00792629" w:rsidRDefault="00ED58F8">
      <w:pPr>
        <w:spacing w:before="115" w:line="254" w:lineRule="auto"/>
        <w:ind w:left="478" w:right="435" w:hanging="359"/>
        <w:jc w:val="both"/>
        <w:rPr>
          <w:sz w:val="24"/>
        </w:rPr>
      </w:pPr>
      <w:bookmarkStart w:id="170" w:name="_bookmark142"/>
      <w:bookmarkEnd w:id="170"/>
      <w:r>
        <w:rPr>
          <w:sz w:val="24"/>
        </w:rPr>
        <w:t>Traugott,</w:t>
      </w:r>
      <w:r>
        <w:rPr>
          <w:spacing w:val="-7"/>
          <w:sz w:val="24"/>
        </w:rPr>
        <w:t xml:space="preserve"> </w:t>
      </w:r>
      <w:r>
        <w:rPr>
          <w:sz w:val="24"/>
        </w:rPr>
        <w:t>Elizabeth</w:t>
      </w:r>
      <w:r>
        <w:rPr>
          <w:spacing w:val="-7"/>
          <w:sz w:val="24"/>
        </w:rPr>
        <w:t xml:space="preserve"> </w:t>
      </w:r>
      <w:r>
        <w:rPr>
          <w:sz w:val="24"/>
        </w:rPr>
        <w:t>Closs</w:t>
      </w:r>
      <w:r>
        <w:rPr>
          <w:spacing w:val="-6"/>
          <w:sz w:val="24"/>
        </w:rPr>
        <w:t xml:space="preserve"> </w:t>
      </w:r>
      <w:r>
        <w:rPr>
          <w:sz w:val="24"/>
        </w:rPr>
        <w:t>&amp;</w:t>
      </w:r>
      <w:r>
        <w:rPr>
          <w:spacing w:val="-7"/>
          <w:sz w:val="24"/>
        </w:rPr>
        <w:t xml:space="preserve"> </w:t>
      </w:r>
      <w:r>
        <w:rPr>
          <w:sz w:val="24"/>
        </w:rPr>
        <w:t>Graeme</w:t>
      </w:r>
      <w:r>
        <w:rPr>
          <w:spacing w:val="-6"/>
          <w:sz w:val="24"/>
        </w:rPr>
        <w:t xml:space="preserve"> </w:t>
      </w:r>
      <w:r>
        <w:rPr>
          <w:sz w:val="24"/>
        </w:rPr>
        <w:t>Trousdale</w:t>
      </w:r>
      <w:r>
        <w:rPr>
          <w:spacing w:val="-7"/>
          <w:sz w:val="24"/>
        </w:rPr>
        <w:t xml:space="preserve"> </w:t>
      </w:r>
      <w:r>
        <w:rPr>
          <w:sz w:val="24"/>
        </w:rPr>
        <w:t>(eds.).</w:t>
      </w:r>
      <w:r>
        <w:rPr>
          <w:spacing w:val="-7"/>
          <w:sz w:val="24"/>
        </w:rPr>
        <w:t xml:space="preserve"> </w:t>
      </w:r>
      <w:r>
        <w:rPr>
          <w:sz w:val="24"/>
        </w:rPr>
        <w:t>2010.</w:t>
      </w:r>
      <w:r>
        <w:rPr>
          <w:spacing w:val="-9"/>
          <w:sz w:val="24"/>
        </w:rPr>
        <w:t xml:space="preserve"> </w:t>
      </w:r>
      <w:r>
        <w:rPr>
          <w:i/>
          <w:sz w:val="24"/>
        </w:rPr>
        <w:t>Gradience,</w:t>
      </w:r>
      <w:r>
        <w:rPr>
          <w:i/>
          <w:spacing w:val="-7"/>
          <w:sz w:val="24"/>
        </w:rPr>
        <w:t xml:space="preserve"> </w:t>
      </w:r>
      <w:r>
        <w:rPr>
          <w:i/>
          <w:sz w:val="24"/>
        </w:rPr>
        <w:t>gradualness</w:t>
      </w:r>
      <w:r>
        <w:rPr>
          <w:i/>
          <w:spacing w:val="-6"/>
          <w:sz w:val="24"/>
        </w:rPr>
        <w:t xml:space="preserve"> </w:t>
      </w:r>
      <w:r>
        <w:rPr>
          <w:i/>
          <w:sz w:val="24"/>
        </w:rPr>
        <w:t>and</w:t>
      </w:r>
      <w:r>
        <w:rPr>
          <w:i/>
          <w:spacing w:val="-7"/>
          <w:sz w:val="24"/>
        </w:rPr>
        <w:t xml:space="preserve"> </w:t>
      </w:r>
      <w:r>
        <w:rPr>
          <w:i/>
          <w:sz w:val="24"/>
        </w:rPr>
        <w:t xml:space="preserve">gram- </w:t>
      </w:r>
      <w:proofErr w:type="spellStart"/>
      <w:r>
        <w:rPr>
          <w:i/>
          <w:sz w:val="24"/>
        </w:rPr>
        <w:t>maticalization</w:t>
      </w:r>
      <w:proofErr w:type="spellEnd"/>
      <w:r>
        <w:rPr>
          <w:i/>
          <w:spacing w:val="-12"/>
          <w:sz w:val="24"/>
        </w:rPr>
        <w:t xml:space="preserve"> </w:t>
      </w:r>
      <w:r>
        <w:rPr>
          <w:sz w:val="24"/>
        </w:rPr>
        <w:t>(Typological</w:t>
      </w:r>
      <w:r>
        <w:rPr>
          <w:spacing w:val="-12"/>
          <w:sz w:val="24"/>
        </w:rPr>
        <w:t xml:space="preserve"> </w:t>
      </w:r>
      <w:r>
        <w:rPr>
          <w:sz w:val="24"/>
        </w:rPr>
        <w:t>Studies</w:t>
      </w:r>
      <w:r>
        <w:rPr>
          <w:spacing w:val="-12"/>
          <w:sz w:val="24"/>
        </w:rPr>
        <w:t xml:space="preserve"> </w:t>
      </w:r>
      <w:r>
        <w:rPr>
          <w:sz w:val="24"/>
        </w:rPr>
        <w:t>in</w:t>
      </w:r>
      <w:r>
        <w:rPr>
          <w:spacing w:val="-12"/>
          <w:sz w:val="24"/>
        </w:rPr>
        <w:t xml:space="preserve"> </w:t>
      </w:r>
      <w:r>
        <w:rPr>
          <w:sz w:val="24"/>
        </w:rPr>
        <w:t>Language</w:t>
      </w:r>
      <w:r>
        <w:rPr>
          <w:spacing w:val="-12"/>
          <w:sz w:val="24"/>
        </w:rPr>
        <w:t xml:space="preserve"> </w:t>
      </w:r>
      <w:r>
        <w:rPr>
          <w:sz w:val="24"/>
        </w:rPr>
        <w:t>90).</w:t>
      </w:r>
      <w:r>
        <w:rPr>
          <w:spacing w:val="-11"/>
          <w:sz w:val="24"/>
        </w:rPr>
        <w:t xml:space="preserve"> </w:t>
      </w:r>
      <w:r>
        <w:rPr>
          <w:sz w:val="24"/>
        </w:rPr>
        <w:t>John</w:t>
      </w:r>
      <w:r>
        <w:rPr>
          <w:spacing w:val="-12"/>
          <w:sz w:val="24"/>
        </w:rPr>
        <w:t xml:space="preserve"> </w:t>
      </w:r>
      <w:r>
        <w:rPr>
          <w:sz w:val="24"/>
        </w:rPr>
        <w:t>Benjamins.</w:t>
      </w:r>
      <w:r>
        <w:rPr>
          <w:spacing w:val="-11"/>
          <w:sz w:val="24"/>
        </w:rPr>
        <w:t xml:space="preserve"> </w:t>
      </w:r>
      <w:r>
        <w:rPr>
          <w:sz w:val="24"/>
        </w:rPr>
        <w:t>doi:</w:t>
      </w:r>
      <w:hyperlink r:id="rId114">
        <w:r>
          <w:rPr>
            <w:rFonts w:ascii="Linux Libertine Mono"/>
            <w:color w:val="0000FF"/>
            <w:sz w:val="20"/>
          </w:rPr>
          <w:t>10.1075/</w:t>
        </w:r>
        <w:proofErr w:type="spellStart"/>
        <w:r>
          <w:rPr>
            <w:rFonts w:ascii="Linux Libertine Mono"/>
            <w:color w:val="0000FF"/>
            <w:sz w:val="20"/>
          </w:rPr>
          <w:t>tsl</w:t>
        </w:r>
        <w:proofErr w:type="spellEnd"/>
        <w:r>
          <w:rPr>
            <w:rFonts w:ascii="Linux Libertine Mono"/>
            <w:color w:val="0000FF"/>
            <w:sz w:val="20"/>
          </w:rPr>
          <w:t>.</w:t>
        </w:r>
      </w:hyperlink>
      <w:r>
        <w:rPr>
          <w:rFonts w:ascii="Linux Libertine Mono"/>
          <w:color w:val="0000FF"/>
          <w:sz w:val="20"/>
        </w:rPr>
        <w:t xml:space="preserve"> </w:t>
      </w:r>
      <w:hyperlink r:id="rId115">
        <w:r>
          <w:rPr>
            <w:rFonts w:ascii="Linux Libertine Mono"/>
            <w:color w:val="0000FF"/>
            <w:sz w:val="20"/>
          </w:rPr>
          <w:t>90</w:t>
        </w:r>
      </w:hyperlink>
      <w:r>
        <w:rPr>
          <w:sz w:val="24"/>
        </w:rPr>
        <w:t>.</w:t>
      </w:r>
    </w:p>
    <w:p w14:paraId="5F8DE3B9" w14:textId="77777777" w:rsidR="00792629" w:rsidRDefault="00ED58F8">
      <w:pPr>
        <w:spacing w:before="116" w:line="254" w:lineRule="auto"/>
        <w:ind w:left="478" w:right="432" w:hanging="359"/>
        <w:jc w:val="both"/>
        <w:rPr>
          <w:sz w:val="24"/>
        </w:rPr>
      </w:pPr>
      <w:bookmarkStart w:id="171" w:name="_bookmark143"/>
      <w:bookmarkEnd w:id="171"/>
      <w:r>
        <w:rPr>
          <w:spacing w:val="-3"/>
          <w:sz w:val="24"/>
        </w:rPr>
        <w:t xml:space="preserve">Vapnarsky, </w:t>
      </w:r>
      <w:r>
        <w:rPr>
          <w:sz w:val="24"/>
        </w:rPr>
        <w:t xml:space="preserve">Valentina &amp; Edy </w:t>
      </w:r>
      <w:r>
        <w:rPr>
          <w:spacing w:val="-3"/>
          <w:sz w:val="24"/>
        </w:rPr>
        <w:t xml:space="preserve">Veneziano. </w:t>
      </w:r>
      <w:r>
        <w:rPr>
          <w:sz w:val="24"/>
        </w:rPr>
        <w:t>2017. Lexical polycategoriality – Cross-linguistic, cross-theoretical</w:t>
      </w:r>
      <w:r>
        <w:rPr>
          <w:spacing w:val="-23"/>
          <w:sz w:val="24"/>
        </w:rPr>
        <w:t xml:space="preserve"> </w:t>
      </w:r>
      <w:r>
        <w:rPr>
          <w:sz w:val="24"/>
        </w:rPr>
        <w:t>and</w:t>
      </w:r>
      <w:r>
        <w:rPr>
          <w:spacing w:val="-22"/>
          <w:sz w:val="24"/>
        </w:rPr>
        <w:t xml:space="preserve"> </w:t>
      </w:r>
      <w:r>
        <w:rPr>
          <w:sz w:val="24"/>
        </w:rPr>
        <w:t>language</w:t>
      </w:r>
      <w:r>
        <w:rPr>
          <w:spacing w:val="-23"/>
          <w:sz w:val="24"/>
        </w:rPr>
        <w:t xml:space="preserve"> </w:t>
      </w:r>
      <w:r>
        <w:rPr>
          <w:sz w:val="24"/>
        </w:rPr>
        <w:t>acquisition</w:t>
      </w:r>
      <w:r>
        <w:rPr>
          <w:spacing w:val="-22"/>
          <w:sz w:val="24"/>
        </w:rPr>
        <w:t xml:space="preserve"> </w:t>
      </w:r>
      <w:r>
        <w:rPr>
          <w:sz w:val="24"/>
        </w:rPr>
        <w:t>approaches:</w:t>
      </w:r>
      <w:r>
        <w:rPr>
          <w:spacing w:val="-23"/>
          <w:sz w:val="24"/>
        </w:rPr>
        <w:t xml:space="preserve"> </w:t>
      </w:r>
      <w:r>
        <w:rPr>
          <w:sz w:val="24"/>
        </w:rPr>
        <w:t>An</w:t>
      </w:r>
      <w:r>
        <w:rPr>
          <w:spacing w:val="-22"/>
          <w:sz w:val="24"/>
        </w:rPr>
        <w:t xml:space="preserve"> </w:t>
      </w:r>
      <w:r>
        <w:rPr>
          <w:sz w:val="24"/>
        </w:rPr>
        <w:t>introduction.</w:t>
      </w:r>
      <w:r>
        <w:rPr>
          <w:spacing w:val="-22"/>
          <w:sz w:val="24"/>
        </w:rPr>
        <w:t xml:space="preserve"> </w:t>
      </w:r>
      <w:r>
        <w:rPr>
          <w:sz w:val="24"/>
        </w:rPr>
        <w:t>In</w:t>
      </w:r>
      <w:r>
        <w:rPr>
          <w:spacing w:val="-23"/>
          <w:sz w:val="24"/>
        </w:rPr>
        <w:t xml:space="preserve"> </w:t>
      </w:r>
      <w:r>
        <w:rPr>
          <w:sz w:val="24"/>
        </w:rPr>
        <w:t>Valentina</w:t>
      </w:r>
      <w:r>
        <w:rPr>
          <w:spacing w:val="-22"/>
          <w:sz w:val="24"/>
        </w:rPr>
        <w:t xml:space="preserve"> </w:t>
      </w:r>
      <w:proofErr w:type="spellStart"/>
      <w:r>
        <w:rPr>
          <w:spacing w:val="-4"/>
          <w:sz w:val="24"/>
        </w:rPr>
        <w:t>Vap</w:t>
      </w:r>
      <w:proofErr w:type="spellEnd"/>
      <w:r>
        <w:rPr>
          <w:spacing w:val="-4"/>
          <w:sz w:val="24"/>
        </w:rPr>
        <w:t xml:space="preserve">- </w:t>
      </w:r>
      <w:proofErr w:type="spellStart"/>
      <w:r>
        <w:rPr>
          <w:sz w:val="24"/>
        </w:rPr>
        <w:t>narsky</w:t>
      </w:r>
      <w:proofErr w:type="spellEnd"/>
      <w:r>
        <w:rPr>
          <w:sz w:val="24"/>
        </w:rPr>
        <w:t xml:space="preserve"> &amp; Edy </w:t>
      </w:r>
      <w:r>
        <w:rPr>
          <w:spacing w:val="-3"/>
          <w:sz w:val="24"/>
        </w:rPr>
        <w:t xml:space="preserve">Veneziano </w:t>
      </w:r>
      <w:r>
        <w:rPr>
          <w:sz w:val="24"/>
        </w:rPr>
        <w:t xml:space="preserve">(eds.), </w:t>
      </w:r>
      <w:r>
        <w:rPr>
          <w:i/>
          <w:sz w:val="24"/>
        </w:rPr>
        <w:t xml:space="preserve">Lexical polycategoriality: Cross-linguistic, cross-theoretical and language acquisition approaches </w:t>
      </w:r>
      <w:r>
        <w:rPr>
          <w:sz w:val="24"/>
        </w:rPr>
        <w:t>(Studies in Language Companion Series 182), 1–33. John Benjamins. doi:</w:t>
      </w:r>
      <w:hyperlink r:id="rId116">
        <w:r>
          <w:rPr>
            <w:rFonts w:ascii="Linux Libertine Mono" w:hAnsi="Linux Libertine Mono"/>
            <w:color w:val="0000FF"/>
            <w:sz w:val="20"/>
          </w:rPr>
          <w:t>10.1075/slcs.182.01val</w:t>
        </w:r>
      </w:hyperlink>
      <w:r>
        <w:rPr>
          <w:sz w:val="24"/>
        </w:rPr>
        <w:t>.</w:t>
      </w:r>
    </w:p>
    <w:p w14:paraId="6166113D" w14:textId="77777777" w:rsidR="00792629" w:rsidRDefault="00ED58F8">
      <w:pPr>
        <w:spacing w:before="114" w:line="254" w:lineRule="auto"/>
        <w:ind w:left="478" w:right="437" w:hanging="359"/>
        <w:jc w:val="both"/>
        <w:rPr>
          <w:sz w:val="24"/>
        </w:rPr>
      </w:pPr>
      <w:bookmarkStart w:id="172" w:name="_bookmark144"/>
      <w:bookmarkEnd w:id="172"/>
      <w:r>
        <w:rPr>
          <w:sz w:val="24"/>
        </w:rPr>
        <w:t>Velupillai,</w:t>
      </w:r>
      <w:r>
        <w:rPr>
          <w:spacing w:val="-15"/>
          <w:sz w:val="24"/>
        </w:rPr>
        <w:t xml:space="preserve"> </w:t>
      </w:r>
      <w:r>
        <w:rPr>
          <w:sz w:val="24"/>
        </w:rPr>
        <w:t>Viveka.</w:t>
      </w:r>
      <w:r>
        <w:rPr>
          <w:spacing w:val="-15"/>
          <w:sz w:val="24"/>
        </w:rPr>
        <w:t xml:space="preserve"> </w:t>
      </w:r>
      <w:r>
        <w:rPr>
          <w:sz w:val="24"/>
        </w:rPr>
        <w:t>2012.</w:t>
      </w:r>
      <w:r>
        <w:rPr>
          <w:spacing w:val="-14"/>
          <w:sz w:val="24"/>
        </w:rPr>
        <w:t xml:space="preserve"> </w:t>
      </w:r>
      <w:r>
        <w:rPr>
          <w:i/>
          <w:spacing w:val="-6"/>
          <w:sz w:val="24"/>
        </w:rPr>
        <w:t>An</w:t>
      </w:r>
      <w:r>
        <w:rPr>
          <w:i/>
          <w:spacing w:val="-15"/>
          <w:sz w:val="24"/>
        </w:rPr>
        <w:t xml:space="preserve"> </w:t>
      </w:r>
      <w:r>
        <w:rPr>
          <w:i/>
          <w:sz w:val="24"/>
        </w:rPr>
        <w:t>introduction</w:t>
      </w:r>
      <w:r>
        <w:rPr>
          <w:i/>
          <w:spacing w:val="-14"/>
          <w:sz w:val="24"/>
        </w:rPr>
        <w:t xml:space="preserve"> </w:t>
      </w:r>
      <w:r>
        <w:rPr>
          <w:i/>
          <w:sz w:val="24"/>
        </w:rPr>
        <w:t>to</w:t>
      </w:r>
      <w:r>
        <w:rPr>
          <w:i/>
          <w:spacing w:val="-14"/>
          <w:sz w:val="24"/>
        </w:rPr>
        <w:t xml:space="preserve"> </w:t>
      </w:r>
      <w:r>
        <w:rPr>
          <w:i/>
          <w:sz w:val="24"/>
        </w:rPr>
        <w:t>linguistic</w:t>
      </w:r>
      <w:r>
        <w:rPr>
          <w:i/>
          <w:spacing w:val="-14"/>
          <w:sz w:val="24"/>
        </w:rPr>
        <w:t xml:space="preserve"> </w:t>
      </w:r>
      <w:r>
        <w:rPr>
          <w:i/>
          <w:sz w:val="24"/>
        </w:rPr>
        <w:t>typology</w:t>
      </w:r>
      <w:r>
        <w:rPr>
          <w:sz w:val="24"/>
        </w:rPr>
        <w:t>.</w:t>
      </w:r>
      <w:r>
        <w:rPr>
          <w:spacing w:val="-14"/>
          <w:sz w:val="24"/>
        </w:rPr>
        <w:t xml:space="preserve"> </w:t>
      </w:r>
      <w:r>
        <w:rPr>
          <w:sz w:val="24"/>
        </w:rPr>
        <w:t>John</w:t>
      </w:r>
      <w:r>
        <w:rPr>
          <w:spacing w:val="-14"/>
          <w:sz w:val="24"/>
        </w:rPr>
        <w:t xml:space="preserve"> </w:t>
      </w:r>
      <w:r>
        <w:rPr>
          <w:sz w:val="24"/>
        </w:rPr>
        <w:t>Benjamins.</w:t>
      </w:r>
      <w:r>
        <w:rPr>
          <w:spacing w:val="-14"/>
          <w:sz w:val="24"/>
        </w:rPr>
        <w:t xml:space="preserve"> </w:t>
      </w:r>
      <w:r>
        <w:rPr>
          <w:sz w:val="24"/>
        </w:rPr>
        <w:t>doi:</w:t>
      </w:r>
      <w:hyperlink r:id="rId117">
        <w:r>
          <w:rPr>
            <w:rFonts w:ascii="Linux Libertine Mono"/>
            <w:color w:val="0000FF"/>
            <w:sz w:val="20"/>
          </w:rPr>
          <w:t>10.1075/</w:t>
        </w:r>
      </w:hyperlink>
      <w:r>
        <w:rPr>
          <w:rFonts w:ascii="Linux Libertine Mono"/>
          <w:color w:val="0000FF"/>
          <w:sz w:val="20"/>
        </w:rPr>
        <w:t xml:space="preserve"> </w:t>
      </w:r>
      <w:hyperlink r:id="rId118">
        <w:r>
          <w:rPr>
            <w:rFonts w:ascii="Linux Libertine Mono"/>
            <w:color w:val="0000FF"/>
            <w:sz w:val="20"/>
          </w:rPr>
          <w:t>z.176</w:t>
        </w:r>
      </w:hyperlink>
      <w:r>
        <w:rPr>
          <w:sz w:val="24"/>
        </w:rPr>
        <w:t>.</w:t>
      </w:r>
    </w:p>
    <w:p w14:paraId="23B0339E" w14:textId="77777777" w:rsidR="00792629" w:rsidRDefault="00ED58F8">
      <w:pPr>
        <w:spacing w:before="117" w:line="254" w:lineRule="auto"/>
        <w:ind w:left="478" w:right="437" w:hanging="359"/>
        <w:jc w:val="both"/>
        <w:rPr>
          <w:sz w:val="24"/>
        </w:rPr>
      </w:pPr>
      <w:bookmarkStart w:id="173" w:name="_bookmark145"/>
      <w:bookmarkEnd w:id="173"/>
      <w:r>
        <w:rPr>
          <w:spacing w:val="-4"/>
          <w:sz w:val="24"/>
        </w:rPr>
        <w:t xml:space="preserve">Vonen, </w:t>
      </w:r>
      <w:proofErr w:type="spellStart"/>
      <w:r>
        <w:rPr>
          <w:sz w:val="24"/>
        </w:rPr>
        <w:t>Arnfinn</w:t>
      </w:r>
      <w:proofErr w:type="spellEnd"/>
      <w:r>
        <w:rPr>
          <w:sz w:val="24"/>
        </w:rPr>
        <w:t xml:space="preserve"> M. 1994. Multifunctionality and morphology in </w:t>
      </w:r>
      <w:r>
        <w:rPr>
          <w:spacing w:val="-3"/>
          <w:sz w:val="24"/>
        </w:rPr>
        <w:t xml:space="preserve">Tokelau </w:t>
      </w:r>
      <w:r>
        <w:rPr>
          <w:sz w:val="24"/>
        </w:rPr>
        <w:t xml:space="preserve">and English. </w:t>
      </w:r>
      <w:r>
        <w:rPr>
          <w:i/>
          <w:sz w:val="24"/>
        </w:rPr>
        <w:t xml:space="preserve">Nordic Journal of Linguistics </w:t>
      </w:r>
      <w:r>
        <w:rPr>
          <w:sz w:val="24"/>
        </w:rPr>
        <w:t>17(2). 155–178. doi:</w:t>
      </w:r>
      <w:hyperlink r:id="rId119">
        <w:r>
          <w:rPr>
            <w:rFonts w:ascii="Linux Libertine Mono" w:hAnsi="Linux Libertine Mono"/>
            <w:color w:val="0000FF"/>
            <w:sz w:val="20"/>
          </w:rPr>
          <w:t>10.1017/S0332586500002997</w:t>
        </w:r>
      </w:hyperlink>
      <w:r>
        <w:rPr>
          <w:sz w:val="24"/>
        </w:rPr>
        <w:t>.</w:t>
      </w:r>
    </w:p>
    <w:p w14:paraId="39B901CD" w14:textId="77777777" w:rsidR="00792629" w:rsidRDefault="00ED58F8">
      <w:pPr>
        <w:spacing w:before="117" w:line="254" w:lineRule="auto"/>
        <w:ind w:left="478" w:right="433" w:hanging="359"/>
        <w:jc w:val="both"/>
        <w:rPr>
          <w:sz w:val="24"/>
        </w:rPr>
      </w:pPr>
      <w:bookmarkStart w:id="174" w:name="_bookmark146"/>
      <w:bookmarkEnd w:id="174"/>
      <w:r>
        <w:rPr>
          <w:sz w:val="24"/>
        </w:rPr>
        <w:t xml:space="preserve">Wetzer, </w:t>
      </w:r>
      <w:proofErr w:type="spellStart"/>
      <w:r>
        <w:rPr>
          <w:sz w:val="24"/>
        </w:rPr>
        <w:t>Harrie</w:t>
      </w:r>
      <w:proofErr w:type="spellEnd"/>
      <w:r>
        <w:rPr>
          <w:sz w:val="24"/>
        </w:rPr>
        <w:t>. 1992. ‘‘</w:t>
      </w:r>
      <w:proofErr w:type="spellStart"/>
      <w:r>
        <w:rPr>
          <w:sz w:val="24"/>
        </w:rPr>
        <w:t>Nouny</w:t>
      </w:r>
      <w:proofErr w:type="spellEnd"/>
      <w:r>
        <w:rPr>
          <w:sz w:val="24"/>
        </w:rPr>
        <w:t>” and “</w:t>
      </w:r>
      <w:proofErr w:type="spellStart"/>
      <w:r>
        <w:rPr>
          <w:sz w:val="24"/>
        </w:rPr>
        <w:t>verby</w:t>
      </w:r>
      <w:proofErr w:type="spellEnd"/>
      <w:r>
        <w:rPr>
          <w:sz w:val="24"/>
        </w:rPr>
        <w:t xml:space="preserve">” adjectivals: A typology of predicative adjectival constructions. In Michel </w:t>
      </w:r>
      <w:proofErr w:type="spellStart"/>
      <w:r>
        <w:rPr>
          <w:sz w:val="24"/>
        </w:rPr>
        <w:t>Kefer</w:t>
      </w:r>
      <w:proofErr w:type="spellEnd"/>
      <w:r>
        <w:rPr>
          <w:sz w:val="24"/>
        </w:rPr>
        <w:t xml:space="preserve"> &amp; Johan van der </w:t>
      </w:r>
      <w:proofErr w:type="spellStart"/>
      <w:r>
        <w:rPr>
          <w:sz w:val="24"/>
        </w:rPr>
        <w:t>Auwera</w:t>
      </w:r>
      <w:proofErr w:type="spellEnd"/>
      <w:r>
        <w:rPr>
          <w:sz w:val="24"/>
        </w:rPr>
        <w:t xml:space="preserve"> (eds.), </w:t>
      </w:r>
      <w:r>
        <w:rPr>
          <w:i/>
          <w:sz w:val="24"/>
        </w:rPr>
        <w:t xml:space="preserve">Meaning and grammar: Cross-linguistic perspectives </w:t>
      </w:r>
      <w:r>
        <w:rPr>
          <w:sz w:val="24"/>
        </w:rPr>
        <w:t>(Empirical Approaches to Language Typology 10), 223–263. Mouton de Gruyter. doi:</w:t>
      </w:r>
      <w:hyperlink r:id="rId120">
        <w:r>
          <w:rPr>
            <w:rFonts w:ascii="Linux Libertine Mono" w:hAnsi="Linux Libertine Mono"/>
            <w:color w:val="0000FF"/>
            <w:sz w:val="20"/>
          </w:rPr>
          <w:t>10.1515/9783110851656.223</w:t>
        </w:r>
      </w:hyperlink>
      <w:r>
        <w:rPr>
          <w:sz w:val="24"/>
        </w:rPr>
        <w:t>.</w:t>
      </w:r>
    </w:p>
    <w:p w14:paraId="0986E14E" w14:textId="77777777" w:rsidR="00792629" w:rsidRDefault="00ED58F8">
      <w:pPr>
        <w:spacing w:before="115" w:line="254" w:lineRule="auto"/>
        <w:ind w:left="478" w:right="438" w:hanging="359"/>
        <w:jc w:val="both"/>
        <w:rPr>
          <w:sz w:val="24"/>
        </w:rPr>
      </w:pPr>
      <w:bookmarkStart w:id="175" w:name="_bookmark147"/>
      <w:bookmarkEnd w:id="175"/>
      <w:r>
        <w:rPr>
          <w:spacing w:val="-5"/>
          <w:sz w:val="24"/>
        </w:rPr>
        <w:t>Wetzer,</w:t>
      </w:r>
      <w:r>
        <w:rPr>
          <w:spacing w:val="-24"/>
          <w:sz w:val="24"/>
        </w:rPr>
        <w:t xml:space="preserve"> </w:t>
      </w:r>
      <w:proofErr w:type="spellStart"/>
      <w:r>
        <w:rPr>
          <w:sz w:val="24"/>
        </w:rPr>
        <w:t>Harrie</w:t>
      </w:r>
      <w:proofErr w:type="spellEnd"/>
      <w:r>
        <w:rPr>
          <w:sz w:val="24"/>
        </w:rPr>
        <w:t>.</w:t>
      </w:r>
      <w:r>
        <w:rPr>
          <w:spacing w:val="-23"/>
          <w:sz w:val="24"/>
        </w:rPr>
        <w:t xml:space="preserve"> </w:t>
      </w:r>
      <w:r>
        <w:rPr>
          <w:sz w:val="24"/>
        </w:rPr>
        <w:t>1996.</w:t>
      </w:r>
      <w:r>
        <w:rPr>
          <w:spacing w:val="-23"/>
          <w:sz w:val="24"/>
        </w:rPr>
        <w:t xml:space="preserve"> </w:t>
      </w:r>
      <w:r>
        <w:rPr>
          <w:i/>
          <w:sz w:val="24"/>
        </w:rPr>
        <w:t>The</w:t>
      </w:r>
      <w:r>
        <w:rPr>
          <w:i/>
          <w:spacing w:val="-24"/>
          <w:sz w:val="24"/>
        </w:rPr>
        <w:t xml:space="preserve"> </w:t>
      </w:r>
      <w:r>
        <w:rPr>
          <w:i/>
          <w:sz w:val="24"/>
        </w:rPr>
        <w:t>typology</w:t>
      </w:r>
      <w:r>
        <w:rPr>
          <w:i/>
          <w:spacing w:val="-23"/>
          <w:sz w:val="24"/>
        </w:rPr>
        <w:t xml:space="preserve"> </w:t>
      </w:r>
      <w:r>
        <w:rPr>
          <w:i/>
          <w:sz w:val="24"/>
        </w:rPr>
        <w:t>of</w:t>
      </w:r>
      <w:r>
        <w:rPr>
          <w:i/>
          <w:spacing w:val="-23"/>
          <w:sz w:val="24"/>
        </w:rPr>
        <w:t xml:space="preserve"> </w:t>
      </w:r>
      <w:r>
        <w:rPr>
          <w:i/>
          <w:sz w:val="24"/>
        </w:rPr>
        <w:t>adjectival</w:t>
      </w:r>
      <w:r>
        <w:rPr>
          <w:i/>
          <w:spacing w:val="-24"/>
          <w:sz w:val="24"/>
        </w:rPr>
        <w:t xml:space="preserve"> </w:t>
      </w:r>
      <w:r>
        <w:rPr>
          <w:i/>
          <w:sz w:val="24"/>
        </w:rPr>
        <w:t>predication</w:t>
      </w:r>
      <w:r>
        <w:rPr>
          <w:i/>
          <w:spacing w:val="-24"/>
          <w:sz w:val="24"/>
        </w:rPr>
        <w:t xml:space="preserve"> </w:t>
      </w:r>
      <w:r>
        <w:rPr>
          <w:sz w:val="24"/>
        </w:rPr>
        <w:t>(Empirical</w:t>
      </w:r>
      <w:r>
        <w:rPr>
          <w:spacing w:val="-23"/>
          <w:sz w:val="24"/>
        </w:rPr>
        <w:t xml:space="preserve"> </w:t>
      </w:r>
      <w:r>
        <w:rPr>
          <w:sz w:val="24"/>
        </w:rPr>
        <w:t>Approaches</w:t>
      </w:r>
      <w:r>
        <w:rPr>
          <w:spacing w:val="-23"/>
          <w:sz w:val="24"/>
        </w:rPr>
        <w:t xml:space="preserve"> </w:t>
      </w:r>
      <w:r>
        <w:rPr>
          <w:sz w:val="24"/>
        </w:rPr>
        <w:t>to</w:t>
      </w:r>
      <w:r>
        <w:rPr>
          <w:spacing w:val="-24"/>
          <w:sz w:val="24"/>
        </w:rPr>
        <w:t xml:space="preserve"> </w:t>
      </w:r>
      <w:r>
        <w:rPr>
          <w:sz w:val="24"/>
        </w:rPr>
        <w:t>Language Typology 17). Mouton de Gruyter.</w:t>
      </w:r>
      <w:r>
        <w:rPr>
          <w:spacing w:val="1"/>
          <w:sz w:val="24"/>
        </w:rPr>
        <w:t xml:space="preserve"> </w:t>
      </w:r>
      <w:r>
        <w:rPr>
          <w:sz w:val="24"/>
        </w:rPr>
        <w:t>doi:</w:t>
      </w:r>
      <w:hyperlink r:id="rId121">
        <w:r>
          <w:rPr>
            <w:rFonts w:ascii="Linux Libertine Mono"/>
            <w:color w:val="0000FF"/>
            <w:sz w:val="20"/>
          </w:rPr>
          <w:t>10.1515/9783110813586</w:t>
        </w:r>
      </w:hyperlink>
      <w:r>
        <w:rPr>
          <w:sz w:val="24"/>
        </w:rPr>
        <w:t>.</w:t>
      </w:r>
    </w:p>
    <w:p w14:paraId="167E19EC" w14:textId="77777777" w:rsidR="00792629" w:rsidRDefault="00ED58F8">
      <w:pPr>
        <w:spacing w:before="118" w:line="254" w:lineRule="auto"/>
        <w:ind w:left="478" w:right="437" w:hanging="359"/>
        <w:jc w:val="both"/>
        <w:rPr>
          <w:sz w:val="24"/>
        </w:rPr>
      </w:pPr>
      <w:bookmarkStart w:id="176" w:name="_bookmark148"/>
      <w:bookmarkEnd w:id="176"/>
      <w:r>
        <w:rPr>
          <w:sz w:val="24"/>
        </w:rPr>
        <w:t xml:space="preserve">Whaley, Lindsay J. 1997. </w:t>
      </w:r>
      <w:r>
        <w:rPr>
          <w:i/>
          <w:sz w:val="24"/>
        </w:rPr>
        <w:t>Introduction to typology: The unity and diversity of language</w:t>
      </w:r>
      <w:r>
        <w:rPr>
          <w:sz w:val="24"/>
        </w:rPr>
        <w:t>. SAGE Publications.</w:t>
      </w:r>
    </w:p>
    <w:p w14:paraId="7EB52921" w14:textId="77777777" w:rsidR="00792629" w:rsidRDefault="00792629">
      <w:pPr>
        <w:spacing w:line="254" w:lineRule="auto"/>
        <w:jc w:val="both"/>
        <w:rPr>
          <w:sz w:val="24"/>
        </w:rPr>
        <w:sectPr w:rsidR="00792629">
          <w:pgSz w:w="12240" w:h="15840"/>
          <w:pgMar w:top="1380" w:right="1000" w:bottom="1040" w:left="1680" w:header="0" w:footer="856" w:gutter="0"/>
          <w:cols w:space="720"/>
        </w:sectPr>
      </w:pPr>
    </w:p>
    <w:p w14:paraId="06F7D240" w14:textId="77777777" w:rsidR="00792629" w:rsidRDefault="00792629">
      <w:pPr>
        <w:pStyle w:val="BodyText"/>
        <w:rPr>
          <w:sz w:val="20"/>
        </w:rPr>
      </w:pPr>
    </w:p>
    <w:p w14:paraId="6C498D15" w14:textId="77777777" w:rsidR="00792629" w:rsidRDefault="00792629">
      <w:pPr>
        <w:pStyle w:val="BodyText"/>
        <w:rPr>
          <w:sz w:val="20"/>
        </w:rPr>
      </w:pPr>
    </w:p>
    <w:p w14:paraId="5CB6426F" w14:textId="77777777" w:rsidR="00792629" w:rsidRDefault="00792629">
      <w:pPr>
        <w:pStyle w:val="BodyText"/>
        <w:rPr>
          <w:sz w:val="20"/>
        </w:rPr>
      </w:pPr>
    </w:p>
    <w:p w14:paraId="571F7410" w14:textId="77777777" w:rsidR="00792629" w:rsidRDefault="00792629">
      <w:pPr>
        <w:pStyle w:val="BodyText"/>
        <w:rPr>
          <w:sz w:val="20"/>
        </w:rPr>
      </w:pPr>
    </w:p>
    <w:p w14:paraId="6CB47E8C" w14:textId="77777777" w:rsidR="00792629" w:rsidRDefault="00792629">
      <w:pPr>
        <w:pStyle w:val="BodyText"/>
        <w:spacing w:before="9"/>
        <w:rPr>
          <w:sz w:val="27"/>
        </w:rPr>
      </w:pPr>
    </w:p>
    <w:p w14:paraId="6367C0E9" w14:textId="77777777" w:rsidR="00792629" w:rsidRDefault="00ED58F8">
      <w:pPr>
        <w:spacing w:before="106"/>
        <w:ind w:left="120"/>
        <w:rPr>
          <w:b/>
          <w:sz w:val="49"/>
        </w:rPr>
      </w:pPr>
      <w:r>
        <w:rPr>
          <w:b/>
          <w:sz w:val="49"/>
        </w:rPr>
        <w:t>Language Index</w:t>
      </w:r>
    </w:p>
    <w:p w14:paraId="1E6094D2" w14:textId="77777777" w:rsidR="00792629" w:rsidRDefault="00792629">
      <w:pPr>
        <w:pStyle w:val="BodyText"/>
        <w:rPr>
          <w:b/>
          <w:sz w:val="20"/>
        </w:rPr>
      </w:pPr>
    </w:p>
    <w:p w14:paraId="7A39FE86" w14:textId="77777777" w:rsidR="00792629" w:rsidRDefault="00792629">
      <w:pPr>
        <w:pStyle w:val="BodyText"/>
        <w:rPr>
          <w:b/>
          <w:sz w:val="20"/>
        </w:rPr>
      </w:pPr>
    </w:p>
    <w:p w14:paraId="1DE64A66" w14:textId="77777777" w:rsidR="00792629" w:rsidRDefault="00792629">
      <w:pPr>
        <w:pStyle w:val="BodyText"/>
        <w:rPr>
          <w:b/>
          <w:sz w:val="20"/>
        </w:rPr>
      </w:pPr>
    </w:p>
    <w:p w14:paraId="26C0FE4D" w14:textId="77777777" w:rsidR="00792629" w:rsidRDefault="00792629">
      <w:pPr>
        <w:pStyle w:val="BodyText"/>
        <w:spacing w:before="1"/>
        <w:rPr>
          <w:b/>
          <w:sz w:val="18"/>
        </w:rPr>
      </w:pPr>
    </w:p>
    <w:p w14:paraId="54E8A23E" w14:textId="77777777" w:rsidR="00792629" w:rsidRDefault="00792629">
      <w:pPr>
        <w:rPr>
          <w:sz w:val="18"/>
        </w:rPr>
        <w:sectPr w:rsidR="00792629">
          <w:footerReference w:type="default" r:id="rId122"/>
          <w:pgSz w:w="12240" w:h="15840"/>
          <w:pgMar w:top="1500" w:right="1000" w:bottom="1040" w:left="1680" w:header="0" w:footer="856" w:gutter="0"/>
          <w:cols w:space="720"/>
        </w:sectPr>
      </w:pPr>
    </w:p>
    <w:p w14:paraId="7BA50F4B" w14:textId="77777777" w:rsidR="00792629" w:rsidRDefault="00ED58F8">
      <w:pPr>
        <w:pStyle w:val="BodyText"/>
        <w:spacing w:before="99"/>
        <w:ind w:left="120"/>
      </w:pPr>
      <w:r>
        <w:t xml:space="preserve">Cayuga, </w:t>
      </w:r>
      <w:hyperlink w:anchor="_bookmark16" w:history="1">
        <w:r>
          <w:rPr>
            <w:color w:val="00AEEF"/>
          </w:rPr>
          <w:t>6</w:t>
        </w:r>
      </w:hyperlink>
    </w:p>
    <w:p w14:paraId="0648AA3C" w14:textId="77777777" w:rsidR="00792629" w:rsidRDefault="00ED58F8">
      <w:pPr>
        <w:pStyle w:val="BodyText"/>
        <w:spacing w:before="16" w:line="254" w:lineRule="auto"/>
        <w:ind w:left="120" w:right="-15"/>
      </w:pPr>
      <w:r>
        <w:t xml:space="preserve">Central Alaskan Yup’ik, </w:t>
      </w:r>
      <w:r>
        <w:rPr>
          <w:i/>
        </w:rPr>
        <w:t xml:space="preserve">see </w:t>
      </w:r>
      <w:r>
        <w:t xml:space="preserve">Yup’ik Chamorro, </w:t>
      </w:r>
      <w:hyperlink w:anchor="_bookmark15" w:history="1">
        <w:r>
          <w:rPr>
            <w:color w:val="00AEEF"/>
          </w:rPr>
          <w:t>5</w:t>
        </w:r>
      </w:hyperlink>
    </w:p>
    <w:p w14:paraId="2CB7682F" w14:textId="77777777" w:rsidR="00792629" w:rsidRDefault="00ED58F8">
      <w:pPr>
        <w:pStyle w:val="BodyText"/>
        <w:spacing w:line="271" w:lineRule="exact"/>
        <w:ind w:left="120"/>
      </w:pPr>
      <w:r>
        <w:t xml:space="preserve">Chimakuan, </w:t>
      </w:r>
      <w:hyperlink w:anchor="_bookmark33" w:history="1">
        <w:r>
          <w:rPr>
            <w:color w:val="00AEEF"/>
          </w:rPr>
          <w:t>17</w:t>
        </w:r>
      </w:hyperlink>
    </w:p>
    <w:p w14:paraId="1324A93F" w14:textId="77777777" w:rsidR="00792629" w:rsidRDefault="00ED58F8">
      <w:pPr>
        <w:pStyle w:val="BodyText"/>
        <w:spacing w:before="15"/>
        <w:ind w:left="120"/>
      </w:pPr>
      <w:r>
        <w:t xml:space="preserve">Chinookan, </w:t>
      </w:r>
      <w:hyperlink w:anchor="_bookmark33" w:history="1">
        <w:r>
          <w:rPr>
            <w:color w:val="00AEEF"/>
          </w:rPr>
          <w:t>17</w:t>
        </w:r>
      </w:hyperlink>
    </w:p>
    <w:p w14:paraId="007D8505" w14:textId="77777777" w:rsidR="00792629" w:rsidRDefault="00ED58F8">
      <w:pPr>
        <w:pStyle w:val="BodyText"/>
        <w:spacing w:before="15" w:line="254" w:lineRule="auto"/>
        <w:ind w:left="119" w:right="436"/>
      </w:pPr>
      <w:r>
        <w:t xml:space="preserve">Classical Nahuatl, </w:t>
      </w:r>
      <w:r>
        <w:rPr>
          <w:i/>
        </w:rPr>
        <w:t xml:space="preserve">see </w:t>
      </w:r>
      <w:r>
        <w:t xml:space="preserve">Nahuatl Coosan, </w:t>
      </w:r>
      <w:hyperlink w:anchor="_bookmark33" w:history="1">
        <w:r>
          <w:rPr>
            <w:color w:val="00AEEF"/>
          </w:rPr>
          <w:t>17</w:t>
        </w:r>
      </w:hyperlink>
    </w:p>
    <w:p w14:paraId="6A64CDF5" w14:textId="77777777" w:rsidR="00792629" w:rsidRDefault="00ED58F8">
      <w:pPr>
        <w:pStyle w:val="BodyText"/>
        <w:spacing w:before="179"/>
        <w:ind w:left="120"/>
      </w:pPr>
      <w:r>
        <w:t xml:space="preserve">English, </w:t>
      </w:r>
      <w:hyperlink w:anchor="_bookmark7" w:history="1">
        <w:r>
          <w:rPr>
            <w:color w:val="00AEEF"/>
          </w:rPr>
          <w:t>xiv</w:t>
        </w:r>
      </w:hyperlink>
      <w:r>
        <w:t xml:space="preserve">, </w:t>
      </w:r>
      <w:hyperlink w:anchor="_bookmark11" w:history="1">
        <w:r>
          <w:rPr>
            <w:color w:val="00AEEF"/>
          </w:rPr>
          <w:t>2</w:t>
        </w:r>
      </w:hyperlink>
      <w:r>
        <w:t xml:space="preserve">, </w:t>
      </w:r>
      <w:hyperlink w:anchor="_bookmark14" w:history="1">
        <w:r>
          <w:rPr>
            <w:color w:val="00AEEF"/>
          </w:rPr>
          <w:t>4</w:t>
        </w:r>
      </w:hyperlink>
      <w:r>
        <w:t xml:space="preserve">, </w:t>
      </w:r>
      <w:hyperlink w:anchor="_bookmark23" w:history="1">
        <w:r>
          <w:rPr>
            <w:color w:val="00AEEF"/>
          </w:rPr>
          <w:t>10</w:t>
        </w:r>
      </w:hyperlink>
      <w:r>
        <w:t xml:space="preserve">, </w:t>
      </w:r>
      <w:hyperlink w:anchor="_bookmark27" w:history="1">
        <w:r>
          <w:rPr>
            <w:color w:val="00AEEF"/>
          </w:rPr>
          <w:t>12</w:t>
        </w:r>
      </w:hyperlink>
      <w:r>
        <w:t xml:space="preserve">, </w:t>
      </w:r>
      <w:hyperlink w:anchor="_bookmark32" w:history="1">
        <w:r>
          <w:rPr>
            <w:color w:val="00AEEF"/>
          </w:rPr>
          <w:t>16</w:t>
        </w:r>
      </w:hyperlink>
      <w:r>
        <w:t xml:space="preserve">, </w:t>
      </w:r>
      <w:hyperlink w:anchor="_bookmark34" w:history="1">
        <w:r>
          <w:rPr>
            <w:color w:val="00AEEF"/>
          </w:rPr>
          <w:t>18</w:t>
        </w:r>
      </w:hyperlink>
    </w:p>
    <w:p w14:paraId="383E123D" w14:textId="77777777" w:rsidR="00792629" w:rsidRDefault="00ED58F8">
      <w:pPr>
        <w:pStyle w:val="BodyText"/>
        <w:spacing w:before="197"/>
        <w:ind w:left="120"/>
      </w:pPr>
      <w:r>
        <w:t xml:space="preserve">Indo-European, </w:t>
      </w:r>
      <w:hyperlink w:anchor="_bookmark15" w:history="1">
        <w:r>
          <w:rPr>
            <w:color w:val="00AEEF"/>
          </w:rPr>
          <w:t>5</w:t>
        </w:r>
      </w:hyperlink>
      <w:r>
        <w:t xml:space="preserve">, </w:t>
      </w:r>
      <w:hyperlink w:anchor="_bookmark33" w:history="1">
        <w:r>
          <w:rPr>
            <w:color w:val="00AEEF"/>
          </w:rPr>
          <w:t>17</w:t>
        </w:r>
      </w:hyperlink>
    </w:p>
    <w:p w14:paraId="404E721F" w14:textId="77777777" w:rsidR="00792629" w:rsidRDefault="00ED58F8">
      <w:pPr>
        <w:pStyle w:val="BodyText"/>
        <w:spacing w:before="15"/>
        <w:ind w:left="120"/>
      </w:pPr>
      <w:r>
        <w:t xml:space="preserve">Indonesian, </w:t>
      </w:r>
      <w:hyperlink w:anchor="_bookmark15" w:history="1">
        <w:r>
          <w:rPr>
            <w:color w:val="00AEEF"/>
          </w:rPr>
          <w:t>5</w:t>
        </w:r>
      </w:hyperlink>
      <w:r>
        <w:t xml:space="preserve">, </w:t>
      </w:r>
      <w:hyperlink w:anchor="_bookmark34" w:history="1">
        <w:r>
          <w:rPr>
            <w:color w:val="00AEEF"/>
          </w:rPr>
          <w:t>18</w:t>
        </w:r>
      </w:hyperlink>
    </w:p>
    <w:p w14:paraId="1C7CDF70" w14:textId="77777777" w:rsidR="00792629" w:rsidRPr="002E1444" w:rsidRDefault="00ED58F8">
      <w:pPr>
        <w:pStyle w:val="BodyText"/>
        <w:spacing w:before="15"/>
        <w:ind w:left="120"/>
        <w:rPr>
          <w:lang w:val="fr-FR"/>
        </w:rPr>
      </w:pPr>
      <w:r w:rsidRPr="002E1444">
        <w:rPr>
          <w:lang w:val="fr-FR"/>
        </w:rPr>
        <w:t xml:space="preserve">Iroquoian, </w:t>
      </w:r>
      <w:hyperlink w:anchor="_bookmark16" w:history="1">
        <w:r w:rsidRPr="002E1444">
          <w:rPr>
            <w:color w:val="00AEEF"/>
            <w:lang w:val="fr-FR"/>
          </w:rPr>
          <w:t>6</w:t>
        </w:r>
      </w:hyperlink>
    </w:p>
    <w:p w14:paraId="7D948CCC" w14:textId="77777777" w:rsidR="00792629" w:rsidRPr="002E1444" w:rsidRDefault="00ED58F8">
      <w:pPr>
        <w:pStyle w:val="BodyText"/>
        <w:spacing w:before="197"/>
        <w:ind w:left="120"/>
        <w:rPr>
          <w:lang w:val="fr-FR"/>
        </w:rPr>
      </w:pPr>
      <w:r w:rsidRPr="002E1444">
        <w:rPr>
          <w:lang w:val="fr-FR"/>
        </w:rPr>
        <w:t xml:space="preserve">Kutenai, </w:t>
      </w:r>
      <w:hyperlink w:anchor="_bookmark33" w:history="1">
        <w:r w:rsidRPr="002E1444">
          <w:rPr>
            <w:color w:val="00AEEF"/>
            <w:lang w:val="fr-FR"/>
          </w:rPr>
          <w:t>17</w:t>
        </w:r>
      </w:hyperlink>
    </w:p>
    <w:p w14:paraId="46EA6864" w14:textId="77777777" w:rsidR="00792629" w:rsidRPr="002E1444" w:rsidRDefault="00ED58F8">
      <w:pPr>
        <w:pStyle w:val="BodyText"/>
        <w:spacing w:before="197"/>
        <w:ind w:left="120"/>
        <w:rPr>
          <w:lang w:val="fr-FR"/>
        </w:rPr>
      </w:pPr>
      <w:r w:rsidRPr="002E1444">
        <w:rPr>
          <w:lang w:val="fr-FR"/>
        </w:rPr>
        <w:t xml:space="preserve">Mandarin, </w:t>
      </w:r>
      <w:hyperlink w:anchor="_bookmark15" w:history="1">
        <w:r w:rsidRPr="002E1444">
          <w:rPr>
            <w:color w:val="00AEEF"/>
            <w:lang w:val="fr-FR"/>
          </w:rPr>
          <w:t>5</w:t>
        </w:r>
      </w:hyperlink>
      <w:r w:rsidRPr="002E1444">
        <w:rPr>
          <w:lang w:val="fr-FR"/>
        </w:rPr>
        <w:t xml:space="preserve">, </w:t>
      </w:r>
      <w:hyperlink w:anchor="_bookmark23" w:history="1">
        <w:r w:rsidRPr="002E1444">
          <w:rPr>
            <w:color w:val="00AEEF"/>
            <w:lang w:val="fr-FR"/>
          </w:rPr>
          <w:t>10</w:t>
        </w:r>
      </w:hyperlink>
    </w:p>
    <w:p w14:paraId="29B3AEF4" w14:textId="77777777" w:rsidR="00792629" w:rsidRPr="002E1444" w:rsidRDefault="00ED58F8">
      <w:pPr>
        <w:pStyle w:val="BodyText"/>
        <w:spacing w:before="15"/>
        <w:ind w:left="120"/>
        <w:rPr>
          <w:lang w:val="fr-FR"/>
        </w:rPr>
      </w:pPr>
      <w:r w:rsidRPr="002E1444">
        <w:rPr>
          <w:lang w:val="fr-FR"/>
        </w:rPr>
        <w:t xml:space="preserve">Mandinka, </w:t>
      </w:r>
      <w:hyperlink w:anchor="_bookmark11" w:history="1">
        <w:r w:rsidRPr="002E1444">
          <w:rPr>
            <w:color w:val="00AEEF"/>
            <w:lang w:val="fr-FR"/>
          </w:rPr>
          <w:t>2</w:t>
        </w:r>
      </w:hyperlink>
      <w:r w:rsidRPr="002E1444">
        <w:rPr>
          <w:lang w:val="fr-FR"/>
        </w:rPr>
        <w:t xml:space="preserve">, </w:t>
      </w:r>
      <w:hyperlink w:anchor="_bookmark20" w:history="1">
        <w:r w:rsidRPr="002E1444">
          <w:rPr>
            <w:color w:val="00AEEF"/>
            <w:lang w:val="fr-FR"/>
          </w:rPr>
          <w:t>8</w:t>
        </w:r>
      </w:hyperlink>
    </w:p>
    <w:p w14:paraId="6D4B8C52" w14:textId="77777777" w:rsidR="00792629" w:rsidRPr="002E1444" w:rsidRDefault="00ED58F8">
      <w:pPr>
        <w:pStyle w:val="BodyText"/>
        <w:spacing w:before="15"/>
        <w:ind w:left="120"/>
        <w:rPr>
          <w:lang w:val="fr-FR"/>
        </w:rPr>
      </w:pPr>
      <w:r w:rsidRPr="002E1444">
        <w:rPr>
          <w:lang w:val="fr-FR"/>
        </w:rPr>
        <w:t xml:space="preserve">Maya, </w:t>
      </w:r>
      <w:hyperlink w:anchor="_bookmark26" w:history="1">
        <w:r w:rsidRPr="002E1444">
          <w:rPr>
            <w:color w:val="00AEEF"/>
            <w:lang w:val="fr-FR"/>
          </w:rPr>
          <w:t>11</w:t>
        </w:r>
      </w:hyperlink>
    </w:p>
    <w:p w14:paraId="06532326" w14:textId="77777777" w:rsidR="00792629" w:rsidRDefault="00ED58F8">
      <w:pPr>
        <w:pStyle w:val="BodyText"/>
        <w:spacing w:before="16"/>
        <w:ind w:left="120"/>
      </w:pPr>
      <w:r>
        <w:t xml:space="preserve">Mundari, </w:t>
      </w:r>
      <w:hyperlink w:anchor="_bookmark11" w:history="1">
        <w:r>
          <w:rPr>
            <w:color w:val="00AEEF"/>
          </w:rPr>
          <w:t>2</w:t>
        </w:r>
      </w:hyperlink>
      <w:r>
        <w:t xml:space="preserve">, </w:t>
      </w:r>
      <w:hyperlink w:anchor="_bookmark16" w:history="1">
        <w:r>
          <w:rPr>
            <w:color w:val="00AEEF"/>
          </w:rPr>
          <w:t>6</w:t>
        </w:r>
      </w:hyperlink>
      <w:r>
        <w:t xml:space="preserve">, </w:t>
      </w:r>
      <w:hyperlink w:anchor="_bookmark20" w:history="1">
        <w:r>
          <w:rPr>
            <w:color w:val="00AEEF"/>
          </w:rPr>
          <w:t>8</w:t>
        </w:r>
      </w:hyperlink>
      <w:r>
        <w:t>–</w:t>
      </w:r>
      <w:hyperlink w:anchor="_bookmark23" w:history="1">
        <w:r>
          <w:rPr>
            <w:color w:val="00AEEF"/>
          </w:rPr>
          <w:t>10</w:t>
        </w:r>
      </w:hyperlink>
      <w:r>
        <w:t xml:space="preserve">, </w:t>
      </w:r>
      <w:hyperlink w:anchor="_bookmark34" w:history="1">
        <w:r>
          <w:rPr>
            <w:color w:val="00AEEF"/>
          </w:rPr>
          <w:t>18</w:t>
        </w:r>
      </w:hyperlink>
    </w:p>
    <w:p w14:paraId="3E7817EF" w14:textId="77777777" w:rsidR="00792629" w:rsidRDefault="00ED58F8">
      <w:pPr>
        <w:pStyle w:val="BodyText"/>
        <w:spacing w:before="196"/>
        <w:ind w:left="120"/>
      </w:pPr>
      <w:r>
        <w:t xml:space="preserve">Nahuatl, </w:t>
      </w:r>
      <w:hyperlink w:anchor="_bookmark15" w:history="1">
        <w:r>
          <w:rPr>
            <w:color w:val="00AEEF"/>
          </w:rPr>
          <w:t>5</w:t>
        </w:r>
      </w:hyperlink>
      <w:r>
        <w:t xml:space="preserve">, </w:t>
      </w:r>
      <w:hyperlink w:anchor="_bookmark34" w:history="1">
        <w:r>
          <w:rPr>
            <w:color w:val="00AEEF"/>
          </w:rPr>
          <w:t>18</w:t>
        </w:r>
      </w:hyperlink>
    </w:p>
    <w:p w14:paraId="203B0F55" w14:textId="77777777" w:rsidR="00792629" w:rsidRDefault="00ED58F8">
      <w:pPr>
        <w:pStyle w:val="BodyText"/>
        <w:spacing w:before="99" w:line="254" w:lineRule="auto"/>
        <w:ind w:left="120" w:right="1985"/>
      </w:pPr>
      <w:r>
        <w:br w:type="column"/>
      </w:r>
      <w:proofErr w:type="spellStart"/>
      <w:r>
        <w:t>Nguna</w:t>
      </w:r>
      <w:proofErr w:type="spellEnd"/>
      <w:r>
        <w:t xml:space="preserve">, </w:t>
      </w:r>
      <w:r>
        <w:rPr>
          <w:i/>
        </w:rPr>
        <w:t xml:space="preserve">see </w:t>
      </w:r>
      <w:r>
        <w:t xml:space="preserve">North Efate Nootka, </w:t>
      </w:r>
      <w:r>
        <w:rPr>
          <w:i/>
        </w:rPr>
        <w:t xml:space="preserve">see </w:t>
      </w:r>
      <w:r>
        <w:t xml:space="preserve">Nuuchahnulth North Efate, </w:t>
      </w:r>
      <w:hyperlink w:anchor="_bookmark26" w:history="1">
        <w:r>
          <w:rPr>
            <w:color w:val="00AEEF"/>
          </w:rPr>
          <w:t>11</w:t>
        </w:r>
      </w:hyperlink>
    </w:p>
    <w:p w14:paraId="14C7EBC0" w14:textId="77777777" w:rsidR="00792629" w:rsidRPr="002E1444" w:rsidRDefault="00ED58F8">
      <w:pPr>
        <w:pStyle w:val="BodyText"/>
        <w:spacing w:line="270" w:lineRule="exact"/>
        <w:ind w:left="120"/>
        <w:rPr>
          <w:lang w:val="es-MX"/>
        </w:rPr>
      </w:pPr>
      <w:r w:rsidRPr="002E1444">
        <w:rPr>
          <w:lang w:val="es-MX"/>
        </w:rPr>
        <w:t xml:space="preserve">Nuuchahnulth, </w:t>
      </w:r>
      <w:hyperlink w:anchor="_bookmark13" w:history="1">
        <w:r w:rsidRPr="002E1444">
          <w:rPr>
            <w:color w:val="00AEEF"/>
            <w:lang w:val="es-MX"/>
          </w:rPr>
          <w:t>3</w:t>
        </w:r>
      </w:hyperlink>
      <w:r w:rsidRPr="002E1444">
        <w:rPr>
          <w:lang w:val="es-MX"/>
        </w:rPr>
        <w:t xml:space="preserve">, </w:t>
      </w:r>
      <w:hyperlink w:anchor="_bookmark32" w:history="1">
        <w:r w:rsidRPr="002E1444">
          <w:rPr>
            <w:color w:val="00AEEF"/>
            <w:lang w:val="es-MX"/>
          </w:rPr>
          <w:t>16</w:t>
        </w:r>
      </w:hyperlink>
      <w:r w:rsidRPr="002E1444">
        <w:rPr>
          <w:lang w:val="es-MX"/>
        </w:rPr>
        <w:t>–</w:t>
      </w:r>
      <w:hyperlink w:anchor="_bookmark34" w:history="1">
        <w:r w:rsidRPr="002E1444">
          <w:rPr>
            <w:color w:val="00AEEF"/>
            <w:lang w:val="es-MX"/>
          </w:rPr>
          <w:t>18</w:t>
        </w:r>
      </w:hyperlink>
      <w:r w:rsidRPr="002E1444">
        <w:rPr>
          <w:lang w:val="es-MX"/>
        </w:rPr>
        <w:t xml:space="preserve">, </w:t>
      </w:r>
      <w:hyperlink w:anchor="_bookmark35" w:history="1">
        <w:r w:rsidRPr="002E1444">
          <w:rPr>
            <w:color w:val="00AEEF"/>
            <w:lang w:val="es-MX"/>
          </w:rPr>
          <w:t>20</w:t>
        </w:r>
      </w:hyperlink>
    </w:p>
    <w:p w14:paraId="54ABDD3F" w14:textId="77777777" w:rsidR="00792629" w:rsidRPr="002E1444" w:rsidRDefault="00ED58F8">
      <w:pPr>
        <w:pStyle w:val="BodyText"/>
        <w:spacing w:line="490" w:lineRule="atLeast"/>
        <w:ind w:left="120"/>
        <w:rPr>
          <w:lang w:val="es-MX"/>
        </w:rPr>
      </w:pPr>
      <w:r w:rsidRPr="002E1444">
        <w:rPr>
          <w:lang w:val="es-MX"/>
        </w:rPr>
        <w:t xml:space="preserve">Proto-Indo-European, </w:t>
      </w:r>
      <w:proofErr w:type="spellStart"/>
      <w:r w:rsidRPr="002E1444">
        <w:rPr>
          <w:i/>
          <w:lang w:val="es-MX"/>
        </w:rPr>
        <w:t>see</w:t>
      </w:r>
      <w:proofErr w:type="spellEnd"/>
      <w:r w:rsidRPr="002E1444">
        <w:rPr>
          <w:i/>
          <w:lang w:val="es-MX"/>
        </w:rPr>
        <w:t xml:space="preserve"> </w:t>
      </w:r>
      <w:r w:rsidRPr="002E1444">
        <w:rPr>
          <w:lang w:val="es-MX"/>
        </w:rPr>
        <w:t xml:space="preserve">Indo-European Quechua, </w:t>
      </w:r>
      <w:hyperlink w:anchor="_bookmark13" w:history="1">
        <w:r w:rsidRPr="002E1444">
          <w:rPr>
            <w:color w:val="00AEEF"/>
            <w:lang w:val="es-MX"/>
          </w:rPr>
          <w:t>3</w:t>
        </w:r>
      </w:hyperlink>
      <w:r w:rsidRPr="002E1444">
        <w:rPr>
          <w:lang w:val="es-MX"/>
        </w:rPr>
        <w:t xml:space="preserve">, </w:t>
      </w:r>
      <w:hyperlink w:anchor="_bookmark15" w:history="1">
        <w:r w:rsidRPr="002E1444">
          <w:rPr>
            <w:color w:val="00AEEF"/>
            <w:lang w:val="es-MX"/>
          </w:rPr>
          <w:t>5</w:t>
        </w:r>
      </w:hyperlink>
      <w:r w:rsidRPr="002E1444">
        <w:rPr>
          <w:lang w:val="es-MX"/>
        </w:rPr>
        <w:t xml:space="preserve">, </w:t>
      </w:r>
      <w:hyperlink w:anchor="_bookmark16" w:history="1">
        <w:r w:rsidRPr="002E1444">
          <w:rPr>
            <w:color w:val="00AEEF"/>
            <w:lang w:val="es-MX"/>
          </w:rPr>
          <w:t>6</w:t>
        </w:r>
      </w:hyperlink>
    </w:p>
    <w:p w14:paraId="60539213" w14:textId="77777777" w:rsidR="00792629" w:rsidRDefault="00ED58F8">
      <w:pPr>
        <w:pStyle w:val="BodyText"/>
        <w:spacing w:before="12"/>
        <w:ind w:left="120"/>
      </w:pPr>
      <w:r>
        <w:t xml:space="preserve">Quiché Maya, </w:t>
      </w:r>
      <w:r>
        <w:rPr>
          <w:i/>
        </w:rPr>
        <w:t xml:space="preserve">see </w:t>
      </w:r>
      <w:r>
        <w:t>Maya</w:t>
      </w:r>
    </w:p>
    <w:p w14:paraId="0117DB17" w14:textId="77777777" w:rsidR="00792629" w:rsidRDefault="00ED58F8">
      <w:pPr>
        <w:pStyle w:val="BodyText"/>
        <w:spacing w:before="215" w:line="254" w:lineRule="auto"/>
        <w:ind w:left="120" w:right="687"/>
      </w:pPr>
      <w:r>
        <w:t xml:space="preserve">Riau Indonesian, </w:t>
      </w:r>
      <w:r>
        <w:rPr>
          <w:i/>
        </w:rPr>
        <w:t xml:space="preserve">see </w:t>
      </w:r>
      <w:r>
        <w:t xml:space="preserve">Indonesian Russian, </w:t>
      </w:r>
      <w:hyperlink w:anchor="_bookmark20" w:history="1">
        <w:r>
          <w:rPr>
            <w:color w:val="00AEEF"/>
          </w:rPr>
          <w:t>8</w:t>
        </w:r>
      </w:hyperlink>
    </w:p>
    <w:p w14:paraId="0B3CC252" w14:textId="77777777" w:rsidR="00792629" w:rsidRDefault="00ED58F8">
      <w:pPr>
        <w:pStyle w:val="BodyText"/>
        <w:spacing w:before="197"/>
        <w:ind w:left="120"/>
      </w:pPr>
      <w:r>
        <w:t xml:space="preserve">Sahaptian, </w:t>
      </w:r>
      <w:hyperlink w:anchor="_bookmark33" w:history="1">
        <w:r>
          <w:rPr>
            <w:color w:val="00AEEF"/>
          </w:rPr>
          <w:t>17</w:t>
        </w:r>
      </w:hyperlink>
    </w:p>
    <w:p w14:paraId="34F789C6" w14:textId="77777777" w:rsidR="00792629" w:rsidRDefault="00ED58F8">
      <w:pPr>
        <w:pStyle w:val="BodyText"/>
        <w:spacing w:before="15"/>
        <w:ind w:left="120"/>
      </w:pPr>
      <w:r>
        <w:t xml:space="preserve">Salishan, </w:t>
      </w:r>
      <w:hyperlink w:anchor="_bookmark33" w:history="1">
        <w:r>
          <w:rPr>
            <w:color w:val="00AEEF"/>
          </w:rPr>
          <w:t>17</w:t>
        </w:r>
      </w:hyperlink>
    </w:p>
    <w:p w14:paraId="176D48F0" w14:textId="77777777" w:rsidR="00792629" w:rsidRDefault="00ED58F8">
      <w:pPr>
        <w:pStyle w:val="BodyText"/>
        <w:spacing w:before="15"/>
        <w:ind w:left="120"/>
      </w:pPr>
      <w:r>
        <w:t xml:space="preserve">Sundanese, </w:t>
      </w:r>
      <w:hyperlink w:anchor="_bookmark16" w:history="1">
        <w:r>
          <w:rPr>
            <w:color w:val="00AEEF"/>
          </w:rPr>
          <w:t>6</w:t>
        </w:r>
      </w:hyperlink>
    </w:p>
    <w:p w14:paraId="5693CC68" w14:textId="77777777" w:rsidR="00792629" w:rsidRDefault="00ED58F8">
      <w:pPr>
        <w:pStyle w:val="BodyText"/>
        <w:spacing w:before="215"/>
        <w:ind w:left="120"/>
      </w:pPr>
      <w:r>
        <w:t xml:space="preserve">Tagalog, </w:t>
      </w:r>
      <w:hyperlink w:anchor="_bookmark15" w:history="1">
        <w:r>
          <w:rPr>
            <w:color w:val="00AEEF"/>
          </w:rPr>
          <w:t>5</w:t>
        </w:r>
      </w:hyperlink>
    </w:p>
    <w:p w14:paraId="7F15903A" w14:textId="77777777" w:rsidR="00792629" w:rsidRDefault="00ED58F8">
      <w:pPr>
        <w:pStyle w:val="BodyText"/>
        <w:spacing w:before="15"/>
        <w:ind w:left="120"/>
      </w:pPr>
      <w:r>
        <w:t xml:space="preserve">Tongan, </w:t>
      </w:r>
      <w:hyperlink w:anchor="_bookmark13" w:history="1">
        <w:r>
          <w:rPr>
            <w:color w:val="00AEEF"/>
          </w:rPr>
          <w:t>3</w:t>
        </w:r>
      </w:hyperlink>
      <w:r>
        <w:t xml:space="preserve">, </w:t>
      </w:r>
      <w:hyperlink w:anchor="_bookmark15" w:history="1">
        <w:r>
          <w:rPr>
            <w:color w:val="00AEEF"/>
          </w:rPr>
          <w:t>5</w:t>
        </w:r>
      </w:hyperlink>
    </w:p>
    <w:p w14:paraId="794AEC84" w14:textId="77777777" w:rsidR="00792629" w:rsidRDefault="00ED58F8">
      <w:pPr>
        <w:pStyle w:val="BodyText"/>
        <w:spacing w:before="15"/>
        <w:ind w:left="120"/>
      </w:pPr>
      <w:r>
        <w:t xml:space="preserve">Tsimshianic, </w:t>
      </w:r>
      <w:hyperlink w:anchor="_bookmark33" w:history="1">
        <w:r>
          <w:rPr>
            <w:color w:val="00AEEF"/>
          </w:rPr>
          <w:t>17</w:t>
        </w:r>
      </w:hyperlink>
    </w:p>
    <w:p w14:paraId="4A607013" w14:textId="77777777" w:rsidR="00792629" w:rsidRDefault="00ED58F8">
      <w:pPr>
        <w:pStyle w:val="BodyText"/>
        <w:spacing w:before="215"/>
        <w:ind w:left="120"/>
      </w:pPr>
      <w:r>
        <w:t xml:space="preserve">Yup’ik, </w:t>
      </w:r>
      <w:hyperlink w:anchor="_bookmark8" w:history="1">
        <w:r>
          <w:rPr>
            <w:color w:val="00AEEF"/>
          </w:rPr>
          <w:t>xv</w:t>
        </w:r>
      </w:hyperlink>
      <w:r>
        <w:t xml:space="preserve">, </w:t>
      </w:r>
      <w:hyperlink w:anchor="_bookmark14" w:history="1">
        <w:r>
          <w:rPr>
            <w:color w:val="00AEEF"/>
          </w:rPr>
          <w:t>4</w:t>
        </w:r>
      </w:hyperlink>
      <w:r>
        <w:t xml:space="preserve">, </w:t>
      </w:r>
      <w:hyperlink w:anchor="_bookmark22" w:history="1">
        <w:r>
          <w:rPr>
            <w:color w:val="00AEEF"/>
          </w:rPr>
          <w:t>9</w:t>
        </w:r>
      </w:hyperlink>
      <w:r>
        <w:t xml:space="preserve">, </w:t>
      </w:r>
      <w:hyperlink w:anchor="_bookmark23" w:history="1">
        <w:r>
          <w:rPr>
            <w:color w:val="00AEEF"/>
          </w:rPr>
          <w:t>10</w:t>
        </w:r>
      </w:hyperlink>
      <w:r>
        <w:t xml:space="preserve">, </w:t>
      </w:r>
      <w:hyperlink w:anchor="_bookmark34" w:history="1">
        <w:r>
          <w:rPr>
            <w:color w:val="00AEEF"/>
          </w:rPr>
          <w:t>18</w:t>
        </w:r>
      </w:hyperlink>
    </w:p>
    <w:p w14:paraId="70B866EF" w14:textId="77777777" w:rsidR="00792629" w:rsidRDefault="00792629">
      <w:pPr>
        <w:sectPr w:rsidR="00792629">
          <w:type w:val="continuous"/>
          <w:pgSz w:w="12240" w:h="15840"/>
          <w:pgMar w:top="1300" w:right="1000" w:bottom="280" w:left="1680" w:header="720" w:footer="720" w:gutter="0"/>
          <w:cols w:num="2" w:space="720" w:equalWidth="0">
            <w:col w:w="3505" w:space="1344"/>
            <w:col w:w="4711"/>
          </w:cols>
        </w:sectPr>
      </w:pPr>
    </w:p>
    <w:p w14:paraId="6D51DD73" w14:textId="77777777" w:rsidR="00792629" w:rsidRDefault="00792629">
      <w:pPr>
        <w:pStyle w:val="BodyText"/>
        <w:rPr>
          <w:sz w:val="20"/>
        </w:rPr>
      </w:pPr>
    </w:p>
    <w:p w14:paraId="78A98414" w14:textId="77777777" w:rsidR="00792629" w:rsidRDefault="00792629">
      <w:pPr>
        <w:pStyle w:val="BodyText"/>
        <w:rPr>
          <w:sz w:val="20"/>
        </w:rPr>
      </w:pPr>
    </w:p>
    <w:p w14:paraId="1A3CE47C" w14:textId="77777777" w:rsidR="00792629" w:rsidRDefault="00792629">
      <w:pPr>
        <w:pStyle w:val="BodyText"/>
        <w:rPr>
          <w:sz w:val="20"/>
        </w:rPr>
      </w:pPr>
    </w:p>
    <w:p w14:paraId="2D162E35" w14:textId="77777777" w:rsidR="00792629" w:rsidRDefault="00792629">
      <w:pPr>
        <w:pStyle w:val="BodyText"/>
        <w:rPr>
          <w:sz w:val="20"/>
        </w:rPr>
      </w:pPr>
    </w:p>
    <w:p w14:paraId="46F773D5" w14:textId="77777777" w:rsidR="00792629" w:rsidRDefault="00792629">
      <w:pPr>
        <w:pStyle w:val="BodyText"/>
        <w:spacing w:before="9"/>
        <w:rPr>
          <w:sz w:val="27"/>
        </w:rPr>
      </w:pPr>
    </w:p>
    <w:p w14:paraId="1E237E49" w14:textId="77777777" w:rsidR="00792629" w:rsidRDefault="00ED58F8">
      <w:pPr>
        <w:spacing w:before="106"/>
        <w:ind w:left="120"/>
        <w:rPr>
          <w:b/>
          <w:sz w:val="49"/>
        </w:rPr>
      </w:pPr>
      <w:r>
        <w:rPr>
          <w:b/>
          <w:sz w:val="49"/>
        </w:rPr>
        <w:t>To Do</w:t>
      </w:r>
    </w:p>
    <w:p w14:paraId="52B06A12" w14:textId="77777777" w:rsidR="00792629" w:rsidRDefault="00792629">
      <w:pPr>
        <w:pStyle w:val="BodyText"/>
        <w:rPr>
          <w:b/>
          <w:sz w:val="20"/>
        </w:rPr>
      </w:pPr>
    </w:p>
    <w:p w14:paraId="54E20D2E" w14:textId="77777777" w:rsidR="00792629" w:rsidRDefault="00792629">
      <w:pPr>
        <w:pStyle w:val="BodyText"/>
        <w:rPr>
          <w:b/>
          <w:sz w:val="20"/>
        </w:rPr>
      </w:pPr>
    </w:p>
    <w:p w14:paraId="7F2072FA" w14:textId="77777777" w:rsidR="00792629" w:rsidRDefault="00792629">
      <w:pPr>
        <w:pStyle w:val="BodyText"/>
        <w:spacing w:before="1"/>
        <w:rPr>
          <w:b/>
          <w:sz w:val="17"/>
        </w:rPr>
      </w:pPr>
    </w:p>
    <w:p w14:paraId="1AE7D5C9" w14:textId="49628F59" w:rsidR="00792629" w:rsidRDefault="00742DA9">
      <w:pPr>
        <w:pStyle w:val="BodyText"/>
        <w:tabs>
          <w:tab w:val="right" w:leader="dot" w:pos="9119"/>
        </w:tabs>
        <w:spacing w:before="100"/>
        <w:ind w:left="435"/>
      </w:pPr>
      <w:r>
        <w:rPr>
          <w:noProof/>
        </w:rPr>
        <mc:AlternateContent>
          <mc:Choice Requires="wpg">
            <w:drawing>
              <wp:anchor distT="0" distB="0" distL="114300" distR="114300" simplePos="0" relativeHeight="15741440" behindDoc="0" locked="0" layoutInCell="1" allowOverlap="1" wp14:anchorId="141FA38B" wp14:editId="387DB3AC">
                <wp:simplePos x="0" y="0"/>
                <wp:positionH relativeFrom="page">
                  <wp:posOffset>1143000</wp:posOffset>
                </wp:positionH>
                <wp:positionV relativeFrom="paragraph">
                  <wp:posOffset>64135</wp:posOffset>
                </wp:positionV>
                <wp:extent cx="162560" cy="547370"/>
                <wp:effectExtent l="0" t="0" r="0" b="0"/>
                <wp:wrapNone/>
                <wp:docPr id="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547370"/>
                          <a:chOff x="1800" y="101"/>
                          <a:chExt cx="256" cy="862"/>
                        </a:xfrm>
                      </wpg:grpSpPr>
                      <wps:wsp>
                        <wps:cNvPr id="24" name="Rectangle 9"/>
                        <wps:cNvSpPr>
                          <a:spLocks noChangeArrowheads="1"/>
                        </wps:cNvSpPr>
                        <wps:spPr bwMode="auto">
                          <a:xfrm>
                            <a:off x="1807" y="149"/>
                            <a:ext cx="241" cy="227"/>
                          </a:xfrm>
                          <a:prstGeom prst="rect">
                            <a:avLst/>
                          </a:prstGeom>
                          <a:solidFill>
                            <a:srgbClr val="00AE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AutoShape 8"/>
                        <wps:cNvSpPr>
                          <a:spLocks/>
                        </wps:cNvSpPr>
                        <wps:spPr bwMode="auto">
                          <a:xfrm>
                            <a:off x="1800" y="145"/>
                            <a:ext cx="256" cy="235"/>
                          </a:xfrm>
                          <a:custGeom>
                            <a:avLst/>
                            <a:gdLst>
                              <a:gd name="T0" fmla="+- 0 1800 1800"/>
                              <a:gd name="T1" fmla="*/ T0 w 256"/>
                              <a:gd name="T2" fmla="+- 0 146 146"/>
                              <a:gd name="T3" fmla="*/ 146 h 235"/>
                              <a:gd name="T4" fmla="+- 0 2056 1800"/>
                              <a:gd name="T5" fmla="*/ T4 w 256"/>
                              <a:gd name="T6" fmla="+- 0 146 146"/>
                              <a:gd name="T7" fmla="*/ 146 h 235"/>
                              <a:gd name="T8" fmla="+- 0 1804 1800"/>
                              <a:gd name="T9" fmla="*/ T8 w 256"/>
                              <a:gd name="T10" fmla="+- 0 381 146"/>
                              <a:gd name="T11" fmla="*/ 381 h 235"/>
                              <a:gd name="T12" fmla="+- 0 1804 1800"/>
                              <a:gd name="T13" fmla="*/ T12 w 256"/>
                              <a:gd name="T14" fmla="+- 0 146 146"/>
                              <a:gd name="T15" fmla="*/ 146 h 235"/>
                              <a:gd name="T16" fmla="+- 0 2052 1800"/>
                              <a:gd name="T17" fmla="*/ T16 w 256"/>
                              <a:gd name="T18" fmla="+- 0 381 146"/>
                              <a:gd name="T19" fmla="*/ 381 h 235"/>
                              <a:gd name="T20" fmla="+- 0 2052 1800"/>
                              <a:gd name="T21" fmla="*/ T20 w 256"/>
                              <a:gd name="T22" fmla="+- 0 146 146"/>
                              <a:gd name="T23" fmla="*/ 146 h 235"/>
                              <a:gd name="T24" fmla="+- 0 1800 1800"/>
                              <a:gd name="T25" fmla="*/ T24 w 256"/>
                              <a:gd name="T26" fmla="+- 0 381 146"/>
                              <a:gd name="T27" fmla="*/ 381 h 235"/>
                              <a:gd name="T28" fmla="+- 0 2056 1800"/>
                              <a:gd name="T29" fmla="*/ T28 w 256"/>
                              <a:gd name="T30" fmla="+- 0 381 146"/>
                              <a:gd name="T31" fmla="*/ 381 h 2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6" h="235">
                                <a:moveTo>
                                  <a:pt x="0" y="0"/>
                                </a:moveTo>
                                <a:lnTo>
                                  <a:pt x="256" y="0"/>
                                </a:lnTo>
                                <a:moveTo>
                                  <a:pt x="4" y="235"/>
                                </a:moveTo>
                                <a:lnTo>
                                  <a:pt x="4" y="0"/>
                                </a:lnTo>
                                <a:moveTo>
                                  <a:pt x="252" y="235"/>
                                </a:moveTo>
                                <a:lnTo>
                                  <a:pt x="252" y="0"/>
                                </a:lnTo>
                                <a:moveTo>
                                  <a:pt x="0" y="235"/>
                                </a:moveTo>
                                <a:lnTo>
                                  <a:pt x="256" y="235"/>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Rectangle 7"/>
                        <wps:cNvSpPr>
                          <a:spLocks noChangeArrowheads="1"/>
                        </wps:cNvSpPr>
                        <wps:spPr bwMode="auto">
                          <a:xfrm>
                            <a:off x="1807" y="438"/>
                            <a:ext cx="241" cy="227"/>
                          </a:xfrm>
                          <a:prstGeom prst="rect">
                            <a:avLst/>
                          </a:prstGeom>
                          <a:solidFill>
                            <a:srgbClr val="00AE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AutoShape 6"/>
                        <wps:cNvSpPr>
                          <a:spLocks/>
                        </wps:cNvSpPr>
                        <wps:spPr bwMode="auto">
                          <a:xfrm>
                            <a:off x="1800" y="434"/>
                            <a:ext cx="256" cy="235"/>
                          </a:xfrm>
                          <a:custGeom>
                            <a:avLst/>
                            <a:gdLst>
                              <a:gd name="T0" fmla="+- 0 1800 1800"/>
                              <a:gd name="T1" fmla="*/ T0 w 256"/>
                              <a:gd name="T2" fmla="+- 0 435 435"/>
                              <a:gd name="T3" fmla="*/ 435 h 235"/>
                              <a:gd name="T4" fmla="+- 0 2056 1800"/>
                              <a:gd name="T5" fmla="*/ T4 w 256"/>
                              <a:gd name="T6" fmla="+- 0 435 435"/>
                              <a:gd name="T7" fmla="*/ 435 h 235"/>
                              <a:gd name="T8" fmla="+- 0 1804 1800"/>
                              <a:gd name="T9" fmla="*/ T8 w 256"/>
                              <a:gd name="T10" fmla="+- 0 670 435"/>
                              <a:gd name="T11" fmla="*/ 670 h 235"/>
                              <a:gd name="T12" fmla="+- 0 1804 1800"/>
                              <a:gd name="T13" fmla="*/ T12 w 256"/>
                              <a:gd name="T14" fmla="+- 0 435 435"/>
                              <a:gd name="T15" fmla="*/ 435 h 235"/>
                              <a:gd name="T16" fmla="+- 0 2052 1800"/>
                              <a:gd name="T17" fmla="*/ T16 w 256"/>
                              <a:gd name="T18" fmla="+- 0 670 435"/>
                              <a:gd name="T19" fmla="*/ 670 h 235"/>
                              <a:gd name="T20" fmla="+- 0 2052 1800"/>
                              <a:gd name="T21" fmla="*/ T20 w 256"/>
                              <a:gd name="T22" fmla="+- 0 435 435"/>
                              <a:gd name="T23" fmla="*/ 435 h 235"/>
                              <a:gd name="T24" fmla="+- 0 1800 1800"/>
                              <a:gd name="T25" fmla="*/ T24 w 256"/>
                              <a:gd name="T26" fmla="+- 0 670 435"/>
                              <a:gd name="T27" fmla="*/ 670 h 235"/>
                              <a:gd name="T28" fmla="+- 0 2056 1800"/>
                              <a:gd name="T29" fmla="*/ T28 w 256"/>
                              <a:gd name="T30" fmla="+- 0 670 435"/>
                              <a:gd name="T31" fmla="*/ 670 h 2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6" h="235">
                                <a:moveTo>
                                  <a:pt x="0" y="0"/>
                                </a:moveTo>
                                <a:lnTo>
                                  <a:pt x="256" y="0"/>
                                </a:lnTo>
                                <a:moveTo>
                                  <a:pt x="4" y="235"/>
                                </a:moveTo>
                                <a:lnTo>
                                  <a:pt x="4" y="0"/>
                                </a:lnTo>
                                <a:moveTo>
                                  <a:pt x="252" y="235"/>
                                </a:moveTo>
                                <a:lnTo>
                                  <a:pt x="252" y="0"/>
                                </a:lnTo>
                                <a:moveTo>
                                  <a:pt x="0" y="235"/>
                                </a:moveTo>
                                <a:lnTo>
                                  <a:pt x="256" y="235"/>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Rectangle 5"/>
                        <wps:cNvSpPr>
                          <a:spLocks noChangeArrowheads="1"/>
                        </wps:cNvSpPr>
                        <wps:spPr bwMode="auto">
                          <a:xfrm>
                            <a:off x="1807" y="727"/>
                            <a:ext cx="241" cy="227"/>
                          </a:xfrm>
                          <a:prstGeom prst="rect">
                            <a:avLst/>
                          </a:prstGeom>
                          <a:solidFill>
                            <a:srgbClr val="00AE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AutoShape 4"/>
                        <wps:cNvSpPr>
                          <a:spLocks/>
                        </wps:cNvSpPr>
                        <wps:spPr bwMode="auto">
                          <a:xfrm>
                            <a:off x="1800" y="723"/>
                            <a:ext cx="256" cy="235"/>
                          </a:xfrm>
                          <a:custGeom>
                            <a:avLst/>
                            <a:gdLst>
                              <a:gd name="T0" fmla="+- 0 1800 1800"/>
                              <a:gd name="T1" fmla="*/ T0 w 256"/>
                              <a:gd name="T2" fmla="+- 0 724 724"/>
                              <a:gd name="T3" fmla="*/ 724 h 235"/>
                              <a:gd name="T4" fmla="+- 0 2056 1800"/>
                              <a:gd name="T5" fmla="*/ T4 w 256"/>
                              <a:gd name="T6" fmla="+- 0 724 724"/>
                              <a:gd name="T7" fmla="*/ 724 h 235"/>
                              <a:gd name="T8" fmla="+- 0 1804 1800"/>
                              <a:gd name="T9" fmla="*/ T8 w 256"/>
                              <a:gd name="T10" fmla="+- 0 959 724"/>
                              <a:gd name="T11" fmla="*/ 959 h 235"/>
                              <a:gd name="T12" fmla="+- 0 1804 1800"/>
                              <a:gd name="T13" fmla="*/ T12 w 256"/>
                              <a:gd name="T14" fmla="+- 0 724 724"/>
                              <a:gd name="T15" fmla="*/ 724 h 235"/>
                              <a:gd name="T16" fmla="+- 0 2052 1800"/>
                              <a:gd name="T17" fmla="*/ T16 w 256"/>
                              <a:gd name="T18" fmla="+- 0 959 724"/>
                              <a:gd name="T19" fmla="*/ 959 h 235"/>
                              <a:gd name="T20" fmla="+- 0 2052 1800"/>
                              <a:gd name="T21" fmla="*/ T20 w 256"/>
                              <a:gd name="T22" fmla="+- 0 724 724"/>
                              <a:gd name="T23" fmla="*/ 724 h 235"/>
                              <a:gd name="T24" fmla="+- 0 1800 1800"/>
                              <a:gd name="T25" fmla="*/ T24 w 256"/>
                              <a:gd name="T26" fmla="+- 0 959 724"/>
                              <a:gd name="T27" fmla="*/ 959 h 235"/>
                              <a:gd name="T28" fmla="+- 0 2056 1800"/>
                              <a:gd name="T29" fmla="*/ T28 w 256"/>
                              <a:gd name="T30" fmla="+- 0 959 724"/>
                              <a:gd name="T31" fmla="*/ 959 h 2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6" h="235">
                                <a:moveTo>
                                  <a:pt x="0" y="0"/>
                                </a:moveTo>
                                <a:lnTo>
                                  <a:pt x="256" y="0"/>
                                </a:lnTo>
                                <a:moveTo>
                                  <a:pt x="4" y="235"/>
                                </a:moveTo>
                                <a:lnTo>
                                  <a:pt x="4" y="0"/>
                                </a:lnTo>
                                <a:moveTo>
                                  <a:pt x="252" y="235"/>
                                </a:moveTo>
                                <a:lnTo>
                                  <a:pt x="252" y="0"/>
                                </a:lnTo>
                                <a:moveTo>
                                  <a:pt x="0" y="235"/>
                                </a:moveTo>
                                <a:lnTo>
                                  <a:pt x="256" y="235"/>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3"/>
                        <wps:cNvSpPr txBox="1">
                          <a:spLocks noChangeArrowheads="1"/>
                        </wps:cNvSpPr>
                        <wps:spPr bwMode="auto">
                          <a:xfrm>
                            <a:off x="1800" y="100"/>
                            <a:ext cx="256" cy="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B743B" w14:textId="77777777" w:rsidR="00ED58F8" w:rsidRDefault="001C2046">
                              <w:pPr>
                                <w:spacing w:line="254" w:lineRule="auto"/>
                                <w:ind w:left="67" w:right="65"/>
                                <w:jc w:val="both"/>
                                <w:rPr>
                                  <w:sz w:val="24"/>
                                </w:rPr>
                              </w:pPr>
                              <w:hyperlink w:anchor="_bookmark0" w:history="1">
                                <w:r w:rsidR="00ED58F8">
                                  <w:rPr>
                                    <w:color w:val="00AEEF"/>
                                    <w:sz w:val="24"/>
                                  </w:rPr>
                                  <w:t>o</w:t>
                                </w:r>
                              </w:hyperlink>
                              <w:r w:rsidR="00ED58F8">
                                <w:rPr>
                                  <w:color w:val="00AEEF"/>
                                  <w:sz w:val="24"/>
                                </w:rPr>
                                <w:t xml:space="preserve"> </w:t>
                              </w:r>
                              <w:hyperlink w:anchor="_bookmark1" w:history="1">
                                <w:proofErr w:type="spellStart"/>
                                <w:r w:rsidR="00ED58F8">
                                  <w:rPr>
                                    <w:color w:val="00AEEF"/>
                                    <w:sz w:val="24"/>
                                  </w:rPr>
                                  <w:t>o</w:t>
                                </w:r>
                                <w:proofErr w:type="spellEnd"/>
                              </w:hyperlink>
                              <w:r w:rsidR="00ED58F8">
                                <w:rPr>
                                  <w:color w:val="00AEEF"/>
                                  <w:sz w:val="24"/>
                                </w:rPr>
                                <w:t xml:space="preserve"> </w:t>
                              </w:r>
                              <w:hyperlink w:anchor="_bookmark3" w:history="1">
                                <w:proofErr w:type="spellStart"/>
                                <w:r w:rsidR="00ED58F8">
                                  <w:rPr>
                                    <w:color w:val="00AEEF"/>
                                    <w:sz w:val="24"/>
                                  </w:rPr>
                                  <w:t>o</w:t>
                                </w:r>
                                <w:proofErr w:type="spellEnd"/>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FA38B" id="Group 2" o:spid="_x0000_s1039" style="position:absolute;left:0;text-align:left;margin-left:90pt;margin-top:5.05pt;width:12.8pt;height:43.1pt;z-index:15741440;mso-position-horizontal-relative:page;mso-position-vertical-relative:text" coordorigin="1800,101" coordsize="256,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">
                <v:rect id="Rectangle 9" o:spid="_x0000_s1040" style="position:absolute;left:1807;top:149;width:2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" fillcolor="#00aeef" stroked="f"/>
                <v:shape id="AutoShape 8" o:spid="_x0000_s1041" style="position:absolute;left:1800;top:145;width:256;height:235;visibility:visible;mso-wrap-style:square;v-text-anchor:top" coordsize="2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" path="m,l256,m4,235l4,m252,235l252,m,235r256,e" filled="f" strokeweight=".14058mm">
                  <v:path arrowok="t" o:connecttype="custom" o:connectlocs="0,146;256,146;4,381;4,146;252,381;252,146;0,381;256,381" o:connectangles="0,0,0,0,0,0,0,0"/>
                </v:shape>
                <v:rect id="Rectangle 7" o:spid="_x0000_s1042" style="position:absolute;left:1807;top:438;width:2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" fillcolor="#00aeef" stroked="f"/>
                <v:shape id="AutoShape 6" o:spid="_x0000_s1043" style="position:absolute;left:1800;top:434;width:256;height:235;visibility:visible;mso-wrap-style:square;v-text-anchor:top" coordsize="2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" path="m,l256,m4,235l4,m252,235l252,m,235r256,e" filled="f" strokeweight=".14058mm">
                  <v:path arrowok="t" o:connecttype="custom" o:connectlocs="0,435;256,435;4,670;4,435;252,670;252,435;0,670;256,670" o:connectangles="0,0,0,0,0,0,0,0"/>
                </v:shape>
                <v:rect id="Rectangle 5" o:spid="_x0000_s1044" style="position:absolute;left:1807;top:727;width:24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" fillcolor="#00aeef" stroked="f"/>
                <v:shape id="AutoShape 4" o:spid="_x0000_s1045" style="position:absolute;left:1800;top:723;width:256;height:235;visibility:visible;mso-wrap-style:square;v-text-anchor:top" coordsize="25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" path="m,l256,m4,235l4,m252,235l252,m,235r256,e" filled="f" strokeweight=".14058mm">
                  <v:path arrowok="t" o:connecttype="custom" o:connectlocs="0,724;256,724;4,959;4,724;252,959;252,724;0,959;256,959" o:connectangles="0,0,0,0,0,0,0,0"/>
                </v:shape>
                <v:shape id="_x0000_s1046" type="#_x0000_t202" style="position:absolute;left:1800;top:100;width:256;height: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688B743B" w14:textId="77777777" w:rsidR="00ED58F8" w:rsidRDefault="001C2046">
                        <w:pPr>
                          <w:spacing w:line="254" w:lineRule="auto"/>
                          <w:ind w:left="67" w:right="65"/>
                          <w:jc w:val="both"/>
                          <w:rPr>
                            <w:sz w:val="24"/>
                          </w:rPr>
                        </w:pPr>
                        <w:hyperlink w:anchor="_bookmark0" w:history="1">
                          <w:r w:rsidR="00ED58F8">
                            <w:rPr>
                              <w:color w:val="00AEEF"/>
                              <w:sz w:val="24"/>
                            </w:rPr>
                            <w:t>o</w:t>
                          </w:r>
                        </w:hyperlink>
                        <w:r w:rsidR="00ED58F8">
                          <w:rPr>
                            <w:color w:val="00AEEF"/>
                            <w:sz w:val="24"/>
                          </w:rPr>
                          <w:t xml:space="preserve"> </w:t>
                        </w:r>
                        <w:hyperlink w:anchor="_bookmark1" w:history="1">
                          <w:proofErr w:type="spellStart"/>
                          <w:r w:rsidR="00ED58F8">
                            <w:rPr>
                              <w:color w:val="00AEEF"/>
                              <w:sz w:val="24"/>
                            </w:rPr>
                            <w:t>o</w:t>
                          </w:r>
                          <w:proofErr w:type="spellEnd"/>
                        </w:hyperlink>
                        <w:r w:rsidR="00ED58F8">
                          <w:rPr>
                            <w:color w:val="00AEEF"/>
                            <w:sz w:val="24"/>
                          </w:rPr>
                          <w:t xml:space="preserve"> </w:t>
                        </w:r>
                        <w:hyperlink w:anchor="_bookmark3" w:history="1">
                          <w:proofErr w:type="spellStart"/>
                          <w:r w:rsidR="00ED58F8">
                            <w:rPr>
                              <w:color w:val="00AEEF"/>
                              <w:sz w:val="24"/>
                            </w:rPr>
                            <w:t>o</w:t>
                          </w:r>
                          <w:proofErr w:type="spellEnd"/>
                        </w:hyperlink>
                      </w:p>
                    </w:txbxContent>
                  </v:textbox>
                </v:shape>
                <w10:wrap anchorx="page"/>
              </v:group>
            </w:pict>
          </mc:Fallback>
        </mc:AlternateContent>
      </w:r>
      <w:hyperlink w:anchor="_bookmark0" w:history="1">
        <w:r w:rsidR="00ED58F8">
          <w:rPr>
            <w:color w:val="00AEEF"/>
          </w:rPr>
          <w:t>add</w:t>
        </w:r>
        <w:r w:rsidR="00ED58F8">
          <w:rPr>
            <w:color w:val="00AEEF"/>
            <w:spacing w:val="-2"/>
          </w:rPr>
          <w:t xml:space="preserve"> </w:t>
        </w:r>
        <w:r w:rsidR="00ED58F8">
          <w:rPr>
            <w:color w:val="00AEEF"/>
          </w:rPr>
          <w:t>Dedication</w:t>
        </w:r>
      </w:hyperlink>
      <w:r w:rsidR="00ED58F8">
        <w:rPr>
          <w:color w:val="00AEEF"/>
        </w:rPr>
        <w:tab/>
      </w:r>
      <w:hyperlink w:anchor="_bookmark0" w:history="1">
        <w:r w:rsidR="00ED58F8">
          <w:rPr>
            <w:color w:val="00AEEF"/>
          </w:rPr>
          <w:t>iv</w:t>
        </w:r>
      </w:hyperlink>
    </w:p>
    <w:p w14:paraId="4B014853" w14:textId="77777777" w:rsidR="00792629" w:rsidRDefault="001C2046">
      <w:pPr>
        <w:pStyle w:val="BodyText"/>
        <w:tabs>
          <w:tab w:val="right" w:leader="dot" w:pos="9119"/>
        </w:tabs>
        <w:spacing w:before="15"/>
        <w:ind w:left="435"/>
      </w:pPr>
      <w:hyperlink w:anchor="_bookmark1" w:history="1">
        <w:r w:rsidR="00ED58F8">
          <w:rPr>
            <w:color w:val="00AEEF"/>
          </w:rPr>
          <w:t>add</w:t>
        </w:r>
        <w:r w:rsidR="00ED58F8">
          <w:rPr>
            <w:color w:val="00AEEF"/>
            <w:spacing w:val="-2"/>
          </w:rPr>
          <w:t xml:space="preserve"> </w:t>
        </w:r>
        <w:r w:rsidR="00ED58F8">
          <w:rPr>
            <w:color w:val="00AEEF"/>
          </w:rPr>
          <w:t>Acknowledgments</w:t>
        </w:r>
      </w:hyperlink>
      <w:r w:rsidR="00ED58F8">
        <w:rPr>
          <w:color w:val="00AEEF"/>
        </w:rPr>
        <w:tab/>
      </w:r>
      <w:hyperlink w:anchor="_bookmark1" w:history="1">
        <w:r w:rsidR="00ED58F8">
          <w:rPr>
            <w:color w:val="00AEEF"/>
          </w:rPr>
          <w:t>v</w:t>
        </w:r>
      </w:hyperlink>
    </w:p>
    <w:p w14:paraId="0B407CDC" w14:textId="77777777" w:rsidR="00792629" w:rsidRDefault="001C2046">
      <w:pPr>
        <w:pStyle w:val="BodyText"/>
        <w:tabs>
          <w:tab w:val="right" w:leader="dot" w:pos="9120"/>
        </w:tabs>
        <w:spacing w:before="15"/>
        <w:ind w:left="435"/>
      </w:pPr>
      <w:hyperlink w:anchor="_bookmark3" w:history="1">
        <w:r w:rsidR="00ED58F8">
          <w:rPr>
            <w:color w:val="00AEEF"/>
          </w:rPr>
          <w:t>add</w:t>
        </w:r>
        <w:r w:rsidR="00ED58F8">
          <w:rPr>
            <w:color w:val="00AEEF"/>
            <w:spacing w:val="-2"/>
          </w:rPr>
          <w:t xml:space="preserve"> </w:t>
        </w:r>
        <w:r w:rsidR="00ED58F8">
          <w:rPr>
            <w:color w:val="00AEEF"/>
          </w:rPr>
          <w:t>Abstract</w:t>
        </w:r>
      </w:hyperlink>
      <w:r w:rsidR="00ED58F8">
        <w:rPr>
          <w:color w:val="00AEEF"/>
        </w:rPr>
        <w:tab/>
      </w:r>
      <w:hyperlink w:anchor="_bookmark3" w:history="1">
        <w:r w:rsidR="00ED58F8">
          <w:rPr>
            <w:color w:val="00AEEF"/>
          </w:rPr>
          <w:t>viii</w:t>
        </w:r>
      </w:hyperlink>
    </w:p>
    <w:sectPr w:rsidR="00792629" w:rsidSect="00792629">
      <w:pgSz w:w="12240" w:h="15840"/>
      <w:pgMar w:top="1500" w:right="1000" w:bottom="1040" w:left="1680" w:header="0" w:footer="8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20EF9" w14:textId="77777777" w:rsidR="001C3104" w:rsidRDefault="001C3104" w:rsidP="00792629">
      <w:r>
        <w:separator/>
      </w:r>
    </w:p>
  </w:endnote>
  <w:endnote w:type="continuationSeparator" w:id="0">
    <w:p w14:paraId="389C7578" w14:textId="77777777" w:rsidR="001C3104" w:rsidRDefault="001C3104" w:rsidP="00792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nux Libertine">
    <w:panose1 w:val="02000503000000000000"/>
    <w:charset w:val="00"/>
    <w:family w:val="auto"/>
    <w:pitch w:val="variable"/>
    <w:sig w:usb0="E0000AFF" w:usb1="5200E5FB" w:usb2="02000020" w:usb3="00000000" w:csb0="000001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Libertine Mono">
    <w:altName w:val="Times New Roman"/>
    <w:panose1 w:val="02000503000000000000"/>
    <w:charset w:val="00"/>
    <w:family w:val="auto"/>
    <w:pitch w:val="variable"/>
    <w:sig w:usb0="A0000047" w:usb1="1000587B" w:usb2="0000002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2EB03" w14:textId="3C853B18" w:rsidR="00ED58F8" w:rsidRDefault="00742DA9">
    <w:pPr>
      <w:pStyle w:val="BodyText"/>
      <w:spacing w:line="14" w:lineRule="auto"/>
      <w:rPr>
        <w:sz w:val="20"/>
      </w:rPr>
    </w:pPr>
    <w:r>
      <w:rPr>
        <w:noProof/>
      </w:rPr>
      <mc:AlternateContent>
        <mc:Choice Requires="wps">
          <w:drawing>
            <wp:anchor distT="0" distB="0" distL="114300" distR="114300" simplePos="0" relativeHeight="486479872" behindDoc="1" locked="0" layoutInCell="1" allowOverlap="1" wp14:anchorId="13DBDEBB" wp14:editId="67FBA8BD">
              <wp:simplePos x="0" y="0"/>
              <wp:positionH relativeFrom="page">
                <wp:posOffset>1130300</wp:posOffset>
              </wp:positionH>
              <wp:positionV relativeFrom="page">
                <wp:posOffset>9375140</wp:posOffset>
              </wp:positionV>
              <wp:extent cx="1757680" cy="19875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6B817" w14:textId="77777777" w:rsidR="00ED58F8" w:rsidRDefault="00ED58F8">
                          <w:pPr>
                            <w:spacing w:before="19"/>
                            <w:ind w:left="20"/>
                            <w:rPr>
                              <w:i/>
                              <w:sz w:val="24"/>
                            </w:rPr>
                          </w:pPr>
                          <w:r>
                            <w:rPr>
                              <w:i/>
                              <w:sz w:val="24"/>
                            </w:rPr>
                            <w:t>Draft as of November 5,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DBDEBB" id="_x0000_t202" coordsize="21600,21600" o:spt="202" path="m,l,21600r21600,l21600,xe">
              <v:stroke joinstyle="miter"/>
              <v:path gradientshapeok="t" o:connecttype="rect"/>
            </v:shapetype>
            <v:shape id="Text Box 16" o:spid="_x0000_s1047" type="#_x0000_t202" style="position:absolute;margin-left:89pt;margin-top:738.2pt;width:138.4pt;height:15.65pt;z-index:-1683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" filled="f" stroked="f">
              <v:textbox inset="0,0,0,0">
                <w:txbxContent>
                  <w:p w14:paraId="7186B817" w14:textId="77777777" w:rsidR="00ED58F8" w:rsidRDefault="00ED58F8">
                    <w:pPr>
                      <w:spacing w:before="19"/>
                      <w:ind w:left="20"/>
                      <w:rPr>
                        <w:i/>
                        <w:sz w:val="24"/>
                      </w:rPr>
                    </w:pPr>
                    <w:r>
                      <w:rPr>
                        <w:i/>
                        <w:sz w:val="24"/>
                      </w:rPr>
                      <w:t>Draft as of November 5, 2020</w:t>
                    </w:r>
                  </w:p>
                </w:txbxContent>
              </v:textbox>
              <w10:wrap anchorx="page" anchory="page"/>
            </v:shape>
          </w:pict>
        </mc:Fallback>
      </mc:AlternateContent>
    </w:r>
    <w:r>
      <w:rPr>
        <w:noProof/>
      </w:rPr>
      <mc:AlternateContent>
        <mc:Choice Requires="wps">
          <w:drawing>
            <wp:anchor distT="0" distB="0" distL="114300" distR="114300" simplePos="0" relativeHeight="486480384" behindDoc="1" locked="0" layoutInCell="1" allowOverlap="1" wp14:anchorId="74FC65A0" wp14:editId="19F67329">
              <wp:simplePos x="0" y="0"/>
              <wp:positionH relativeFrom="page">
                <wp:posOffset>3862705</wp:posOffset>
              </wp:positionH>
              <wp:positionV relativeFrom="page">
                <wp:posOffset>9375140</wp:posOffset>
              </wp:positionV>
              <wp:extent cx="275590" cy="19875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69399" w14:textId="77777777" w:rsidR="00ED58F8" w:rsidRDefault="00742DA9">
                          <w:pPr>
                            <w:pStyle w:val="BodyText"/>
                            <w:spacing w:before="19"/>
                            <w:ind w:left="60"/>
                          </w:pPr>
                          <w:r>
                            <w:fldChar w:fldCharType="begin"/>
                          </w:r>
                          <w:r>
                            <w:instrText xml:space="preserve"> PAGE  \* roman </w:instrText>
                          </w:r>
                          <w:r>
                            <w:fldChar w:fldCharType="separate"/>
                          </w:r>
                          <w:r w:rsidR="005707A1">
                            <w:rPr>
                              <w:noProof/>
                            </w:rPr>
                            <w:t>viii</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C65A0" id="Text Box 15" o:spid="_x0000_s1048" type="#_x0000_t202" style="position:absolute;margin-left:304.15pt;margin-top:738.2pt;width:21.7pt;height:15.65pt;z-index:-1683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" filled="f" stroked="f">
              <v:textbox inset="0,0,0,0">
                <w:txbxContent>
                  <w:p w14:paraId="40169399" w14:textId="77777777" w:rsidR="00ED58F8" w:rsidRDefault="00742DA9">
                    <w:pPr>
                      <w:pStyle w:val="BodyText"/>
                      <w:spacing w:before="19"/>
                      <w:ind w:left="60"/>
                    </w:pPr>
                    <w:r>
                      <w:fldChar w:fldCharType="begin"/>
                    </w:r>
                    <w:r>
                      <w:instrText xml:space="preserve"> PAGE  \* roman </w:instrText>
                    </w:r>
                    <w:r>
                      <w:fldChar w:fldCharType="separate"/>
                    </w:r>
                    <w:r w:rsidR="005707A1">
                      <w:rPr>
                        <w:noProof/>
                      </w:rPr>
                      <w:t>viii</w:t>
                    </w:r>
                    <w:r>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6480896" behindDoc="1" locked="0" layoutInCell="1" allowOverlap="1" wp14:anchorId="11D3A616" wp14:editId="0B28FE18">
              <wp:simplePos x="0" y="0"/>
              <wp:positionH relativeFrom="page">
                <wp:posOffset>6491605</wp:posOffset>
              </wp:positionH>
              <wp:positionV relativeFrom="page">
                <wp:posOffset>9375140</wp:posOffset>
              </wp:positionV>
              <wp:extent cx="379730" cy="19875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0DC35" w14:textId="77777777" w:rsidR="00ED58F8" w:rsidRDefault="00ED58F8">
                          <w:pPr>
                            <w:pStyle w:val="BodyText"/>
                            <w:spacing w:before="19"/>
                            <w:ind w:left="20"/>
                          </w:pPr>
                          <w:r>
                            <w:t>v0.3.1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3A616" id="Text Box 14" o:spid="_x0000_s1049" type="#_x0000_t202" style="position:absolute;margin-left:511.15pt;margin-top:738.2pt;width:29.9pt;height:15.65pt;z-index:-1683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" filled="f" stroked="f">
              <v:textbox inset="0,0,0,0">
                <w:txbxContent>
                  <w:p w14:paraId="6F70DC35" w14:textId="77777777" w:rsidR="00ED58F8" w:rsidRDefault="00ED58F8">
                    <w:pPr>
                      <w:pStyle w:val="BodyText"/>
                      <w:spacing w:before="19"/>
                      <w:ind w:left="20"/>
                    </w:pPr>
                    <w:r>
                      <w:t>v0.3.1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A8EB9" w14:textId="69E12A5A" w:rsidR="00ED58F8" w:rsidRDefault="00742DA9">
    <w:pPr>
      <w:pStyle w:val="BodyText"/>
      <w:spacing w:line="14" w:lineRule="auto"/>
      <w:rPr>
        <w:sz w:val="20"/>
      </w:rPr>
    </w:pPr>
    <w:r>
      <w:rPr>
        <w:noProof/>
      </w:rPr>
      <mc:AlternateContent>
        <mc:Choice Requires="wps">
          <w:drawing>
            <wp:anchor distT="0" distB="0" distL="114300" distR="114300" simplePos="0" relativeHeight="486481408" behindDoc="1" locked="0" layoutInCell="1" allowOverlap="1" wp14:anchorId="7F975050" wp14:editId="5776211D">
              <wp:simplePos x="0" y="0"/>
              <wp:positionH relativeFrom="page">
                <wp:posOffset>3863340</wp:posOffset>
              </wp:positionH>
              <wp:positionV relativeFrom="page">
                <wp:posOffset>9375140</wp:posOffset>
              </wp:positionV>
              <wp:extent cx="274320" cy="19875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AAB66" w14:textId="77777777" w:rsidR="00ED58F8" w:rsidRDefault="00742DA9">
                          <w:pPr>
                            <w:pStyle w:val="BodyText"/>
                            <w:spacing w:before="19"/>
                            <w:ind w:left="60"/>
                          </w:pPr>
                          <w:r>
                            <w:fldChar w:fldCharType="begin"/>
                          </w:r>
                          <w:r>
                            <w:instrText xml:space="preserve"> PAGE  \* roman </w:instrText>
                          </w:r>
                          <w:r>
                            <w:fldChar w:fldCharType="separate"/>
                          </w:r>
                          <w:r w:rsidR="00ED58F8">
                            <w:rPr>
                              <w:noProof/>
                            </w:rPr>
                            <w:t>xiv</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975050" id="_x0000_t202" coordsize="21600,21600" o:spt="202" path="m,l,21600r21600,l21600,xe">
              <v:stroke joinstyle="miter"/>
              <v:path gradientshapeok="t" o:connecttype="rect"/>
            </v:shapetype>
            <v:shape id="Text Box 13" o:spid="_x0000_s1050" type="#_x0000_t202" style="position:absolute;margin-left:304.2pt;margin-top:738.2pt;width:21.6pt;height:15.65pt;z-index:-1683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" filled="f" stroked="f">
              <v:textbox inset="0,0,0,0">
                <w:txbxContent>
                  <w:p w14:paraId="000AAB66" w14:textId="77777777" w:rsidR="00ED58F8" w:rsidRDefault="00742DA9">
                    <w:pPr>
                      <w:pStyle w:val="BodyText"/>
                      <w:spacing w:before="19"/>
                      <w:ind w:left="60"/>
                    </w:pPr>
                    <w:r>
                      <w:fldChar w:fldCharType="begin"/>
                    </w:r>
                    <w:r>
                      <w:instrText xml:space="preserve"> PAGE  \* roman </w:instrText>
                    </w:r>
                    <w:r>
                      <w:fldChar w:fldCharType="separate"/>
                    </w:r>
                    <w:r w:rsidR="00ED58F8">
                      <w:rPr>
                        <w:noProof/>
                      </w:rPr>
                      <w:t>xiv</w:t>
                    </w:r>
                    <w:r>
                      <w:rPr>
                        <w:noProof/>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09AB8" w14:textId="6C0AF4B8" w:rsidR="00ED58F8" w:rsidRDefault="00742DA9">
    <w:pPr>
      <w:pStyle w:val="BodyText"/>
      <w:spacing w:line="14" w:lineRule="auto"/>
      <w:rPr>
        <w:sz w:val="20"/>
      </w:rPr>
    </w:pPr>
    <w:r>
      <w:rPr>
        <w:noProof/>
      </w:rPr>
      <mc:AlternateContent>
        <mc:Choice Requires="wps">
          <w:drawing>
            <wp:anchor distT="0" distB="0" distL="114300" distR="114300" simplePos="0" relativeHeight="486481920" behindDoc="1" locked="0" layoutInCell="1" allowOverlap="1" wp14:anchorId="6AF10159" wp14:editId="1CFE8A43">
              <wp:simplePos x="0" y="0"/>
              <wp:positionH relativeFrom="page">
                <wp:posOffset>1130300</wp:posOffset>
              </wp:positionH>
              <wp:positionV relativeFrom="page">
                <wp:posOffset>9375140</wp:posOffset>
              </wp:positionV>
              <wp:extent cx="1757680" cy="19875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A87D4" w14:textId="77777777" w:rsidR="00ED58F8" w:rsidRDefault="00ED58F8">
                          <w:pPr>
                            <w:spacing w:before="19"/>
                            <w:ind w:left="20"/>
                            <w:rPr>
                              <w:i/>
                              <w:sz w:val="24"/>
                            </w:rPr>
                          </w:pPr>
                          <w:r>
                            <w:rPr>
                              <w:i/>
                              <w:sz w:val="24"/>
                            </w:rPr>
                            <w:t>Draft as of November 5,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10159" id="_x0000_t202" coordsize="21600,21600" o:spt="202" path="m,l,21600r21600,l21600,xe">
              <v:stroke joinstyle="miter"/>
              <v:path gradientshapeok="t" o:connecttype="rect"/>
            </v:shapetype>
            <v:shape id="Text Box 12" o:spid="_x0000_s1051" type="#_x0000_t202" style="position:absolute;margin-left:89pt;margin-top:738.2pt;width:138.4pt;height:15.65pt;z-index:-1683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" filled="f" stroked="f">
              <v:textbox inset="0,0,0,0">
                <w:txbxContent>
                  <w:p w14:paraId="1B9A87D4" w14:textId="77777777" w:rsidR="00ED58F8" w:rsidRDefault="00ED58F8">
                    <w:pPr>
                      <w:spacing w:before="19"/>
                      <w:ind w:left="20"/>
                      <w:rPr>
                        <w:i/>
                        <w:sz w:val="24"/>
                      </w:rPr>
                    </w:pPr>
                    <w:r>
                      <w:rPr>
                        <w:i/>
                        <w:sz w:val="24"/>
                      </w:rPr>
                      <w:t>Draft as of November 5, 2020</w:t>
                    </w:r>
                  </w:p>
                </w:txbxContent>
              </v:textbox>
              <w10:wrap anchorx="page" anchory="page"/>
            </v:shape>
          </w:pict>
        </mc:Fallback>
      </mc:AlternateContent>
    </w:r>
    <w:r>
      <w:rPr>
        <w:noProof/>
      </w:rPr>
      <mc:AlternateContent>
        <mc:Choice Requires="wps">
          <w:drawing>
            <wp:anchor distT="0" distB="0" distL="114300" distR="114300" simplePos="0" relativeHeight="486482432" behindDoc="1" locked="0" layoutInCell="1" allowOverlap="1" wp14:anchorId="3ACDAFF0" wp14:editId="0033214B">
              <wp:simplePos x="0" y="0"/>
              <wp:positionH relativeFrom="page">
                <wp:posOffset>3867150</wp:posOffset>
              </wp:positionH>
              <wp:positionV relativeFrom="page">
                <wp:posOffset>9375140</wp:posOffset>
              </wp:positionV>
              <wp:extent cx="267335" cy="19875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CC6E2" w14:textId="77777777" w:rsidR="00ED58F8" w:rsidRDefault="00742DA9">
                          <w:pPr>
                            <w:pStyle w:val="BodyText"/>
                            <w:spacing w:before="19"/>
                            <w:ind w:left="60"/>
                          </w:pPr>
                          <w:r>
                            <w:fldChar w:fldCharType="begin"/>
                          </w:r>
                          <w:r>
                            <w:instrText xml:space="preserve"> PAGE  \* roman </w:instrText>
                          </w:r>
                          <w:r>
                            <w:fldChar w:fldCharType="separate"/>
                          </w:r>
                          <w:r w:rsidR="00ED58F8">
                            <w:rPr>
                              <w:noProof/>
                            </w:rPr>
                            <w:t>xvii</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DAFF0" id="Text Box 11" o:spid="_x0000_s1052" type="#_x0000_t202" style="position:absolute;margin-left:304.5pt;margin-top:738.2pt;width:21.05pt;height:15.65pt;z-index:-1683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" filled="f" stroked="f">
              <v:textbox inset="0,0,0,0">
                <w:txbxContent>
                  <w:p w14:paraId="122CC6E2" w14:textId="77777777" w:rsidR="00ED58F8" w:rsidRDefault="00742DA9">
                    <w:pPr>
                      <w:pStyle w:val="BodyText"/>
                      <w:spacing w:before="19"/>
                      <w:ind w:left="60"/>
                    </w:pPr>
                    <w:r>
                      <w:fldChar w:fldCharType="begin"/>
                    </w:r>
                    <w:r>
                      <w:instrText xml:space="preserve"> PAGE  \* roman </w:instrText>
                    </w:r>
                    <w:r>
                      <w:fldChar w:fldCharType="separate"/>
                    </w:r>
                    <w:r w:rsidR="00ED58F8">
                      <w:rPr>
                        <w:noProof/>
                      </w:rPr>
                      <w:t>xvii</w:t>
                    </w:r>
                    <w:r>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6482944" behindDoc="1" locked="0" layoutInCell="1" allowOverlap="1" wp14:anchorId="7FE366B8" wp14:editId="3D3B2964">
              <wp:simplePos x="0" y="0"/>
              <wp:positionH relativeFrom="page">
                <wp:posOffset>6491605</wp:posOffset>
              </wp:positionH>
              <wp:positionV relativeFrom="page">
                <wp:posOffset>9375140</wp:posOffset>
              </wp:positionV>
              <wp:extent cx="379730" cy="19875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B64D2" w14:textId="77777777" w:rsidR="00ED58F8" w:rsidRDefault="00ED58F8">
                          <w:pPr>
                            <w:pStyle w:val="BodyText"/>
                            <w:spacing w:before="19"/>
                            <w:ind w:left="20"/>
                          </w:pPr>
                          <w:r>
                            <w:t>v0.3.1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366B8" id="Text Box 10" o:spid="_x0000_s1053" type="#_x0000_t202" style="position:absolute;margin-left:511.15pt;margin-top:738.2pt;width:29.9pt;height:15.65pt;z-index:-1683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" filled="f" stroked="f">
              <v:textbox inset="0,0,0,0">
                <w:txbxContent>
                  <w:p w14:paraId="747B64D2" w14:textId="77777777" w:rsidR="00ED58F8" w:rsidRDefault="00ED58F8">
                    <w:pPr>
                      <w:pStyle w:val="BodyText"/>
                      <w:spacing w:before="19"/>
                      <w:ind w:left="20"/>
                    </w:pPr>
                    <w:r>
                      <w:t>v0.3.1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0FF5C" w14:textId="5D72F9DD" w:rsidR="00ED58F8" w:rsidRDefault="00742DA9">
    <w:pPr>
      <w:pStyle w:val="BodyText"/>
      <w:spacing w:line="14" w:lineRule="auto"/>
      <w:rPr>
        <w:sz w:val="20"/>
      </w:rPr>
    </w:pPr>
    <w:r>
      <w:rPr>
        <w:noProof/>
      </w:rPr>
      <mc:AlternateContent>
        <mc:Choice Requires="wps">
          <w:drawing>
            <wp:anchor distT="0" distB="0" distL="114300" distR="114300" simplePos="0" relativeHeight="486483456" behindDoc="1" locked="0" layoutInCell="1" allowOverlap="1" wp14:anchorId="51E8AD8F" wp14:editId="0357E182">
              <wp:simplePos x="0" y="0"/>
              <wp:positionH relativeFrom="page">
                <wp:posOffset>3926840</wp:posOffset>
              </wp:positionH>
              <wp:positionV relativeFrom="page">
                <wp:posOffset>9375140</wp:posOffset>
              </wp:positionV>
              <wp:extent cx="147320" cy="19875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91813" w14:textId="77777777" w:rsidR="00ED58F8" w:rsidRDefault="00ED58F8">
                          <w:pPr>
                            <w:pStyle w:val="BodyText"/>
                            <w:spacing w:before="19"/>
                            <w:ind w:left="60"/>
                          </w:pPr>
                          <w:r>
                            <w:fldChar w:fldCharType="begin"/>
                          </w:r>
                          <w:r>
                            <w:rPr>
                              <w:w w:val="99"/>
                            </w:rPr>
                            <w:instrText xml:space="preserve"> PAGE </w:instrText>
                          </w:r>
                          <w:r>
                            <w:fldChar w:fldCharType="separate"/>
                          </w:r>
                          <w:r>
                            <w:rPr>
                              <w:noProof/>
                              <w:w w:val="99"/>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8AD8F" id="_x0000_t202" coordsize="21600,21600" o:spt="202" path="m,l,21600r21600,l21600,xe">
              <v:stroke joinstyle="miter"/>
              <v:path gradientshapeok="t" o:connecttype="rect"/>
            </v:shapetype>
            <v:shape id="Text Box 9" o:spid="_x0000_s1054" type="#_x0000_t202" style="position:absolute;margin-left:309.2pt;margin-top:738.2pt;width:11.6pt;height:15.65pt;z-index:-168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" filled="f" stroked="f">
              <v:textbox inset="0,0,0,0">
                <w:txbxContent>
                  <w:p w14:paraId="3A491813" w14:textId="77777777" w:rsidR="00ED58F8" w:rsidRDefault="00ED58F8">
                    <w:pPr>
                      <w:pStyle w:val="BodyText"/>
                      <w:spacing w:before="19"/>
                      <w:ind w:left="60"/>
                    </w:pPr>
                    <w:r>
                      <w:fldChar w:fldCharType="begin"/>
                    </w:r>
                    <w:r>
                      <w:rPr>
                        <w:w w:val="99"/>
                      </w:rPr>
                      <w:instrText xml:space="preserve"> PAGE </w:instrText>
                    </w:r>
                    <w:r>
                      <w:fldChar w:fldCharType="separate"/>
                    </w:r>
                    <w:r>
                      <w:rPr>
                        <w:noProof/>
                        <w:w w:val="99"/>
                      </w:rPr>
                      <w:t>2</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3928B" w14:textId="1F49B3BD" w:rsidR="00ED58F8" w:rsidRDefault="00742DA9">
    <w:pPr>
      <w:pStyle w:val="BodyText"/>
      <w:spacing w:line="14" w:lineRule="auto"/>
      <w:rPr>
        <w:sz w:val="20"/>
      </w:rPr>
    </w:pPr>
    <w:r>
      <w:rPr>
        <w:noProof/>
      </w:rPr>
      <mc:AlternateContent>
        <mc:Choice Requires="wps">
          <w:drawing>
            <wp:anchor distT="0" distB="0" distL="114300" distR="114300" simplePos="0" relativeHeight="486483968" behindDoc="1" locked="0" layoutInCell="1" allowOverlap="1" wp14:anchorId="66572595" wp14:editId="1C20542B">
              <wp:simplePos x="0" y="0"/>
              <wp:positionH relativeFrom="page">
                <wp:posOffset>1130300</wp:posOffset>
              </wp:positionH>
              <wp:positionV relativeFrom="page">
                <wp:posOffset>9375140</wp:posOffset>
              </wp:positionV>
              <wp:extent cx="1757680" cy="19875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F6E60" w14:textId="77777777" w:rsidR="00ED58F8" w:rsidRDefault="00ED58F8">
                          <w:pPr>
                            <w:spacing w:before="19"/>
                            <w:ind w:left="20"/>
                            <w:rPr>
                              <w:i/>
                              <w:sz w:val="24"/>
                            </w:rPr>
                          </w:pPr>
                          <w:r>
                            <w:rPr>
                              <w:i/>
                              <w:sz w:val="24"/>
                            </w:rPr>
                            <w:t>Draft as of November 5,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72595" id="_x0000_t202" coordsize="21600,21600" o:spt="202" path="m,l,21600r21600,l21600,xe">
              <v:stroke joinstyle="miter"/>
              <v:path gradientshapeok="t" o:connecttype="rect"/>
            </v:shapetype>
            <v:shape id="Text Box 8" o:spid="_x0000_s1055" type="#_x0000_t202" style="position:absolute;margin-left:89pt;margin-top:738.2pt;width:138.4pt;height:15.65pt;z-index:-1683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" filled="f" stroked="f">
              <v:textbox inset="0,0,0,0">
                <w:txbxContent>
                  <w:p w14:paraId="663F6E60" w14:textId="77777777" w:rsidR="00ED58F8" w:rsidRDefault="00ED58F8">
                    <w:pPr>
                      <w:spacing w:before="19"/>
                      <w:ind w:left="20"/>
                      <w:rPr>
                        <w:i/>
                        <w:sz w:val="24"/>
                      </w:rPr>
                    </w:pPr>
                    <w:r>
                      <w:rPr>
                        <w:i/>
                        <w:sz w:val="24"/>
                      </w:rPr>
                      <w:t>Draft as of November 5, 2020</w:t>
                    </w:r>
                  </w:p>
                </w:txbxContent>
              </v:textbox>
              <w10:wrap anchorx="page" anchory="page"/>
            </v:shape>
          </w:pict>
        </mc:Fallback>
      </mc:AlternateContent>
    </w:r>
    <w:r>
      <w:rPr>
        <w:noProof/>
      </w:rPr>
      <mc:AlternateContent>
        <mc:Choice Requires="wps">
          <w:drawing>
            <wp:anchor distT="0" distB="0" distL="114300" distR="114300" simplePos="0" relativeHeight="486484480" behindDoc="1" locked="0" layoutInCell="1" allowOverlap="1" wp14:anchorId="3849AEC7" wp14:editId="0C2E17C3">
              <wp:simplePos x="0" y="0"/>
              <wp:positionH relativeFrom="page">
                <wp:posOffset>3891915</wp:posOffset>
              </wp:positionH>
              <wp:positionV relativeFrom="page">
                <wp:posOffset>9375140</wp:posOffset>
              </wp:positionV>
              <wp:extent cx="217805" cy="19875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EAEAD" w14:textId="77777777" w:rsidR="00ED58F8" w:rsidRDefault="00742DA9">
                          <w:pPr>
                            <w:pStyle w:val="BodyText"/>
                            <w:spacing w:before="19"/>
                            <w:ind w:left="60"/>
                          </w:pPr>
                          <w:r>
                            <w:fldChar w:fldCharType="begin"/>
                          </w:r>
                          <w:r>
                            <w:instrText xml:space="preserve"> PAGE </w:instrText>
                          </w:r>
                          <w:r>
                            <w:fldChar w:fldCharType="separate"/>
                          </w:r>
                          <w:r w:rsidR="003673E0">
                            <w:rPr>
                              <w:noProof/>
                            </w:rPr>
                            <w:t>27</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9AEC7" id="Text Box 7" o:spid="_x0000_s1056" type="#_x0000_t202" style="position:absolute;margin-left:306.45pt;margin-top:738.2pt;width:17.15pt;height:15.65pt;z-index:-168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" filled="f" stroked="f">
              <v:textbox inset="0,0,0,0">
                <w:txbxContent>
                  <w:p w14:paraId="2F2EAEAD" w14:textId="77777777" w:rsidR="00ED58F8" w:rsidRDefault="00742DA9">
                    <w:pPr>
                      <w:pStyle w:val="BodyText"/>
                      <w:spacing w:before="19"/>
                      <w:ind w:left="60"/>
                    </w:pPr>
                    <w:r>
                      <w:fldChar w:fldCharType="begin"/>
                    </w:r>
                    <w:r>
                      <w:instrText xml:space="preserve"> PAGE </w:instrText>
                    </w:r>
                    <w:r>
                      <w:fldChar w:fldCharType="separate"/>
                    </w:r>
                    <w:r w:rsidR="003673E0">
                      <w:rPr>
                        <w:noProof/>
                      </w:rPr>
                      <w:t>27</w:t>
                    </w:r>
                    <w:r>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6484992" behindDoc="1" locked="0" layoutInCell="1" allowOverlap="1" wp14:anchorId="7DC2E679" wp14:editId="330537E4">
              <wp:simplePos x="0" y="0"/>
              <wp:positionH relativeFrom="page">
                <wp:posOffset>6491605</wp:posOffset>
              </wp:positionH>
              <wp:positionV relativeFrom="page">
                <wp:posOffset>9375140</wp:posOffset>
              </wp:positionV>
              <wp:extent cx="379730" cy="19875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DE91F" w14:textId="77777777" w:rsidR="00ED58F8" w:rsidRDefault="00ED58F8">
                          <w:pPr>
                            <w:pStyle w:val="BodyText"/>
                            <w:spacing w:before="19"/>
                            <w:ind w:left="20"/>
                          </w:pPr>
                          <w:r>
                            <w:t>v0.3.1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2E679" id="Text Box 6" o:spid="_x0000_s1057" type="#_x0000_t202" style="position:absolute;margin-left:511.15pt;margin-top:738.2pt;width:29.9pt;height:15.65pt;z-index:-1683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" filled="f" stroked="f">
              <v:textbox inset="0,0,0,0">
                <w:txbxContent>
                  <w:p w14:paraId="0CBDE91F" w14:textId="77777777" w:rsidR="00ED58F8" w:rsidRDefault="00ED58F8">
                    <w:pPr>
                      <w:pStyle w:val="BodyText"/>
                      <w:spacing w:before="19"/>
                      <w:ind w:left="20"/>
                    </w:pPr>
                    <w:r>
                      <w:t>v0.3.1</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4459B" w14:textId="0F743607" w:rsidR="00ED58F8" w:rsidRDefault="00742DA9">
    <w:pPr>
      <w:pStyle w:val="BodyText"/>
      <w:spacing w:line="14" w:lineRule="auto"/>
      <w:rPr>
        <w:sz w:val="20"/>
      </w:rPr>
    </w:pPr>
    <w:r>
      <w:rPr>
        <w:noProof/>
      </w:rPr>
      <mc:AlternateContent>
        <mc:Choice Requires="wps">
          <w:drawing>
            <wp:anchor distT="0" distB="0" distL="114300" distR="114300" simplePos="0" relativeHeight="486485504" behindDoc="1" locked="0" layoutInCell="1" allowOverlap="1" wp14:anchorId="3910BC86" wp14:editId="2B204141">
              <wp:simplePos x="0" y="0"/>
              <wp:positionH relativeFrom="page">
                <wp:posOffset>3891915</wp:posOffset>
              </wp:positionH>
              <wp:positionV relativeFrom="page">
                <wp:posOffset>9375140</wp:posOffset>
              </wp:positionV>
              <wp:extent cx="217805" cy="1987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EC8FF" w14:textId="77777777" w:rsidR="00ED58F8" w:rsidRDefault="00742DA9">
                          <w:pPr>
                            <w:pStyle w:val="BodyText"/>
                            <w:spacing w:before="19"/>
                            <w:ind w:left="60"/>
                          </w:pPr>
                          <w:r>
                            <w:fldChar w:fldCharType="begin"/>
                          </w:r>
                          <w:r>
                            <w:instrText xml:space="preserve"> PAGE </w:instrText>
                          </w:r>
                          <w:r>
                            <w:fldChar w:fldCharType="separate"/>
                          </w:r>
                          <w:r w:rsidR="003673E0">
                            <w:rPr>
                              <w:noProof/>
                            </w:rPr>
                            <w:t>32</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0BC86" id="_x0000_t202" coordsize="21600,21600" o:spt="202" path="m,l,21600r21600,l21600,xe">
              <v:stroke joinstyle="miter"/>
              <v:path gradientshapeok="t" o:connecttype="rect"/>
            </v:shapetype>
            <v:shape id="Text Box 5" o:spid="_x0000_s1058" type="#_x0000_t202" style="position:absolute;margin-left:306.45pt;margin-top:738.2pt;width:17.15pt;height:15.65pt;z-index:-168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" filled="f" stroked="f">
              <v:textbox inset="0,0,0,0">
                <w:txbxContent>
                  <w:p w14:paraId="13CEC8FF" w14:textId="77777777" w:rsidR="00ED58F8" w:rsidRDefault="00742DA9">
                    <w:pPr>
                      <w:pStyle w:val="BodyText"/>
                      <w:spacing w:before="19"/>
                      <w:ind w:left="60"/>
                    </w:pPr>
                    <w:r>
                      <w:fldChar w:fldCharType="begin"/>
                    </w:r>
                    <w:r>
                      <w:instrText xml:space="preserve"> PAGE </w:instrText>
                    </w:r>
                    <w:r>
                      <w:fldChar w:fldCharType="separate"/>
                    </w:r>
                    <w:r w:rsidR="003673E0">
                      <w:rPr>
                        <w:noProof/>
                      </w:rPr>
                      <w:t>32</w:t>
                    </w:r>
                    <w:r>
                      <w:rPr>
                        <w:noProof/>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93EF8" w14:textId="4DDAB0D8" w:rsidR="00ED58F8" w:rsidRDefault="00742DA9">
    <w:pPr>
      <w:pStyle w:val="BodyText"/>
      <w:spacing w:line="14" w:lineRule="auto"/>
      <w:rPr>
        <w:sz w:val="20"/>
      </w:rPr>
    </w:pPr>
    <w:r>
      <w:rPr>
        <w:noProof/>
      </w:rPr>
      <mc:AlternateContent>
        <mc:Choice Requires="wps">
          <w:drawing>
            <wp:anchor distT="0" distB="0" distL="114300" distR="114300" simplePos="0" relativeHeight="486486016" behindDoc="1" locked="0" layoutInCell="1" allowOverlap="1" wp14:anchorId="521D313A" wp14:editId="6272169F">
              <wp:simplePos x="0" y="0"/>
              <wp:positionH relativeFrom="page">
                <wp:posOffset>1130300</wp:posOffset>
              </wp:positionH>
              <wp:positionV relativeFrom="page">
                <wp:posOffset>9375140</wp:posOffset>
              </wp:positionV>
              <wp:extent cx="1757680" cy="19875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FC123" w14:textId="77777777" w:rsidR="00ED58F8" w:rsidRDefault="00ED58F8">
                          <w:pPr>
                            <w:spacing w:before="19"/>
                            <w:ind w:left="20"/>
                            <w:rPr>
                              <w:i/>
                              <w:sz w:val="24"/>
                            </w:rPr>
                          </w:pPr>
                          <w:r>
                            <w:rPr>
                              <w:i/>
                              <w:sz w:val="24"/>
                            </w:rPr>
                            <w:t>Draft as of November 5,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D313A" id="_x0000_t202" coordsize="21600,21600" o:spt="202" path="m,l,21600r21600,l21600,xe">
              <v:stroke joinstyle="miter"/>
              <v:path gradientshapeok="t" o:connecttype="rect"/>
            </v:shapetype>
            <v:shape id="Text Box 4" o:spid="_x0000_s1059" type="#_x0000_t202" style="position:absolute;margin-left:89pt;margin-top:738.2pt;width:138.4pt;height:15.65pt;z-index:-1683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" filled="f" stroked="f">
              <v:textbox inset="0,0,0,0">
                <w:txbxContent>
                  <w:p w14:paraId="792FC123" w14:textId="77777777" w:rsidR="00ED58F8" w:rsidRDefault="00ED58F8">
                    <w:pPr>
                      <w:spacing w:before="19"/>
                      <w:ind w:left="20"/>
                      <w:rPr>
                        <w:i/>
                        <w:sz w:val="24"/>
                      </w:rPr>
                    </w:pPr>
                    <w:r>
                      <w:rPr>
                        <w:i/>
                        <w:sz w:val="24"/>
                      </w:rPr>
                      <w:t>Draft as of November 5, 2020</w:t>
                    </w:r>
                  </w:p>
                </w:txbxContent>
              </v:textbox>
              <w10:wrap anchorx="page" anchory="page"/>
            </v:shape>
          </w:pict>
        </mc:Fallback>
      </mc:AlternateContent>
    </w:r>
    <w:r>
      <w:rPr>
        <w:noProof/>
      </w:rPr>
      <mc:AlternateContent>
        <mc:Choice Requires="wps">
          <w:drawing>
            <wp:anchor distT="0" distB="0" distL="114300" distR="114300" simplePos="0" relativeHeight="486486528" behindDoc="1" locked="0" layoutInCell="1" allowOverlap="1" wp14:anchorId="44F66206" wp14:editId="01EB7182">
              <wp:simplePos x="0" y="0"/>
              <wp:positionH relativeFrom="page">
                <wp:posOffset>3891915</wp:posOffset>
              </wp:positionH>
              <wp:positionV relativeFrom="page">
                <wp:posOffset>9375140</wp:posOffset>
              </wp:positionV>
              <wp:extent cx="217805" cy="19875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929B6" w14:textId="77777777" w:rsidR="00ED58F8" w:rsidRDefault="00742DA9">
                          <w:pPr>
                            <w:pStyle w:val="BodyText"/>
                            <w:spacing w:before="19"/>
                            <w:ind w:left="60"/>
                          </w:pPr>
                          <w:r>
                            <w:fldChar w:fldCharType="begin"/>
                          </w:r>
                          <w:r>
                            <w:instrText xml:space="preserve"> PAGE </w:instrText>
                          </w:r>
                          <w:r>
                            <w:fldChar w:fldCharType="separate"/>
                          </w:r>
                          <w:r w:rsidR="003673E0">
                            <w:rPr>
                              <w:noProof/>
                            </w:rPr>
                            <w:t>37</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66206" id="Text Box 3" o:spid="_x0000_s1060" type="#_x0000_t202" style="position:absolute;margin-left:306.45pt;margin-top:738.2pt;width:17.15pt;height:15.65pt;z-index:-168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" filled="f" stroked="f">
              <v:textbox inset="0,0,0,0">
                <w:txbxContent>
                  <w:p w14:paraId="0B7929B6" w14:textId="77777777" w:rsidR="00ED58F8" w:rsidRDefault="00742DA9">
                    <w:pPr>
                      <w:pStyle w:val="BodyText"/>
                      <w:spacing w:before="19"/>
                      <w:ind w:left="60"/>
                    </w:pPr>
                    <w:r>
                      <w:fldChar w:fldCharType="begin"/>
                    </w:r>
                    <w:r>
                      <w:instrText xml:space="preserve"> PAGE </w:instrText>
                    </w:r>
                    <w:r>
                      <w:fldChar w:fldCharType="separate"/>
                    </w:r>
                    <w:r w:rsidR="003673E0">
                      <w:rPr>
                        <w:noProof/>
                      </w:rPr>
                      <w:t>37</w:t>
                    </w:r>
                    <w:r>
                      <w:rPr>
                        <w:noProof/>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6487040" behindDoc="1" locked="0" layoutInCell="1" allowOverlap="1" wp14:anchorId="3B1B65DC" wp14:editId="7DF442E2">
              <wp:simplePos x="0" y="0"/>
              <wp:positionH relativeFrom="page">
                <wp:posOffset>6491605</wp:posOffset>
              </wp:positionH>
              <wp:positionV relativeFrom="page">
                <wp:posOffset>9375140</wp:posOffset>
              </wp:positionV>
              <wp:extent cx="379730" cy="198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73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06D80" w14:textId="77777777" w:rsidR="00ED58F8" w:rsidRDefault="00ED58F8">
                          <w:pPr>
                            <w:pStyle w:val="BodyText"/>
                            <w:spacing w:before="19"/>
                            <w:ind w:left="20"/>
                          </w:pPr>
                          <w:r>
                            <w:t>v0.3.1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B65DC" id="Text Box 2" o:spid="_x0000_s1061" type="#_x0000_t202" style="position:absolute;margin-left:511.15pt;margin-top:738.2pt;width:29.9pt;height:15.65pt;z-index:-1682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" filled="f" stroked="f">
              <v:textbox inset="0,0,0,0">
                <w:txbxContent>
                  <w:p w14:paraId="72C06D80" w14:textId="77777777" w:rsidR="00ED58F8" w:rsidRDefault="00ED58F8">
                    <w:pPr>
                      <w:pStyle w:val="BodyText"/>
                      <w:spacing w:before="19"/>
                      <w:ind w:left="20"/>
                    </w:pPr>
                    <w:r>
                      <w:t>v0.3.1</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1F04A" w14:textId="780DEF58" w:rsidR="00ED58F8" w:rsidRDefault="00742DA9">
    <w:pPr>
      <w:pStyle w:val="BodyText"/>
      <w:spacing w:line="14" w:lineRule="auto"/>
      <w:rPr>
        <w:sz w:val="20"/>
      </w:rPr>
    </w:pPr>
    <w:r>
      <w:rPr>
        <w:noProof/>
      </w:rPr>
      <mc:AlternateContent>
        <mc:Choice Requires="wps">
          <w:drawing>
            <wp:anchor distT="0" distB="0" distL="114300" distR="114300" simplePos="0" relativeHeight="486487552" behindDoc="1" locked="0" layoutInCell="1" allowOverlap="1" wp14:anchorId="251F6F0F" wp14:editId="2502D0B8">
              <wp:simplePos x="0" y="0"/>
              <wp:positionH relativeFrom="page">
                <wp:posOffset>3891915</wp:posOffset>
              </wp:positionH>
              <wp:positionV relativeFrom="page">
                <wp:posOffset>9375140</wp:posOffset>
              </wp:positionV>
              <wp:extent cx="217805" cy="1987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5EDA8" w14:textId="77777777" w:rsidR="00ED58F8" w:rsidRDefault="00742DA9">
                          <w:pPr>
                            <w:pStyle w:val="BodyText"/>
                            <w:spacing w:before="19"/>
                            <w:ind w:left="60"/>
                          </w:pPr>
                          <w:r>
                            <w:fldChar w:fldCharType="begin"/>
                          </w:r>
                          <w:r>
                            <w:instrText xml:space="preserve"> PAGE </w:instrText>
                          </w:r>
                          <w:r>
                            <w:fldChar w:fldCharType="separate"/>
                          </w:r>
                          <w:r w:rsidR="00180A07">
                            <w:rPr>
                              <w:noProof/>
                            </w:rPr>
                            <w:t>41</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1F6F0F" id="_x0000_t202" coordsize="21600,21600" o:spt="202" path="m,l,21600r21600,l21600,xe">
              <v:stroke joinstyle="miter"/>
              <v:path gradientshapeok="t" o:connecttype="rect"/>
            </v:shapetype>
            <v:shape id="Text Box 1" o:spid="_x0000_s1062" type="#_x0000_t202" style="position:absolute;margin-left:306.45pt;margin-top:738.2pt;width:17.15pt;height:15.65pt;z-index:-1682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" filled="f" stroked="f">
              <v:textbox inset="0,0,0,0">
                <w:txbxContent>
                  <w:p w14:paraId="39F5EDA8" w14:textId="77777777" w:rsidR="00ED58F8" w:rsidRDefault="00742DA9">
                    <w:pPr>
                      <w:pStyle w:val="BodyText"/>
                      <w:spacing w:before="19"/>
                      <w:ind w:left="60"/>
                    </w:pPr>
                    <w:r>
                      <w:fldChar w:fldCharType="begin"/>
                    </w:r>
                    <w:r>
                      <w:instrText xml:space="preserve"> PAGE </w:instrText>
                    </w:r>
                    <w:r>
                      <w:fldChar w:fldCharType="separate"/>
                    </w:r>
                    <w:r w:rsidR="00180A07">
                      <w:rPr>
                        <w:noProof/>
                      </w:rPr>
                      <w:t>41</w:t>
                    </w:r>
                    <w:r>
                      <w:rPr>
                        <w:noProof/>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1D993" w14:textId="77777777" w:rsidR="001C3104" w:rsidRDefault="001C3104" w:rsidP="00792629">
      <w:r>
        <w:separator/>
      </w:r>
    </w:p>
  </w:footnote>
  <w:footnote w:type="continuationSeparator" w:id="0">
    <w:p w14:paraId="14ED2A91" w14:textId="77777777" w:rsidR="001C3104" w:rsidRDefault="001C3104" w:rsidP="00792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5BFD"/>
    <w:multiLevelType w:val="hybridMultilevel"/>
    <w:tmpl w:val="8D7AF866"/>
    <w:lvl w:ilvl="0" w:tplc="E8B4BE7A">
      <w:start w:val="8"/>
      <w:numFmt w:val="decimal"/>
      <w:lvlText w:val="(%1)"/>
      <w:lvlJc w:val="left"/>
      <w:pPr>
        <w:ind w:left="895" w:hanging="553"/>
        <w:jc w:val="left"/>
      </w:pPr>
      <w:rPr>
        <w:rFonts w:ascii="Linux Libertine" w:eastAsia="Linux Libertine" w:hAnsi="Linux Libertine" w:cs="Linux Libertine" w:hint="default"/>
        <w:w w:val="99"/>
        <w:sz w:val="24"/>
        <w:szCs w:val="24"/>
      </w:rPr>
    </w:lvl>
    <w:lvl w:ilvl="1" w:tplc="CD70F0C6">
      <w:numFmt w:val="bullet"/>
      <w:lvlText w:val="•"/>
      <w:lvlJc w:val="left"/>
      <w:pPr>
        <w:ind w:left="1220" w:hanging="553"/>
      </w:pPr>
      <w:rPr>
        <w:rFonts w:hint="default"/>
      </w:rPr>
    </w:lvl>
    <w:lvl w:ilvl="2" w:tplc="71148284">
      <w:numFmt w:val="bullet"/>
      <w:lvlText w:val="•"/>
      <w:lvlJc w:val="left"/>
      <w:pPr>
        <w:ind w:left="1358" w:hanging="553"/>
      </w:pPr>
      <w:rPr>
        <w:rFonts w:hint="default"/>
      </w:rPr>
    </w:lvl>
    <w:lvl w:ilvl="3" w:tplc="81C83678">
      <w:numFmt w:val="bullet"/>
      <w:lvlText w:val="•"/>
      <w:lvlJc w:val="left"/>
      <w:pPr>
        <w:ind w:left="1496" w:hanging="553"/>
      </w:pPr>
      <w:rPr>
        <w:rFonts w:hint="default"/>
      </w:rPr>
    </w:lvl>
    <w:lvl w:ilvl="4" w:tplc="0DC6D0B8">
      <w:numFmt w:val="bullet"/>
      <w:lvlText w:val="•"/>
      <w:lvlJc w:val="left"/>
      <w:pPr>
        <w:ind w:left="1634" w:hanging="553"/>
      </w:pPr>
      <w:rPr>
        <w:rFonts w:hint="default"/>
      </w:rPr>
    </w:lvl>
    <w:lvl w:ilvl="5" w:tplc="E0D295E6">
      <w:numFmt w:val="bullet"/>
      <w:lvlText w:val="•"/>
      <w:lvlJc w:val="left"/>
      <w:pPr>
        <w:ind w:left="1773" w:hanging="553"/>
      </w:pPr>
      <w:rPr>
        <w:rFonts w:hint="default"/>
      </w:rPr>
    </w:lvl>
    <w:lvl w:ilvl="6" w:tplc="15EC647E">
      <w:numFmt w:val="bullet"/>
      <w:lvlText w:val="•"/>
      <w:lvlJc w:val="left"/>
      <w:pPr>
        <w:ind w:left="1911" w:hanging="553"/>
      </w:pPr>
      <w:rPr>
        <w:rFonts w:hint="default"/>
      </w:rPr>
    </w:lvl>
    <w:lvl w:ilvl="7" w:tplc="931C31C2">
      <w:numFmt w:val="bullet"/>
      <w:lvlText w:val="•"/>
      <w:lvlJc w:val="left"/>
      <w:pPr>
        <w:ind w:left="2049" w:hanging="553"/>
      </w:pPr>
      <w:rPr>
        <w:rFonts w:hint="default"/>
      </w:rPr>
    </w:lvl>
    <w:lvl w:ilvl="8" w:tplc="4B3210C8">
      <w:numFmt w:val="bullet"/>
      <w:lvlText w:val="•"/>
      <w:lvlJc w:val="left"/>
      <w:pPr>
        <w:ind w:left="2188" w:hanging="553"/>
      </w:pPr>
      <w:rPr>
        <w:rFonts w:hint="default"/>
      </w:rPr>
    </w:lvl>
  </w:abstractNum>
  <w:abstractNum w:abstractNumId="1" w15:restartNumberingAfterBreak="0">
    <w:nsid w:val="105F40FE"/>
    <w:multiLevelType w:val="hybridMultilevel"/>
    <w:tmpl w:val="2E085BD0"/>
    <w:lvl w:ilvl="0" w:tplc="960CF1A2">
      <w:numFmt w:val="bullet"/>
      <w:lvlText w:val="&gt;"/>
      <w:lvlJc w:val="left"/>
      <w:pPr>
        <w:ind w:left="120" w:hanging="197"/>
      </w:pPr>
      <w:rPr>
        <w:rFonts w:ascii="Linux Libertine" w:eastAsia="Linux Libertine" w:hAnsi="Linux Libertine" w:cs="Linux Libertine" w:hint="default"/>
        <w:w w:val="99"/>
        <w:sz w:val="24"/>
        <w:szCs w:val="24"/>
      </w:rPr>
    </w:lvl>
    <w:lvl w:ilvl="1" w:tplc="779AE52C">
      <w:numFmt w:val="bullet"/>
      <w:lvlText w:val="•"/>
      <w:lvlJc w:val="left"/>
      <w:pPr>
        <w:ind w:left="1064" w:hanging="197"/>
      </w:pPr>
      <w:rPr>
        <w:rFonts w:hint="default"/>
      </w:rPr>
    </w:lvl>
    <w:lvl w:ilvl="2" w:tplc="53F8B1EC">
      <w:numFmt w:val="bullet"/>
      <w:lvlText w:val="•"/>
      <w:lvlJc w:val="left"/>
      <w:pPr>
        <w:ind w:left="2008" w:hanging="197"/>
      </w:pPr>
      <w:rPr>
        <w:rFonts w:hint="default"/>
      </w:rPr>
    </w:lvl>
    <w:lvl w:ilvl="3" w:tplc="21228100">
      <w:numFmt w:val="bullet"/>
      <w:lvlText w:val="•"/>
      <w:lvlJc w:val="left"/>
      <w:pPr>
        <w:ind w:left="2952" w:hanging="197"/>
      </w:pPr>
      <w:rPr>
        <w:rFonts w:hint="default"/>
      </w:rPr>
    </w:lvl>
    <w:lvl w:ilvl="4" w:tplc="66DC62E6">
      <w:numFmt w:val="bullet"/>
      <w:lvlText w:val="•"/>
      <w:lvlJc w:val="left"/>
      <w:pPr>
        <w:ind w:left="3896" w:hanging="197"/>
      </w:pPr>
      <w:rPr>
        <w:rFonts w:hint="default"/>
      </w:rPr>
    </w:lvl>
    <w:lvl w:ilvl="5" w:tplc="7EB20E2E">
      <w:numFmt w:val="bullet"/>
      <w:lvlText w:val="•"/>
      <w:lvlJc w:val="left"/>
      <w:pPr>
        <w:ind w:left="4840" w:hanging="197"/>
      </w:pPr>
      <w:rPr>
        <w:rFonts w:hint="default"/>
      </w:rPr>
    </w:lvl>
    <w:lvl w:ilvl="6" w:tplc="6FACB396">
      <w:numFmt w:val="bullet"/>
      <w:lvlText w:val="•"/>
      <w:lvlJc w:val="left"/>
      <w:pPr>
        <w:ind w:left="5784" w:hanging="197"/>
      </w:pPr>
      <w:rPr>
        <w:rFonts w:hint="default"/>
      </w:rPr>
    </w:lvl>
    <w:lvl w:ilvl="7" w:tplc="FB1865B6">
      <w:numFmt w:val="bullet"/>
      <w:lvlText w:val="•"/>
      <w:lvlJc w:val="left"/>
      <w:pPr>
        <w:ind w:left="6728" w:hanging="197"/>
      </w:pPr>
      <w:rPr>
        <w:rFonts w:hint="default"/>
      </w:rPr>
    </w:lvl>
    <w:lvl w:ilvl="8" w:tplc="910AA28C">
      <w:numFmt w:val="bullet"/>
      <w:lvlText w:val="•"/>
      <w:lvlJc w:val="left"/>
      <w:pPr>
        <w:ind w:left="7672" w:hanging="197"/>
      </w:pPr>
      <w:rPr>
        <w:rFonts w:hint="default"/>
      </w:rPr>
    </w:lvl>
  </w:abstractNum>
  <w:abstractNum w:abstractNumId="2" w15:restartNumberingAfterBreak="0">
    <w:nsid w:val="1E2C3838"/>
    <w:multiLevelType w:val="multilevel"/>
    <w:tmpl w:val="5212FF4A"/>
    <w:lvl w:ilvl="0">
      <w:start w:val="2"/>
      <w:numFmt w:val="decimal"/>
      <w:lvlText w:val="%1"/>
      <w:lvlJc w:val="left"/>
      <w:pPr>
        <w:ind w:left="885" w:hanging="766"/>
        <w:jc w:val="left"/>
      </w:pPr>
      <w:rPr>
        <w:rFonts w:hint="default"/>
      </w:rPr>
    </w:lvl>
    <w:lvl w:ilvl="1">
      <w:start w:val="1"/>
      <w:numFmt w:val="decimal"/>
      <w:lvlText w:val="%1.%2"/>
      <w:lvlJc w:val="left"/>
      <w:pPr>
        <w:ind w:left="885" w:hanging="766"/>
        <w:jc w:val="left"/>
      </w:pPr>
      <w:rPr>
        <w:rFonts w:ascii="Linux Libertine" w:eastAsia="Linux Libertine" w:hAnsi="Linux Libertine" w:cs="Linux Libertine" w:hint="default"/>
        <w:w w:val="101"/>
        <w:sz w:val="34"/>
        <w:szCs w:val="34"/>
      </w:rPr>
    </w:lvl>
    <w:lvl w:ilvl="2">
      <w:numFmt w:val="bullet"/>
      <w:lvlText w:val="•"/>
      <w:lvlJc w:val="left"/>
      <w:pPr>
        <w:ind w:left="2616" w:hanging="766"/>
      </w:pPr>
      <w:rPr>
        <w:rFonts w:hint="default"/>
      </w:rPr>
    </w:lvl>
    <w:lvl w:ilvl="3">
      <w:numFmt w:val="bullet"/>
      <w:lvlText w:val="•"/>
      <w:lvlJc w:val="left"/>
      <w:pPr>
        <w:ind w:left="3484" w:hanging="766"/>
      </w:pPr>
      <w:rPr>
        <w:rFonts w:hint="default"/>
      </w:rPr>
    </w:lvl>
    <w:lvl w:ilvl="4">
      <w:numFmt w:val="bullet"/>
      <w:lvlText w:val="•"/>
      <w:lvlJc w:val="left"/>
      <w:pPr>
        <w:ind w:left="4352" w:hanging="766"/>
      </w:pPr>
      <w:rPr>
        <w:rFonts w:hint="default"/>
      </w:rPr>
    </w:lvl>
    <w:lvl w:ilvl="5">
      <w:numFmt w:val="bullet"/>
      <w:lvlText w:val="•"/>
      <w:lvlJc w:val="left"/>
      <w:pPr>
        <w:ind w:left="5220" w:hanging="766"/>
      </w:pPr>
      <w:rPr>
        <w:rFonts w:hint="default"/>
      </w:rPr>
    </w:lvl>
    <w:lvl w:ilvl="6">
      <w:numFmt w:val="bullet"/>
      <w:lvlText w:val="•"/>
      <w:lvlJc w:val="left"/>
      <w:pPr>
        <w:ind w:left="6088" w:hanging="766"/>
      </w:pPr>
      <w:rPr>
        <w:rFonts w:hint="default"/>
      </w:rPr>
    </w:lvl>
    <w:lvl w:ilvl="7">
      <w:numFmt w:val="bullet"/>
      <w:lvlText w:val="•"/>
      <w:lvlJc w:val="left"/>
      <w:pPr>
        <w:ind w:left="6956" w:hanging="766"/>
      </w:pPr>
      <w:rPr>
        <w:rFonts w:hint="default"/>
      </w:rPr>
    </w:lvl>
    <w:lvl w:ilvl="8">
      <w:numFmt w:val="bullet"/>
      <w:lvlText w:val="•"/>
      <w:lvlJc w:val="left"/>
      <w:pPr>
        <w:ind w:left="7824" w:hanging="766"/>
      </w:pPr>
      <w:rPr>
        <w:rFonts w:hint="default"/>
      </w:rPr>
    </w:lvl>
  </w:abstractNum>
  <w:abstractNum w:abstractNumId="3" w15:restartNumberingAfterBreak="0">
    <w:nsid w:val="2E0F3D06"/>
    <w:multiLevelType w:val="multilevel"/>
    <w:tmpl w:val="49D8514A"/>
    <w:lvl w:ilvl="0">
      <w:start w:val="1"/>
      <w:numFmt w:val="decimal"/>
      <w:lvlText w:val="%1"/>
      <w:lvlJc w:val="left"/>
      <w:pPr>
        <w:ind w:left="1028" w:hanging="550"/>
        <w:jc w:val="left"/>
      </w:pPr>
      <w:rPr>
        <w:rFonts w:hint="default"/>
      </w:rPr>
    </w:lvl>
    <w:lvl w:ilvl="1">
      <w:start w:val="1"/>
      <w:numFmt w:val="decimal"/>
      <w:lvlText w:val="%1.%2"/>
      <w:lvlJc w:val="left"/>
      <w:pPr>
        <w:ind w:left="1028" w:hanging="550"/>
        <w:jc w:val="left"/>
      </w:pPr>
      <w:rPr>
        <w:rFonts w:ascii="Linux Libertine" w:eastAsia="Linux Libertine" w:hAnsi="Linux Libertine" w:cs="Linux Libertine" w:hint="default"/>
        <w:w w:val="99"/>
        <w:sz w:val="24"/>
        <w:szCs w:val="24"/>
      </w:rPr>
    </w:lvl>
    <w:lvl w:ilvl="2">
      <w:numFmt w:val="bullet"/>
      <w:lvlText w:val="&gt;"/>
      <w:lvlJc w:val="left"/>
      <w:pPr>
        <w:ind w:left="1698" w:hanging="192"/>
      </w:pPr>
      <w:rPr>
        <w:rFonts w:ascii="Linux Libertine" w:eastAsia="Linux Libertine" w:hAnsi="Linux Libertine" w:cs="Linux Libertine" w:hint="default"/>
        <w:w w:val="99"/>
        <w:sz w:val="24"/>
        <w:szCs w:val="24"/>
      </w:rPr>
    </w:lvl>
    <w:lvl w:ilvl="3">
      <w:numFmt w:val="bullet"/>
      <w:lvlText w:val="•"/>
      <w:lvlJc w:val="left"/>
      <w:pPr>
        <w:ind w:left="2980" w:hanging="192"/>
      </w:pPr>
      <w:rPr>
        <w:rFonts w:hint="default"/>
      </w:rPr>
    </w:lvl>
    <w:lvl w:ilvl="4">
      <w:numFmt w:val="bullet"/>
      <w:lvlText w:val="•"/>
      <w:lvlJc w:val="left"/>
      <w:pPr>
        <w:ind w:left="3920" w:hanging="192"/>
      </w:pPr>
      <w:rPr>
        <w:rFonts w:hint="default"/>
      </w:rPr>
    </w:lvl>
    <w:lvl w:ilvl="5">
      <w:numFmt w:val="bullet"/>
      <w:lvlText w:val="•"/>
      <w:lvlJc w:val="left"/>
      <w:pPr>
        <w:ind w:left="4860" w:hanging="192"/>
      </w:pPr>
      <w:rPr>
        <w:rFonts w:hint="default"/>
      </w:rPr>
    </w:lvl>
    <w:lvl w:ilvl="6">
      <w:numFmt w:val="bullet"/>
      <w:lvlText w:val="•"/>
      <w:lvlJc w:val="left"/>
      <w:pPr>
        <w:ind w:left="5800" w:hanging="192"/>
      </w:pPr>
      <w:rPr>
        <w:rFonts w:hint="default"/>
      </w:rPr>
    </w:lvl>
    <w:lvl w:ilvl="7">
      <w:numFmt w:val="bullet"/>
      <w:lvlText w:val="•"/>
      <w:lvlJc w:val="left"/>
      <w:pPr>
        <w:ind w:left="6740" w:hanging="192"/>
      </w:pPr>
      <w:rPr>
        <w:rFonts w:hint="default"/>
      </w:rPr>
    </w:lvl>
    <w:lvl w:ilvl="8">
      <w:numFmt w:val="bullet"/>
      <w:lvlText w:val="•"/>
      <w:lvlJc w:val="left"/>
      <w:pPr>
        <w:ind w:left="7680" w:hanging="192"/>
      </w:pPr>
      <w:rPr>
        <w:rFonts w:hint="default"/>
      </w:rPr>
    </w:lvl>
  </w:abstractNum>
  <w:abstractNum w:abstractNumId="4" w15:restartNumberingAfterBreak="0">
    <w:nsid w:val="3A9C3A83"/>
    <w:multiLevelType w:val="multilevel"/>
    <w:tmpl w:val="03C04516"/>
    <w:lvl w:ilvl="0">
      <w:start w:val="1"/>
      <w:numFmt w:val="decimal"/>
      <w:lvlText w:val="%1"/>
      <w:lvlJc w:val="left"/>
      <w:pPr>
        <w:ind w:left="885" w:hanging="766"/>
        <w:jc w:val="left"/>
      </w:pPr>
      <w:rPr>
        <w:rFonts w:hint="default"/>
      </w:rPr>
    </w:lvl>
    <w:lvl w:ilvl="1">
      <w:start w:val="1"/>
      <w:numFmt w:val="decimal"/>
      <w:lvlText w:val="%1.%2"/>
      <w:lvlJc w:val="left"/>
      <w:pPr>
        <w:ind w:left="885" w:hanging="766"/>
        <w:jc w:val="left"/>
      </w:pPr>
      <w:rPr>
        <w:rFonts w:ascii="Linux Libertine" w:eastAsia="Linux Libertine" w:hAnsi="Linux Libertine" w:cs="Linux Libertine" w:hint="default"/>
        <w:w w:val="101"/>
        <w:sz w:val="34"/>
        <w:szCs w:val="34"/>
      </w:rPr>
    </w:lvl>
    <w:lvl w:ilvl="2">
      <w:start w:val="1"/>
      <w:numFmt w:val="decimal"/>
      <w:lvlText w:val="(%3)"/>
      <w:lvlJc w:val="left"/>
      <w:pPr>
        <w:ind w:left="834" w:hanging="493"/>
        <w:jc w:val="left"/>
      </w:pPr>
      <w:rPr>
        <w:rFonts w:ascii="Linux Libertine" w:eastAsia="Linux Libertine" w:hAnsi="Linux Libertine" w:cs="Linux Libertine" w:hint="default"/>
        <w:w w:val="99"/>
        <w:sz w:val="24"/>
        <w:szCs w:val="24"/>
      </w:rPr>
    </w:lvl>
    <w:lvl w:ilvl="3">
      <w:numFmt w:val="bullet"/>
      <w:lvlText w:val="•"/>
      <w:lvlJc w:val="left"/>
      <w:pPr>
        <w:ind w:left="2808" w:hanging="493"/>
      </w:pPr>
      <w:rPr>
        <w:rFonts w:hint="default"/>
      </w:rPr>
    </w:lvl>
    <w:lvl w:ilvl="4">
      <w:numFmt w:val="bullet"/>
      <w:lvlText w:val="•"/>
      <w:lvlJc w:val="left"/>
      <w:pPr>
        <w:ind w:left="3773" w:hanging="493"/>
      </w:pPr>
      <w:rPr>
        <w:rFonts w:hint="default"/>
      </w:rPr>
    </w:lvl>
    <w:lvl w:ilvl="5">
      <w:numFmt w:val="bullet"/>
      <w:lvlText w:val="•"/>
      <w:lvlJc w:val="left"/>
      <w:pPr>
        <w:ind w:left="4737" w:hanging="493"/>
      </w:pPr>
      <w:rPr>
        <w:rFonts w:hint="default"/>
      </w:rPr>
    </w:lvl>
    <w:lvl w:ilvl="6">
      <w:numFmt w:val="bullet"/>
      <w:lvlText w:val="•"/>
      <w:lvlJc w:val="left"/>
      <w:pPr>
        <w:ind w:left="5702" w:hanging="493"/>
      </w:pPr>
      <w:rPr>
        <w:rFonts w:hint="default"/>
      </w:rPr>
    </w:lvl>
    <w:lvl w:ilvl="7">
      <w:numFmt w:val="bullet"/>
      <w:lvlText w:val="•"/>
      <w:lvlJc w:val="left"/>
      <w:pPr>
        <w:ind w:left="6666" w:hanging="493"/>
      </w:pPr>
      <w:rPr>
        <w:rFonts w:hint="default"/>
      </w:rPr>
    </w:lvl>
    <w:lvl w:ilvl="8">
      <w:numFmt w:val="bullet"/>
      <w:lvlText w:val="•"/>
      <w:lvlJc w:val="left"/>
      <w:pPr>
        <w:ind w:left="7631" w:hanging="493"/>
      </w:pPr>
      <w:rPr>
        <w:rFonts w:hint="default"/>
      </w:rPr>
    </w:lvl>
  </w:abstractNum>
  <w:abstractNum w:abstractNumId="5" w15:restartNumberingAfterBreak="0">
    <w:nsid w:val="77084AE8"/>
    <w:multiLevelType w:val="multilevel"/>
    <w:tmpl w:val="CD6416F2"/>
    <w:lvl w:ilvl="0">
      <w:start w:val="1"/>
      <w:numFmt w:val="decimal"/>
      <w:lvlText w:val="%1"/>
      <w:lvlJc w:val="left"/>
      <w:pPr>
        <w:ind w:left="478" w:hanging="359"/>
        <w:jc w:val="left"/>
      </w:pPr>
      <w:rPr>
        <w:rFonts w:ascii="Linux Libertine" w:eastAsia="Linux Libertine" w:hAnsi="Linux Libertine" w:cs="Linux Libertine" w:hint="default"/>
        <w:w w:val="99"/>
        <w:sz w:val="24"/>
        <w:szCs w:val="24"/>
      </w:rPr>
    </w:lvl>
    <w:lvl w:ilvl="1">
      <w:start w:val="1"/>
      <w:numFmt w:val="decimal"/>
      <w:lvlText w:val="%1.%2"/>
      <w:lvlJc w:val="left"/>
      <w:pPr>
        <w:ind w:left="1028" w:hanging="550"/>
        <w:jc w:val="left"/>
      </w:pPr>
      <w:rPr>
        <w:rFonts w:ascii="Linux Libertine" w:eastAsia="Linux Libertine" w:hAnsi="Linux Libertine" w:cs="Linux Libertine" w:hint="default"/>
        <w:w w:val="99"/>
        <w:sz w:val="24"/>
        <w:szCs w:val="24"/>
      </w:rPr>
    </w:lvl>
    <w:lvl w:ilvl="2">
      <w:numFmt w:val="bullet"/>
      <w:lvlText w:val="•"/>
      <w:lvlJc w:val="left"/>
      <w:pPr>
        <w:ind w:left="1968" w:hanging="550"/>
      </w:pPr>
      <w:rPr>
        <w:rFonts w:hint="default"/>
      </w:rPr>
    </w:lvl>
    <w:lvl w:ilvl="3">
      <w:numFmt w:val="bullet"/>
      <w:lvlText w:val="•"/>
      <w:lvlJc w:val="left"/>
      <w:pPr>
        <w:ind w:left="2917" w:hanging="550"/>
      </w:pPr>
      <w:rPr>
        <w:rFonts w:hint="default"/>
      </w:rPr>
    </w:lvl>
    <w:lvl w:ilvl="4">
      <w:numFmt w:val="bullet"/>
      <w:lvlText w:val="•"/>
      <w:lvlJc w:val="left"/>
      <w:pPr>
        <w:ind w:left="3866" w:hanging="550"/>
      </w:pPr>
      <w:rPr>
        <w:rFonts w:hint="default"/>
      </w:rPr>
    </w:lvl>
    <w:lvl w:ilvl="5">
      <w:numFmt w:val="bullet"/>
      <w:lvlText w:val="•"/>
      <w:lvlJc w:val="left"/>
      <w:pPr>
        <w:ind w:left="4815" w:hanging="550"/>
      </w:pPr>
      <w:rPr>
        <w:rFonts w:hint="default"/>
      </w:rPr>
    </w:lvl>
    <w:lvl w:ilvl="6">
      <w:numFmt w:val="bullet"/>
      <w:lvlText w:val="•"/>
      <w:lvlJc w:val="left"/>
      <w:pPr>
        <w:ind w:left="5764" w:hanging="550"/>
      </w:pPr>
      <w:rPr>
        <w:rFonts w:hint="default"/>
      </w:rPr>
    </w:lvl>
    <w:lvl w:ilvl="7">
      <w:numFmt w:val="bullet"/>
      <w:lvlText w:val="•"/>
      <w:lvlJc w:val="left"/>
      <w:pPr>
        <w:ind w:left="6713" w:hanging="550"/>
      </w:pPr>
      <w:rPr>
        <w:rFonts w:hint="default"/>
      </w:rPr>
    </w:lvl>
    <w:lvl w:ilvl="8">
      <w:numFmt w:val="bullet"/>
      <w:lvlText w:val="•"/>
      <w:lvlJc w:val="left"/>
      <w:pPr>
        <w:ind w:left="7662" w:hanging="550"/>
      </w:pPr>
      <w:rPr>
        <w:rFont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5"/>
  <w:proofState w:spelling="clean" w:grammar="clean"/>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29"/>
    <w:rsid w:val="00010FD4"/>
    <w:rsid w:val="00180A07"/>
    <w:rsid w:val="001C2046"/>
    <w:rsid w:val="001C3104"/>
    <w:rsid w:val="002E1444"/>
    <w:rsid w:val="003673E0"/>
    <w:rsid w:val="00397726"/>
    <w:rsid w:val="00402EB2"/>
    <w:rsid w:val="00505CA2"/>
    <w:rsid w:val="005707A1"/>
    <w:rsid w:val="005F7288"/>
    <w:rsid w:val="00742DA9"/>
    <w:rsid w:val="007637BC"/>
    <w:rsid w:val="00792629"/>
    <w:rsid w:val="007E21DB"/>
    <w:rsid w:val="00897513"/>
    <w:rsid w:val="008D5749"/>
    <w:rsid w:val="00952A7A"/>
    <w:rsid w:val="00BD52DF"/>
    <w:rsid w:val="00CB53DF"/>
    <w:rsid w:val="00ED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1D0392"/>
  <w15:docId w15:val="{AC80AFB1-44CC-459A-8DC0-4B0D82E1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92629"/>
    <w:rPr>
      <w:rFonts w:ascii="Linux Libertine" w:eastAsia="Linux Libertine" w:hAnsi="Linux Libertine" w:cs="Linux Libertine"/>
    </w:rPr>
  </w:style>
  <w:style w:type="paragraph" w:styleId="Heading1">
    <w:name w:val="heading 1"/>
    <w:basedOn w:val="Normal"/>
    <w:uiPriority w:val="1"/>
    <w:qFormat/>
    <w:rsid w:val="00792629"/>
    <w:pPr>
      <w:spacing w:before="144"/>
      <w:ind w:left="885" w:hanging="766"/>
      <w:outlineLvl w:val="0"/>
    </w:pPr>
    <w:rPr>
      <w:sz w:val="34"/>
      <w:szCs w:val="34"/>
    </w:rPr>
  </w:style>
  <w:style w:type="paragraph" w:styleId="Heading2">
    <w:name w:val="heading 2"/>
    <w:basedOn w:val="Normal"/>
    <w:uiPriority w:val="1"/>
    <w:qFormat/>
    <w:rsid w:val="00792629"/>
    <w:pPr>
      <w:ind w:left="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92629"/>
    <w:pPr>
      <w:spacing w:before="255"/>
      <w:ind w:left="478" w:hanging="359"/>
    </w:pPr>
    <w:rPr>
      <w:sz w:val="24"/>
      <w:szCs w:val="24"/>
    </w:rPr>
  </w:style>
  <w:style w:type="paragraph" w:styleId="TOC2">
    <w:name w:val="toc 2"/>
    <w:basedOn w:val="Normal"/>
    <w:uiPriority w:val="1"/>
    <w:qFormat/>
    <w:rsid w:val="00792629"/>
    <w:pPr>
      <w:spacing w:before="15"/>
      <w:ind w:left="478"/>
    </w:pPr>
    <w:rPr>
      <w:sz w:val="24"/>
      <w:szCs w:val="24"/>
    </w:rPr>
  </w:style>
  <w:style w:type="paragraph" w:styleId="BodyText">
    <w:name w:val="Body Text"/>
    <w:basedOn w:val="Normal"/>
    <w:uiPriority w:val="1"/>
    <w:qFormat/>
    <w:rsid w:val="00792629"/>
    <w:rPr>
      <w:sz w:val="24"/>
      <w:szCs w:val="24"/>
    </w:rPr>
  </w:style>
  <w:style w:type="paragraph" w:styleId="Title">
    <w:name w:val="Title"/>
    <w:basedOn w:val="Normal"/>
    <w:uiPriority w:val="1"/>
    <w:qFormat/>
    <w:rsid w:val="00792629"/>
    <w:pPr>
      <w:spacing w:line="2391" w:lineRule="exact"/>
    </w:pPr>
    <w:rPr>
      <w:sz w:val="239"/>
      <w:szCs w:val="239"/>
    </w:rPr>
  </w:style>
  <w:style w:type="paragraph" w:styleId="ListParagraph">
    <w:name w:val="List Paragraph"/>
    <w:basedOn w:val="Normal"/>
    <w:uiPriority w:val="1"/>
    <w:qFormat/>
    <w:rsid w:val="00792629"/>
    <w:pPr>
      <w:spacing w:before="15"/>
      <w:ind w:left="1028" w:hanging="551"/>
    </w:pPr>
  </w:style>
  <w:style w:type="paragraph" w:customStyle="1" w:styleId="TableParagraph">
    <w:name w:val="Table Paragraph"/>
    <w:basedOn w:val="Normal"/>
    <w:uiPriority w:val="1"/>
    <w:qFormat/>
    <w:rsid w:val="00792629"/>
    <w:pPr>
      <w:spacing w:before="42"/>
      <w:ind w:left="119"/>
    </w:pPr>
  </w:style>
  <w:style w:type="paragraph" w:styleId="BalloonText">
    <w:name w:val="Balloon Text"/>
    <w:basedOn w:val="Normal"/>
    <w:link w:val="BalloonTextChar"/>
    <w:uiPriority w:val="99"/>
    <w:semiHidden/>
    <w:unhideWhenUsed/>
    <w:rsid w:val="00ED58F8"/>
    <w:rPr>
      <w:rFonts w:ascii="Tahoma" w:hAnsi="Tahoma" w:cs="Tahoma"/>
      <w:sz w:val="16"/>
      <w:szCs w:val="16"/>
    </w:rPr>
  </w:style>
  <w:style w:type="character" w:customStyle="1" w:styleId="BalloonTextChar">
    <w:name w:val="Balloon Text Char"/>
    <w:basedOn w:val="DefaultParagraphFont"/>
    <w:link w:val="BalloonText"/>
    <w:uiPriority w:val="99"/>
    <w:semiHidden/>
    <w:rsid w:val="00ED58F8"/>
    <w:rPr>
      <w:rFonts w:ascii="Tahoma" w:eastAsia="Linux Libertine"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scription.digitallinguistics.io/" TargetMode="External"/><Relationship Id="rId117" Type="http://schemas.openxmlformats.org/officeDocument/2006/relationships/hyperlink" Target="https://doi.org/10.1075/z.176" TargetMode="External"/><Relationship Id="rId21" Type="http://schemas.openxmlformats.org/officeDocument/2006/relationships/footer" Target="footer4.xml"/><Relationship Id="rId42" Type="http://schemas.openxmlformats.org/officeDocument/2006/relationships/hyperlink" Target="https://doi.org/10.1515/ling.1985.23.3.411" TargetMode="External"/><Relationship Id="rId47" Type="http://schemas.openxmlformats.org/officeDocument/2006/relationships/hyperlink" Target="https://doi.org/10.1017/CBO9780511840579" TargetMode="External"/><Relationship Id="rId63" Type="http://schemas.openxmlformats.org/officeDocument/2006/relationships/hyperlink" Target="https://doi.org/10.1075/ijcl.13.4.02gri" TargetMode="External"/><Relationship Id="rId68" Type="http://schemas.openxmlformats.org/officeDocument/2006/relationships/hyperlink" Target="https://doi.org/10.1093/oxfordhb/9780199544004.013.0014" TargetMode="External"/><Relationship Id="rId84" Type="http://schemas.openxmlformats.org/officeDocument/2006/relationships/hyperlink" Target="https://doi.org/10.4324/9780203068236" TargetMode="External"/><Relationship Id="rId89" Type="http://schemas.openxmlformats.org/officeDocument/2006/relationships/hyperlink" Target="https://hiphilangsci.net/2013/06/12/the-creation-of-parts-of-speech-for-chinese-translingual-practice-across-graeco-roman-and-sinitic-traditions/" TargetMode="External"/><Relationship Id="rId112" Type="http://schemas.openxmlformats.org/officeDocument/2006/relationships/hyperlink" Target="https://doi.org/10.1075/cilt.61.16tho" TargetMode="External"/><Relationship Id="rId16" Type="http://schemas.openxmlformats.org/officeDocument/2006/relationships/footer" Target="footer2.xml"/><Relationship Id="rId107" Type="http://schemas.openxmlformats.org/officeDocument/2006/relationships/hyperlink" Target="https://doi.org/10.1111/j.1467-968X.1937.tb00675.x" TargetMode="External"/><Relationship Id="rId11" Type="http://schemas.openxmlformats.org/officeDocument/2006/relationships/hyperlink" Target="https://doi.org//10.1086/703239" TargetMode="External"/><Relationship Id="rId32" Type="http://schemas.openxmlformats.org/officeDocument/2006/relationships/hyperlink" Target="https://digitallinguistics.io/" TargetMode="External"/><Relationship Id="rId37" Type="http://schemas.openxmlformats.org/officeDocument/2006/relationships/hyperlink" Target="https://www.eva.mpg.de/lingua/resources/glossing-rules.php" TargetMode="External"/><Relationship Id="rId53" Type="http://schemas.openxmlformats.org/officeDocument/2006/relationships/hyperlink" Target="https://doi.org/10.1016/0024-3841(66)90003-9" TargetMode="External"/><Relationship Id="rId58" Type="http://schemas.openxmlformats.org/officeDocument/2006/relationships/hyperlink" Target="https://doi.org/10.1016/0024-3841(86)90061-6" TargetMode="External"/><Relationship Id="rId74" Type="http://schemas.openxmlformats.org/officeDocument/2006/relationships/hyperlink" Target="https://doi.org/10.1515/lity-2013-0013" TargetMode="External"/><Relationship Id="rId79" Type="http://schemas.openxmlformats.org/officeDocument/2006/relationships/hyperlink" Target="https://doi.org/10.1017/CBO9781139165525" TargetMode="External"/><Relationship Id="rId102" Type="http://schemas.openxmlformats.org/officeDocument/2006/relationships/hyperlink" Target="https://doi.org/10.1086/466400"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hiphilangsci.net/2013/06/12/the-creation-of-parts-of-speech-for-chinese-translingual-practice-across-graeco-roman-and-sinitic-traditions/" TargetMode="External"/><Relationship Id="rId95" Type="http://schemas.openxmlformats.org/officeDocument/2006/relationships/hyperlink" Target="https://doi.org/10.1075/sl.41.2.05pal" TargetMode="External"/><Relationship Id="rId22" Type="http://schemas.openxmlformats.org/officeDocument/2006/relationships/footer" Target="footer5.xml"/><Relationship Id="rId27" Type="http://schemas.openxmlformats.org/officeDocument/2006/relationships/hyperlink" Target="https://github.com/dwhieb/Nuuchahnulth" TargetMode="External"/><Relationship Id="rId43" Type="http://schemas.openxmlformats.org/officeDocument/2006/relationships/hyperlink" Target="https://doi.org/10.1515/ling.1985.23.3.411" TargetMode="External"/><Relationship Id="rId48" Type="http://schemas.openxmlformats.org/officeDocument/2006/relationships/hyperlink" Target="https://doi.org/10.1515/lity.2005.9.3.391" TargetMode="External"/><Relationship Id="rId64" Type="http://schemas.openxmlformats.org/officeDocument/2006/relationships/hyperlink" Target="https://glottolog.org/" TargetMode="External"/><Relationship Id="rId69" Type="http://schemas.openxmlformats.org/officeDocument/2006/relationships/hyperlink" Target="https://doi.org/10.1093/oxfordhb/9780199544004.013.0014" TargetMode="External"/><Relationship Id="rId113" Type="http://schemas.openxmlformats.org/officeDocument/2006/relationships/hyperlink" Target="https://doi.org/10.1075/cilt.61.16tho" TargetMode="External"/><Relationship Id="rId118" Type="http://schemas.openxmlformats.org/officeDocument/2006/relationships/hyperlink" Target="https://doi.org/10.1075/z.176" TargetMode="External"/><Relationship Id="rId80" Type="http://schemas.openxmlformats.org/officeDocument/2006/relationships/hyperlink" Target="https://doi.org/10.2307/415831" TargetMode="External"/><Relationship Id="rId85" Type="http://schemas.openxmlformats.org/officeDocument/2006/relationships/hyperlink" Target="https://doi.org/10.1016/0024-3841(83)90045-1" TargetMode="External"/><Relationship Id="rId12" Type="http://schemas.openxmlformats.org/officeDocument/2006/relationships/hyperlink" Target="https://doi.org/10.1075/cal.20.02hie" TargetMode="External"/><Relationship Id="rId17" Type="http://schemas.openxmlformats.org/officeDocument/2006/relationships/hyperlink" Target="https://iso639-3.sil.org/" TargetMode="External"/><Relationship Id="rId33" Type="http://schemas.openxmlformats.org/officeDocument/2006/relationships/hyperlink" Target="https://github.com/dwhieb/dissertation" TargetMode="External"/><Relationship Id="rId38" Type="http://schemas.openxmlformats.org/officeDocument/2006/relationships/hyperlink" Target="https://doi.org/10.1515/9781614514510-003" TargetMode="External"/><Relationship Id="rId59" Type="http://schemas.openxmlformats.org/officeDocument/2006/relationships/hyperlink" Target="https://doi.org/10.1515/lity.2005.9.3.351" TargetMode="External"/><Relationship Id="rId103" Type="http://schemas.openxmlformats.org/officeDocument/2006/relationships/hyperlink" Target="https://doi.org/10.1086/466400" TargetMode="External"/><Relationship Id="rId108" Type="http://schemas.openxmlformats.org/officeDocument/2006/relationships/hyperlink" Target="https://doi.org/10.4324/9781315840628" TargetMode="External"/><Relationship Id="rId124" Type="http://schemas.openxmlformats.org/officeDocument/2006/relationships/theme" Target="theme/theme1.xml"/><Relationship Id="rId54" Type="http://schemas.openxmlformats.org/officeDocument/2006/relationships/hyperlink" Target="https://doi.org/10.1353/lan.2014.0076" TargetMode="External"/><Relationship Id="rId70" Type="http://schemas.openxmlformats.org/officeDocument/2006/relationships/hyperlink" Target="https://doi.org/10.1353/lan.2010.0021" TargetMode="External"/><Relationship Id="rId75" Type="http://schemas.openxmlformats.org/officeDocument/2006/relationships/hyperlink" Target="https://doi.org/10.5281/zenodo.2595548" TargetMode="External"/><Relationship Id="rId91" Type="http://schemas.openxmlformats.org/officeDocument/2006/relationships/hyperlink" Target="https://doi.org/10.1515/9783110806120.397" TargetMode="External"/><Relationship Id="rId96" Type="http://schemas.openxmlformats.org/officeDocument/2006/relationships/hyperlink" Target="https://doi.org/10.1075/sl.41.2.05pal"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anc.org/" TargetMode="External"/><Relationship Id="rId28" Type="http://schemas.openxmlformats.org/officeDocument/2006/relationships/hyperlink" Target="https://github.com/dwhieb/Nuuchahnulth" TargetMode="External"/><Relationship Id="rId49" Type="http://schemas.openxmlformats.org/officeDocument/2006/relationships/hyperlink" Target="https://doi.org/10.1515/lingty-2014-0021" TargetMode="External"/><Relationship Id="rId114" Type="http://schemas.openxmlformats.org/officeDocument/2006/relationships/hyperlink" Target="https://doi.org/10.1075/tsl.90" TargetMode="External"/><Relationship Id="rId119" Type="http://schemas.openxmlformats.org/officeDocument/2006/relationships/hyperlink" Target="https://doi.org/10.1017/S0332586500002997" TargetMode="External"/><Relationship Id="rId44" Type="http://schemas.openxmlformats.org/officeDocument/2006/relationships/hyperlink" Target="https://doi.org/10.1515/lingty-2012-0001" TargetMode="External"/><Relationship Id="rId60" Type="http://schemas.openxmlformats.org/officeDocument/2006/relationships/hyperlink" Target="https://doi.org/10.1017/S1360674301000156" TargetMode="External"/><Relationship Id="rId65" Type="http://schemas.openxmlformats.org/officeDocument/2006/relationships/hyperlink" Target="https://doi.org/10.1515/LINGTY.2007.011" TargetMode="External"/><Relationship Id="rId81" Type="http://schemas.openxmlformats.org/officeDocument/2006/relationships/hyperlink" Target="https://doi.org/10.2307/415831" TargetMode="External"/><Relationship Id="rId86" Type="http://schemas.openxmlformats.org/officeDocument/2006/relationships/hyperlink" Target="https://doi.org/10.1524/stuf.2004.57.1.49" TargetMode="External"/><Relationship Id="rId4" Type="http://schemas.openxmlformats.org/officeDocument/2006/relationships/webSettings" Target="webSettings.xml"/><Relationship Id="rId9" Type="http://schemas.openxmlformats.org/officeDocument/2006/relationships/hyperlink" Target="https://github.com/dwhieb/dissertation" TargetMode="External"/><Relationship Id="rId13" Type="http://schemas.openxmlformats.org/officeDocument/2006/relationships/hyperlink" Target="https://doi.org/10.13140/RG.2.2.13238.96329" TargetMode="External"/><Relationship Id="rId18" Type="http://schemas.openxmlformats.org/officeDocument/2006/relationships/hyperlink" Target="https://iso639-3.sil.org/" TargetMode="External"/><Relationship Id="rId39" Type="http://schemas.openxmlformats.org/officeDocument/2006/relationships/hyperlink" Target="https://doi.org/10.1515/lity.1997.1.2.123" TargetMode="External"/><Relationship Id="rId109" Type="http://schemas.openxmlformats.org/officeDocument/2006/relationships/hyperlink" Target="https://doi.org/10.1093/oxfordhb/9780199281251.013.0006" TargetMode="External"/><Relationship Id="rId34" Type="http://schemas.openxmlformats.org/officeDocument/2006/relationships/footer" Target="footer6.xml"/><Relationship Id="rId50" Type="http://schemas.openxmlformats.org/officeDocument/2006/relationships/hyperlink" Target="https://doi.org/10.1515/lingty-2014-0021" TargetMode="External"/><Relationship Id="rId55" Type="http://schemas.openxmlformats.org/officeDocument/2006/relationships/hyperlink" Target="https://doi.org/10.1353/lan.2014.0076" TargetMode="External"/><Relationship Id="rId76" Type="http://schemas.openxmlformats.org/officeDocument/2006/relationships/hyperlink" Target="https://doi.org/10.5281/zenodo.1438589" TargetMode="External"/><Relationship Id="rId97" Type="http://schemas.openxmlformats.org/officeDocument/2006/relationships/hyperlink" Target="https://doi.org/10.3390/languages5010009" TargetMode="External"/><Relationship Id="rId104" Type="http://schemas.openxmlformats.org/officeDocument/2006/relationships/hyperlink" Target="https://doi.org/10.1515/ZFSW.1988.7.2.173" TargetMode="External"/><Relationship Id="rId120" Type="http://schemas.openxmlformats.org/officeDocument/2006/relationships/hyperlink" Target="https://doi.org/10.1515/9783110851656.223" TargetMode="External"/><Relationship Id="rId7" Type="http://schemas.openxmlformats.org/officeDocument/2006/relationships/hyperlink" Target="https://creativecommons.org/licenses/by/4.0/" TargetMode="External"/><Relationship Id="rId71" Type="http://schemas.openxmlformats.org/officeDocument/2006/relationships/hyperlink" Target="https://doi.org/10125/24725" TargetMode="External"/><Relationship Id="rId92" Type="http://schemas.openxmlformats.org/officeDocument/2006/relationships/hyperlink" Target="https://doi.org/10.1075/slcs.182.06mit" TargetMode="External"/><Relationship Id="rId2" Type="http://schemas.openxmlformats.org/officeDocument/2006/relationships/styles" Target="styles.xml"/><Relationship Id="rId29" Type="http://schemas.openxmlformats.org/officeDocument/2006/relationships/hyperlink" Target="https://format.digitallinguistics.io/" TargetMode="External"/><Relationship Id="rId24" Type="http://schemas.openxmlformats.org/officeDocument/2006/relationships/hyperlink" Target="https://newsouthvoices.uncc.edu/" TargetMode="External"/><Relationship Id="rId40" Type="http://schemas.openxmlformats.org/officeDocument/2006/relationships/hyperlink" Target="https://doi.org/10.1515/lity.1997.1.2.123" TargetMode="External"/><Relationship Id="rId45" Type="http://schemas.openxmlformats.org/officeDocument/2006/relationships/hyperlink" Target="https://doi.org/10.1515/tl-2012-0001" TargetMode="External"/><Relationship Id="rId66" Type="http://schemas.openxmlformats.org/officeDocument/2006/relationships/hyperlink" Target="https://doi.org/10.1515/LINGTY.2007.011" TargetMode="External"/><Relationship Id="rId87" Type="http://schemas.openxmlformats.org/officeDocument/2006/relationships/hyperlink" Target="https://doi.org/10.1353/lan.1991.0009" TargetMode="External"/><Relationship Id="rId110" Type="http://schemas.openxmlformats.org/officeDocument/2006/relationships/hyperlink" Target="https://doi.org/10.1515/9783110660791" TargetMode="External"/><Relationship Id="rId115" Type="http://schemas.openxmlformats.org/officeDocument/2006/relationships/hyperlink" Target="https://doi.org/10.1075/tsl.90" TargetMode="External"/><Relationship Id="rId61" Type="http://schemas.openxmlformats.org/officeDocument/2006/relationships/hyperlink" Target="https://doi.org/10.1515/LITY.2011.003" TargetMode="External"/><Relationship Id="rId82" Type="http://schemas.openxmlformats.org/officeDocument/2006/relationships/hyperlink" Target="http://www.anc.org/" TargetMode="External"/><Relationship Id="rId19" Type="http://schemas.openxmlformats.org/officeDocument/2006/relationships/hyperlink" Target="https://glottolog.org/" TargetMode="External"/><Relationship Id="rId14" Type="http://schemas.openxmlformats.org/officeDocument/2006/relationships/hyperlink" Target="https://trello.com/c/DBE4nD65/26-abstract" TargetMode="External"/><Relationship Id="rId30" Type="http://schemas.openxmlformats.org/officeDocument/2006/relationships/hyperlink" Target="https://format.digitallinguistics.io/" TargetMode="External"/><Relationship Id="rId35" Type="http://schemas.openxmlformats.org/officeDocument/2006/relationships/hyperlink" Target="https://doi.org/10.1017/CBO9780511615047" TargetMode="External"/><Relationship Id="rId56" Type="http://schemas.openxmlformats.org/officeDocument/2006/relationships/footer" Target="footer7.xml"/><Relationship Id="rId77" Type="http://schemas.openxmlformats.org/officeDocument/2006/relationships/hyperlink" Target="https://doi.org/10.5281/zenodo.1438589" TargetMode="External"/><Relationship Id="rId100" Type="http://schemas.openxmlformats.org/officeDocument/2006/relationships/hyperlink" Target="https://doi.org/10.1016/0024-3841(68)90061-2" TargetMode="External"/><Relationship Id="rId105" Type="http://schemas.openxmlformats.org/officeDocument/2006/relationships/hyperlink" Target="https://doi.org/10.1017/CBO9780511619427.001" TargetMode="External"/><Relationship Id="rId8" Type="http://schemas.openxmlformats.org/officeDocument/2006/relationships/hyperlink" Target="https://files.danielhieber.com/publications/dissertation.pdf" TargetMode="External"/><Relationship Id="rId51" Type="http://schemas.openxmlformats.org/officeDocument/2006/relationships/hyperlink" Target="https://doi.org/10.1515/tl-2012-0002" TargetMode="External"/><Relationship Id="rId72" Type="http://schemas.openxmlformats.org/officeDocument/2006/relationships/hyperlink" Target="https://doi.org/10.1515/9783110607963-004" TargetMode="External"/><Relationship Id="rId93" Type="http://schemas.openxmlformats.org/officeDocument/2006/relationships/hyperlink" Target="https://doi.org/10.1086/379680" TargetMode="External"/><Relationship Id="rId98" Type="http://schemas.openxmlformats.org/officeDocument/2006/relationships/hyperlink" Target="https://doi.org/10.1111/j.1749-818x.2007.00030.x%20Word" TargetMode="External"/><Relationship Id="rId121" Type="http://schemas.openxmlformats.org/officeDocument/2006/relationships/hyperlink" Target="https://doi.org/10.1515/9783110813586" TargetMode="External"/><Relationship Id="rId3" Type="http://schemas.openxmlformats.org/officeDocument/2006/relationships/settings" Target="settings.xml"/><Relationship Id="rId25" Type="http://schemas.openxmlformats.org/officeDocument/2006/relationships/hyperlink" Target="https://catalog.ldc.upenn.edu/LDC97S62" TargetMode="External"/><Relationship Id="rId46" Type="http://schemas.openxmlformats.org/officeDocument/2006/relationships/hyperlink" Target="https://doi.org/10.1075/slcs.182.02cre" TargetMode="External"/><Relationship Id="rId67" Type="http://schemas.openxmlformats.org/officeDocument/2006/relationships/hyperlink" Target="https://doi.org/10.1353/lan.2010.0021" TargetMode="External"/><Relationship Id="rId116" Type="http://schemas.openxmlformats.org/officeDocument/2006/relationships/hyperlink" Target="https://doi.org/10.1075/slcs.182.01val" TargetMode="External"/><Relationship Id="rId20" Type="http://schemas.openxmlformats.org/officeDocument/2006/relationships/footer" Target="footer3.xml"/><Relationship Id="rId41" Type="http://schemas.openxmlformats.org/officeDocument/2006/relationships/hyperlink" Target="https://doi.org/10.1075/tsl.9" TargetMode="External"/><Relationship Id="rId62" Type="http://schemas.openxmlformats.org/officeDocument/2006/relationships/hyperlink" Target="https://doi.org/10.1017/S0332586500003000" TargetMode="External"/><Relationship Id="rId83" Type="http://schemas.openxmlformats.org/officeDocument/2006/relationships/hyperlink" Target="http://www.anc.org/" TargetMode="External"/><Relationship Id="rId88" Type="http://schemas.openxmlformats.org/officeDocument/2006/relationships/hyperlink" Target="https://hiphilangsci.net/2013/06/12/the-creation-of-parts-of-speech-for-chinese-translingual-practice-across-graeco-roman-and-sinitic-traditions/" TargetMode="External"/><Relationship Id="rId111" Type="http://schemas.openxmlformats.org/officeDocument/2006/relationships/hyperlink" Target="https://doi.org/10.1086/463820" TargetMode="External"/><Relationship Id="rId15" Type="http://schemas.openxmlformats.org/officeDocument/2006/relationships/hyperlink" Target="https://trello.com/c/DBE4nD65/26-abstract" TargetMode="External"/><Relationship Id="rId36" Type="http://schemas.openxmlformats.org/officeDocument/2006/relationships/hyperlink" Target="https://www.eva.mpg.de/lingua/resources/glossing-rules.php" TargetMode="External"/><Relationship Id="rId57" Type="http://schemas.openxmlformats.org/officeDocument/2006/relationships/hyperlink" Target="https://doi.org/10.1016/0024-3841(86)90061-6" TargetMode="External"/><Relationship Id="rId106" Type="http://schemas.openxmlformats.org/officeDocument/2006/relationships/hyperlink" Target="https://doi.org/10.1093/oxfordhb/9780199668984.013.15" TargetMode="External"/><Relationship Id="rId10" Type="http://schemas.openxmlformats.org/officeDocument/2006/relationships/footer" Target="footer1.xml"/><Relationship Id="rId31" Type="http://schemas.openxmlformats.org/officeDocument/2006/relationships/hyperlink" Target="https://digitallinguistics.io/" TargetMode="External"/><Relationship Id="rId52" Type="http://schemas.openxmlformats.org/officeDocument/2006/relationships/hyperlink" Target="https://doi.org/10.1016/0024-3841(66)90003-9" TargetMode="External"/><Relationship Id="rId73" Type="http://schemas.openxmlformats.org/officeDocument/2006/relationships/hyperlink" Target="https://doi.org/10.1515/lity.2005.9.3.391" TargetMode="External"/><Relationship Id="rId78" Type="http://schemas.openxmlformats.org/officeDocument/2006/relationships/hyperlink" Target="https://doi.org/10.2307/413797" TargetMode="External"/><Relationship Id="rId94" Type="http://schemas.openxmlformats.org/officeDocument/2006/relationships/hyperlink" Target="https://doi.org/10.1353/lan.2010.0000" TargetMode="External"/><Relationship Id="rId99" Type="http://schemas.openxmlformats.org/officeDocument/2006/relationships/hyperlink" Target="https://doi.org/10.1111/j.1749-818x.2007.00030.x%20Word" TargetMode="External"/><Relationship Id="rId101" Type="http://schemas.openxmlformats.org/officeDocument/2006/relationships/hyperlink" Target="https://doi.org/10.1016/0024-3841(68)90061-2" TargetMode="External"/><Relationship Id="rId12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54</Pages>
  <Words>13850</Words>
  <Characters>78948</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Daniel W. Hieber</cp:lastModifiedBy>
  <cp:revision>14</cp:revision>
  <dcterms:created xsi:type="dcterms:W3CDTF">2020-11-07T17:06:00Z</dcterms:created>
  <dcterms:modified xsi:type="dcterms:W3CDTF">2020-11-07T17:19:00Z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LaTeX with hyperref</vt:lpwstr>
  </property>
  <property fmtid="{D5CDD505-2E9C-101B-9397-08002B2CF9AE}" pid="4" name="LastSaved">
    <vt:filetime>2020-11-05T00:00:00Z</vt:filetime>
  </property>
</Properties>
</file>