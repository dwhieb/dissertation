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AAC" w:rsidRDefault="00885AAC" w:rsidP="007268BD">
      <w:pPr>
        <w:pStyle w:val="Title"/>
        <w:contextualSpacing/>
      </w:pPr>
      <w:r>
        <w:t xml:space="preserve">Dissertation </w:t>
      </w:r>
      <w:r w:rsidR="00EE3686">
        <w:t>p</w:t>
      </w:r>
      <w:r>
        <w:t>rospectus:</w:t>
      </w:r>
    </w:p>
    <w:p w:rsidR="00CA5A11" w:rsidRDefault="00885AAC" w:rsidP="00CA5A11">
      <w:pPr>
        <w:pStyle w:val="Title"/>
      </w:pPr>
      <w:r>
        <w:t>Lexical flexibility in discourse</w:t>
      </w:r>
    </w:p>
    <w:p w:rsidR="00CA5A11" w:rsidRDefault="00CA5A11" w:rsidP="00CA5A11">
      <w:pPr>
        <w:pStyle w:val="Subtitle"/>
      </w:pPr>
      <w:r>
        <w:t>Daniel W. Hieber</w:t>
      </w:r>
    </w:p>
    <w:p w:rsidR="007268BD" w:rsidRDefault="00CA5A11" w:rsidP="00DE6C31">
      <w:pPr>
        <w:pStyle w:val="Subtitle"/>
      </w:pPr>
      <w:r>
        <w:t>University of California, Santa Barbara</w:t>
      </w:r>
    </w:p>
    <w:p w:rsidR="00F02440" w:rsidRDefault="00DE6C31" w:rsidP="009C5A3B">
      <w:pPr>
        <w:pStyle w:val="Heading1"/>
      </w:pPr>
      <w:r>
        <w:t>Introduction</w:t>
      </w:r>
    </w:p>
    <w:p w:rsidR="007E78E9"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A27C02">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A27C02">
        <w:fldChar w:fldCharType="separate"/>
      </w:r>
      <w:r w:rsidR="00BF31B7" w:rsidRPr="00BF31B7">
        <w:rPr>
          <w:noProof/>
        </w:rPr>
        <w:t>Croft 1990</w:t>
      </w:r>
      <w:r w:rsidR="00A27C02">
        <w:fldChar w:fldCharType="end"/>
      </w:r>
      <w:r w:rsidR="004F13E5">
        <w:t>) with no overt coding</w:t>
      </w:r>
      <w:r w:rsidR="00B57E77">
        <w:t xml:space="preserve"> </w:t>
      </w:r>
      <w:r w:rsidR="00A27C02">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A27C02">
        <w:fldChar w:fldCharType="separate"/>
      </w:r>
      <w:r w:rsidR="00C61ADB" w:rsidRPr="00C61ADB">
        <w:rPr>
          <w:noProof/>
        </w:rPr>
        <w:t>(Hengeveld 1992:65; Croft 2001:66; van Lier 2016:197; van Lier 2017:242)</w:t>
      </w:r>
      <w:r w:rsidR="00A27C02">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27C02">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27C02">
        <w:fldChar w:fldCharType="separate"/>
      </w:r>
      <w:r w:rsidR="00E60471" w:rsidRPr="00E60471">
        <w:rPr>
          <w:noProof/>
        </w:rPr>
        <w:t>(Crystal 2008:114)</w:t>
      </w:r>
      <w:r w:rsidR="00A27C02">
        <w:fldChar w:fldCharType="end"/>
      </w:r>
      <w:r w:rsidR="00F17A5B">
        <w:t>; I expand on and clarify this</w:t>
      </w:r>
      <w:r w:rsidR="00FF2364">
        <w:t xml:space="preserve"> definition in </w:t>
      </w:r>
      <w:r w:rsidR="00FF2364">
        <w:rPr>
          <w:rFonts w:cs="Times New Roman"/>
        </w:rPr>
        <w:t>§</w:t>
      </w:r>
      <w:r w:rsidR="005F0BD8">
        <w:t>{{2.3}}</w:t>
      </w:r>
      <w:r w:rsidR="00FF2364">
        <w:t>.</w:t>
      </w:r>
      <w:r w:rsidR="00BC5A93">
        <w:t xml:space="preserve"> </w:t>
      </w:r>
      <w:r w:rsidR="00CB6B00">
        <w:t xml:space="preserve">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A27C02">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A27C02">
        <w:fldChar w:fldCharType="separate"/>
      </w:r>
      <w:r w:rsidR="0084363F" w:rsidRPr="0084363F">
        <w:rPr>
          <w:noProof/>
        </w:rPr>
        <w:t>(Hengeveld 1992:65; Rijkhoff 2007:715; van Lier &amp; Rijkhoff 2013:1; van Lier 2016 and accompanying articles; van Lier 2017:243; Vapnarsky &amp; Veneziano 2017a)</w:t>
      </w:r>
      <w:r w:rsidR="00A27C02">
        <w:fldChar w:fldCharType="end"/>
      </w:r>
      <w:r w:rsidR="00C61ADB">
        <w:t>.</w:t>
      </w:r>
      <w:r w:rsidR="009400AE">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A27C02">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A27C02">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A27C02">
        <w:fldChar w:fldCharType="end"/>
      </w:r>
      <w:r w:rsidR="005340F3">
        <w:t>, the plausibility of flexible categories in general</w:t>
      </w:r>
      <w:r w:rsidR="008F2838">
        <w:t xml:space="preserve"> </w:t>
      </w:r>
      <w:r w:rsidR="00A27C02">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A27C02">
        <w:fldChar w:fldCharType="separate"/>
      </w:r>
      <w:r w:rsidR="008F2838" w:rsidRPr="008F2838">
        <w:rPr>
          <w:noProof/>
        </w:rPr>
        <w:t>(Dixon 1982; Don 2004; Croft 2005; Evans &amp; Osada 2005; Luuk 2010; Baker &amp; Croft 2017; Palmer 2017)</w:t>
      </w:r>
      <w:r w:rsidR="00A27C02">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A27C02">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A27C02">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A27C02">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27C02">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A27C02">
        <w:fldChar w:fldCharType="separate"/>
      </w:r>
      <w:r w:rsidR="005A19D2" w:rsidRPr="005A19D2">
        <w:rPr>
          <w:noProof/>
        </w:rPr>
        <w:t>Hopper &amp; Thompson 1984</w:t>
      </w:r>
      <w:r w:rsidR="00A27C02">
        <w:fldChar w:fldCharType="end"/>
      </w:r>
      <w:r w:rsidR="009D2000">
        <w:t xml:space="preserve">, </w:t>
      </w:r>
      <w:r w:rsidR="00A27C02">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A27C02">
        <w:fldChar w:fldCharType="separate"/>
      </w:r>
      <w:r w:rsidR="005A19D2" w:rsidRPr="005A19D2">
        <w:rPr>
          <w:noProof/>
        </w:rPr>
        <w:t>Thompson 1989</w:t>
      </w:r>
      <w:r w:rsidR="00A27C02">
        <w:fldChar w:fldCharType="end"/>
      </w:r>
      <w:r w:rsidR="009D2000">
        <w:t xml:space="preserve">, and </w:t>
      </w:r>
      <w:r w:rsidR="00A27C02">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A27C02">
        <w:fldChar w:fldCharType="separate"/>
      </w:r>
      <w:r w:rsidR="005A19D2" w:rsidRPr="005A19D2">
        <w:rPr>
          <w:noProof/>
        </w:rPr>
        <w:t>Nakayama 1997</w:t>
      </w:r>
      <w:r w:rsidR="00A27C02">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 xml:space="preserve">uses, what determines when a speaker </w:t>
      </w:r>
      <w:r w:rsidR="000248C4">
        <w:lastRenderedPageBreak/>
        <w:t>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xml:space="preserve">. Instead, I start from the premise that all languages have some lexemes (however few) that exhibit lexical flexibility to varying degrees (however small), </w:t>
      </w:r>
      <w:ins w:id="0" w:author="Owner" w:date="2017-12-30T09:02:00Z">
        <w:r w:rsidR="00BC5A93">
          <w:t>(Hmm, I wonder! Do you need this last clause</w:t>
        </w:r>
      </w:ins>
      <w:ins w:id="1" w:author="Owner" w:date="2017-12-30T09:03:00Z">
        <w:r w:rsidR="00BC5A93">
          <w:t>? There</w:t>
        </w:r>
        <w:r w:rsidR="00BC5A93">
          <w:t>’</w:t>
        </w:r>
        <w:r w:rsidR="00BC5A93">
          <w:t xml:space="preserve">s also the question of levels: morphological </w:t>
        </w:r>
        <w:proofErr w:type="spellStart"/>
        <w:r w:rsidR="00BC5A93">
          <w:t>vs</w:t>
        </w:r>
        <w:proofErr w:type="spellEnd"/>
        <w:r w:rsidR="00BC5A93">
          <w:t xml:space="preserve"> syntactic, ...</w:t>
        </w:r>
      </w:ins>
      <w:ins w:id="2" w:author="Owner" w:date="2017-12-30T09:02:00Z">
        <w:r w:rsidR="00BC5A93">
          <w:t xml:space="preserve">) </w:t>
        </w:r>
      </w:ins>
      <w:r>
        <w:t>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850686">
        <w:rPr>
          <w:rFonts w:cs="Times New Roman"/>
        </w:rPr>
        <w:t>—</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ins w:id="3" w:author="Owner" w:date="2017-12-30T09:03:00Z">
        <w:r w:rsidR="00BC5A93">
          <w:t xml:space="preserve">(Yes!) </w:t>
        </w:r>
      </w:ins>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A27C02">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A27C02">
        <w:rPr>
          <w:rFonts w:cs="Times New Roman"/>
        </w:rPr>
        <w:fldChar w:fldCharType="separate"/>
      </w:r>
      <w:r w:rsidR="003F11AA" w:rsidRPr="003F11AA">
        <w:rPr>
          <w:rFonts w:cs="Times New Roman"/>
          <w:noProof/>
        </w:rPr>
        <w:t>(1984)</w:t>
      </w:r>
      <w:r w:rsidR="00A27C02">
        <w:rPr>
          <w:rFonts w:cs="Times New Roman"/>
        </w:rPr>
        <w:fldChar w:fldCharType="end"/>
      </w:r>
      <w:r w:rsidR="00002E8C">
        <w:rPr>
          <w:rFonts w:cs="Times New Roman"/>
        </w:rPr>
        <w:t xml:space="preserve"> and </w:t>
      </w:r>
      <w:r w:rsidR="003F11AA">
        <w:rPr>
          <w:rFonts w:cs="Times New Roman"/>
        </w:rPr>
        <w:t xml:space="preserve">Thompson </w:t>
      </w:r>
      <w:r w:rsidR="00A27C02">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A27C02">
        <w:rPr>
          <w:rFonts w:cs="Times New Roman"/>
        </w:rPr>
        <w:fldChar w:fldCharType="separate"/>
      </w:r>
      <w:r w:rsidR="003F11AA" w:rsidRPr="003F11AA">
        <w:rPr>
          <w:rFonts w:cs="Times New Roman"/>
          <w:noProof/>
        </w:rPr>
        <w:t>(1989)</w:t>
      </w:r>
      <w:r w:rsidR="00A27C02">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Pr>
          <w:rStyle w:val="FootnoteReference"/>
          <w:rFonts w:cs="Times New Roman"/>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w:t>
      </w:r>
      <w:r w:rsidR="00BC46BE">
        <w:rPr>
          <w:rFonts w:cs="Times New Roman"/>
        </w:rPr>
        <w:lastRenderedPageBreak/>
        <w:t>out of discourse tendencies are attested for other areas of grammar as well, including grammatical relations</w:t>
      </w:r>
      <w:r w:rsidR="001344CB">
        <w:rPr>
          <w:rFonts w:cs="Times New Roman"/>
        </w:rPr>
        <w:t xml:space="preserve"> </w:t>
      </w:r>
      <w:r w:rsidR="00A27C02">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A27C02">
        <w:rPr>
          <w:rFonts w:cs="Times New Roman"/>
        </w:rPr>
        <w:fldChar w:fldCharType="separate"/>
      </w:r>
      <w:r w:rsidR="001344CB" w:rsidRPr="001344CB">
        <w:rPr>
          <w:rFonts w:cs="Times New Roman"/>
          <w:noProof/>
        </w:rPr>
        <w:t>(Mithun 2012)</w:t>
      </w:r>
      <w:r w:rsidR="00A27C02">
        <w:rPr>
          <w:rFonts w:cs="Times New Roman"/>
        </w:rPr>
        <w:fldChar w:fldCharType="end"/>
      </w:r>
      <w:r w:rsidR="00BC46BE">
        <w:rPr>
          <w:rFonts w:cs="Times New Roman"/>
        </w:rPr>
        <w:t xml:space="preserve"> and bound vs. free pronominal forms </w:t>
      </w:r>
      <w:r w:rsidR="00A27C02">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A27C02">
        <w:rPr>
          <w:rFonts w:cs="Times New Roman"/>
        </w:rPr>
        <w:fldChar w:fldCharType="separate"/>
      </w:r>
      <w:r w:rsidR="004841B6" w:rsidRPr="004841B6">
        <w:rPr>
          <w:rFonts w:cs="Times New Roman"/>
          <w:noProof/>
        </w:rPr>
        <w:t>(Mithun 2013)</w:t>
      </w:r>
      <w:r w:rsidR="00A27C02">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A27C02">
        <w:rPr>
          <w:rFonts w:cs="Times New Roman"/>
        </w:rPr>
        <w:fldChar w:fldCharType="begin" w:fldLock="1"/>
      </w:r>
      <w:r w:rsidR="00C46958">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rsidR="00A27C02">
        <w:rPr>
          <w:rFonts w:cs="Times New Roman"/>
        </w:rPr>
        <w:fldChar w:fldCharType="separate"/>
      </w:r>
      <w:r w:rsidR="00C46958" w:rsidRPr="00C46958">
        <w:rPr>
          <w:rFonts w:cs="Times New Roman"/>
          <w:noProof/>
        </w:rPr>
        <w:t>(2002)</w:t>
      </w:r>
      <w:r w:rsidR="00A27C02">
        <w:rPr>
          <w:rFonts w:cs="Times New Roman"/>
        </w:rPr>
        <w:fldChar w:fldCharType="end"/>
      </w:r>
      <w:r w:rsidR="00C46958">
        <w:rPr>
          <w:rFonts w:cs="Times New Roman"/>
        </w:rPr>
        <w:t xml:space="preserve"> {{page number}}</w:t>
      </w:r>
      <w:r w:rsidR="001B5863">
        <w:rPr>
          <w:rFonts w:cs="Times New Roman"/>
        </w:rPr>
        <w:t xml:space="preserve"> 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to choice of lexical category.</w:t>
      </w:r>
    </w:p>
    <w:p w:rsidR="00E62FD7" w:rsidRDefault="00E62FD7" w:rsidP="001B5863">
      <w:pPr>
        <w:rPr>
          <w:rFonts w:cs="Times New Roman"/>
        </w:rPr>
      </w:pPr>
      <w:r>
        <w:rPr>
          <w:rFonts w:cs="Times New Roman"/>
        </w:rPr>
        <w:t>The specific research questions I ask in this dissertation are as follows:</w:t>
      </w:r>
    </w:p>
    <w:p w:rsidR="00E62FD7" w:rsidRDefault="00860784" w:rsidP="00E62FD7">
      <w:pPr>
        <w:pStyle w:val="ListParagraph"/>
        <w:numPr>
          <w:ilvl w:val="0"/>
          <w:numId w:val="10"/>
        </w:numPr>
        <w:rPr>
          <w:rFonts w:cs="Times New Roman"/>
        </w:rPr>
      </w:pPr>
      <w:r>
        <w:rPr>
          <w:rFonts w:cs="Times New Roman"/>
        </w:rPr>
        <w:t>Does the extent of lexical flexibility in a language correlate to</w:t>
      </w:r>
      <w:ins w:id="4" w:author="Owner" w:date="2017-12-30T09:04:00Z">
        <w:r w:rsidR="00BC5A93">
          <w:rPr>
            <w:rFonts w:cs="Times New Roman"/>
          </w:rPr>
          <w:t xml:space="preserve"> (with?)</w:t>
        </w:r>
      </w:ins>
      <w:r>
        <w:rPr>
          <w:rFonts w:cs="Times New Roman"/>
        </w:rPr>
        <w:t xml:space="preserve"> size of corpus / lexicon? {{</w:t>
      </w:r>
      <w:r w:rsidR="00482675">
        <w:rPr>
          <w:rFonts w:cs="Times New Roman"/>
        </w:rPr>
        <w:t xml:space="preserve">Methods </w:t>
      </w:r>
      <w:r>
        <w:rPr>
          <w:rFonts w:cs="Times New Roman"/>
        </w:rPr>
        <w:t>Chapter}}</w:t>
      </w:r>
    </w:p>
    <w:p w:rsidR="00860784" w:rsidRDefault="00860784" w:rsidP="00E62FD7">
      <w:pPr>
        <w:pStyle w:val="ListParagraph"/>
        <w:numPr>
          <w:ilvl w:val="0"/>
          <w:numId w:val="10"/>
        </w:numPr>
        <w:rPr>
          <w:rFonts w:cs="Times New Roman"/>
        </w:rPr>
      </w:pPr>
      <w:r>
        <w:rPr>
          <w:rFonts w:cs="Times New Roman"/>
        </w:rPr>
        <w:t>Do certain semantic domains tend to exhibit a greater degree of lexical flexibility than others? Does the type of semantic shift correlate with a lexeme’s semantic domain? {{</w:t>
      </w:r>
      <w:r w:rsidR="00C2728F">
        <w:rPr>
          <w:rFonts w:cs="Times New Roman"/>
        </w:rPr>
        <w:t xml:space="preserve">Semantic Domain </w:t>
      </w:r>
      <w:r>
        <w:rPr>
          <w:rFonts w:cs="Times New Roman"/>
        </w:rPr>
        <w:t>Chapter}}</w:t>
      </w:r>
    </w:p>
    <w:p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choice of grammatical role for a lexeme correlate to choice of lexical category? Does the type of semantic shift correlate with grammatical role? {{</w:t>
      </w:r>
      <w:r w:rsidR="00C2728F">
        <w:rPr>
          <w:rFonts w:cs="Times New Roman"/>
        </w:rPr>
        <w:t xml:space="preserve">Grammatical Role </w:t>
      </w:r>
      <w:r w:rsidR="00274D9B">
        <w:rPr>
          <w:rFonts w:cs="Times New Roman"/>
        </w:rPr>
        <w:t>Chapter}}</w:t>
      </w:r>
    </w:p>
    <w:p w:rsidR="00274D9B" w:rsidRPr="00E62FD7" w:rsidRDefault="00274D9B" w:rsidP="00E62FD7">
      <w:pPr>
        <w:pStyle w:val="ListParagraph"/>
        <w:numPr>
          <w:ilvl w:val="0"/>
          <w:numId w:val="10"/>
        </w:numPr>
        <w:rPr>
          <w:rFonts w:cs="Times New Roman"/>
        </w:rPr>
      </w:pPr>
      <w:r>
        <w:rPr>
          <w:rFonts w:cs="Times New Roman"/>
        </w:rPr>
        <w:t>Does information status correlate to choice of lexical category? Does the type of semantic shift correlate with information status? {{</w:t>
      </w:r>
      <w:r w:rsidR="00B07B9A">
        <w:rPr>
          <w:rFonts w:cs="Times New Roman"/>
        </w:rPr>
        <w:t xml:space="preserve">Information Status </w:t>
      </w:r>
      <w:bookmarkStart w:id="5" w:name="_GoBack"/>
      <w:bookmarkEnd w:id="5"/>
      <w:r>
        <w:rPr>
          <w:rFonts w:cs="Times New Roman"/>
        </w:rPr>
        <w:t>Chapter}}</w:t>
      </w:r>
    </w:p>
    <w:p w:rsidR="00341C59" w:rsidRPr="004F13E5" w:rsidRDefault="00DE6C31" w:rsidP="00EE5A6A">
      <w:pPr>
        <w:pStyle w:val="Heading1"/>
      </w:pPr>
      <w:bookmarkStart w:id="6" w:name="_Ref502225471"/>
      <w:r>
        <w:lastRenderedPageBreak/>
        <w:t>Background</w:t>
      </w:r>
      <w:bookmarkEnd w:id="6"/>
    </w:p>
    <w:p w:rsidR="00FD59DC" w:rsidRDefault="00DE6C31" w:rsidP="009C5A3B">
      <w:pPr>
        <w:pStyle w:val="Heading1"/>
      </w:pPr>
      <w:r>
        <w:t>Data &amp; Methods</w:t>
      </w:r>
    </w:p>
    <w:p w:rsidR="00DE6C31" w:rsidRDefault="00DE6C31" w:rsidP="009C5A3B">
      <w:pPr>
        <w:pStyle w:val="Heading1"/>
      </w:pPr>
      <w:r>
        <w:t>Outline</w:t>
      </w:r>
    </w:p>
    <w:p w:rsidR="00DE6C31" w:rsidRDefault="00DE6C31" w:rsidP="009C5A3B">
      <w:pPr>
        <w:pStyle w:val="Heading1"/>
      </w:pPr>
      <w:r>
        <w:t>Timeline</w:t>
      </w:r>
    </w:p>
    <w:p w:rsidR="00FD59DC" w:rsidRDefault="00DE6C31" w:rsidP="009C5A3B">
      <w:pPr>
        <w:pStyle w:val="Heading1"/>
      </w:pPr>
      <w:r>
        <w:t>References</w:t>
      </w:r>
    </w:p>
    <w:p w:rsidR="00C46958" w:rsidRPr="00C46958" w:rsidRDefault="00A27C02" w:rsidP="000762EE">
      <w:pPr>
        <w:widowControl w:val="0"/>
        <w:autoSpaceDE w:val="0"/>
        <w:autoSpaceDN w:val="0"/>
        <w:adjustRightInd w:val="0"/>
        <w:spacing w:before="120" w:after="120" w:line="240" w:lineRule="auto"/>
        <w:ind w:left="480" w:hanging="480"/>
        <w:rPr>
          <w:rFonts w:cs="Times New Roman"/>
          <w:noProof/>
        </w:rPr>
      </w:pPr>
      <w:r>
        <w:fldChar w:fldCharType="begin" w:fldLock="1"/>
      </w:r>
      <w:r w:rsidR="0020387A">
        <w:instrText xml:space="preserve">ADDIN Mendeley Bibliography CSL_BIBLIOGRAPHY </w:instrText>
      </w:r>
      <w:r>
        <w:fldChar w:fldCharType="separate"/>
      </w:r>
      <w:r w:rsidR="00C46958" w:rsidRPr="00C46958">
        <w:rPr>
          <w:rFonts w:cs="Times New Roman"/>
          <w:noProof/>
        </w:rPr>
        <w:t xml:space="preserve">Baker, Mark &amp; William Croft. 2017. Lexical categories: Legacy, lacuna, and opportunity for functionalists and formalists. </w:t>
      </w:r>
      <w:r w:rsidR="00C46958" w:rsidRPr="00C46958">
        <w:rPr>
          <w:rFonts w:cs="Times New Roman"/>
          <w:i/>
          <w:iCs/>
          <w:noProof/>
        </w:rPr>
        <w:t>Annual Review of Linguistics</w:t>
      </w:r>
      <w:r w:rsidR="00C46958" w:rsidRPr="00C46958">
        <w:rPr>
          <w:rFonts w:cs="Times New Roman"/>
          <w:noProof/>
        </w:rPr>
        <w:t xml:space="preserve"> 3(2). 1–19. doi:10.1146/annurev-linguistics-011516-034134. http://www.annualreviews.org/doi/10.1146/annurev-linguistics-011516-034134.</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Broschart, Jürgen. 1997. Why Tongan does it differently: Categorial distinctions in a language without nouns and verbs. </w:t>
      </w:r>
      <w:r w:rsidRPr="00C46958">
        <w:rPr>
          <w:rFonts w:cs="Times New Roman"/>
          <w:i/>
          <w:iCs/>
          <w:noProof/>
        </w:rPr>
        <w:t>Linguistic Typology</w:t>
      </w:r>
      <w:r w:rsidRPr="00C46958">
        <w:rPr>
          <w:rFonts w:cs="Times New Roman"/>
          <w:noProof/>
        </w:rPr>
        <w:t xml:space="preserve"> 1(1997). 123–165. doi:10.1515/lity.1997.1.2.123.</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Cauchard, Aurelie. 2017. Describing lexical flexibility in Caac (New Caledonia). </w:t>
      </w:r>
      <w:r w:rsidRPr="00C46958">
        <w:rPr>
          <w:rFonts w:cs="Times New Roman"/>
          <w:i/>
          <w:iCs/>
          <w:noProof/>
        </w:rPr>
        <w:t>Studies in Language</w:t>
      </w:r>
      <w:r w:rsidRPr="00C46958">
        <w:rPr>
          <w:rFonts w:cs="Times New Roman"/>
          <w:noProof/>
        </w:rPr>
        <w:t xml:space="preserve"> 41(2). 521–542. doi:10.1075/sl.41.2.09cau. http://www.jbe-platform.com/content/journals/10.1075/sl.41.2.09cau.</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Chafe, Wallace. 2012. Are adjectives universal? The case of Northern Iroquoian. </w:t>
      </w:r>
      <w:r w:rsidRPr="00C46958">
        <w:rPr>
          <w:rFonts w:cs="Times New Roman"/>
          <w:i/>
          <w:iCs/>
          <w:noProof/>
        </w:rPr>
        <w:t>Linguistic Typology</w:t>
      </w:r>
      <w:r w:rsidRPr="00C46958">
        <w:rPr>
          <w:rFonts w:cs="Times New Roman"/>
          <w:noProof/>
        </w:rPr>
        <w:t xml:space="preserve"> 16(1). 1–39. doi:10.1515/lingty-2012-0001.</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Chung, Sandra. 2012. Are lexical categories universal? The view from Chamorro. </w:t>
      </w:r>
      <w:r w:rsidRPr="00C46958">
        <w:rPr>
          <w:rFonts w:cs="Times New Roman"/>
          <w:i/>
          <w:iCs/>
          <w:noProof/>
        </w:rPr>
        <w:t>Theoretical Linguistics</w:t>
      </w:r>
      <w:r w:rsidRPr="00C46958">
        <w:rPr>
          <w:rFonts w:cs="Times New Roman"/>
          <w:noProof/>
        </w:rPr>
        <w:t xml:space="preserve"> 38(1–2). 1–56. doi:10.1515/tl-2012-0001.</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1990. A conceptual framework for grammatical categories. </w:t>
      </w:r>
      <w:r w:rsidRPr="00C46958">
        <w:rPr>
          <w:rFonts w:cs="Times New Roman"/>
          <w:i/>
          <w:iCs/>
          <w:noProof/>
        </w:rPr>
        <w:t>Journal of Semantics</w:t>
      </w:r>
      <w:r w:rsidRPr="00C46958">
        <w:rPr>
          <w:rFonts w:cs="Times New Roman"/>
          <w:noProof/>
        </w:rPr>
        <w:t xml:space="preserve"> 7(3). 245–280.</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2001. </w:t>
      </w:r>
      <w:r w:rsidRPr="00C46958">
        <w:rPr>
          <w:rFonts w:cs="Times New Roman"/>
          <w:i/>
          <w:iCs/>
          <w:noProof/>
        </w:rPr>
        <w:t>Radical Construction Grammar: Syntactic theory in typological perspective</w:t>
      </w:r>
      <w:r w:rsidRPr="00C46958">
        <w:rPr>
          <w:rFonts w:cs="Times New Roman"/>
          <w:noProof/>
        </w:rPr>
        <w:t>. Oxford: Oxford University Press.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2005. Word classes, parts of speech, and syntactic argumentation. </w:t>
      </w:r>
      <w:r w:rsidRPr="00C46958">
        <w:rPr>
          <w:rFonts w:cs="Times New Roman"/>
          <w:i/>
          <w:iCs/>
          <w:noProof/>
        </w:rPr>
        <w:t>Linguistic Typology</w:t>
      </w:r>
      <w:r w:rsidRPr="00C46958">
        <w:rPr>
          <w:rFonts w:cs="Times New Roman"/>
          <w:noProof/>
        </w:rPr>
        <w:t xml:space="preserve"> 9(3). 431–441. doi:10.1515/lity.2005.9.3.391.</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Crystal, David. 2008. </w:t>
      </w:r>
      <w:r w:rsidRPr="00C46958">
        <w:rPr>
          <w:rFonts w:cs="Times New Roman"/>
          <w:i/>
          <w:iCs/>
          <w:noProof/>
        </w:rPr>
        <w:t>A dictionary of linguistics and phonetics</w:t>
      </w:r>
      <w:r w:rsidRPr="00C46958">
        <w:rPr>
          <w:rFonts w:cs="Times New Roman"/>
          <w:noProof/>
        </w:rPr>
        <w:t>. 6th ed. (The Language Library). Blackwell.</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Dixon, Robert M. W. 1982. </w:t>
      </w:r>
      <w:r w:rsidRPr="00C46958">
        <w:rPr>
          <w:rFonts w:cs="Times New Roman"/>
          <w:i/>
          <w:iCs/>
          <w:noProof/>
        </w:rPr>
        <w:t>Where have all the adjectives gone? and other essays in Semantics and Syntax</w:t>
      </w:r>
      <w:r w:rsidRPr="00C46958">
        <w:rPr>
          <w:rFonts w:cs="Times New Roman"/>
          <w:noProof/>
        </w:rPr>
        <w:t xml:space="preserve">. </w:t>
      </w:r>
      <w:r w:rsidRPr="00C46958">
        <w:rPr>
          <w:rFonts w:cs="Times New Roman"/>
          <w:i/>
          <w:iCs/>
          <w:noProof/>
        </w:rPr>
        <w:t>Studies in Language</w:t>
      </w:r>
      <w:r w:rsidRPr="00C46958">
        <w:rPr>
          <w:rFonts w:cs="Times New Roman"/>
          <w:noProof/>
        </w:rPr>
        <w:t>. doi:10.1038/014265a0.</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Don, Jan. 2004. Categories in the lexicon. </w:t>
      </w:r>
      <w:r w:rsidRPr="00C46958">
        <w:rPr>
          <w:rFonts w:cs="Times New Roman"/>
          <w:i/>
          <w:iCs/>
          <w:noProof/>
        </w:rPr>
        <w:t>Linguistics</w:t>
      </w:r>
      <w:r w:rsidRPr="00C46958">
        <w:rPr>
          <w:rFonts w:cs="Times New Roman"/>
          <w:noProof/>
        </w:rPr>
        <w:t xml:space="preserve"> 42(5). 931–956. doi:10.1515/ling.2004.033.</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Dorvlo, Kofi. 2009. Does Logba have an adjective class? . 95–105.</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Eijk, Jan P. Van &amp; Thom Hess. 1986. Noun and verb in Salish. </w:t>
      </w:r>
      <w:r w:rsidRPr="00C46958">
        <w:rPr>
          <w:rFonts w:cs="Times New Roman"/>
          <w:i/>
          <w:iCs/>
          <w:noProof/>
        </w:rPr>
        <w:t>Lingua</w:t>
      </w:r>
      <w:r w:rsidRPr="00C46958">
        <w:rPr>
          <w:rFonts w:cs="Times New Roman"/>
          <w:noProof/>
        </w:rPr>
        <w:t xml:space="preserve"> 69(4). 319–331. doi:10.1016/0024-3841(86)90061-6.</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lastRenderedPageBreak/>
        <w:t xml:space="preserve">Evans, Nicholas &amp; Toshiki Osada. 2005. Mundari: The myth of a language without word classes. </w:t>
      </w:r>
      <w:r w:rsidRPr="00C46958">
        <w:rPr>
          <w:rFonts w:cs="Times New Roman"/>
          <w:i/>
          <w:iCs/>
          <w:noProof/>
        </w:rPr>
        <w:t>Linguistic Typology</w:t>
      </w:r>
      <w:r w:rsidRPr="00C46958">
        <w:rPr>
          <w:rFonts w:cs="Times New Roman"/>
          <w:noProof/>
        </w:rPr>
        <w:t xml:space="preserve"> 9(2005). 351–390. doi:10.1515/lity.2005.9.3.351.</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Floyd, Simeon. 2011. Re-discovering the Quechua adjective. </w:t>
      </w:r>
      <w:r w:rsidRPr="00C46958">
        <w:rPr>
          <w:rFonts w:cs="Times New Roman"/>
          <w:i/>
          <w:iCs/>
          <w:noProof/>
        </w:rPr>
        <w:t>Linguistic Typology</w:t>
      </w:r>
      <w:r w:rsidRPr="00C46958">
        <w:rPr>
          <w:rFonts w:cs="Times New Roman"/>
          <w:noProof/>
        </w:rPr>
        <w:t xml:space="preserve"> 15(1). 25–63. doi:10.1515/LITY.2011.003.</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François, Alexandre. 2017. The economy of word classes in Hiw, Vanuatu. </w:t>
      </w:r>
      <w:r w:rsidRPr="00C46958">
        <w:rPr>
          <w:rFonts w:cs="Times New Roman"/>
          <w:i/>
          <w:iCs/>
          <w:noProof/>
        </w:rPr>
        <w:t>Studies in Language</w:t>
      </w:r>
      <w:r w:rsidRPr="00C46958">
        <w:rPr>
          <w:rFonts w:cs="Times New Roman"/>
          <w:noProof/>
        </w:rPr>
        <w:t xml:space="preserve"> 41(2). 294–357. doi:10.1075/sl.41.2.03fra. http://www.jbe-platform.com/content/journals/10.1075/sl.41.2.03fra.</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1992. </w:t>
      </w:r>
      <w:r w:rsidRPr="00C46958">
        <w:rPr>
          <w:rFonts w:cs="Times New Roman"/>
          <w:i/>
          <w:iCs/>
          <w:noProof/>
        </w:rPr>
        <w:t>Non-verbal predication: Theory, typology, diachrony</w:t>
      </w:r>
      <w:r w:rsidRPr="00C46958">
        <w:rPr>
          <w:rFonts w:cs="Times New Roman"/>
          <w:noProof/>
        </w:rPr>
        <w:t>. (Functional Grammar Series 15). Berlin: Mouton de Gruyter.</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&amp; Jan Rijkhoff. 2005. Mundari as a flexible language. </w:t>
      </w:r>
      <w:r w:rsidRPr="00C46958">
        <w:rPr>
          <w:rFonts w:cs="Times New Roman"/>
          <w:i/>
          <w:iCs/>
          <w:noProof/>
        </w:rPr>
        <w:t>Linguistic Typology</w:t>
      </w:r>
      <w:r w:rsidRPr="00C46958">
        <w:rPr>
          <w:rFonts w:cs="Times New Roman"/>
          <w:noProof/>
        </w:rPr>
        <w:t xml:space="preserve"> 9(3). 406–431. doi:10.1515/lity.2005.9.3.391.</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Jan Rijkhoff &amp; Anna Siewierska. 2004. Parts-of-speech systems and word order. </w:t>
      </w:r>
      <w:r w:rsidRPr="00C46958">
        <w:rPr>
          <w:rFonts w:cs="Times New Roman"/>
          <w:i/>
          <w:iCs/>
          <w:noProof/>
        </w:rPr>
        <w:t>Journal of Linguistics</w:t>
      </w:r>
      <w:r w:rsidRPr="00C46958">
        <w:rPr>
          <w:rFonts w:cs="Times New Roman"/>
          <w:noProof/>
        </w:rPr>
        <w:t xml:space="preserve"> 40(3). 527–570. doi:10.1017/S0022226704002762.</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Holton, Gary. 1999. Categoriality of property words in a switch-adjective language. </w:t>
      </w:r>
      <w:r w:rsidRPr="00C46958">
        <w:rPr>
          <w:rFonts w:cs="Times New Roman"/>
          <w:i/>
          <w:iCs/>
          <w:noProof/>
        </w:rPr>
        <w:t>Linguistic Typology</w:t>
      </w:r>
      <w:r w:rsidRPr="00C46958">
        <w:rPr>
          <w:rFonts w:cs="Times New Roman"/>
          <w:noProof/>
        </w:rPr>
        <w:t xml:space="preserve"> 3(3). 341–360. doi:10.1515/lity.1999.3.3.341. http://www.degruyter.com/view/j/lity.1999.3.issue-3/lity.1999.3.3.341/lity.1999.3.3.341.xml.</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Hopper, Paul J. &amp; Sandra A. Thompson. 1984. The discourse basis for lexical categories in Universal Grammar. </w:t>
      </w:r>
      <w:r w:rsidRPr="00C46958">
        <w:rPr>
          <w:rFonts w:cs="Times New Roman"/>
          <w:i/>
          <w:iCs/>
          <w:noProof/>
        </w:rPr>
        <w:t>Language</w:t>
      </w:r>
      <w:r w:rsidRPr="00C46958">
        <w:rPr>
          <w:rFonts w:cs="Times New Roman"/>
          <w:noProof/>
        </w:rPr>
        <w:t xml:space="preserve"> 60(4). 703–752. doi:10.1371/journal.pone.0005772. http://www.jstor.org/stable/413797.</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Hopper, Paul J. &amp; Elizabeth Closs Traugott. 2003. </w:t>
      </w:r>
      <w:r w:rsidRPr="00C46958">
        <w:rPr>
          <w:rFonts w:cs="Times New Roman"/>
          <w:i/>
          <w:iCs/>
          <w:noProof/>
        </w:rPr>
        <w:t>Grammaticalization</w:t>
      </w:r>
      <w:r w:rsidRPr="00C46958">
        <w:rPr>
          <w:rFonts w:cs="Times New Roman"/>
          <w:noProof/>
        </w:rPr>
        <w:t>. 2nd ed. (Cambridge Textbooks in Linguistics). Cambridge: Cambridge University Press.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Kinkade, M. Dale. 1983. Salish evidence against the universality of “noun” and “verb.” </w:t>
      </w:r>
      <w:r w:rsidRPr="00C46958">
        <w:rPr>
          <w:rFonts w:cs="Times New Roman"/>
          <w:i/>
          <w:iCs/>
          <w:noProof/>
        </w:rPr>
        <w:t>Lingua</w:t>
      </w:r>
      <w:r w:rsidRPr="00C46958">
        <w:rPr>
          <w:rFonts w:cs="Times New Roman"/>
          <w:noProof/>
        </w:rPr>
        <w:t xml:space="preserve"> 60(1). 25–39. doi:10.1016/0024-3841(83)90045-1.</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Koch, Karsten &amp; Lisa Matthewson. 2009. The lexical category debate in Salish and its relevance for Tagalog. </w:t>
      </w:r>
      <w:r w:rsidRPr="00C46958">
        <w:rPr>
          <w:rFonts w:cs="Times New Roman"/>
          <w:i/>
          <w:iCs/>
          <w:noProof/>
        </w:rPr>
        <w:t>Theoretical Linguistics</w:t>
      </w:r>
      <w:r w:rsidRPr="00C46958">
        <w:rPr>
          <w:rFonts w:cs="Times New Roman"/>
          <w:noProof/>
        </w:rPr>
        <w:t xml:space="preserve"> 35(1). 125–137. doi:10.1515/THLI.2009.007.</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Lichtenberk, Frank. 2017. Lexical and grammatical flexibility in Toqabaqita. </w:t>
      </w:r>
      <w:r w:rsidRPr="00C46958">
        <w:rPr>
          <w:rFonts w:cs="Times New Roman"/>
          <w:i/>
          <w:iCs/>
          <w:noProof/>
        </w:rPr>
        <w:t>Studies in Language</w:t>
      </w:r>
      <w:r w:rsidRPr="00C46958">
        <w:rPr>
          <w:rFonts w:cs="Times New Roman"/>
          <w:noProof/>
        </w:rPr>
        <w:t xml:space="preserve"> 41(2). 496–501. doi:10.1075/sl.41.2.07lic. http://www.jbe-platform.com/content/journals/10.1075/sl.41.2.07lic.</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2006. </w:t>
      </w:r>
      <w:r w:rsidRPr="00C46958">
        <w:rPr>
          <w:rFonts w:cs="Times New Roman"/>
          <w:i/>
          <w:iCs/>
          <w:noProof/>
        </w:rPr>
        <w:t>Parts-of-speech systems and dependent clauses: A typological study</w:t>
      </w:r>
      <w:r w:rsidRPr="00C46958">
        <w:rPr>
          <w:rFonts w:cs="Times New Roman"/>
          <w:noProof/>
        </w:rPr>
        <w:t xml:space="preserve">. </w:t>
      </w:r>
      <w:r w:rsidRPr="00C46958">
        <w:rPr>
          <w:rFonts w:cs="Times New Roman"/>
          <w:i/>
          <w:iCs/>
          <w:noProof/>
        </w:rPr>
        <w:t>Folia Linguistica</w:t>
      </w:r>
      <w:r w:rsidRPr="00C46958">
        <w:rPr>
          <w:rFonts w:cs="Times New Roman"/>
          <w:noProof/>
        </w:rPr>
        <w:t>. Vol. 40. doi:10.1515/flin.40.3-4.239.</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2016. Lexical flexibility in Oceanic languages. </w:t>
      </w:r>
      <w:r w:rsidRPr="00C46958">
        <w:rPr>
          <w:rFonts w:cs="Times New Roman"/>
          <w:i/>
          <w:iCs/>
          <w:noProof/>
        </w:rPr>
        <w:t>Linguistic Typology</w:t>
      </w:r>
      <w:r w:rsidRPr="00C46958">
        <w:rPr>
          <w:rFonts w:cs="Times New Roman"/>
          <w:noProof/>
        </w:rPr>
        <w:t xml:space="preserve"> 20(2). 197–232. doi:10.1515/lingty-2016-0005.</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&amp; Jan Rijkhoff. 2013. Flexible word classes in linguistic typology and grammatical theory. In Eva van Lier &amp; Jan Rijkhoff (eds.), </w:t>
      </w:r>
      <w:r w:rsidRPr="00C46958">
        <w:rPr>
          <w:rFonts w:cs="Times New Roman"/>
          <w:i/>
          <w:iCs/>
          <w:noProof/>
        </w:rPr>
        <w:t>Flexible word classes: Typological studies of underspecified parts of speech</w:t>
      </w:r>
      <w:r w:rsidRPr="00C46958">
        <w:rPr>
          <w:rFonts w:cs="Times New Roman"/>
          <w:noProof/>
        </w:rPr>
        <w:t>, 1–30. Oxford: Oxford University Press.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Evan van. 2017. Introduction: Lexical flexibility in Oceanic languages. </w:t>
      </w:r>
      <w:r w:rsidRPr="00C46958">
        <w:rPr>
          <w:rFonts w:cs="Times New Roman"/>
          <w:i/>
          <w:iCs/>
          <w:noProof/>
        </w:rPr>
        <w:t>Studies in Language</w:t>
      </w:r>
      <w:r w:rsidRPr="00C46958">
        <w:rPr>
          <w:rFonts w:cs="Times New Roman"/>
          <w:noProof/>
        </w:rPr>
        <w:t xml:space="preserve"> 41(2). 241–254. doi:10.1075/sl.41.2.01van. http://www.jbe-platform.com/content/journals/10.1075/sl.41.2.01van.</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lastRenderedPageBreak/>
        <w:t xml:space="preserve">Luuk, Erkki. 2010. Nouns, verbs and flexibles: Implications for typologies of word classes. </w:t>
      </w:r>
      <w:r w:rsidRPr="00C46958">
        <w:rPr>
          <w:rFonts w:cs="Times New Roman"/>
          <w:i/>
          <w:iCs/>
          <w:noProof/>
        </w:rPr>
        <w:t>Language Sciences</w:t>
      </w:r>
      <w:r w:rsidRPr="00C46958">
        <w:rPr>
          <w:rFonts w:cs="Times New Roman"/>
          <w:noProof/>
        </w:rPr>
        <w:t xml:space="preserve"> 32(3). Elsevier Ltd. 349–365. doi:10.1016/j.langsci.2009.02.001. http://dx.doi.org/10.1016/j.langsci.2009.02.001.</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Mithun, Marianne. 2012. Core argument patterns and deep genetic relations: Hierarchical systems in Northern California. In Pirkko Suihkonen, Bernard Comrie &amp; Valery Solovyev (eds.), </w:t>
      </w:r>
      <w:r w:rsidRPr="00C46958">
        <w:rPr>
          <w:rFonts w:cs="Times New Roman"/>
          <w:i/>
          <w:iCs/>
          <w:noProof/>
        </w:rPr>
        <w:t>Argument structure and grammatical relations: A crosslinguistic typology</w:t>
      </w:r>
      <w:r w:rsidRPr="00C46958">
        <w:rPr>
          <w:rFonts w:cs="Times New Roman"/>
          <w:noProof/>
        </w:rPr>
        <w:t>, 257–294. (Studies in Language Companion Series 126). Amsterdam: John Benjamins.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Mithun, Marianne. 2013. Prosody and independence: Free and bound person marking. In Dik Bakker &amp; Martin Haspelmath (eds.), </w:t>
      </w:r>
      <w:r w:rsidRPr="00C46958">
        <w:rPr>
          <w:rFonts w:cs="Times New Roman"/>
          <w:i/>
          <w:iCs/>
          <w:noProof/>
        </w:rPr>
        <w:t>Languages across boundaries: Studies in memory of Anna Siewierska</w:t>
      </w:r>
      <w:r w:rsidRPr="00C46958">
        <w:rPr>
          <w:rFonts w:cs="Times New Roman"/>
          <w:noProof/>
        </w:rPr>
        <w:t>, 291–312. Berlin: Mouton de Gruyter.</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Nakayama, Toshihide. 1997. Discourse-pragmatic dynamism in Nuu-chah-nulth (Nootka) morphosyntax. University of California, Santa Barbara. doi:10.16953/deusbed.74839.</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Nakayama, Toshihide. 2002. </w:t>
      </w:r>
      <w:r w:rsidRPr="00C46958">
        <w:rPr>
          <w:rFonts w:cs="Times New Roman"/>
          <w:i/>
          <w:iCs/>
          <w:noProof/>
        </w:rPr>
        <w:t>Nuuchahnulth (Nootka) morphosyntax</w:t>
      </w:r>
      <w:r w:rsidRPr="00C46958">
        <w:rPr>
          <w:rFonts w:cs="Times New Roman"/>
          <w:noProof/>
        </w:rPr>
        <w:t>. (University of California Publications in Linguistics 134). Berkeley: University of California Press.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Palmer, Bill. 2017. Categorial flexibility as an artefact of the analysis. </w:t>
      </w:r>
      <w:r w:rsidRPr="00C46958">
        <w:rPr>
          <w:rFonts w:cs="Times New Roman"/>
          <w:i/>
          <w:iCs/>
          <w:noProof/>
        </w:rPr>
        <w:t>Studies in Language</w:t>
      </w:r>
      <w:r w:rsidRPr="00C46958">
        <w:rPr>
          <w:rFonts w:cs="Times New Roman"/>
          <w:noProof/>
        </w:rPr>
        <w:t xml:space="preserve"> 41(2). 408–444. doi:10.1075/sl.41.2.05pal. http://www.jbe-platform.com/content/journals/10.1075/sl.41.2.05pal.</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Rijkhoff, Jan. 2007. Word classes. </w:t>
      </w:r>
      <w:r w:rsidRPr="00C46958">
        <w:rPr>
          <w:rFonts w:cs="Times New Roman"/>
          <w:i/>
          <w:iCs/>
          <w:noProof/>
        </w:rPr>
        <w:t>Language &amp; Linguistics Compass</w:t>
      </w:r>
      <w:r w:rsidRPr="00C46958">
        <w:rPr>
          <w:rFonts w:cs="Times New Roman"/>
          <w:noProof/>
        </w:rPr>
        <w:t xml:space="preserve"> 1(6). 709–726. doi:10.1111/j.1749-818X.2007.00030.x. http://doi.wiley.com/10.1111/j.1749-818X.2007.00030.x.</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Rijkhoff, Jan &amp; Eva van Lier (eds.). 2013. </w:t>
      </w:r>
      <w:r w:rsidRPr="00C46958">
        <w:rPr>
          <w:rFonts w:cs="Times New Roman"/>
          <w:i/>
          <w:iCs/>
          <w:noProof/>
        </w:rPr>
        <w:t>Flexible word classes: Typological studies of underspecified parts of speech</w:t>
      </w:r>
      <w:r w:rsidRPr="00C46958">
        <w:rPr>
          <w:rFonts w:cs="Times New Roman"/>
          <w:noProof/>
        </w:rPr>
        <w:t>. Oxford: Oxford University Press.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Sadock, Jerrold M. 1999. The nominalist theory of Eskimo: A case study in scientific self-deception. </w:t>
      </w:r>
      <w:r w:rsidRPr="00C46958">
        <w:rPr>
          <w:rFonts w:cs="Times New Roman"/>
          <w:i/>
          <w:iCs/>
          <w:noProof/>
        </w:rPr>
        <w:t>International Journal of American Linguistics</w:t>
      </w:r>
      <w:r w:rsidRPr="00C46958">
        <w:rPr>
          <w:rFonts w:cs="Times New Roman"/>
          <w:noProof/>
        </w:rPr>
        <w:t xml:space="preserve"> 65(4). 383–406.</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Thompson, Sandra A. 1989. A discourse approach to the cross-linguistic category “Adjective.” In Roberta Corrigan, Fred R. Eckman &amp; Michael Noonan (eds.), </w:t>
      </w:r>
      <w:r w:rsidRPr="00C46958">
        <w:rPr>
          <w:rFonts w:cs="Times New Roman"/>
          <w:i/>
          <w:iCs/>
          <w:noProof/>
        </w:rPr>
        <w:t>Linguistic categorization</w:t>
      </w:r>
      <w:r w:rsidRPr="00C46958">
        <w:rPr>
          <w:rFonts w:cs="Times New Roman"/>
          <w:noProof/>
        </w:rPr>
        <w:t>, 245–266. (Current Issues in Linguistic Theory 61). Amsterdam: John Benjamins.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C46958">
        <w:rPr>
          <w:rFonts w:cs="Times New Roman"/>
          <w:i/>
          <w:iCs/>
          <w:noProof/>
        </w:rPr>
        <w:t>Lexical polycategoriality: Cross-linguistic, cross-theoretical, and language acquisition approaches</w:t>
      </w:r>
      <w:r w:rsidRPr="00C46958">
        <w:rPr>
          <w:rFonts w:cs="Times New Roman"/>
          <w:noProof/>
        </w:rPr>
        <w:t>, 1–34. (Studies in Language Companion Series 182). Amsterdam: John Benjamins.</w:t>
      </w:r>
    </w:p>
    <w:p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Vapnarsky, Valentina &amp; Edy Veneziano (eds.). 2017b. </w:t>
      </w:r>
      <w:r w:rsidRPr="00C46958">
        <w:rPr>
          <w:rFonts w:cs="Times New Roman"/>
          <w:i/>
          <w:iCs/>
          <w:noProof/>
        </w:rPr>
        <w:t>Lexical polycategoriality: Cross-linguistic, cross-theoretical and language acquisition approaches</w:t>
      </w:r>
      <w:r w:rsidRPr="00C46958">
        <w:rPr>
          <w:rFonts w:cs="Times New Roman"/>
          <w:noProof/>
        </w:rPr>
        <w:t>. (Studies in Language Companion Series 182). Amsterdam: John Benjamins.</w:t>
      </w:r>
    </w:p>
    <w:p w:rsidR="00FD59DC" w:rsidRPr="00FD59DC" w:rsidRDefault="00A27C02"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6B5" w:rsidRDefault="003946B5" w:rsidP="00CA5A11">
      <w:r>
        <w:separator/>
      </w:r>
    </w:p>
  </w:endnote>
  <w:endnote w:type="continuationSeparator" w:id="0">
    <w:p w:rsidR="003946B5" w:rsidRDefault="003946B5" w:rsidP="00CA5A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charset w:val="00"/>
    <w:family w:val="auto"/>
    <w:pitch w:val="variable"/>
    <w:sig w:usb0="E00002FF" w:usb1="5200E1FB" w:usb2="0200002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1389573543"/>
      <w:docPartObj>
        <w:docPartGallery w:val="Page Numbers (Bottom of Page)"/>
        <w:docPartUnique/>
      </w:docPartObj>
    </w:sdtPr>
    <w:sdtEndPr>
      <w:rPr>
        <w:noProof/>
      </w:rPr>
    </w:sdtEndPr>
    <w:sdtContent>
      <w:p w:rsidR="00860784" w:rsidRDefault="00A27C02" w:rsidP="007268BD">
        <w:pPr>
          <w:pStyle w:val="Footer"/>
          <w:jc w:val="center"/>
        </w:pPr>
        <w:r>
          <w:rPr>
            <w:noProof w:val="0"/>
          </w:rPr>
          <w:fldChar w:fldCharType="begin"/>
        </w:r>
        <w:r w:rsidR="00860784">
          <w:instrText xml:space="preserve"> PAGE   \* MERGEFORMAT </w:instrText>
        </w:r>
        <w:r>
          <w:rPr>
            <w:noProof w:val="0"/>
          </w:rPr>
          <w:fldChar w:fldCharType="separate"/>
        </w:r>
        <w:r w:rsidR="00BC5A93">
          <w:t>6</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1731759226"/>
      <w:docPartObj>
        <w:docPartGallery w:val="Page Numbers (Bottom of Page)"/>
        <w:docPartUnique/>
      </w:docPartObj>
    </w:sdtPr>
    <w:sdtEndPr>
      <w:rPr>
        <w:noProof/>
      </w:rPr>
    </w:sdtEndPr>
    <w:sdtContent>
      <w:p w:rsidR="00860784" w:rsidRDefault="00A27C02" w:rsidP="00FD59DC">
        <w:pPr>
          <w:pStyle w:val="Footer"/>
          <w:jc w:val="center"/>
        </w:pPr>
        <w:r>
          <w:rPr>
            <w:noProof w:val="0"/>
          </w:rPr>
          <w:fldChar w:fldCharType="begin"/>
        </w:r>
        <w:r w:rsidR="00860784">
          <w:instrText xml:space="preserve"> PAGE   \* MERGEFORMAT </w:instrText>
        </w:r>
        <w:r>
          <w:rPr>
            <w:noProof w:val="0"/>
          </w:rPr>
          <w:fldChar w:fldCharType="separate"/>
        </w:r>
        <w:r w:rsidR="00BC5A93">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6B5" w:rsidRDefault="003946B5" w:rsidP="00CA5A11">
      <w:r>
        <w:separator/>
      </w:r>
    </w:p>
  </w:footnote>
  <w:footnote w:type="continuationSeparator" w:id="0">
    <w:p w:rsidR="003946B5" w:rsidRDefault="003946B5" w:rsidP="00CA5A11">
      <w:r>
        <w:continuationSeparator/>
      </w:r>
    </w:p>
  </w:footnote>
  <w:footnote w:id="1">
    <w:p w:rsidR="00860784" w:rsidRDefault="00860784" w:rsidP="003770F8">
      <w:pPr>
        <w:pStyle w:val="FootnoteText"/>
      </w:pPr>
      <w:r>
        <w:rPr>
          <w:rStyle w:val="FootnoteReference"/>
        </w:rPr>
        <w:footnoteRef/>
      </w:r>
      <w:r>
        <w:t xml:space="preserve"> Grammatical (as opposed to lexical), closed-class categories such as demonstratives may also exhibit flexibility </w:t>
      </w:r>
      <w:r w:rsidR="00A27C02">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rsidR="00A27C02">
        <w:fldChar w:fldCharType="separate"/>
      </w:r>
      <w:r w:rsidRPr="003770F8">
        <w:rPr>
          <w:noProof/>
        </w:rPr>
        <w:t>(cf. François 2017; Lichtenberk 2017)</w:t>
      </w:r>
      <w:r w:rsidR="00A27C02">
        <w:fldChar w:fldCharType="end"/>
      </w:r>
      <w:r>
        <w:t>, but this possibility will not be discussed here.</w:t>
      </w:r>
    </w:p>
    <w:p w:rsidR="00860784" w:rsidRDefault="00860784">
      <w:pPr>
        <w:pStyle w:val="FootnoteText"/>
      </w:pPr>
      <w:r>
        <w:t xml:space="preserve"> </w:t>
      </w:r>
    </w:p>
  </w:footnote>
  <w:footnote w:id="2">
    <w:p w:rsidR="00860784" w:rsidRDefault="00860784">
      <w:pPr>
        <w:pStyle w:val="FootnoteText"/>
      </w:pPr>
      <w:r>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say,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00A27C02">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rsidR="00A27C02">
        <w:fldChar w:fldCharType="separate"/>
      </w:r>
      <w:r w:rsidRPr="00686E16">
        <w:rPr>
          <w:noProof/>
        </w:rPr>
        <w:t>(Hopper &amp; Traugott 2003:2)</w:t>
      </w:r>
      <w:r w:rsidR="00A27C02">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784" w:rsidRDefault="00860784">
    <w:pPr>
      <w:pStyle w:val="Header"/>
    </w:pPr>
    <w:r>
      <w:t>Hieber – Dissertation Prospectus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3"/>
  </w:num>
  <w:num w:numId="4">
    <w:abstractNumId w:val="3"/>
  </w:num>
  <w:num w:numId="5">
    <w:abstractNumId w:val="3"/>
  </w:num>
  <w:num w:numId="6">
    <w:abstractNumId w:val="3"/>
  </w:num>
  <w:num w:numId="7">
    <w:abstractNumId w:val="4"/>
  </w:num>
  <w:num w:numId="8">
    <w:abstractNumId w:val="5"/>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9218"/>
  </w:hdrShapeDefaults>
  <w:footnotePr>
    <w:footnote w:id="-1"/>
    <w:footnote w:id="0"/>
  </w:footnotePr>
  <w:endnotePr>
    <w:endnote w:id="-1"/>
    <w:endnote w:id="0"/>
  </w:endnotePr>
  <w:compat/>
  <w:rsids>
    <w:rsidRoot w:val="00D36FFB"/>
    <w:rsid w:val="00002E8C"/>
    <w:rsid w:val="00012C2F"/>
    <w:rsid w:val="000248C4"/>
    <w:rsid w:val="000258F5"/>
    <w:rsid w:val="00071549"/>
    <w:rsid w:val="000762EE"/>
    <w:rsid w:val="00087A44"/>
    <w:rsid w:val="00132AD3"/>
    <w:rsid w:val="001344CB"/>
    <w:rsid w:val="00143852"/>
    <w:rsid w:val="001B5863"/>
    <w:rsid w:val="001D73BA"/>
    <w:rsid w:val="001F590F"/>
    <w:rsid w:val="0020387A"/>
    <w:rsid w:val="00241552"/>
    <w:rsid w:val="0024518B"/>
    <w:rsid w:val="00274D9B"/>
    <w:rsid w:val="002A5900"/>
    <w:rsid w:val="002E02BA"/>
    <w:rsid w:val="00313B0C"/>
    <w:rsid w:val="00323BEF"/>
    <w:rsid w:val="00327B49"/>
    <w:rsid w:val="00341C59"/>
    <w:rsid w:val="003770F8"/>
    <w:rsid w:val="0038538F"/>
    <w:rsid w:val="003946B5"/>
    <w:rsid w:val="003A3611"/>
    <w:rsid w:val="003F11AA"/>
    <w:rsid w:val="004073EB"/>
    <w:rsid w:val="00441E13"/>
    <w:rsid w:val="00451C7B"/>
    <w:rsid w:val="004573C0"/>
    <w:rsid w:val="00482675"/>
    <w:rsid w:val="004841B6"/>
    <w:rsid w:val="00490AA9"/>
    <w:rsid w:val="004F13E5"/>
    <w:rsid w:val="005340F3"/>
    <w:rsid w:val="00536211"/>
    <w:rsid w:val="005A19D2"/>
    <w:rsid w:val="005A4BB2"/>
    <w:rsid w:val="005C6169"/>
    <w:rsid w:val="005F0BD8"/>
    <w:rsid w:val="005F36E8"/>
    <w:rsid w:val="006303DE"/>
    <w:rsid w:val="00686E16"/>
    <w:rsid w:val="006905E7"/>
    <w:rsid w:val="006E761D"/>
    <w:rsid w:val="00703236"/>
    <w:rsid w:val="00707838"/>
    <w:rsid w:val="007268BD"/>
    <w:rsid w:val="00727663"/>
    <w:rsid w:val="00744976"/>
    <w:rsid w:val="00772DC0"/>
    <w:rsid w:val="007C7241"/>
    <w:rsid w:val="007E405D"/>
    <w:rsid w:val="007E78E9"/>
    <w:rsid w:val="007F0F8F"/>
    <w:rsid w:val="00833849"/>
    <w:rsid w:val="00834040"/>
    <w:rsid w:val="0084363F"/>
    <w:rsid w:val="00850686"/>
    <w:rsid w:val="00860784"/>
    <w:rsid w:val="008708F8"/>
    <w:rsid w:val="00885AAC"/>
    <w:rsid w:val="00887021"/>
    <w:rsid w:val="00895263"/>
    <w:rsid w:val="008D3BA1"/>
    <w:rsid w:val="008E2C1E"/>
    <w:rsid w:val="008E7768"/>
    <w:rsid w:val="008F2838"/>
    <w:rsid w:val="009400AE"/>
    <w:rsid w:val="009417C1"/>
    <w:rsid w:val="00977F74"/>
    <w:rsid w:val="0099612C"/>
    <w:rsid w:val="009A75CD"/>
    <w:rsid w:val="009B5B1C"/>
    <w:rsid w:val="009C5A3B"/>
    <w:rsid w:val="009D2000"/>
    <w:rsid w:val="009D583B"/>
    <w:rsid w:val="009F32D4"/>
    <w:rsid w:val="00A101B4"/>
    <w:rsid w:val="00A149AF"/>
    <w:rsid w:val="00A27C02"/>
    <w:rsid w:val="00A377B9"/>
    <w:rsid w:val="00A84880"/>
    <w:rsid w:val="00A90AF3"/>
    <w:rsid w:val="00A969CA"/>
    <w:rsid w:val="00A9771E"/>
    <w:rsid w:val="00AB6A57"/>
    <w:rsid w:val="00AE0C82"/>
    <w:rsid w:val="00AF0D0E"/>
    <w:rsid w:val="00AF201D"/>
    <w:rsid w:val="00AF45E2"/>
    <w:rsid w:val="00B07B9A"/>
    <w:rsid w:val="00B36E23"/>
    <w:rsid w:val="00B57E77"/>
    <w:rsid w:val="00B87F72"/>
    <w:rsid w:val="00B96524"/>
    <w:rsid w:val="00BC46BE"/>
    <w:rsid w:val="00BC5A93"/>
    <w:rsid w:val="00BF1025"/>
    <w:rsid w:val="00BF31B7"/>
    <w:rsid w:val="00C141DD"/>
    <w:rsid w:val="00C2728F"/>
    <w:rsid w:val="00C3108A"/>
    <w:rsid w:val="00C46958"/>
    <w:rsid w:val="00C61826"/>
    <w:rsid w:val="00C61ADB"/>
    <w:rsid w:val="00C72A9E"/>
    <w:rsid w:val="00CA5A11"/>
    <w:rsid w:val="00CB6B00"/>
    <w:rsid w:val="00D04D68"/>
    <w:rsid w:val="00D36331"/>
    <w:rsid w:val="00D36FFB"/>
    <w:rsid w:val="00D4196C"/>
    <w:rsid w:val="00D8701A"/>
    <w:rsid w:val="00D87F39"/>
    <w:rsid w:val="00DB142A"/>
    <w:rsid w:val="00DD2ACE"/>
    <w:rsid w:val="00DD33E8"/>
    <w:rsid w:val="00DE6C31"/>
    <w:rsid w:val="00E60471"/>
    <w:rsid w:val="00E62FD7"/>
    <w:rsid w:val="00EE3686"/>
    <w:rsid w:val="00EE5A6A"/>
    <w:rsid w:val="00F02440"/>
    <w:rsid w:val="00F17A5B"/>
    <w:rsid w:val="00F373EB"/>
    <w:rsid w:val="00F42AC7"/>
    <w:rsid w:val="00F54FE5"/>
    <w:rsid w:val="00F55007"/>
    <w:rsid w:val="00F610E6"/>
    <w:rsid w:val="00F77DEF"/>
    <w:rsid w:val="00FB3241"/>
    <w:rsid w:val="00FD59DC"/>
    <w:rsid w:val="00FF2364"/>
    <w:rsid w:val="00FF7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43852"/>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143852"/>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885AAC"/>
    <w:pPr>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23E72-75C4-49BE-8148-4BEC5A64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11320</Words>
  <Characters>64526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Owner</cp:lastModifiedBy>
  <cp:revision>3</cp:revision>
  <dcterms:created xsi:type="dcterms:W3CDTF">2017-12-30T16:58:00Z</dcterms:created>
  <dcterms:modified xsi:type="dcterms:W3CDTF">2017-12-30T17:05:00Z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