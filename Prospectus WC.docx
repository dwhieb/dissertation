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 xml:space="preserve">Daniel W. </w:t>
      </w:r>
      <w:proofErr w:type="spellStart"/>
      <w:r>
        <w:t>Hieber</w:t>
      </w:r>
      <w:proofErr w:type="spellEnd"/>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39E05B69"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 xml:space="preserve">(Hengeveld 1992:65; Croft 2001:66; van Lier 2016:197; </w:t>
      </w:r>
      <w:del w:id="1" w:author="William Croft" w:date="2018-02-18T22:02:00Z">
        <w:r w:rsidR="00610992" w:rsidRPr="00610992" w:rsidDel="000C5345">
          <w:rPr>
            <w:noProof/>
          </w:rPr>
          <w:delText xml:space="preserve">Evan </w:delText>
        </w:r>
      </w:del>
      <w:r w:rsidR="00610992" w:rsidRPr="00610992">
        <w:rPr>
          <w:noProof/>
        </w:rPr>
        <w:t>van Lier 2017:242)</w:t>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 xml:space="preserve">Austroasiatic &gt; </w:t>
      </w:r>
      <w:proofErr w:type="spellStart"/>
      <w:r w:rsidR="00D241EB">
        <w:t>Munda</w:t>
      </w:r>
      <w:proofErr w:type="spellEnd"/>
      <w:r w:rsidR="000A1526">
        <w:t>).</w:t>
      </w:r>
    </w:p>
    <w:p w14:paraId="0E53D5AF" w14:textId="77777777" w:rsidR="00535710" w:rsidRPr="00773ECB" w:rsidRDefault="00D241EB" w:rsidP="008A09D2">
      <w:pPr>
        <w:spacing w:before="120" w:after="120" w:line="240" w:lineRule="auto"/>
        <w:ind w:left="720" w:firstLine="0"/>
        <w:rPr>
          <w:u w:val="single"/>
        </w:rPr>
      </w:pPr>
      <w:bookmarkStart w:id="2" w:name="OLE_LINK1"/>
      <w:r w:rsidRPr="00773ECB">
        <w:rPr>
          <w:u w:val="single"/>
        </w:rPr>
        <w:t>English (Indo-European &gt; Germanic)</w:t>
      </w:r>
      <w:bookmarkEnd w:id="2"/>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3" w:name="_Ref503178250"/>
      <w:r>
        <w:t>a.</w:t>
      </w:r>
      <w:r>
        <w:tab/>
        <w:t xml:space="preserve">We just put the </w:t>
      </w:r>
      <w:r w:rsidRPr="00BC63F6">
        <w:rPr>
          <w:b/>
        </w:rPr>
        <w:t>shoes</w:t>
      </w:r>
      <w:r w:rsidRPr="00BC63F6">
        <w:t xml:space="preserve"> </w:t>
      </w:r>
      <w:r>
        <w:t>that were already made on a horse.</w:t>
      </w:r>
      <w:bookmarkEnd w:id="3"/>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 xml:space="preserve">Mundari (Austroasiatic &gt; </w:t>
      </w:r>
      <w:proofErr w:type="spellStart"/>
      <w:r w:rsidRPr="00A93F5B">
        <w:rPr>
          <w:u w:val="single"/>
        </w:rPr>
        <w:t>Munda</w:t>
      </w:r>
      <w:proofErr w:type="spellEnd"/>
      <w:r w:rsidRPr="00A93F5B">
        <w:rPr>
          <w:u w:val="single"/>
        </w:rPr>
        <w:t>)</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4" w:name="_Ref503178257"/>
      <w:r>
        <w:t>a.</w:t>
      </w:r>
      <w:r>
        <w:tab/>
      </w:r>
      <w:r w:rsidRPr="00BC63F6">
        <w:rPr>
          <w:b/>
          <w:noProof/>
        </w:rPr>
        <w:t>buru</w:t>
      </w:r>
      <w:r>
        <w:rPr>
          <w:noProof/>
        </w:rPr>
        <w:t>=ko</w:t>
      </w:r>
      <w:r>
        <w:rPr>
          <w:noProof/>
        </w:rPr>
        <w:tab/>
        <w:t>bai-ke-d-a</w:t>
      </w:r>
      <w:bookmarkEnd w:id="4"/>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7777777"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67317FEB"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xml:space="preserve">, i.e. lexical categories </w:t>
      </w:r>
      <w:proofErr w:type="gramStart"/>
      <w:r>
        <w:t>which</w:t>
      </w:r>
      <w:proofErr w:type="gramEnd"/>
      <w:r>
        <w:t xml:space="preserve">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 xml:space="preserve">accompanying articles; </w:t>
      </w:r>
      <w:del w:id="5" w:author="William Croft" w:date="2018-02-18T22:03:00Z">
        <w:r w:rsidR="00610992" w:rsidRPr="00610992" w:rsidDel="000C5345">
          <w:rPr>
            <w:noProof/>
          </w:rPr>
          <w:delText xml:space="preserve">Evan </w:delText>
        </w:r>
      </w:del>
      <w:r w:rsidR="00610992" w:rsidRPr="00610992">
        <w:rPr>
          <w:noProof/>
        </w:rPr>
        <w:t>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5A19D2" w:rsidRPr="005A19D2">
        <w:rPr>
          <w:noProof/>
        </w:rPr>
        <w:t>Hopper &amp; Thompson 1984</w:t>
      </w:r>
      <w:r w:rsidR="009D2000">
        <w:t xml:space="preserve">, </w:t>
      </w:r>
      <w:r w:rsidR="005A19D2" w:rsidRPr="005A19D2">
        <w:rPr>
          <w:noProof/>
        </w:rPr>
        <w:t>Thompson 1989</w:t>
      </w:r>
      <w:r w:rsidR="009D2000">
        <w:t xml:space="preserve">, and </w:t>
      </w:r>
      <w:r w:rsidR="005A19D2" w:rsidRPr="005A19D2">
        <w:rPr>
          <w:noProof/>
        </w:rPr>
        <w:t xml:space="preserve">Nakayama </w:t>
      </w:r>
      <w:r w:rsidR="00420544">
        <w:rPr>
          <w:noProof/>
        </w:rPr>
        <w:t>2002</w:t>
      </w:r>
      <w:r w:rsidR="009D2000">
        <w:t>).</w:t>
      </w:r>
      <w:r w:rsidR="00A149AF">
        <w:t xml:space="preserve"> </w:t>
      </w:r>
      <w:r w:rsidR="000248C4">
        <w:t xml:space="preserve">Why, in flexible languages, do speakers make the </w:t>
      </w:r>
      <w:proofErr w:type="spellStart"/>
      <w:r w:rsidR="000248C4">
        <w:t>categorial</w:t>
      </w:r>
      <w:proofErr w:type="spellEnd"/>
      <w:r w:rsidR="000248C4">
        <w:t xml:space="preserve">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77777777"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xml:space="preserve">, and that </w:t>
      </w:r>
      <w:commentRangeStart w:id="6"/>
      <w:r>
        <w:t>categorical distinctions between lexemes are more strongly and consistently expressed in some languages than others</w:t>
      </w:r>
      <w:commentRangeEnd w:id="6"/>
      <w:r w:rsidR="000C5345">
        <w:rPr>
          <w:rStyle w:val="CommentReference"/>
        </w:rPr>
        <w:commentReference w:id="6"/>
      </w:r>
      <w:r>
        <w:t>.</w:t>
      </w:r>
      <w:r w:rsidR="008708F8">
        <w:t xml:space="preserve"> </w:t>
      </w:r>
      <w:r w:rsidR="00850686">
        <w:t xml:space="preserve">A discourse-oriented approach is also of special interest because it has the potential to shed light on a recurring </w:t>
      </w:r>
      <w:r w:rsidR="00850686">
        <w:lastRenderedPageBreak/>
        <w:t>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w:t>
      </w:r>
      <w:proofErr w:type="spellStart"/>
      <w:r w:rsidR="00772DC0">
        <w:t>categoriality</w:t>
      </w:r>
      <w:proofErr w:type="spellEnd"/>
      <w:r w:rsidR="00772DC0">
        <w:t xml:space="preserve"> of </w:t>
      </w:r>
      <w:r w:rsidR="00AE0C82">
        <w:t>lexemes</w:t>
      </w:r>
      <w:r w:rsidR="000258F5">
        <w:t>.</w:t>
      </w:r>
    </w:p>
    <w:p w14:paraId="73FF64A6" w14:textId="77777777" w:rsidR="00BC46BE" w:rsidRDefault="003A3611" w:rsidP="001B5863">
      <w:r>
        <w:t>This research potentially provides new insights into the emergence of</w:t>
      </w:r>
      <w:r w:rsidR="00B36E23">
        <w:t xml:space="preserve"> lexical categories</w:t>
      </w:r>
      <w:r w:rsidR="003F11AA">
        <w:t xml:space="preserve">, </w:t>
      </w:r>
      <w:r w:rsidR="00B36E23">
        <w:t xml:space="preserve">in the sense of </w:t>
      </w:r>
      <w:proofErr w:type="spellStart"/>
      <w:r w:rsidR="00B36E23">
        <w:t>morphosyntactic</w:t>
      </w:r>
      <w:proofErr w:type="spellEnd"/>
      <w:r w:rsidR="00B36E23">
        <w:t xml:space="preserve">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proofErr w:type="spellStart"/>
      <w:r w:rsidR="005F36E8">
        <w:t>categorial</w:t>
      </w:r>
      <w:proofErr w:type="spellEnd"/>
      <w:r w:rsidR="005F36E8">
        <w:t xml:space="preserve"> differences in language develop out of the gradual </w:t>
      </w:r>
      <w:proofErr w:type="spellStart"/>
      <w:r w:rsidR="005F36E8">
        <w:t>routinization</w:t>
      </w:r>
      <w:proofErr w:type="spellEnd"/>
      <w:r w:rsidR="005F36E8">
        <w:t xml:space="preserve"> and </w:t>
      </w:r>
      <w:proofErr w:type="spellStart"/>
      <w:r w:rsidR="005F36E8">
        <w:t>grammaticization</w:t>
      </w:r>
      <w:proofErr w:type="spellEnd"/>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1B5863">
        <w:t xml:space="preserve"> </w:t>
      </w:r>
      <w:r w:rsidR="00BC46BE">
        <w:t>Conversely</w:t>
      </w:r>
      <w:r w:rsidR="001B5863">
        <w:t xml:space="preserve">, Nakayama </w:t>
      </w:r>
      <w:r w:rsidR="00860B89" w:rsidRPr="00860B89">
        <w:rPr>
          <w:noProof/>
        </w:rPr>
        <w:t>(2002:3, 54, 57)</w:t>
      </w:r>
      <w:r w:rsidR="00C46958">
        <w:t xml:space="preserve"> </w:t>
      </w:r>
      <w:r w:rsidR="001B5863">
        <w:t xml:space="preserve">argues that </w:t>
      </w:r>
      <w:r w:rsidR="00BC46BE">
        <w:t xml:space="preserve">this model </w:t>
      </w:r>
      <w:r w:rsidR="00DD33E8">
        <w:t xml:space="preserve">also </w:t>
      </w:r>
      <w:r w:rsidR="001B5863">
        <w:t xml:space="preserve">explains the highly flexible nature of lexemes in </w:t>
      </w:r>
      <w:proofErr w:type="spellStart"/>
      <w:r w:rsidR="001B5863">
        <w:t>Nuuchahnulth</w:t>
      </w:r>
      <w:proofErr w:type="spellEnd"/>
      <w:r w:rsidR="001B5863">
        <w:t xml:space="preserve"> (</w:t>
      </w:r>
      <w:proofErr w:type="spellStart"/>
      <w:r w:rsidR="00D46D1E">
        <w:t>a.k.a</w:t>
      </w:r>
      <w:proofErr w:type="spellEnd"/>
      <w:r w:rsidR="00D46D1E">
        <w:t xml:space="preserve"> Nootka; </w:t>
      </w:r>
      <w:proofErr w:type="spellStart"/>
      <w:r w:rsidR="001B5863">
        <w:t>Wakashan</w:t>
      </w:r>
      <w:proofErr w:type="spellEnd"/>
      <w:r w:rsidR="001B5863">
        <w:t>)</w:t>
      </w:r>
      <w:r w:rsidR="004573C0">
        <w:t xml:space="preserve"> as compared to more categorically rigid languages.</w:t>
      </w:r>
      <w:r w:rsidR="00BC46BE">
        <w:t xml:space="preserve"> Lexical categories in </w:t>
      </w:r>
      <w:proofErr w:type="spellStart"/>
      <w:r w:rsidR="00BC46BE">
        <w:t>Nuuchahnulth</w:t>
      </w:r>
      <w:proofErr w:type="spellEnd"/>
      <w:r w:rsidR="00BC46BE">
        <w:t xml:space="preserve"> are principally discourse tendencies rather than obligatory grammatical conventions</w:t>
      </w:r>
      <w:r w:rsidR="005C6169">
        <w:t xml:space="preserve">, and so </w:t>
      </w:r>
      <w:r w:rsidR="00BC46BE">
        <w:t xml:space="preserve">the language is flexible in virtue of the fact that it has not undergone this categorical </w:t>
      </w:r>
      <w:proofErr w:type="spellStart"/>
      <w:r w:rsidR="00BC46BE">
        <w:t>grammaticization</w:t>
      </w:r>
      <w:proofErr w:type="spellEnd"/>
      <w:r w:rsidR="00BC46BE">
        <w:t xml:space="preserve">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t>The specific research questions I ask in this dissertation are as follows:</w:t>
      </w:r>
    </w:p>
    <w:p w14:paraId="515A098B" w14:textId="2179DFEC" w:rsidR="00E62FD7" w:rsidRDefault="00860784" w:rsidP="00E62FD7">
      <w:pPr>
        <w:pStyle w:val="ListParagraph"/>
        <w:numPr>
          <w:ilvl w:val="0"/>
          <w:numId w:val="10"/>
        </w:numPr>
      </w:pPr>
      <w:bookmarkStart w:id="7"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lastRenderedPageBreak/>
        <w:t xml:space="preserve">Do certain semantic domains tend to exhibit </w:t>
      </w:r>
      <w:r w:rsidR="009A355A">
        <w:t>more</w:t>
      </w:r>
      <w:r>
        <w:t xml:space="preserve"> lexical flexibility than others?</w:t>
      </w:r>
      <w:r w:rsidR="00B17780">
        <w:t xml:space="preserve"> Is lexical flexibility sensitive to the </w:t>
      </w:r>
      <w:proofErr w:type="spellStart"/>
      <w:r w:rsidR="00B17780">
        <w:t>animacy</w:t>
      </w:r>
      <w:proofErr w:type="spellEnd"/>
      <w:r w:rsidR="00B17780">
        <w:t xml:space="preserve"> hierarchy? Are property concepts more flexible </w:t>
      </w:r>
      <w:commentRangeStart w:id="8"/>
      <w:r w:rsidR="00B17780">
        <w:t xml:space="preserve">than time-stable items </w:t>
      </w:r>
      <w:commentRangeEnd w:id="8"/>
      <w:r w:rsidR="000C5345">
        <w:rPr>
          <w:rStyle w:val="CommentReference"/>
        </w:rPr>
        <w:commentReference w:id="8"/>
      </w:r>
      <w:r w:rsidR="00B17780">
        <w:t>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7"/>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9" w:name="_Ref502225471"/>
      <w:r>
        <w:t>Background</w:t>
      </w:r>
      <w:bookmarkEnd w:id="9"/>
    </w:p>
    <w:p w14:paraId="50C402D6" w14:textId="77777777" w:rsidR="00E64E69" w:rsidRDefault="00E64E69" w:rsidP="00E64E69">
      <w:r>
        <w:t xml:space="preserve">In this section, I outline at a high level the major approaches adopted by </w:t>
      </w:r>
      <w:proofErr w:type="spellStart"/>
      <w:r>
        <w:t>typologists</w:t>
      </w:r>
      <w:proofErr w:type="spellEnd"/>
      <w:r>
        <w:t xml:space="preserve">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w:t>
      </w:r>
      <w:proofErr w:type="spellStart"/>
      <w:r>
        <w:t>Thrax</w:t>
      </w:r>
      <w:proofErr w:type="spellEnd"/>
      <w:r>
        <w:t xml:space="preserve">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7777777"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Pr="00023D6E">
        <w:rPr>
          <w:noProof/>
        </w:rPr>
        <w:t>(2013)</w:t>
      </w:r>
      <w:r>
        <w:t xml:space="preserve">) were described using both Dionysius’ eight categories (with some variation)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 xml:space="preserve">The American </w:t>
      </w:r>
      <w:proofErr w:type="spellStart"/>
      <w:r w:rsidRPr="002D4762">
        <w:t>structuralists</w:t>
      </w:r>
      <w:proofErr w:type="spellEnd"/>
      <w:r w:rsidRPr="002D4762">
        <w:t xml:space="preserve">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 xml:space="preserve">(Boas </w:t>
      </w:r>
      <w:r w:rsidRPr="002D4762">
        <w:rPr>
          <w:noProof/>
        </w:rPr>
        <w:lastRenderedPageBreak/>
        <w:t>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w:t>
      </w:r>
      <w:proofErr w:type="spellStart"/>
      <w:r w:rsidRPr="002D4762">
        <w:t>Boasian</w:t>
      </w:r>
      <w:proofErr w:type="spellEnd"/>
      <w:r w:rsidRPr="002D4762">
        <w:t xml:space="preserve">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w:t>
      </w:r>
      <w:proofErr w:type="spellStart"/>
      <w:r w:rsidRPr="00070468">
        <w:t>structuralist</w:t>
      </w:r>
      <w:proofErr w:type="spellEnd"/>
      <w:r w:rsidRPr="00070468">
        <w:t xml:space="preserve">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w:t>
      </w:r>
      <w:commentRangeStart w:id="10"/>
      <w:r w:rsidRPr="00070468">
        <w:t xml:space="preserve">the sole method </w:t>
      </w:r>
      <w:commentRangeEnd w:id="10"/>
      <w:r w:rsidR="000C5345">
        <w:rPr>
          <w:rStyle w:val="CommentReference"/>
        </w:rPr>
        <w:commentReference w:id="10"/>
      </w:r>
      <w:r w:rsidRPr="00070468">
        <w:t xml:space="preserve">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 xml:space="preserve">A partial solution to this problem was the recognition, established in a series of studies by Eleanor </w:t>
      </w:r>
      <w:proofErr w:type="spellStart"/>
      <w:r w:rsidRPr="00BE0B4D">
        <w:t>Rosch</w:t>
      </w:r>
      <w:proofErr w:type="spellEnd"/>
      <w:r>
        <w:t xml:space="preserve"> </w:t>
      </w:r>
      <w:r w:rsidRPr="00BE0B4D">
        <w:rPr>
          <w:noProof/>
        </w:rPr>
        <w:t>(1973a; 1973b; 1975; Rosch &amp; Mervis 1975; Rosch et al. 1976; Rosch 1978)</w:t>
      </w:r>
      <w:r w:rsidR="00351494">
        <w:t xml:space="preserve"> </w:t>
      </w:r>
      <w:r w:rsidRPr="00BE0B4D">
        <w:t xml:space="preserve">and popularized among linguists by </w:t>
      </w:r>
      <w:proofErr w:type="spellStart"/>
      <w:r w:rsidRPr="00BE0B4D">
        <w:t>Lakoff</w:t>
      </w:r>
      <w:proofErr w:type="spellEnd"/>
      <w:r w:rsidRPr="00BE0B4D">
        <w:t xml:space="preserve">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w:t>
      </w:r>
      <w:proofErr w:type="spellStart"/>
      <w:r w:rsidRPr="00BE0B4D">
        <w:t>gradience</w:t>
      </w:r>
      <w:proofErr w:type="spellEnd"/>
      <w:r w:rsidRPr="00BE0B4D">
        <w:t xml:space="preserve"> and fuzzy boundaries for linguistic categories </w:t>
      </w:r>
      <w:r w:rsidR="00036CB3" w:rsidRPr="00036CB3">
        <w:rPr>
          <w:noProof/>
        </w:rPr>
        <w:t>(Rauh 2010:7)</w:t>
      </w:r>
      <w:r w:rsidRPr="00BE0B4D">
        <w:t xml:space="preserve">, the prototype approach did not really solve the essential problems of lexical categorization, namely, how to identify them, and their </w:t>
      </w:r>
      <w:proofErr w:type="spellStart"/>
      <w:r w:rsidRPr="00BE0B4D">
        <w:t>crosslinguistic</w:t>
      </w:r>
      <w:proofErr w:type="spellEnd"/>
      <w:r w:rsidRPr="00BE0B4D">
        <w:t xml:space="preserve">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w:t>
      </w:r>
      <w:commentRangeStart w:id="11"/>
      <w:r w:rsidRPr="00F506DA">
        <w:t>a detailed critique of the distributional method and its implications</w:t>
      </w:r>
      <w:commentRangeEnd w:id="11"/>
      <w:r w:rsidR="000C5345">
        <w:rPr>
          <w:rStyle w:val="CommentReference"/>
        </w:rPr>
        <w:commentReference w:id="11"/>
      </w:r>
      <w:r w:rsidRPr="00F506DA">
        <w:t xml:space="preserve">, and utilizes prototype theory in offering a </w:t>
      </w:r>
      <w:proofErr w:type="gramStart"/>
      <w:r w:rsidRPr="00F506DA">
        <w:t>typologically-oriented</w:t>
      </w:r>
      <w:proofErr w:type="gramEnd"/>
      <w:r w:rsidRPr="00F506DA">
        <w:t xml:space="preserve"> theory of lexical categories instead. Whenever distributional criteria conflict or fail to exclusively partition lexemes into distinct </w:t>
      </w:r>
      <w:commentRangeStart w:id="12"/>
      <w:r w:rsidRPr="00F506DA">
        <w:t>categories</w:t>
      </w:r>
      <w:commentRangeEnd w:id="12"/>
      <w:r w:rsidR="000C5345">
        <w:rPr>
          <w:rStyle w:val="CommentReference"/>
        </w:rPr>
        <w:commentReference w:id="12"/>
      </w:r>
      <w:r w:rsidRPr="00F506DA">
        <w:t xml:space="preserve">, he notes, typical practice </w:t>
      </w:r>
      <w:r w:rsidRPr="00F506DA">
        <w:lastRenderedPageBreak/>
        <w:t xml:space="preserve">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 xml:space="preserve">There is no a priori way to decide which of several constructions with mismatching distributions, or which subset of constructions, should be chosen as criteria for identifying the category in question. Why should </w:t>
      </w:r>
      <w:proofErr w:type="spellStart"/>
      <w:r>
        <w:t>passivizability</w:t>
      </w:r>
      <w:proofErr w:type="spellEnd"/>
      <w:r>
        <w:t xml:space="preserve"> be the criterion for defining the Direct Object category? Why shouldn't the criterion be occurrence as the </w:t>
      </w:r>
      <w:proofErr w:type="spellStart"/>
      <w:r>
        <w:t>postverbal</w:t>
      </w:r>
      <w:proofErr w:type="spellEnd"/>
      <w:r>
        <w:t xml:space="preserve"> </w:t>
      </w:r>
      <w:proofErr w:type="spellStart"/>
      <w:r>
        <w:t>prepositionless</w:t>
      </w:r>
      <w:proofErr w:type="spellEnd"/>
      <w:r>
        <w:t xml:space="preserve">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w:t>
      </w:r>
      <w:proofErr w:type="spellStart"/>
      <w:r>
        <w:t>postverbal</w:t>
      </w:r>
      <w:proofErr w:type="spellEnd"/>
      <w:r>
        <w:t xml:space="preserve"> </w:t>
      </w:r>
      <w:proofErr w:type="spellStart"/>
      <w:r>
        <w:t>prepositionless</w:t>
      </w:r>
      <w:proofErr w:type="spellEnd"/>
      <w:r>
        <w:t xml:space="preserve">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1CED81E7" w:rsidR="00291257" w:rsidRDefault="000314AB" w:rsidP="000314AB">
      <w:r w:rsidRPr="000314AB">
        <w:t xml:space="preserve">For Croft, what exists in the grammar of particular languages is sets of constructions related in a taxonomic web rather than lexical categories per se. Parts of speech that approximate traditional categories exist only as </w:t>
      </w:r>
      <w:proofErr w:type="spellStart"/>
      <w:r w:rsidRPr="000314AB">
        <w:t>crosslinguistic</w:t>
      </w:r>
      <w:proofErr w:type="spellEnd"/>
      <w:r w:rsidRPr="000314AB">
        <w:t xml:space="preserve"> typological </w:t>
      </w:r>
      <w:proofErr w:type="spellStart"/>
      <w:r w:rsidRPr="000314AB">
        <w:t>markedness</w:t>
      </w:r>
      <w:proofErr w:type="spellEnd"/>
      <w:r w:rsidRPr="000314AB">
        <w:t xml:space="preserve"> tendencies</w:t>
      </w:r>
      <w:r w:rsidR="00715EF7">
        <w:t>. T</w:t>
      </w:r>
      <w:r w:rsidR="00F831C8">
        <w:t xml:space="preserve">hat is, when the semantic class of an item aligns with its pragmatic function (reference, predication, modification, etc.), that form will be </w:t>
      </w:r>
      <w:ins w:id="13" w:author="William Croft" w:date="2018-02-18T22:08:00Z">
        <w:r w:rsidR="000C5345">
          <w:t xml:space="preserve">typologically </w:t>
        </w:r>
      </w:ins>
      <w:r w:rsidR="00F831C8">
        <w:t xml:space="preserve">unmarked. However, when an item is used in a non-prototypical manner, such as when an entity-denoting concept is used for predication, that use is structurally and/or behaviorally </w:t>
      </w:r>
      <w:ins w:id="14" w:author="William Croft" w:date="2018-02-18T22:08:00Z">
        <w:r w:rsidR="000C5345">
          <w:t xml:space="preserve">typologically </w:t>
        </w:r>
      </w:ins>
      <w:commentRangeStart w:id="15"/>
      <w:r w:rsidR="00F831C8">
        <w:t>marked</w:t>
      </w:r>
      <w:commentRangeEnd w:id="15"/>
      <w:r w:rsidR="000C5345">
        <w:rPr>
          <w:rStyle w:val="CommentReference"/>
        </w:rPr>
        <w:commentReference w:id="15"/>
      </w:r>
      <w:r w:rsidR="00F831C8">
        <w:t xml:space="preserve"> </w:t>
      </w:r>
      <w:r w:rsidR="00F831C8" w:rsidRPr="00F831C8">
        <w:rPr>
          <w:noProof/>
        </w:rPr>
        <w:t>(Croft 2002:87–99)</w:t>
      </w:r>
      <w:r w:rsidR="00F831C8">
        <w:t>.</w:t>
      </w:r>
      <w:r w:rsidR="00BF4390">
        <w:t xml:space="preserve"> </w:t>
      </w:r>
      <w:r w:rsidR="00BF4390" w:rsidRPr="00BF4390">
        <w:t>This th</w:t>
      </w:r>
      <w:r w:rsidR="00BF4390" w:rsidRPr="00E01A31">
        <w:t xml:space="preserve">eory of typological </w:t>
      </w:r>
      <w:proofErr w:type="spellStart"/>
      <w:r w:rsidR="00BF4390" w:rsidRPr="00E01A31">
        <w:t>markedness</w:t>
      </w:r>
      <w:proofErr w:type="spellEnd"/>
      <w:r w:rsidR="00BF4390" w:rsidRPr="00E01A31">
        <w:t xml:space="preserve">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w:t>
      </w:r>
      <w:r w:rsidR="00F71D6D">
        <w:lastRenderedPageBreak/>
        <w:t>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w:t>
      </w:r>
      <w:proofErr w:type="spellStart"/>
      <w:r w:rsidRPr="00BF4390">
        <w:t>markedness</w:t>
      </w:r>
      <w:proofErr w:type="spellEnd"/>
      <w:r w:rsidRPr="00BF4390">
        <w:t xml:space="preserve">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 xml:space="preserve">violate Croft’s </w:t>
      </w:r>
      <w:proofErr w:type="spellStart"/>
      <w:r w:rsidR="00B36600">
        <w:t>markedness</w:t>
      </w:r>
      <w:proofErr w:type="spellEnd"/>
      <w:r w:rsidR="00B36600">
        <w:t xml:space="preserve"> tendencies, since the</w:t>
      </w:r>
      <w:r w:rsidR="00A27E8C">
        <w:t xml:space="preserve"> </w:t>
      </w:r>
      <w:proofErr w:type="spellStart"/>
      <w:r w:rsidR="00A27E8C">
        <w:t>markedness</w:t>
      </w:r>
      <w:proofErr w:type="spellEnd"/>
      <w:r w:rsidR="00A27E8C">
        <w:t xml:space="preserve">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 xml:space="preserve">the case of </w:t>
      </w:r>
      <w:commentRangeStart w:id="16"/>
      <w:r w:rsidR="00D2418B">
        <w:t>conversion</w:t>
      </w:r>
      <w:commentRangeEnd w:id="16"/>
      <w:r w:rsidR="000C5345">
        <w:rPr>
          <w:rStyle w:val="CommentReference"/>
        </w:rPr>
        <w:commentReference w:id="16"/>
      </w:r>
      <w:r w:rsidR="00D2418B">
        <w:t>.</w:t>
      </w:r>
    </w:p>
    <w:p w14:paraId="65638DEA" w14:textId="77777777" w:rsidR="009B72DF" w:rsidRDefault="009B72DF" w:rsidP="000314AB">
      <w:r>
        <w:t xml:space="preserve">One final issue in research on lexical categories is whether they should be thought of as language-specific, and potentially incommensurable and </w:t>
      </w:r>
      <w:proofErr w:type="spellStart"/>
      <w:r>
        <w:t>uncomparable</w:t>
      </w:r>
      <w:proofErr w:type="spellEnd"/>
      <w:r>
        <w:t xml:space="preserve"> across languages,</w:t>
      </w:r>
      <w:r w:rsidR="00E70778">
        <w:t xml:space="preserve"> or as instantiations of </w:t>
      </w:r>
      <w:proofErr w:type="spellStart"/>
      <w:r w:rsidR="00E70778">
        <w:t>crosslinguistically</w:t>
      </w:r>
      <w:proofErr w:type="spellEnd"/>
      <w:r w:rsidR="00E70778">
        <w:t xml:space="preserve">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77777777"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B0E07C4" w14:textId="77777777" w:rsidR="001A511C" w:rsidRDefault="001D0716" w:rsidP="006015BF">
      <w:r w:rsidRPr="001D0716">
        <w:t xml:space="preserve">One common response to claims of lexical flexibility in a language is to show that the grammar does in fact show evidence for categorical distinctions, but that the evidence is simply </w:t>
      </w:r>
      <w:r w:rsidRPr="001D0716">
        <w:lastRenderedPageBreak/>
        <w:t>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344CB13C" w14:textId="77777777" w:rsidR="006015BF" w:rsidRDefault="00E36054" w:rsidP="006015BF">
      <w:r>
        <w:t xml:space="preserve">Second, </w:t>
      </w:r>
      <w:r w:rsidR="00795167" w:rsidRPr="00795167">
        <w:t xml:space="preserve">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w:t>
      </w:r>
      <w:proofErr w:type="spellStart"/>
      <w:r w:rsidR="00795167" w:rsidRPr="00795167">
        <w:t>Typologists</w:t>
      </w:r>
      <w:proofErr w:type="spellEnd"/>
      <w:r w:rsidR="00795167" w:rsidRPr="00795167">
        <w:t xml:space="preserve">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77777777" w:rsidR="006015BF" w:rsidRDefault="006015BF" w:rsidP="006015BF">
      <w:r>
        <w:t xml:space="preserve">In stark contrast to this first approach, some have embraced the existence of flexible categories and argued extensively for their existence </w:t>
      </w:r>
      <w:r w:rsidR="00B70CF3" w:rsidRPr="00B70CF3">
        <w:rPr>
          <w:noProof/>
        </w:rPr>
        <w:t>(Kuipers 1968; Kinkade 1983; Hengeveld 1992; Broschart 1997; Gil 2005;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w:t>
      </w:r>
      <w:proofErr w:type="spellStart"/>
      <w:r w:rsidR="00BC633A">
        <w:t>markedness</w:t>
      </w:r>
      <w:proofErr w:type="spellEnd"/>
      <w:r w:rsidR="00BC633A">
        <w:t xml:space="preserve"> approach to lexical flexibility avoids these problems.</w:t>
      </w:r>
    </w:p>
    <w:p w14:paraId="6F01C5F4" w14:textId="77777777"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w:t>
      </w:r>
      <w:proofErr w:type="spellStart"/>
      <w:r>
        <w:t>Osada</w:t>
      </w:r>
      <w:proofErr w:type="spellEnd"/>
      <w:r>
        <w:t xml:space="preserve"> </w:t>
      </w:r>
      <w:r w:rsidRPr="00985A7C">
        <w:rPr>
          <w:noProof/>
        </w:rPr>
        <w:t>(2005)</w:t>
      </w:r>
      <w:r>
        <w:t xml:space="preserve">, for example, </w:t>
      </w:r>
      <w:r w:rsidRPr="00985A7C">
        <w:t xml:space="preserve">criticize </w:t>
      </w:r>
      <w:proofErr w:type="spellStart"/>
      <w:r w:rsidRPr="00985A7C">
        <w:t>Hengeveld’s</w:t>
      </w:r>
      <w:proofErr w:type="spellEnd"/>
      <w:r w:rsidRPr="00985A7C">
        <w:t xml:space="preserve"> notion of flexible categories</w:t>
      </w:r>
      <w:r>
        <w:t xml:space="preserve"> </w:t>
      </w:r>
      <w:r w:rsidRPr="00985A7C">
        <w:rPr>
          <w:noProof/>
        </w:rPr>
        <w:t>(Hengeveld 1992; Hengeveld &amp; Rijkhoff 2005)</w:t>
      </w:r>
      <w:r w:rsidRPr="00985A7C">
        <w:t xml:space="preserve"> on the </w:t>
      </w:r>
      <w:r w:rsidRPr="00985A7C">
        <w:lastRenderedPageBreak/>
        <w:t>basis that the meaning of a lexeme changes when it is used in different functions.</w:t>
      </w:r>
      <w:r>
        <w:t xml:space="preserve"> </w:t>
      </w:r>
      <w:proofErr w:type="spellStart"/>
      <w:r w:rsidRPr="00985A7C">
        <w:t>Mithun</w:t>
      </w:r>
      <w:proofErr w:type="spellEnd"/>
      <w:r w:rsidRPr="00985A7C">
        <w:t xml:space="preserve"> also has in various studies</w:t>
      </w:r>
      <w:r>
        <w:t xml:space="preserve"> </w:t>
      </w:r>
      <w:r w:rsidR="004A6C18" w:rsidRPr="004A6C18">
        <w:rPr>
          <w:noProof/>
        </w:rPr>
        <w:t>(Mithun 1999; Mithun 2000; Mithun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77777777" w:rsidR="00FE16DA" w:rsidRDefault="00FE16DA" w:rsidP="006015BF">
      <w:r w:rsidRPr="00FE16DA">
        <w:t xml:space="preserve">Proponents of the existence of lexical flexibility have addressed these criticisms in two ways: First, many have argued that lexical items in flexible languages are </w:t>
      </w:r>
      <w:proofErr w:type="spellStart"/>
      <w:r w:rsidRPr="00FE16DA">
        <w:rPr>
          <w:rStyle w:val="Definition"/>
        </w:rPr>
        <w:t>precategorial</w:t>
      </w:r>
      <w:proofErr w:type="spellEnd"/>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w:t>
      </w:r>
      <w:proofErr w:type="spellStart"/>
      <w:r w:rsidR="00B70EE1" w:rsidRPr="00B70EE1">
        <w:t>precategorial</w:t>
      </w:r>
      <w:proofErr w:type="spellEnd"/>
      <w:r w:rsidR="00B70EE1" w:rsidRPr="00B70EE1">
        <w:t xml:space="preserve"> languages, lexical categorization is thought to be a property of the </w:t>
      </w:r>
      <w:proofErr w:type="spellStart"/>
      <w:r w:rsidR="00B70EE1" w:rsidRPr="00B70EE1">
        <w:t>morphosyntactic</w:t>
      </w:r>
      <w:proofErr w:type="spellEnd"/>
      <w:r w:rsidR="00B70EE1" w:rsidRPr="00B70EE1">
        <w:t xml:space="preserve">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w:t>
      </w:r>
      <w:proofErr w:type="spellStart"/>
      <w:r w:rsidR="006B3A5C" w:rsidRPr="006B3A5C">
        <w:t>morphosyntactic</w:t>
      </w:r>
      <w:proofErr w:type="spellEnd"/>
      <w:r w:rsidR="006B3A5C" w:rsidRPr="006B3A5C">
        <w:t xml:space="preserve">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w:t>
      </w:r>
      <w:proofErr w:type="spellStart"/>
      <w:r w:rsidR="006B3A5C" w:rsidRPr="006B3A5C">
        <w:t>morphosyntactic</w:t>
      </w:r>
      <w:proofErr w:type="spellEnd"/>
      <w:r w:rsidR="006B3A5C" w:rsidRPr="006B3A5C">
        <w:t xml:space="preserve">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2AE7329B" w:rsidR="00630E00" w:rsidRPr="00C33201" w:rsidRDefault="00630E00" w:rsidP="0066257F">
      <w:pPr>
        <w:rPr>
          <w:rFonts w:ascii="Charis SIL" w:hAnsi="Charis SIL" w:cs="Charis SIL"/>
        </w:rPr>
      </w:pPr>
      <w:r>
        <w:t>If however lexical flexibility is understood in terms of the</w:t>
      </w:r>
      <w:r w:rsidR="001A511C">
        <w:t xml:space="preserve"> </w:t>
      </w:r>
      <w:del w:id="17" w:author="William Croft" w:date="2018-02-18T22:10:00Z">
        <w:r w:rsidR="001A511C" w:rsidDel="000C5345">
          <w:delText>unmarked</w:delText>
        </w:r>
        <w:r w:rsidDel="000C5345">
          <w:delText xml:space="preserve"> </w:delText>
        </w:r>
      </w:del>
      <w:ins w:id="18" w:author="William Croft" w:date="2018-02-18T22:10:00Z">
        <w:r w:rsidR="000C5345">
          <w:t>zero-</w:t>
        </w:r>
        <w:commentRangeStart w:id="19"/>
        <w:r w:rsidR="000C5345">
          <w:t>coded</w:t>
        </w:r>
        <w:commentRangeEnd w:id="19"/>
        <w:r w:rsidR="000C5345">
          <w:rPr>
            <w:rStyle w:val="CommentReference"/>
          </w:rPr>
          <w:commentReference w:id="19"/>
        </w:r>
        <w:r w:rsidR="000C5345">
          <w:t xml:space="preserve"> </w:t>
        </w:r>
      </w:ins>
      <w:r>
        <w:t xml:space="preserve">use of forms across different pragmatic functions (reference, predication, modification, etc.) rather than language-specific lexical categories, semantic shift need not be problematic for the study of lexical </w:t>
      </w:r>
      <w:r>
        <w:lastRenderedPageBreak/>
        <w:t>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w:t>
      </w:r>
      <w:proofErr w:type="spellStart"/>
      <w:r w:rsidR="00DA336E">
        <w:t>crosslinguistic</w:t>
      </w:r>
      <w:proofErr w:type="spellEnd"/>
      <w:r w:rsidR="00DA336E">
        <w:t xml:space="preserve"> sample.</w:t>
      </w:r>
    </w:p>
    <w:p w14:paraId="132BA154" w14:textId="77777777" w:rsidR="00EF2A9D" w:rsidRDefault="00147AB1" w:rsidP="00EF2A9D">
      <w:pPr>
        <w:pStyle w:val="Heading2"/>
      </w:pPr>
      <w:r>
        <w:t>Functional Motivations for Lexical Flexibility</w:t>
      </w:r>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77777777"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 xml:space="preserve">extends this framework to explain why adjectives </w:t>
      </w:r>
      <w:proofErr w:type="spellStart"/>
      <w:r w:rsidR="00B71C36" w:rsidRPr="00B71C36">
        <w:t>crosslinguistically</w:t>
      </w:r>
      <w:proofErr w:type="spellEnd"/>
      <w:r w:rsidR="00B71C36" w:rsidRPr="00B71C36">
        <w:t xml:space="preserve">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w:t>
      </w:r>
      <w:proofErr w:type="spellStart"/>
      <w:r>
        <w:t>nounhood</w:t>
      </w:r>
      <w:proofErr w:type="spellEnd"/>
      <w:r>
        <w:t xml:space="preserve"> or </w:t>
      </w:r>
      <w:proofErr w:type="spellStart"/>
      <w:r>
        <w:t>verbhood</w:t>
      </w:r>
      <w:proofErr w:type="spellEnd"/>
      <w:r>
        <w:t xml:space="preserve"> is forced on them by their discourse functions. To the extent that forms can be said to have an a-priori existence outside of discourse, they are </w:t>
      </w:r>
      <w:proofErr w:type="spellStart"/>
      <w:r>
        <w:t>characterizable</w:t>
      </w:r>
      <w:proofErr w:type="spellEnd"/>
      <w:r>
        <w:t xml:space="preserve"> as </w:t>
      </w:r>
      <w:r w:rsidRPr="002B21B1">
        <w:rPr>
          <w:smallCaps/>
        </w:rPr>
        <w:t>acategorial</w:t>
      </w:r>
      <w:r>
        <w:t xml:space="preserve">; i.e., their categorical classification is irrelevant. </w:t>
      </w:r>
      <w:proofErr w:type="spellStart"/>
      <w:r>
        <w:t>Categoriality</w:t>
      </w:r>
      <w:proofErr w:type="spellEnd"/>
      <w:r>
        <w:t xml:space="preserve">—the realization of a form as either a N or a V—is imposed on the form by discourse. Yet we have also seen that the noun/verb distinction is apparently universal: there seem to be no languages in which all stems are indifferently capable </w:t>
      </w:r>
      <w:r>
        <w:lastRenderedPageBreak/>
        <w:t xml:space="preserve">of receiving all morphology appropriate for both N’s and V’s. This suggests that the continua which in principle begin with </w:t>
      </w:r>
      <w:proofErr w:type="spellStart"/>
      <w:r>
        <w:t>acategoriality</w:t>
      </w:r>
      <w:proofErr w:type="spellEnd"/>
      <w:r>
        <w:t xml:space="preserve">, and which end with fully implemented </w:t>
      </w:r>
      <w:proofErr w:type="spellStart"/>
      <w:r>
        <w:t>nounhood</w:t>
      </w:r>
      <w:proofErr w:type="spellEnd"/>
      <w:r>
        <w:t xml:space="preserve"> or fully implemented </w:t>
      </w:r>
      <w:proofErr w:type="spellStart"/>
      <w:r>
        <w:t>verbhood</w:t>
      </w:r>
      <w:proofErr w:type="spellEnd"/>
      <w:r>
        <w:t xml:space="preserve">, are already partly traversed for most forms. In other words, most forms begin with a propensity or predisposition to become N’s or V’s; and often this momentum can be reversed by only special </w:t>
      </w:r>
      <w:commentRangeStart w:id="21"/>
      <w:r>
        <w:t>morphology</w:t>
      </w:r>
      <w:commentRangeEnd w:id="21"/>
      <w:r w:rsidR="000C5345">
        <w:rPr>
          <w:rStyle w:val="CommentReference"/>
        </w:rPr>
        <w:commentReference w:id="21"/>
      </w:r>
      <w:r>
        <w:t>.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 xml:space="preserve">In essence, Hopper &amp; Thompson acknowledge that lexemes are to a certain extent </w:t>
      </w:r>
      <w:proofErr w:type="spellStart"/>
      <w:r w:rsidRPr="006D192C">
        <w:t>prespecified</w:t>
      </w:r>
      <w:proofErr w:type="spellEnd"/>
      <w:r w:rsidRPr="006D192C">
        <w:t xml:space="preserve">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77777777" w:rsidR="006D192C" w:rsidRDefault="006D192C" w:rsidP="006D192C">
      <w:r w:rsidRPr="006D192C">
        <w:t xml:space="preserve">A similar point is made by </w:t>
      </w:r>
      <w:proofErr w:type="spellStart"/>
      <w:r w:rsidRPr="006D192C">
        <w:t>Nakayma</w:t>
      </w:r>
      <w:proofErr w:type="spellEnd"/>
      <w:r>
        <w:t xml:space="preserve"> </w:t>
      </w:r>
      <w:r w:rsidRPr="006D192C">
        <w:rPr>
          <w:noProof/>
        </w:rPr>
        <w:t>(2002)</w:t>
      </w:r>
      <w:r>
        <w:t xml:space="preserve"> for </w:t>
      </w:r>
      <w:proofErr w:type="spellStart"/>
      <w:r>
        <w:t>Nuuchahnulth</w:t>
      </w:r>
      <w:proofErr w:type="spellEnd"/>
      <w:r>
        <w:t xml:space="preserve"> (a.k.a. Nootka</w:t>
      </w:r>
      <w:r w:rsidR="00B30537">
        <w:t xml:space="preserve">; </w:t>
      </w:r>
      <w:proofErr w:type="spellStart"/>
      <w:r w:rsidR="00B30537">
        <w:t>Wakashan</w:t>
      </w:r>
      <w:proofErr w:type="spellEnd"/>
      <w:r w:rsidR="00B30537">
        <w:t>)</w:t>
      </w:r>
      <w:r w:rsidR="00B30537" w:rsidRPr="00B30537">
        <w:t xml:space="preserve">, which features prominently in debates on lexical flexibility. Nakayama concludes that word classes do exist in </w:t>
      </w:r>
      <w:proofErr w:type="spellStart"/>
      <w:r w:rsidR="00B30537" w:rsidRPr="00B30537">
        <w:t>Nuuchahnulth</w:t>
      </w:r>
      <w:proofErr w:type="spellEnd"/>
      <w:r w:rsidR="00B30537" w:rsidRPr="00B30537">
        <w:t xml:space="preserve">, but that they are not strongly </w:t>
      </w:r>
      <w:proofErr w:type="spellStart"/>
      <w:r w:rsidR="00B30537" w:rsidRPr="00B30537">
        <w:t>grammaticized</w:t>
      </w:r>
      <w:proofErr w:type="spellEnd"/>
      <w:r w:rsidR="00B30537" w:rsidRPr="00B30537">
        <w:t xml:space="preserve">: “word classes in </w:t>
      </w:r>
      <w:proofErr w:type="spellStart"/>
      <w:r w:rsidR="00B30537" w:rsidRPr="00B30537">
        <w:t>Nuuchahnulth</w:t>
      </w:r>
      <w:proofErr w:type="spellEnd"/>
      <w:r w:rsidR="00B30537" w:rsidRPr="00B30537">
        <w:t xml:space="preserve">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w:t>
      </w:r>
      <w:proofErr w:type="spellStart"/>
      <w:r w:rsidR="005E470E" w:rsidRPr="005E470E">
        <w:t>Nuuchahnulth</w:t>
      </w:r>
      <w:proofErr w:type="spellEnd"/>
      <w:r w:rsidR="005E470E" w:rsidRPr="005E470E">
        <w:t xml:space="preserve">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 xml:space="preserve">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w:t>
      </w:r>
      <w:proofErr w:type="spellStart"/>
      <w:r w:rsidRPr="007114C8">
        <w:t>grammaticized</w:t>
      </w:r>
      <w:proofErr w:type="spellEnd"/>
      <w:r w:rsidRPr="007114C8">
        <w:t xml:space="preserve">; and that b) in languages where categorical distinctions are not strongly </w:t>
      </w:r>
      <w:proofErr w:type="spellStart"/>
      <w:r w:rsidRPr="007114C8">
        <w:t>grammaticized</w:t>
      </w:r>
      <w:proofErr w:type="spellEnd"/>
      <w:r w:rsidRPr="007114C8">
        <w:t xml:space="preserve">, choice of category is in large part determined by discourse function and information status rather than lexical </w:t>
      </w:r>
      <w:commentRangeStart w:id="22"/>
      <w:proofErr w:type="spellStart"/>
      <w:r w:rsidRPr="007114C8">
        <w:t>prespecification</w:t>
      </w:r>
      <w:commentRangeEnd w:id="22"/>
      <w:proofErr w:type="spellEnd"/>
      <w:r w:rsidR="000C5345">
        <w:rPr>
          <w:rStyle w:val="CommentReference"/>
        </w:rPr>
        <w:commentReference w:id="22"/>
      </w:r>
      <w:r w:rsidRPr="007114C8">
        <w:t>.</w:t>
      </w:r>
    </w:p>
    <w:p w14:paraId="6BD29EBE" w14:textId="77777777" w:rsidR="00FD59DC" w:rsidRDefault="00DE6C31" w:rsidP="009C5A3B">
      <w:pPr>
        <w:pStyle w:val="Heading1"/>
      </w:pPr>
      <w:bookmarkStart w:id="23" w:name="_Ref503355089"/>
      <w:r>
        <w:lastRenderedPageBreak/>
        <w:t>Data &amp; Methods</w:t>
      </w:r>
      <w:bookmarkEnd w:id="23"/>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77777777" w:rsidR="005255A9" w:rsidRDefault="006F6DDE" w:rsidP="005255A9">
      <w:pPr>
        <w:ind w:firstLine="0"/>
      </w:pPr>
      <w:r>
        <w:t>I currently plan to include at least the following languages in the sample. More may be added if time permits.</w:t>
      </w:r>
    </w:p>
    <w:p w14:paraId="08D89016" w14:textId="77777777" w:rsidR="006F6DDE" w:rsidRPr="00D26262" w:rsidRDefault="006F6DDE" w:rsidP="006F6DDE">
      <w:pPr>
        <w:pStyle w:val="ListParagraph"/>
        <w:numPr>
          <w:ilvl w:val="0"/>
          <w:numId w:val="10"/>
        </w:numPr>
        <w:ind w:left="720"/>
      </w:pPr>
      <w:r w:rsidRPr="00D26262">
        <w:t xml:space="preserve">Central Alaskan </w:t>
      </w:r>
      <w:proofErr w:type="spellStart"/>
      <w:r w:rsidRPr="00D26262">
        <w:t>Yup’ik</w:t>
      </w:r>
      <w:proofErr w:type="spellEnd"/>
      <w:r w:rsidRPr="00D26262">
        <w:t xml:space="preserve"> (Eskimo-Aleut &gt; Eskimo)</w:t>
      </w:r>
    </w:p>
    <w:p w14:paraId="771C47BF" w14:textId="77777777" w:rsidR="006F6DDE" w:rsidRPr="00D26262" w:rsidRDefault="006F6DDE" w:rsidP="006F6DDE">
      <w:pPr>
        <w:pStyle w:val="ListParagraph"/>
        <w:numPr>
          <w:ilvl w:val="0"/>
          <w:numId w:val="10"/>
        </w:numPr>
        <w:ind w:left="720"/>
      </w:pPr>
      <w:r w:rsidRPr="00D26262">
        <w:t>Chitimacha (isolate)</w:t>
      </w:r>
    </w:p>
    <w:p w14:paraId="12F96D97" w14:textId="77777777" w:rsidR="006F6DDE" w:rsidRPr="00D26262" w:rsidRDefault="006F6DDE" w:rsidP="006F6DDE">
      <w:pPr>
        <w:pStyle w:val="ListParagraph"/>
        <w:numPr>
          <w:ilvl w:val="0"/>
          <w:numId w:val="10"/>
        </w:numPr>
        <w:ind w:left="720"/>
      </w:pPr>
      <w:r w:rsidRPr="00D26262">
        <w:t>English (Indo-European &gt; Germanic)</w:t>
      </w:r>
    </w:p>
    <w:p w14:paraId="05EDEF6F" w14:textId="77777777" w:rsidR="006F6DDE" w:rsidRPr="00D26262" w:rsidRDefault="006F6DDE" w:rsidP="006F6DDE">
      <w:pPr>
        <w:pStyle w:val="ListParagraph"/>
        <w:numPr>
          <w:ilvl w:val="0"/>
          <w:numId w:val="10"/>
        </w:numPr>
        <w:ind w:left="720"/>
      </w:pPr>
      <w:proofErr w:type="spellStart"/>
      <w:r w:rsidRPr="00D26262">
        <w:t>Nuuchahnulth</w:t>
      </w:r>
      <w:proofErr w:type="spellEnd"/>
      <w:r w:rsidRPr="00D26262">
        <w:t xml:space="preserve"> (</w:t>
      </w:r>
      <w:r w:rsidR="00A54C27" w:rsidRPr="00D26262">
        <w:t xml:space="preserve">a.k.a. Nootka; </w:t>
      </w:r>
      <w:proofErr w:type="spellStart"/>
      <w:r w:rsidRPr="00D26262">
        <w:t>Wakashan</w:t>
      </w:r>
      <w:proofErr w:type="spellEnd"/>
      <w:r w:rsidRPr="00D26262">
        <w:t>)</w:t>
      </w:r>
    </w:p>
    <w:p w14:paraId="140723EF" w14:textId="77777777" w:rsidR="006F6DDE" w:rsidRPr="00D26262" w:rsidRDefault="006F6DDE" w:rsidP="006F6DDE">
      <w:pPr>
        <w:pStyle w:val="ListParagraph"/>
        <w:numPr>
          <w:ilvl w:val="0"/>
          <w:numId w:val="10"/>
        </w:numPr>
        <w:ind w:left="720"/>
      </w:pPr>
      <w:r w:rsidRPr="00D26262">
        <w:t>Riau Indonesian (Austronesian &gt; Malayo-Polynesian)</w:t>
      </w:r>
    </w:p>
    <w:p w14:paraId="70FA3A8C" w14:textId="77777777" w:rsidR="006F6DDE" w:rsidRPr="00D26262" w:rsidRDefault="006F6DDE" w:rsidP="006F6DDE">
      <w:pPr>
        <w:pStyle w:val="ListParagraph"/>
        <w:numPr>
          <w:ilvl w:val="0"/>
          <w:numId w:val="10"/>
        </w:numPr>
        <w:ind w:left="720"/>
      </w:pPr>
      <w:r w:rsidRPr="00D26262">
        <w:t>Spanish (Indo-European &gt; Romance)</w:t>
      </w:r>
    </w:p>
    <w:p w14:paraId="4AA50BF0" w14:textId="77777777" w:rsidR="006F6DDE" w:rsidRPr="00D26262" w:rsidRDefault="006F6DDE" w:rsidP="006F6DDE">
      <w:pPr>
        <w:pStyle w:val="ListParagraph"/>
        <w:numPr>
          <w:ilvl w:val="0"/>
          <w:numId w:val="10"/>
        </w:numPr>
        <w:ind w:left="720"/>
      </w:pPr>
      <w:r w:rsidRPr="00D26262">
        <w:t>Swahili (Niger-Congo &gt; Bantu)</w:t>
      </w:r>
    </w:p>
    <w:p w14:paraId="38C7D26D" w14:textId="77777777" w:rsidR="008B45B4" w:rsidRDefault="006F6DDE" w:rsidP="008B45B4">
      <w:r>
        <w:t xml:space="preserve">Each of the 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w:t>
      </w:r>
      <w:r w:rsidR="00014626">
        <w:lastRenderedPageBreak/>
        <w:t xml:space="preserve">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224873">
      <w:pPr>
        <w:pStyle w:val="Caption"/>
        <w:keepNext/>
        <w:spacing w:before="240"/>
        <w:jc w:val="center"/>
      </w:pPr>
      <w:bookmarkStart w:id="24" w:name="_Ref503350959"/>
      <w:r w:rsidRPr="00224873">
        <w:t xml:space="preserve">Table </w:t>
      </w:r>
      <w:fldSimple w:instr=" SEQ Table \* ARABIC ">
        <w:r w:rsidRPr="00224873">
          <w:rPr>
            <w:noProof/>
          </w:rPr>
          <w:t>1</w:t>
        </w:r>
      </w:fldSimple>
      <w:bookmarkEnd w:id="24"/>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443"/>
        <w:gridCol w:w="2215"/>
        <w:gridCol w:w="1329"/>
        <w:gridCol w:w="1799"/>
        <w:gridCol w:w="193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414201">
            <w:pPr>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414201">
            <w:pPr>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414201">
            <w:pPr>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414201">
            <w:pPr>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414201">
            <w:pPr>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414201">
            <w:pPr>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414201">
            <w:pPr>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414201">
            <w:pPr>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414201">
            <w:pPr>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414201">
            <w:pPr>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414201">
            <w:pPr>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414201">
            <w:pPr>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414201">
            <w:pPr>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414201">
            <w:pPr>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414201">
            <w:pPr>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414201">
            <w:pPr>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2AB64280" w14:textId="77777777" w:rsidR="00A9656A" w:rsidRPr="00414201" w:rsidRDefault="0001272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414201">
            <w:pPr>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414201">
            <w:pPr>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414201">
            <w:pPr>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414201">
            <w:pPr>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414201">
            <w:pPr>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414201">
            <w:pPr>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414201">
            <w:pPr>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6D3534FC"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414201">
            <w:pPr>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414201">
            <w:pPr>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414201">
            <w:pPr>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414201">
            <w:pPr>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414201">
            <w:pPr>
              <w:spacing w:line="240" w:lineRule="auto"/>
              <w:ind w:firstLine="0"/>
              <w:jc w:val="center"/>
            </w:pPr>
            <w:r w:rsidRPr="00414201">
              <w:t>9</w:t>
            </w:r>
          </w:p>
        </w:tc>
        <w:tc>
          <w:tcPr>
            <w:tcW w:w="857" w:type="dxa"/>
            <w:shd w:val="clear" w:color="auto" w:fill="auto"/>
          </w:tcPr>
          <w:p w14:paraId="6DA310DD" w14:textId="77777777" w:rsidR="00A9656A" w:rsidRPr="00414201" w:rsidRDefault="003652A5"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414201">
            <w:pPr>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414201">
            <w:pPr>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414201">
            <w:pPr>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3ADF84F4"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414201">
            <w:pPr>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414201">
            <w:pPr>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414201">
            <w:pPr>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44858CE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414201">
            <w:pPr>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414201">
            <w:pPr>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414201">
            <w:pPr>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414201">
            <w:pPr>
              <w:spacing w:line="240" w:lineRule="auto"/>
              <w:ind w:firstLine="0"/>
              <w:jc w:val="center"/>
            </w:pPr>
            <w:r w:rsidRPr="00414201">
              <w:t>2</w:t>
            </w:r>
          </w:p>
        </w:tc>
        <w:tc>
          <w:tcPr>
            <w:tcW w:w="857" w:type="dxa"/>
            <w:shd w:val="clear" w:color="auto" w:fill="auto"/>
          </w:tcPr>
          <w:p w14:paraId="2E1ED6A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414201">
            <w:pPr>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414201">
            <w:pPr>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414201">
            <w:pPr>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414201">
            <w:pPr>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414201">
            <w:pPr>
              <w:spacing w:line="240" w:lineRule="auto"/>
              <w:ind w:firstLine="0"/>
              <w:jc w:val="center"/>
            </w:pPr>
            <w:r w:rsidRPr="00414201">
              <w:t>0</w:t>
            </w:r>
          </w:p>
        </w:tc>
        <w:tc>
          <w:tcPr>
            <w:tcW w:w="857" w:type="dxa"/>
            <w:shd w:val="clear" w:color="auto" w:fill="auto"/>
          </w:tcPr>
          <w:p w14:paraId="26DA9C47" w14:textId="77777777" w:rsidR="00A9656A" w:rsidRPr="00414201" w:rsidRDefault="002811C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77777777"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t>
      </w:r>
      <w:commentRangeStart w:id="25"/>
      <w:r w:rsidR="009C7CB1">
        <w:t>widely</w:t>
      </w:r>
      <w:commentRangeEnd w:id="25"/>
      <w:r w:rsidR="000C5345">
        <w:rPr>
          <w:rStyle w:val="CommentReference"/>
        </w:rPr>
        <w:commentReference w:id="25"/>
      </w:r>
      <w:r w:rsidR="009C7CB1">
        <w:t xml:space="preserve">.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27" w:name="_Ref503178933"/>
      <w:r>
        <w:t>Outline</w:t>
      </w:r>
      <w:bookmarkEnd w:id="27"/>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been assessed for each lexical item in the corpora, subsequent chapters then examine the extent to which that flexibility correlates with </w:t>
      </w:r>
      <w:r>
        <w:lastRenderedPageBreak/>
        <w:t>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3EE2F6B7" w:rsidR="00F170EA" w:rsidRDefault="006E2B40" w:rsidP="001E4C32">
      <w:r>
        <w:t xml:space="preserve">This chapter answers the question of whether certain semantic concepts are more likely to participate in </w:t>
      </w:r>
      <w:proofErr w:type="spellStart"/>
      <w:r>
        <w:t>categorial</w:t>
      </w:r>
      <w:proofErr w:type="spellEnd"/>
      <w:r>
        <w:t xml:space="preserve">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w:t>
      </w:r>
      <w:r w:rsidR="00D6787E">
        <w:lastRenderedPageBreak/>
        <w:t xml:space="preserve">of a </w:t>
      </w:r>
      <w:r w:rsidR="00D26262">
        <w:t>semantic</w:t>
      </w:r>
      <w:r w:rsidR="00D6787E">
        <w:t xml:space="preserve"> domain to undergo metaphorical extensions into the instrumental, positional, movement-oriented, or temporal domains.</w:t>
      </w:r>
    </w:p>
    <w:p w14:paraId="39096F03" w14:textId="77777777"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xml:space="preserve">, </w:t>
      </w:r>
      <w:proofErr w:type="spellStart"/>
      <w:r w:rsidR="004A6C18" w:rsidRPr="003C0562">
        <w:t>animacy</w:t>
      </w:r>
      <w:proofErr w:type="spellEnd"/>
      <w:r w:rsidR="004A6C18" w:rsidRPr="003C0562">
        <w:t xml:space="preserve">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w:t>
      </w:r>
      <w:proofErr w:type="spellStart"/>
      <w:r w:rsidR="004A6C18" w:rsidRPr="003C0562">
        <w:t>animacy</w:t>
      </w:r>
      <w:proofErr w:type="spellEnd"/>
      <w:r w:rsidR="004A6C18" w:rsidRPr="003C0562">
        <w:t xml:space="preserve">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0C5345" w:rsidRPr="00AD5F4F" w:rsidRDefault="000C5345"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0C5345" w:rsidRPr="00AD5F4F" w:rsidRDefault="000C5345"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0C5345" w:rsidRPr="00AD5F4F" w:rsidRDefault="000C5345" w:rsidP="00AD5F4F">
                            <w:pPr>
                              <w:spacing w:line="240" w:lineRule="auto"/>
                              <w:ind w:firstLine="0"/>
                              <w:rPr>
                                <w:sz w:val="22"/>
                              </w:rPr>
                            </w:pPr>
                            <w:r w:rsidRPr="00AD5F4F">
                              <w:rPr>
                                <w:sz w:val="22"/>
                              </w:rPr>
                              <w:t>personal names / kin terms</w:t>
                            </w:r>
                          </w:p>
                          <w:p w14:paraId="722F44B7" w14:textId="77777777" w:rsidR="000C5345" w:rsidRPr="00AD5F4F" w:rsidRDefault="000C5345" w:rsidP="00AD5F4F">
                            <w:pPr>
                              <w:spacing w:line="240" w:lineRule="auto"/>
                              <w:ind w:firstLine="0"/>
                              <w:rPr>
                                <w:sz w:val="22"/>
                              </w:rPr>
                            </w:pPr>
                            <w:r w:rsidRPr="00AD5F4F">
                              <w:rPr>
                                <w:sz w:val="22"/>
                              </w:rPr>
                              <w:t>human animate noun phrases</w:t>
                            </w:r>
                          </w:p>
                          <w:p w14:paraId="1A6C03D7" w14:textId="77777777" w:rsidR="000C5345" w:rsidRPr="00AD5F4F" w:rsidRDefault="000C5345" w:rsidP="00AD5F4F">
                            <w:pPr>
                              <w:spacing w:line="240" w:lineRule="auto"/>
                              <w:ind w:firstLine="0"/>
                              <w:rPr>
                                <w:sz w:val="22"/>
                              </w:rPr>
                            </w:pPr>
                            <w:r w:rsidRPr="00AD5F4F">
                              <w:rPr>
                                <w:sz w:val="22"/>
                              </w:rPr>
                              <w:t>non-human animate noun phrases</w:t>
                            </w:r>
                          </w:p>
                          <w:p w14:paraId="3CDBFD30" w14:textId="77777777" w:rsidR="000C5345" w:rsidRPr="00AD5F4F" w:rsidRDefault="000C5345" w:rsidP="00AD5F4F">
                            <w:pPr>
                              <w:spacing w:line="240" w:lineRule="auto"/>
                              <w:ind w:firstLine="0"/>
                              <w:rPr>
                                <w:sz w:val="22"/>
                              </w:rPr>
                            </w:pPr>
                            <w:r w:rsidRPr="00AD5F4F">
                              <w:rPr>
                                <w:sz w:val="22"/>
                              </w:rPr>
                              <w:t>inanimate noun phrases</w:t>
                            </w:r>
                          </w:p>
                          <w:p w14:paraId="5E8CE91C" w14:textId="77777777" w:rsidR="000C5345" w:rsidRPr="00AD5F4F" w:rsidRDefault="000C5345"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28" w:name="_Ref503526122"/>
      <w:r>
        <w:t xml:space="preserve">Figure </w:t>
      </w:r>
      <w:fldSimple w:instr=" SEQ Figure \* ARABIC ">
        <w:r>
          <w:rPr>
            <w:noProof/>
          </w:rPr>
          <w:t>1</w:t>
        </w:r>
      </w:fldSimple>
      <w:bookmarkEnd w:id="28"/>
      <w:r>
        <w:t>. The topicality hierarchy</w:t>
      </w:r>
    </w:p>
    <w:p w14:paraId="5FE94350" w14:textId="77777777"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12C84415" w14:textId="77777777"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w:t>
      </w:r>
      <w:proofErr w:type="spellStart"/>
      <w:r w:rsidR="00984ECF">
        <w:t>crosslinguistic</w:t>
      </w:r>
      <w:proofErr w:type="spellEnd"/>
      <w:r w:rsidR="00984ECF">
        <w:t xml:space="preserve"> typology of adjectives. That is, are core property concepts (age, dimension, value, color) more or less flexible than more typologically peripheral property concepts (physical characteristics, shape, human propensity, speed)? I hypothesize that core property concepts will exhibit a greater degree of lexical flexibility than more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w:t>
      </w:r>
      <w:r>
        <w:lastRenderedPageBreak/>
        <w:t xml:space="preserve">construed with nominal constructions, since they are </w:t>
      </w:r>
      <w:proofErr w:type="spellStart"/>
      <w:r>
        <w:t>manipulable</w:t>
      </w:r>
      <w:proofErr w:type="spellEnd"/>
      <w:r>
        <w:t xml:space="preserv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 xml:space="preserve">The </w:t>
      </w:r>
      <w:proofErr w:type="spellStart"/>
      <w:r w:rsidR="00540DEF">
        <w:t>Grammaticization</w:t>
      </w:r>
      <w:proofErr w:type="spellEnd"/>
      <w:r w:rsidR="00540DEF">
        <w:t xml:space="preserve"> of </w:t>
      </w:r>
      <w:proofErr w:type="spellStart"/>
      <w:r w:rsidR="00540DEF">
        <w:t>Categoriality</w:t>
      </w:r>
      <w:proofErr w:type="spellEnd"/>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w:t>
      </w:r>
      <w:proofErr w:type="spellStart"/>
      <w:r>
        <w:t>diachrony</w:t>
      </w:r>
      <w:proofErr w:type="spellEnd"/>
      <w:r>
        <w:t xml:space="preserve">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w:t>
      </w:r>
      <w:proofErr w:type="spellStart"/>
      <w:r>
        <w:t>grammaticized</w:t>
      </w:r>
      <w:proofErr w:type="spellEnd"/>
      <w:r>
        <w:t xml:space="preserve"> </w:t>
      </w:r>
      <w:r w:rsidR="00CA1E49">
        <w:t xml:space="preserve">as dedicated markers of pragmatic functions </w:t>
      </w:r>
      <w:r>
        <w:t xml:space="preserve">to </w:t>
      </w:r>
      <w:r w:rsidR="00CA1E49">
        <w:t xml:space="preserve">varying </w:t>
      </w:r>
      <w:r>
        <w:t>degrees in different languages.</w:t>
      </w:r>
    </w:p>
    <w:p w14:paraId="67264298" w14:textId="77777777" w:rsidR="00DE6C31" w:rsidRDefault="00DE6C31" w:rsidP="009C5A3B">
      <w:pPr>
        <w:pStyle w:val="Heading1"/>
      </w:pPr>
      <w:r>
        <w:t>Timeline</w:t>
      </w:r>
    </w:p>
    <w:p w14:paraId="41D5B728" w14:textId="77777777" w:rsidR="00CE05AD" w:rsidRDefault="00CE05AD" w:rsidP="00D15672">
      <w:pPr>
        <w:spacing w:after="240"/>
      </w:pPr>
      <w:r>
        <w:t>I hope to complete and defend the dissertation by the end of the 2017–2018 academic year, with the possibility of extending the timeline to a second year. Meeting this goal requires following a rigorous timeline, laid out below.</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8"/>
        <w:gridCol w:w="3344"/>
      </w:tblGrid>
      <w:tr w:rsidR="005B421C" w:rsidRPr="00414201" w14:paraId="58166A5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04FA0" w14:textId="77777777" w:rsidR="005B421C" w:rsidRPr="00414201" w:rsidRDefault="005B421C" w:rsidP="00D63862">
            <w:pPr>
              <w:pageBreakBefore/>
              <w:spacing w:line="240" w:lineRule="auto"/>
              <w:ind w:firstLine="0"/>
              <w:rPr>
                <w:sz w:val="22"/>
              </w:rPr>
            </w:pPr>
            <w:r w:rsidRPr="00414201">
              <w:rPr>
                <w:sz w:val="22"/>
              </w:rPr>
              <w:lastRenderedPageBreak/>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B7BA6" w14:textId="77777777" w:rsidR="005B421C" w:rsidRPr="00414201" w:rsidRDefault="005B421C" w:rsidP="005B421C">
            <w:pPr>
              <w:spacing w:line="240" w:lineRule="auto"/>
              <w:ind w:firstLine="0"/>
              <w:rPr>
                <w:sz w:val="22"/>
              </w:rPr>
            </w:pPr>
            <w:r w:rsidRPr="00414201">
              <w:rPr>
                <w:sz w:val="22"/>
              </w:rPr>
              <w:t>Committee reads prospectus</w:t>
            </w:r>
          </w:p>
          <w:p w14:paraId="56A376EE" w14:textId="77777777" w:rsidR="005B421C" w:rsidRPr="00414201" w:rsidRDefault="005B421C" w:rsidP="005B421C">
            <w:pPr>
              <w:spacing w:line="240" w:lineRule="auto"/>
              <w:ind w:firstLine="0"/>
              <w:rPr>
                <w:sz w:val="22"/>
              </w:rPr>
            </w:pPr>
            <w:r w:rsidRPr="00414201">
              <w:rPr>
                <w:sz w:val="22"/>
              </w:rPr>
              <w:t>Finish Chapter</w:t>
            </w:r>
            <w:r w:rsidR="00D63862" w:rsidRPr="00414201">
              <w:rPr>
                <w:sz w:val="22"/>
              </w:rPr>
              <w:t xml:space="preserve"> 1</w:t>
            </w:r>
          </w:p>
        </w:tc>
      </w:tr>
      <w:tr w:rsidR="005B421C" w:rsidRPr="00414201" w14:paraId="79818F1E"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987CE" w14:textId="77777777" w:rsidR="005B421C" w:rsidRPr="00414201" w:rsidRDefault="005B421C" w:rsidP="005B421C">
            <w:pPr>
              <w:spacing w:line="240" w:lineRule="auto"/>
              <w:ind w:firstLine="0"/>
              <w:rPr>
                <w:sz w:val="22"/>
              </w:rPr>
            </w:pPr>
            <w:r w:rsidRPr="00414201">
              <w:rPr>
                <w:sz w:val="22"/>
              </w:rPr>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BD6A1" w14:textId="77777777" w:rsidR="005B421C" w:rsidRPr="00414201" w:rsidRDefault="005B421C" w:rsidP="005B421C">
            <w:pPr>
              <w:spacing w:line="240" w:lineRule="auto"/>
              <w:ind w:firstLine="0"/>
              <w:rPr>
                <w:sz w:val="22"/>
              </w:rPr>
            </w:pPr>
            <w:r w:rsidRPr="00414201">
              <w:rPr>
                <w:sz w:val="22"/>
              </w:rPr>
              <w:t>Prospectus revisions</w:t>
            </w:r>
          </w:p>
          <w:p w14:paraId="0DC5D4CE" w14:textId="77777777" w:rsidR="00D63862" w:rsidRPr="00414201" w:rsidRDefault="00D63862" w:rsidP="005B421C">
            <w:pPr>
              <w:spacing w:line="240" w:lineRule="auto"/>
              <w:ind w:firstLine="0"/>
              <w:rPr>
                <w:sz w:val="22"/>
              </w:rPr>
            </w:pPr>
            <w:r w:rsidRPr="00414201">
              <w:rPr>
                <w:sz w:val="22"/>
              </w:rPr>
              <w:t>Finish Chapter 2</w:t>
            </w:r>
          </w:p>
        </w:tc>
      </w:tr>
      <w:tr w:rsidR="005B421C" w:rsidRPr="00414201" w14:paraId="48D9263D"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C5925" w14:textId="77777777" w:rsidR="005B421C" w:rsidRPr="00414201" w:rsidRDefault="005B421C" w:rsidP="005B421C">
            <w:pPr>
              <w:spacing w:line="240" w:lineRule="auto"/>
              <w:ind w:firstLine="0"/>
              <w:rPr>
                <w:sz w:val="22"/>
              </w:rPr>
            </w:pPr>
            <w:r w:rsidRPr="00414201">
              <w:rPr>
                <w:sz w:val="22"/>
              </w:rPr>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4EC55" w14:textId="77777777" w:rsidR="005B421C" w:rsidRPr="00414201" w:rsidRDefault="005B421C" w:rsidP="005B421C">
            <w:pPr>
              <w:spacing w:line="240" w:lineRule="auto"/>
              <w:ind w:firstLine="0"/>
              <w:rPr>
                <w:sz w:val="22"/>
              </w:rPr>
            </w:pPr>
            <w:r w:rsidRPr="00414201">
              <w:rPr>
                <w:sz w:val="22"/>
              </w:rPr>
              <w:t>Committee reads revised prospectus</w:t>
            </w:r>
          </w:p>
          <w:p w14:paraId="5A7B5783" w14:textId="77777777" w:rsidR="00D63862" w:rsidRPr="00414201" w:rsidRDefault="00D63862" w:rsidP="005B421C">
            <w:pPr>
              <w:spacing w:line="240" w:lineRule="auto"/>
              <w:ind w:firstLine="0"/>
              <w:rPr>
                <w:sz w:val="22"/>
              </w:rPr>
            </w:pPr>
            <w:r w:rsidRPr="00414201">
              <w:rPr>
                <w:sz w:val="22"/>
              </w:rPr>
              <w:t>Finish Chapter 3</w:t>
            </w:r>
          </w:p>
        </w:tc>
      </w:tr>
      <w:tr w:rsidR="005B421C" w:rsidRPr="00414201" w14:paraId="3880B688"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9CD058" w14:textId="77777777" w:rsidR="005B421C" w:rsidRPr="00414201" w:rsidRDefault="005B421C" w:rsidP="005B421C">
            <w:pPr>
              <w:spacing w:line="240" w:lineRule="auto"/>
              <w:ind w:firstLine="0"/>
              <w:rPr>
                <w:sz w:val="22"/>
              </w:rPr>
            </w:pPr>
            <w:r w:rsidRPr="00414201">
              <w:rPr>
                <w:sz w:val="22"/>
              </w:rPr>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1A62D" w14:textId="77777777" w:rsidR="005B421C" w:rsidRPr="00414201" w:rsidRDefault="005B421C" w:rsidP="005B421C">
            <w:pPr>
              <w:spacing w:line="240" w:lineRule="auto"/>
              <w:ind w:firstLine="0"/>
              <w:rPr>
                <w:sz w:val="22"/>
              </w:rPr>
            </w:pPr>
            <w:r w:rsidRPr="00414201">
              <w:rPr>
                <w:sz w:val="22"/>
              </w:rPr>
              <w:t>Prospectus defense</w:t>
            </w:r>
          </w:p>
        </w:tc>
      </w:tr>
      <w:tr w:rsidR="005B421C" w:rsidRPr="00414201" w14:paraId="6C7FF993"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7635C" w14:textId="77777777" w:rsidR="005B421C" w:rsidRPr="00414201" w:rsidRDefault="005B421C" w:rsidP="005B421C">
            <w:pPr>
              <w:spacing w:line="240" w:lineRule="auto"/>
              <w:ind w:firstLine="0"/>
              <w:rPr>
                <w:sz w:val="22"/>
              </w:rPr>
            </w:pPr>
            <w:r w:rsidRPr="00414201">
              <w:rPr>
                <w:sz w:val="22"/>
              </w:rPr>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BA61A" w14:textId="77777777" w:rsidR="005B421C" w:rsidRPr="00414201" w:rsidRDefault="005B421C" w:rsidP="005B421C">
            <w:pPr>
              <w:spacing w:line="240" w:lineRule="auto"/>
              <w:ind w:firstLine="0"/>
              <w:rPr>
                <w:sz w:val="22"/>
              </w:rPr>
            </w:pPr>
            <w:r w:rsidRPr="00414201">
              <w:rPr>
                <w:sz w:val="22"/>
              </w:rPr>
              <w:t>6 weeks total</w:t>
            </w:r>
          </w:p>
        </w:tc>
      </w:tr>
      <w:tr w:rsidR="00D63862" w:rsidRPr="00414201" w14:paraId="7AD6009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967D35" w14:textId="77777777" w:rsidR="00D63862" w:rsidRPr="00414201" w:rsidRDefault="00D63862" w:rsidP="005B421C">
            <w:pPr>
              <w:spacing w:line="240" w:lineRule="auto"/>
              <w:ind w:firstLine="0"/>
              <w:rPr>
                <w:sz w:val="22"/>
              </w:rPr>
            </w:pP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4E1706" w14:textId="77777777" w:rsidR="00D63862" w:rsidRPr="00414201" w:rsidRDefault="00D63862" w:rsidP="005B421C">
            <w:pPr>
              <w:spacing w:line="240" w:lineRule="auto"/>
              <w:ind w:firstLine="0"/>
              <w:rPr>
                <w:sz w:val="22"/>
              </w:rPr>
            </w:pPr>
            <w:r w:rsidRPr="00414201">
              <w:rPr>
                <w:sz w:val="22"/>
              </w:rPr>
              <w:t>Write Chapter 4 (2 weeks)</w:t>
            </w:r>
          </w:p>
        </w:tc>
      </w:tr>
      <w:tr w:rsidR="005B421C" w:rsidRPr="00414201" w14:paraId="765EF31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0AE23" w14:textId="77777777" w:rsidR="005B421C" w:rsidRPr="00414201" w:rsidRDefault="005B421C" w:rsidP="005B421C">
            <w:pPr>
              <w:spacing w:line="240" w:lineRule="auto"/>
              <w:ind w:firstLine="0"/>
              <w:rPr>
                <w:sz w:val="22"/>
              </w:rPr>
            </w:pPr>
            <w:r w:rsidRPr="0041420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57179" w14:textId="77777777" w:rsidR="005B421C" w:rsidRPr="00414201" w:rsidRDefault="005B421C" w:rsidP="005B421C">
            <w:pPr>
              <w:spacing w:line="240" w:lineRule="auto"/>
              <w:ind w:firstLine="0"/>
              <w:rPr>
                <w:sz w:val="22"/>
              </w:rPr>
            </w:pPr>
            <w:r w:rsidRPr="00414201">
              <w:rPr>
                <w:sz w:val="22"/>
              </w:rPr>
              <w:t>Write Chapter 5 (</w:t>
            </w:r>
            <w:r w:rsidR="00D63862" w:rsidRPr="00414201">
              <w:rPr>
                <w:sz w:val="22"/>
              </w:rPr>
              <w:t>2</w:t>
            </w:r>
            <w:r w:rsidRPr="00414201">
              <w:rPr>
                <w:sz w:val="22"/>
              </w:rPr>
              <w:t xml:space="preserve"> weeks)</w:t>
            </w:r>
          </w:p>
        </w:tc>
      </w:tr>
      <w:tr w:rsidR="005B421C" w:rsidRPr="00414201" w14:paraId="7898ECC7"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FB149" w14:textId="77777777" w:rsidR="005B421C" w:rsidRPr="00414201" w:rsidRDefault="005B421C" w:rsidP="005B421C">
            <w:pPr>
              <w:spacing w:line="240" w:lineRule="auto"/>
              <w:ind w:firstLine="0"/>
              <w:rPr>
                <w:sz w:val="22"/>
              </w:rPr>
            </w:pPr>
            <w:r w:rsidRPr="0041420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11CC2" w14:textId="77777777" w:rsidR="005B421C" w:rsidRPr="00414201" w:rsidRDefault="005B421C" w:rsidP="005B421C">
            <w:pPr>
              <w:spacing w:line="240" w:lineRule="auto"/>
              <w:ind w:firstLine="0"/>
              <w:rPr>
                <w:sz w:val="22"/>
              </w:rPr>
            </w:pPr>
            <w:r w:rsidRPr="00414201">
              <w:rPr>
                <w:sz w:val="22"/>
              </w:rPr>
              <w:t xml:space="preserve">Write </w:t>
            </w:r>
            <w:r w:rsidR="00887B91" w:rsidRPr="00414201">
              <w:rPr>
                <w:sz w:val="22"/>
              </w:rPr>
              <w:t>Conclusion</w:t>
            </w:r>
            <w:r w:rsidRPr="00414201">
              <w:rPr>
                <w:sz w:val="22"/>
              </w:rPr>
              <w:t xml:space="preserve"> (2 weeks)</w:t>
            </w:r>
          </w:p>
        </w:tc>
      </w:tr>
      <w:tr w:rsidR="005B421C" w:rsidRPr="00414201" w14:paraId="26BDD73F"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0983D" w14:textId="77777777" w:rsidR="005B421C" w:rsidRPr="00414201" w:rsidRDefault="005B421C" w:rsidP="005B421C">
            <w:pPr>
              <w:spacing w:line="240" w:lineRule="auto"/>
              <w:ind w:firstLine="0"/>
              <w:rPr>
                <w:sz w:val="22"/>
              </w:rPr>
            </w:pPr>
            <w:r w:rsidRPr="00414201">
              <w:rPr>
                <w:sz w:val="22"/>
              </w:rPr>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1F13" w14:textId="77777777" w:rsidR="005B421C" w:rsidRPr="00414201" w:rsidRDefault="005B421C" w:rsidP="005B421C">
            <w:pPr>
              <w:spacing w:line="240" w:lineRule="auto"/>
              <w:ind w:firstLine="0"/>
              <w:rPr>
                <w:sz w:val="22"/>
              </w:rPr>
            </w:pPr>
            <w:r w:rsidRPr="00414201">
              <w:rPr>
                <w:sz w:val="22"/>
              </w:rPr>
              <w:t>Committee reads thesis</w:t>
            </w:r>
          </w:p>
        </w:tc>
      </w:tr>
      <w:tr w:rsidR="005B421C" w:rsidRPr="00414201" w14:paraId="36DF31E6"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76055" w14:textId="77777777" w:rsidR="005B421C" w:rsidRPr="00414201" w:rsidRDefault="005B421C" w:rsidP="005B421C">
            <w:pPr>
              <w:spacing w:line="240" w:lineRule="auto"/>
              <w:ind w:firstLine="0"/>
              <w:rPr>
                <w:sz w:val="22"/>
              </w:rPr>
            </w:pPr>
            <w:r w:rsidRPr="00414201">
              <w:rPr>
                <w:sz w:val="22"/>
              </w:rPr>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7770E" w14:textId="77777777" w:rsidR="005B421C" w:rsidRPr="00414201" w:rsidRDefault="005B421C" w:rsidP="005B421C">
            <w:pPr>
              <w:spacing w:line="240" w:lineRule="auto"/>
              <w:ind w:firstLine="0"/>
              <w:rPr>
                <w:sz w:val="22"/>
              </w:rPr>
            </w:pPr>
            <w:r w:rsidRPr="00414201">
              <w:rPr>
                <w:sz w:val="22"/>
              </w:rPr>
              <w:t>Thesis revisions</w:t>
            </w:r>
          </w:p>
        </w:tc>
      </w:tr>
      <w:tr w:rsidR="005B421C" w:rsidRPr="00414201" w14:paraId="698DE3F9"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A07EB" w14:textId="77777777" w:rsidR="005B421C" w:rsidRPr="00414201" w:rsidRDefault="005B421C" w:rsidP="005B421C">
            <w:pPr>
              <w:spacing w:line="240" w:lineRule="auto"/>
              <w:ind w:firstLine="0"/>
              <w:rPr>
                <w:sz w:val="22"/>
              </w:rPr>
            </w:pPr>
            <w:r w:rsidRPr="00414201">
              <w:rPr>
                <w:sz w:val="22"/>
              </w:rPr>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E8129" w14:textId="77777777" w:rsidR="005B421C" w:rsidRPr="00414201" w:rsidRDefault="005B421C" w:rsidP="005B421C">
            <w:pPr>
              <w:spacing w:line="240" w:lineRule="auto"/>
              <w:ind w:firstLine="0"/>
              <w:rPr>
                <w:sz w:val="22"/>
              </w:rPr>
            </w:pPr>
            <w:r w:rsidRPr="00414201">
              <w:rPr>
                <w:sz w:val="22"/>
              </w:rPr>
              <w:t>Committee reads revised thesis</w:t>
            </w:r>
          </w:p>
        </w:tc>
      </w:tr>
      <w:tr w:rsidR="005B421C" w:rsidRPr="00414201" w14:paraId="105BDC94"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FBEBF" w14:textId="77777777" w:rsidR="005B421C" w:rsidRPr="00414201" w:rsidRDefault="005B421C" w:rsidP="005B421C">
            <w:pPr>
              <w:spacing w:line="240" w:lineRule="auto"/>
              <w:ind w:firstLine="0"/>
              <w:rPr>
                <w:sz w:val="22"/>
              </w:rPr>
            </w:pPr>
            <w:r w:rsidRPr="00414201">
              <w:rPr>
                <w:sz w:val="22"/>
              </w:rPr>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F55F74" w14:textId="77777777" w:rsidR="005B421C" w:rsidRPr="00414201" w:rsidRDefault="005B421C" w:rsidP="005B421C">
            <w:pPr>
              <w:spacing w:line="240" w:lineRule="auto"/>
              <w:ind w:firstLine="0"/>
              <w:rPr>
                <w:sz w:val="22"/>
              </w:rPr>
            </w:pPr>
            <w:r w:rsidRPr="00414201">
              <w:rPr>
                <w:sz w:val="22"/>
              </w:rPr>
              <w:t>Thesis defense</w:t>
            </w:r>
          </w:p>
        </w:tc>
      </w:tr>
    </w:tbl>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 xml:space="preserve">Case and grammatical relations: Papers in honor of Bernard </w:t>
      </w:r>
      <w:proofErr w:type="spellStart"/>
      <w:r w:rsidRPr="002327DE">
        <w:rPr>
          <w:rStyle w:val="BookTitle"/>
        </w:rPr>
        <w:t>Comrie</w:t>
      </w:r>
      <w:proofErr w:type="spellEnd"/>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proofErr w:type="spellStart"/>
      <w:r w:rsidRPr="00D1797F">
        <w:rPr>
          <w:rStyle w:val="BookTitle"/>
        </w:rPr>
        <w:t>Ergativity</w:t>
      </w:r>
      <w:proofErr w:type="spellEnd"/>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6F3311F2"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&amp; Eva van Lier. 2003. Derivation and categorization in flexible and differentiated languages. In Jan Rijkhoff &amp; Eva va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63B31702"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Gil, David. 2005. Isolating-monocategorial-associational language. In Henri Cohen &amp; Claire Lefebvre (eds.), </w:t>
      </w:r>
      <w:r w:rsidRPr="00D1797F">
        <w:rPr>
          <w:rStyle w:val="BookTitle"/>
        </w:rPr>
        <w:t>Handbook of categorization in cognitive science</w:t>
      </w:r>
      <w:r>
        <w:rPr>
          <w:noProof/>
        </w:rPr>
        <w:t>, pp. 348–377. Amstedam: Elsevier.</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10"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 xml:space="preserve">Non-verbal predication: Theory, typology, </w:t>
      </w:r>
      <w:proofErr w:type="spellStart"/>
      <w:r w:rsidRPr="00D1797F">
        <w:rPr>
          <w:rStyle w:val="BookTitle"/>
        </w:rPr>
        <w:t>diachrony</w:t>
      </w:r>
      <w:proofErr w:type="spellEnd"/>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proofErr w:type="spellStart"/>
      <w:r w:rsidRPr="00D1797F">
        <w:rPr>
          <w:rStyle w:val="BookTitle"/>
        </w:rPr>
        <w:t>Grammaticalization</w:t>
      </w:r>
      <w:proofErr w:type="spellEnd"/>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519A1B1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4F157571" w14:textId="77777777"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09A7DCDD" w14:textId="65E911D5"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w:t>
      </w:r>
      <w:del w:id="29" w:author="William Croft" w:date="2018-02-18T22:02:00Z">
        <w:r w:rsidDel="000C5345">
          <w:rPr>
            <w:noProof/>
          </w:rPr>
          <w:delText>n</w:delText>
        </w:r>
      </w:del>
      <w:r>
        <w:rPr>
          <w:noProof/>
        </w:rPr>
        <w:t xml:space="preserve"> van (ed.). 2017.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2E8C269E" w14:textId="0BC8F72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2017. Introduction: Lexical flexibility in Oceanic languages. </w:t>
      </w:r>
      <w:r w:rsidRPr="00B157BC">
        <w:rPr>
          <w:rStyle w:val="BookTitle"/>
        </w:rPr>
        <w:t>Studies in Language</w:t>
      </w:r>
      <w:r w:rsidRPr="003C09AB">
        <w:rPr>
          <w:noProof/>
        </w:rPr>
        <w:t xml:space="preserve"> 41(2)</w:t>
      </w:r>
      <w:r w:rsidR="002002C5">
        <w:rPr>
          <w:noProof/>
        </w:rPr>
        <w:t>:</w:t>
      </w:r>
      <w:r w:rsidRPr="003C09AB">
        <w:rPr>
          <w:noProof/>
        </w:rPr>
        <w:t xml:space="preserve"> 241–254.</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11"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 xml:space="preserve">Argument structure and grammatical relations: A </w:t>
      </w:r>
      <w:proofErr w:type="spellStart"/>
      <w:r w:rsidRPr="00B157BC">
        <w:rPr>
          <w:rStyle w:val="BookTitle"/>
        </w:rPr>
        <w:t>crosslinguistic</w:t>
      </w:r>
      <w:proofErr w:type="spellEnd"/>
      <w:r w:rsidRPr="00B157BC">
        <w:rPr>
          <w:rStyle w:val="BookTitle"/>
        </w:rPr>
        <w:t xml:space="preserve">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 xml:space="preserve">Languages across boundaries: Studies in memory of Anna </w:t>
      </w:r>
      <w:proofErr w:type="spellStart"/>
      <w:r w:rsidRPr="00B157BC">
        <w:rPr>
          <w:rStyle w:val="BookTitle"/>
        </w:rPr>
        <w:t>Siewierska</w:t>
      </w:r>
      <w:proofErr w:type="spellEnd"/>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2017. Polycategoriality and zero derivation: Insights from Central Alaskan Yup’ik Eskimo. In Valentina Vapnarsky &amp; Edy Veneziano (eds.), </w:t>
      </w:r>
      <w:r w:rsidRPr="00B157BC">
        <w:rPr>
          <w:rStyle w:val="BookTitle"/>
        </w:rPr>
        <w:t xml:space="preserve">Lexical </w:t>
      </w:r>
      <w:proofErr w:type="spellStart"/>
      <w:r w:rsidRPr="00B157BC">
        <w:rPr>
          <w:rStyle w:val="BookTitle"/>
        </w:rPr>
        <w:t>polycategoriality</w:t>
      </w:r>
      <w:proofErr w:type="spellEnd"/>
      <w:r w:rsidRPr="00B157BC">
        <w:rPr>
          <w:rStyle w:val="BookTitle"/>
        </w:rPr>
        <w:t>: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proofErr w:type="spellStart"/>
      <w:r w:rsidRPr="00B157BC">
        <w:rPr>
          <w:rStyle w:val="BookTitle"/>
        </w:rPr>
        <w:t>Nuuchahnulth</w:t>
      </w:r>
      <w:proofErr w:type="spellEnd"/>
      <w:r w:rsidRPr="00B157BC">
        <w:rPr>
          <w:rStyle w:val="BookTitle"/>
        </w:rPr>
        <w:t xml:space="preserve"> (Nootka) </w:t>
      </w:r>
      <w:proofErr w:type="spellStart"/>
      <w:r w:rsidRPr="00B157BC">
        <w:rPr>
          <w:rStyle w:val="BookTitle"/>
        </w:rPr>
        <w:t>morphosyntax</w:t>
      </w:r>
      <w:proofErr w:type="spellEnd"/>
      <w:r w:rsidRPr="003C09AB">
        <w:rPr>
          <w:noProof/>
        </w:rPr>
        <w:t>. (University of California Publications in Linguistics 134). Berkeley: University of California Press.</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FB786C2" w14:textId="3B9808F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3E8CC89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32C55CB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Cross-linguistic, cross-theoretical and language acquisition approaches. An introduction. In Valentina Vapnarsky &amp; Edy Veneziano (eds.), </w:t>
      </w:r>
      <w:r w:rsidRPr="00420544">
        <w:rPr>
          <w:rStyle w:val="BookTitle"/>
        </w:rPr>
        <w:t xml:space="preserve">Lexical </w:t>
      </w:r>
      <w:proofErr w:type="spellStart"/>
      <w:r w:rsidRPr="00420544">
        <w:rPr>
          <w:rStyle w:val="BookTitle"/>
        </w:rPr>
        <w:t>polycategoriality</w:t>
      </w:r>
      <w:proofErr w:type="spellEnd"/>
      <w:r w:rsidRPr="00420544">
        <w:rPr>
          <w:rStyle w:val="BookTitle"/>
        </w:rPr>
        <w:t>: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7BB2AEE2"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 xml:space="preserve">Lexical </w:t>
      </w:r>
      <w:proofErr w:type="spellStart"/>
      <w:r w:rsidRPr="00420544">
        <w:rPr>
          <w:rStyle w:val="BookTitle"/>
        </w:rPr>
        <w:t>polycategoriality</w:t>
      </w:r>
      <w:proofErr w:type="spellEnd"/>
      <w:r w:rsidRPr="00420544">
        <w:rPr>
          <w:rStyle w:val="BookTitle"/>
        </w:rPr>
        <w:t>: Cross-linguistic, cross-theoretical and language acquisition approaches</w:t>
      </w:r>
      <w:r w:rsidRPr="003C09AB">
        <w:rPr>
          <w:noProof/>
        </w:rPr>
        <w:t>. (Studies in Language Companion Series 182). Amsterdam: John Benjamins.</w:t>
      </w:r>
    </w:p>
    <w:p w14:paraId="10EC10B6" w14:textId="77777777" w:rsidR="00FD59DC" w:rsidRPr="003C09AB" w:rsidRDefault="00FD59DC" w:rsidP="001A2233">
      <w:pPr>
        <w:keepLines/>
        <w:spacing w:before="120" w:after="120" w:line="240" w:lineRule="auto"/>
        <w:ind w:firstLine="0"/>
      </w:pPr>
    </w:p>
    <w:sectPr w:rsidR="00FD59DC" w:rsidRPr="003C09AB" w:rsidSect="00CA5A11">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William Croft" w:date="2018-02-18T22:03:00Z" w:initials="W">
    <w:p w14:paraId="2A6B3BD8" w14:textId="741F133A" w:rsidR="000C5345" w:rsidRDefault="000C5345">
      <w:pPr>
        <w:pStyle w:val="CommentText"/>
      </w:pPr>
      <w:r>
        <w:rPr>
          <w:rStyle w:val="CommentReference"/>
        </w:rPr>
        <w:annotationRef/>
      </w:r>
      <w:r>
        <w:t>I would not put too much emphasis on whole-language typologies like the one suggested in this passage</w:t>
      </w:r>
    </w:p>
  </w:comment>
  <w:comment w:id="8" w:author="William Croft" w:date="2018-02-18T22:05:00Z" w:initials="W">
    <w:p w14:paraId="71055148" w14:textId="0F78E701" w:rsidR="000C5345" w:rsidRDefault="000C5345">
      <w:pPr>
        <w:pStyle w:val="CommentText"/>
      </w:pPr>
      <w:r>
        <w:rPr>
          <w:rStyle w:val="CommentReference"/>
        </w:rPr>
        <w:annotationRef/>
      </w:r>
      <w:r>
        <w:t>Actually the most prototypical modifiers are (more) time-stable than most of the less prototypical modifiers</w:t>
      </w:r>
    </w:p>
  </w:comment>
  <w:comment w:id="10" w:author="William Croft" w:date="2018-02-18T22:06:00Z" w:initials="W">
    <w:p w14:paraId="2C42BF25" w14:textId="341564FE" w:rsidR="000C5345" w:rsidRDefault="000C5345">
      <w:pPr>
        <w:pStyle w:val="CommentText"/>
      </w:pPr>
      <w:r>
        <w:rPr>
          <w:rStyle w:val="CommentReference"/>
        </w:rPr>
        <w:annotationRef/>
      </w:r>
      <w:r>
        <w:t>Actually, I said 'widely used', not 'sole'.</w:t>
      </w:r>
    </w:p>
  </w:comment>
  <w:comment w:id="11" w:author="William Croft" w:date="2018-02-18T22:07:00Z" w:initials="W">
    <w:p w14:paraId="33D03C64" w14:textId="280155E3" w:rsidR="000C5345" w:rsidRPr="000C5345" w:rsidRDefault="000C5345">
      <w:pPr>
        <w:pStyle w:val="CommentText"/>
      </w:pPr>
      <w:r>
        <w:rPr>
          <w:rStyle w:val="CommentReference"/>
        </w:rPr>
        <w:annotationRef/>
      </w:r>
      <w:r>
        <w:t>No! I argue in support of the distributional method (</w:t>
      </w:r>
      <w:r>
        <w:rPr>
          <w:i/>
        </w:rPr>
        <w:t xml:space="preserve">pace </w:t>
      </w:r>
      <w:proofErr w:type="spellStart"/>
      <w:r>
        <w:t>Aarts</w:t>
      </w:r>
      <w:proofErr w:type="spellEnd"/>
      <w:r>
        <w:t>). I criticize other methodological assumptions employed by other linguists, in particular methodological opportunism but also others; see Croft 2010</w:t>
      </w:r>
    </w:p>
  </w:comment>
  <w:comment w:id="12" w:author="William Croft" w:date="2018-02-18T22:08:00Z" w:initials="W">
    <w:p w14:paraId="5648BF01" w14:textId="5247AF8D" w:rsidR="000C5345" w:rsidRDefault="000C5345">
      <w:pPr>
        <w:pStyle w:val="CommentText"/>
      </w:pPr>
      <w:r>
        <w:rPr>
          <w:rStyle w:val="CommentReference"/>
        </w:rPr>
        <w:annotationRef/>
      </w:r>
      <w:proofErr w:type="gramStart"/>
      <w:r>
        <w:t>i</w:t>
      </w:r>
      <w:proofErr w:type="gramEnd"/>
      <w:r>
        <w:t>.e., all of the time,</w:t>
      </w:r>
    </w:p>
  </w:comment>
  <w:comment w:id="15" w:author="William Croft" w:date="2018-02-18T22:09:00Z" w:initials="W">
    <w:p w14:paraId="5E9D4C97" w14:textId="59B23D1C" w:rsidR="000C5345" w:rsidRDefault="000C5345">
      <w:pPr>
        <w:pStyle w:val="CommentText"/>
      </w:pPr>
      <w:r>
        <w:rPr>
          <w:rStyle w:val="CommentReference"/>
        </w:rPr>
        <w:annotationRef/>
      </w:r>
      <w:r>
        <w:t>This is important. As you note below, and in fact is the focus of your prospectus, it's an implicational relation.</w:t>
      </w:r>
    </w:p>
  </w:comment>
  <w:comment w:id="16" w:author="William Croft" w:date="2018-02-18T22:10:00Z" w:initials="W">
    <w:p w14:paraId="25DF4D4A" w14:textId="099367CF" w:rsidR="000C5345" w:rsidRDefault="000C5345">
      <w:pPr>
        <w:pStyle w:val="CommentText"/>
      </w:pPr>
      <w:r>
        <w:rPr>
          <w:rStyle w:val="CommentReference"/>
        </w:rPr>
        <w:annotationRef/>
      </w:r>
      <w:r>
        <w:t>Yes, that's right!</w:t>
      </w:r>
    </w:p>
  </w:comment>
  <w:comment w:id="19" w:author="William Croft" w:date="2018-02-18T22:11:00Z" w:initials="W">
    <w:p w14:paraId="028D262D" w14:textId="61F209B3" w:rsidR="000C5345" w:rsidRDefault="000C5345">
      <w:pPr>
        <w:pStyle w:val="CommentText"/>
      </w:pPr>
      <w:ins w:id="20" w:author="William Croft" w:date="2018-02-18T22:10:00Z">
        <w:r>
          <w:rPr>
            <w:rStyle w:val="CommentReference"/>
          </w:rPr>
          <w:annotationRef/>
        </w:r>
      </w:ins>
      <w:r>
        <w:t>Very important terminological distinction here!</w:t>
      </w:r>
    </w:p>
  </w:comment>
  <w:comment w:id="21" w:author="William Croft" w:date="2018-02-18T22:12:00Z" w:initials="W">
    <w:p w14:paraId="1D6AF876" w14:textId="6DFE1F69" w:rsidR="000C5345" w:rsidRDefault="000C5345">
      <w:pPr>
        <w:pStyle w:val="CommentText"/>
      </w:pPr>
      <w:r>
        <w:rPr>
          <w:rStyle w:val="CommentReference"/>
        </w:rPr>
        <w:annotationRef/>
      </w:r>
      <w:r>
        <w:t xml:space="preserve">I think it's actually the other way around: if there is special morphology used to encode that a concept is being used in a </w:t>
      </w:r>
      <w:proofErr w:type="spellStart"/>
      <w:r>
        <w:t>nonprototypical</w:t>
      </w:r>
      <w:proofErr w:type="spellEnd"/>
      <w:r>
        <w:t xml:space="preserve"> propositional act, that </w:t>
      </w:r>
      <w:proofErr w:type="spellStart"/>
      <w:r>
        <w:t>ony</w:t>
      </w:r>
      <w:proofErr w:type="spellEnd"/>
      <w:r>
        <w:t xml:space="preserve"> further strengthens the idea that the zero-coded word is exclusively associated with the prototypical propositional act (i.e. "is only a N/V/etc.").</w:t>
      </w:r>
    </w:p>
  </w:comment>
  <w:comment w:id="22" w:author="William Croft" w:date="2018-02-18T22:14:00Z" w:initials="W">
    <w:p w14:paraId="4907E74B" w14:textId="1E232851" w:rsidR="000C5345" w:rsidRDefault="000C5345">
      <w:pPr>
        <w:pStyle w:val="CommentText"/>
      </w:pPr>
      <w:r>
        <w:rPr>
          <w:rStyle w:val="CommentReference"/>
        </w:rPr>
        <w:annotationRef/>
      </w:r>
      <w:r>
        <w:t>I am surprised you do not mention the proposed implicational universal about lexical flexibility (i.e. zero-coding across propositional acts) that I proposed in Croft 1991:74-77 and repeated in Croft 2001:73 (and elsewhere). It is pretty basic and general, but it's a useful starting point for your study.</w:t>
      </w:r>
    </w:p>
  </w:comment>
  <w:comment w:id="25" w:author="William Croft" w:date="2018-02-18T22:15:00Z" w:initials="W">
    <w:p w14:paraId="45CE802B" w14:textId="146642B4" w:rsidR="000C5345" w:rsidRDefault="000C5345">
      <w:pPr>
        <w:pStyle w:val="CommentText"/>
      </w:pPr>
      <w:r>
        <w:rPr>
          <w:rStyle w:val="CommentReference"/>
        </w:rPr>
        <w:annotationRef/>
      </w:r>
      <w:r>
        <w:t xml:space="preserve">This is very important; could you give us the size of the corpora for the languages listed on the preceding </w:t>
      </w:r>
      <w:r>
        <w:t>page?</w:t>
      </w:r>
      <w:bookmarkStart w:id="26" w:name="_GoBack"/>
      <w:bookmarkEnd w:id="26"/>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DAFD8" w14:textId="77777777" w:rsidR="000C5345" w:rsidRDefault="000C5345" w:rsidP="00CA5A11">
      <w:r>
        <w:separator/>
      </w:r>
    </w:p>
  </w:endnote>
  <w:endnote w:type="continuationSeparator" w:id="0">
    <w:p w14:paraId="05E1657E" w14:textId="77777777" w:rsidR="000C5345" w:rsidRDefault="000C5345"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ntium Plus">
    <w:charset w:val="00"/>
    <w:family w:val="auto"/>
    <w:pitch w:val="variable"/>
    <w:sig w:usb0="E00002FF" w:usb1="5200E1FB" w:usb2="02000029" w:usb3="00000000" w:csb0="0000019F" w:csb1="00000000"/>
  </w:font>
  <w:font w:name="Segoe UI">
    <w:altName w:val="Courier New"/>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E1FF" w:usb2="02000029" w:usb3="00000000" w:csb0="00000197" w:csb1="00000000"/>
  </w:font>
  <w:font w:name="Arial">
    <w:panose1 w:val="020B0604020202020204"/>
    <w:charset w:val="00"/>
    <w:family w:val="auto"/>
    <w:pitch w:val="variable"/>
    <w:sig w:usb0="00002A87" w:usb1="80000000" w:usb2="00000008"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552CC" w14:textId="48873AD4" w:rsidR="000C5345" w:rsidRDefault="000C5345" w:rsidP="007268BD">
    <w:pPr>
      <w:pStyle w:val="Footer"/>
      <w:jc w:val="center"/>
    </w:pPr>
    <w:r>
      <w:rPr>
        <w:noProof w:val="0"/>
      </w:rPr>
      <w:fldChar w:fldCharType="begin"/>
    </w:r>
    <w:r>
      <w:instrText xml:space="preserve"> PAGE   \* MERGEFORMAT </w:instrText>
    </w:r>
    <w:r>
      <w:rPr>
        <w:noProof w:val="0"/>
      </w:rPr>
      <w:fldChar w:fldCharType="separate"/>
    </w:r>
    <w:r w:rsidR="00191D54">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87AD3" w14:textId="0B6D80B9" w:rsidR="000C5345" w:rsidRDefault="000C5345" w:rsidP="00FD59DC">
    <w:pPr>
      <w:pStyle w:val="Footer"/>
      <w:jc w:val="center"/>
    </w:pPr>
    <w:r>
      <w:rPr>
        <w:noProof w:val="0"/>
      </w:rPr>
      <w:fldChar w:fldCharType="begin"/>
    </w:r>
    <w:r>
      <w:instrText xml:space="preserve"> PAGE   \* MERGEFORMAT </w:instrText>
    </w:r>
    <w:r>
      <w:rPr>
        <w:noProof w:val="0"/>
      </w:rPr>
      <w:fldChar w:fldCharType="separate"/>
    </w:r>
    <w:r w:rsidR="00191D54">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032DF" w14:textId="77777777" w:rsidR="000C5345" w:rsidRDefault="000C5345" w:rsidP="00CA5A11">
      <w:r>
        <w:separator/>
      </w:r>
    </w:p>
  </w:footnote>
  <w:footnote w:type="continuationSeparator" w:id="0">
    <w:p w14:paraId="0C689F5C" w14:textId="77777777" w:rsidR="000C5345" w:rsidRDefault="000C5345" w:rsidP="00CA5A11">
      <w:r>
        <w:continuationSeparator/>
      </w:r>
    </w:p>
  </w:footnote>
  <w:footnote w:id="1">
    <w:p w14:paraId="3DDF32BD" w14:textId="68E0CC80" w:rsidR="000C5345" w:rsidRDefault="000C5345"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but this phenomenon will not be discussed here.</w:t>
      </w:r>
    </w:p>
    <w:p w14:paraId="36AA4BDC" w14:textId="77777777" w:rsidR="000C5345" w:rsidRDefault="000C5345">
      <w:pPr>
        <w:pStyle w:val="FootnoteText"/>
      </w:pPr>
      <w:r>
        <w:t xml:space="preserve"> </w:t>
      </w:r>
    </w:p>
  </w:footnote>
  <w:footnote w:id="2">
    <w:p w14:paraId="3E2D1089" w14:textId="77777777" w:rsidR="000C5345" w:rsidRDefault="000C5345">
      <w:pPr>
        <w:pStyle w:val="FootnoteText"/>
      </w:pPr>
      <w:r w:rsidRPr="00E01A31">
        <w:rPr>
          <w:rStyle w:val="FootnoteReference"/>
        </w:rPr>
        <w:footnoteRef/>
      </w:r>
      <w:r>
        <w:t xml:space="preserve"> I use the term </w:t>
      </w:r>
      <w:proofErr w:type="spellStart"/>
      <w:r w:rsidRPr="00D8701A">
        <w:rPr>
          <w:rStyle w:val="Definition"/>
        </w:rPr>
        <w:t>grammaticization</w:t>
      </w:r>
      <w:proofErr w:type="spellEnd"/>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proofErr w:type="spellStart"/>
      <w:r w:rsidRPr="00D8701A">
        <w:rPr>
          <w:rStyle w:val="Definition"/>
        </w:rPr>
        <w:t>grammaticalization</w:t>
      </w:r>
      <w:proofErr w:type="spellEnd"/>
      <w:r>
        <w:t xml:space="preserve"> will be used to distinguish between the above sense of </w:t>
      </w:r>
      <w:proofErr w:type="spellStart"/>
      <w:r>
        <w:t>grammaticization</w:t>
      </w:r>
      <w:proofErr w:type="spellEnd"/>
      <w:r>
        <w:t xml:space="preserve">,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proofErr w:type="spellStart"/>
      <w:r w:rsidRPr="00143852">
        <w:rPr>
          <w:rStyle w:val="CitationForm"/>
        </w:rPr>
        <w:t>grammaticization</w:t>
      </w:r>
      <w:proofErr w:type="spellEnd"/>
      <w:r>
        <w:t>.</w:t>
      </w:r>
    </w:p>
  </w:footnote>
  <w:footnote w:id="3">
    <w:p w14:paraId="61E03AE6" w14:textId="77777777" w:rsidR="000C5345" w:rsidRDefault="000C5345">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D1D73" w14:textId="77777777" w:rsidR="000C5345" w:rsidRDefault="000C5345">
    <w:pPr>
      <w:pStyle w:val="Header"/>
    </w:pPr>
    <w:proofErr w:type="spellStart"/>
    <w:r>
      <w:t>Hieber</w:t>
    </w:r>
    <w:proofErr w:type="spellEnd"/>
    <w:r>
      <w:t xml:space="preserve"> – Dissertation Prospectus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FFB"/>
    <w:rsid w:val="00002E8C"/>
    <w:rsid w:val="000047F3"/>
    <w:rsid w:val="00007EA7"/>
    <w:rsid w:val="00012724"/>
    <w:rsid w:val="00012C2F"/>
    <w:rsid w:val="000138C5"/>
    <w:rsid w:val="00014626"/>
    <w:rsid w:val="000155EF"/>
    <w:rsid w:val="00015C5F"/>
    <w:rsid w:val="00020529"/>
    <w:rsid w:val="000227D7"/>
    <w:rsid w:val="000248C4"/>
    <w:rsid w:val="000258F5"/>
    <w:rsid w:val="0002602D"/>
    <w:rsid w:val="000314AB"/>
    <w:rsid w:val="00034EE5"/>
    <w:rsid w:val="00036CB3"/>
    <w:rsid w:val="00052D53"/>
    <w:rsid w:val="000575D9"/>
    <w:rsid w:val="000619B2"/>
    <w:rsid w:val="00070468"/>
    <w:rsid w:val="00071549"/>
    <w:rsid w:val="00073AB3"/>
    <w:rsid w:val="000762EE"/>
    <w:rsid w:val="00087A44"/>
    <w:rsid w:val="0009333F"/>
    <w:rsid w:val="0009429B"/>
    <w:rsid w:val="00095D94"/>
    <w:rsid w:val="000A1526"/>
    <w:rsid w:val="000B1A28"/>
    <w:rsid w:val="000B76B7"/>
    <w:rsid w:val="000C142E"/>
    <w:rsid w:val="000C5345"/>
    <w:rsid w:val="000E0202"/>
    <w:rsid w:val="000E38C1"/>
    <w:rsid w:val="000F0C07"/>
    <w:rsid w:val="000F44E4"/>
    <w:rsid w:val="00113D04"/>
    <w:rsid w:val="001210D1"/>
    <w:rsid w:val="00122E7D"/>
    <w:rsid w:val="00132AD3"/>
    <w:rsid w:val="001335BD"/>
    <w:rsid w:val="001344CB"/>
    <w:rsid w:val="00143852"/>
    <w:rsid w:val="00144503"/>
    <w:rsid w:val="00147AB1"/>
    <w:rsid w:val="0019060E"/>
    <w:rsid w:val="00190EA1"/>
    <w:rsid w:val="00191D54"/>
    <w:rsid w:val="00193C0D"/>
    <w:rsid w:val="001A121D"/>
    <w:rsid w:val="001A2233"/>
    <w:rsid w:val="001A511C"/>
    <w:rsid w:val="001B5863"/>
    <w:rsid w:val="001D0716"/>
    <w:rsid w:val="001D302D"/>
    <w:rsid w:val="001D73BA"/>
    <w:rsid w:val="001E25A4"/>
    <w:rsid w:val="001E4A7C"/>
    <w:rsid w:val="001E4C32"/>
    <w:rsid w:val="001F590F"/>
    <w:rsid w:val="001F736D"/>
    <w:rsid w:val="002002C5"/>
    <w:rsid w:val="002004BE"/>
    <w:rsid w:val="002008D9"/>
    <w:rsid w:val="0020387A"/>
    <w:rsid w:val="0021074C"/>
    <w:rsid w:val="00214730"/>
    <w:rsid w:val="00224873"/>
    <w:rsid w:val="002327DE"/>
    <w:rsid w:val="00241552"/>
    <w:rsid w:val="0024518B"/>
    <w:rsid w:val="00256A6B"/>
    <w:rsid w:val="00261E56"/>
    <w:rsid w:val="00274D9B"/>
    <w:rsid w:val="002811CA"/>
    <w:rsid w:val="00291257"/>
    <w:rsid w:val="002964BB"/>
    <w:rsid w:val="002A0CCD"/>
    <w:rsid w:val="002A268A"/>
    <w:rsid w:val="002A368A"/>
    <w:rsid w:val="002B21B1"/>
    <w:rsid w:val="002B69AE"/>
    <w:rsid w:val="002D4762"/>
    <w:rsid w:val="002D6C05"/>
    <w:rsid w:val="002E02BA"/>
    <w:rsid w:val="002E257E"/>
    <w:rsid w:val="002E602A"/>
    <w:rsid w:val="003020EE"/>
    <w:rsid w:val="00305745"/>
    <w:rsid w:val="00305A78"/>
    <w:rsid w:val="0031361F"/>
    <w:rsid w:val="00313B0C"/>
    <w:rsid w:val="00323BEF"/>
    <w:rsid w:val="00327B49"/>
    <w:rsid w:val="0033418F"/>
    <w:rsid w:val="003366D2"/>
    <w:rsid w:val="00340121"/>
    <w:rsid w:val="00341C59"/>
    <w:rsid w:val="00351494"/>
    <w:rsid w:val="00360AB2"/>
    <w:rsid w:val="003614A4"/>
    <w:rsid w:val="003652A5"/>
    <w:rsid w:val="003671E8"/>
    <w:rsid w:val="00370C45"/>
    <w:rsid w:val="003770F8"/>
    <w:rsid w:val="0038538F"/>
    <w:rsid w:val="00396F5C"/>
    <w:rsid w:val="003A3611"/>
    <w:rsid w:val="003A70E1"/>
    <w:rsid w:val="003B4557"/>
    <w:rsid w:val="003C0562"/>
    <w:rsid w:val="003C09AB"/>
    <w:rsid w:val="003C39A7"/>
    <w:rsid w:val="003C5FFB"/>
    <w:rsid w:val="003D4C8C"/>
    <w:rsid w:val="003D5DE3"/>
    <w:rsid w:val="003F11AA"/>
    <w:rsid w:val="004073EB"/>
    <w:rsid w:val="00414201"/>
    <w:rsid w:val="00417BC3"/>
    <w:rsid w:val="00417CD8"/>
    <w:rsid w:val="00420430"/>
    <w:rsid w:val="00420544"/>
    <w:rsid w:val="00441E13"/>
    <w:rsid w:val="00451C7B"/>
    <w:rsid w:val="004550E0"/>
    <w:rsid w:val="00455AE7"/>
    <w:rsid w:val="004573C0"/>
    <w:rsid w:val="00473CAA"/>
    <w:rsid w:val="004820EC"/>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5340"/>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751FD"/>
    <w:rsid w:val="00686E16"/>
    <w:rsid w:val="006905E7"/>
    <w:rsid w:val="006969E7"/>
    <w:rsid w:val="006A6CEA"/>
    <w:rsid w:val="006B3A5C"/>
    <w:rsid w:val="006D192C"/>
    <w:rsid w:val="006E2B40"/>
    <w:rsid w:val="006E70AF"/>
    <w:rsid w:val="006E761D"/>
    <w:rsid w:val="006F5BD1"/>
    <w:rsid w:val="006F6DDE"/>
    <w:rsid w:val="007026B1"/>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810"/>
    <w:rsid w:val="007C19C0"/>
    <w:rsid w:val="007C4AC9"/>
    <w:rsid w:val="007C7241"/>
    <w:rsid w:val="007D4789"/>
    <w:rsid w:val="007E405D"/>
    <w:rsid w:val="007E5836"/>
    <w:rsid w:val="007E78E9"/>
    <w:rsid w:val="007F0F8F"/>
    <w:rsid w:val="007F1195"/>
    <w:rsid w:val="007F662F"/>
    <w:rsid w:val="008009A6"/>
    <w:rsid w:val="0080709C"/>
    <w:rsid w:val="00833849"/>
    <w:rsid w:val="00834040"/>
    <w:rsid w:val="00836431"/>
    <w:rsid w:val="0084363F"/>
    <w:rsid w:val="00845A61"/>
    <w:rsid w:val="00846C58"/>
    <w:rsid w:val="00850686"/>
    <w:rsid w:val="00860784"/>
    <w:rsid w:val="00860B89"/>
    <w:rsid w:val="008708F8"/>
    <w:rsid w:val="00884D75"/>
    <w:rsid w:val="00885AAC"/>
    <w:rsid w:val="00887021"/>
    <w:rsid w:val="00887B91"/>
    <w:rsid w:val="00895263"/>
    <w:rsid w:val="008A09D2"/>
    <w:rsid w:val="008A145C"/>
    <w:rsid w:val="008A4D7C"/>
    <w:rsid w:val="008B45B4"/>
    <w:rsid w:val="008B7573"/>
    <w:rsid w:val="008C5D11"/>
    <w:rsid w:val="008D3BA1"/>
    <w:rsid w:val="008D4ABB"/>
    <w:rsid w:val="008E2C1E"/>
    <w:rsid w:val="008E44DE"/>
    <w:rsid w:val="008E7768"/>
    <w:rsid w:val="008F2838"/>
    <w:rsid w:val="00907BE5"/>
    <w:rsid w:val="009141BE"/>
    <w:rsid w:val="00915D50"/>
    <w:rsid w:val="00930E64"/>
    <w:rsid w:val="00936399"/>
    <w:rsid w:val="009400AE"/>
    <w:rsid w:val="009417C1"/>
    <w:rsid w:val="00945758"/>
    <w:rsid w:val="0095753C"/>
    <w:rsid w:val="00957FA7"/>
    <w:rsid w:val="00977F74"/>
    <w:rsid w:val="0098108E"/>
    <w:rsid w:val="00984ECF"/>
    <w:rsid w:val="00985A7C"/>
    <w:rsid w:val="00993CEF"/>
    <w:rsid w:val="0099612C"/>
    <w:rsid w:val="009A355A"/>
    <w:rsid w:val="009A3ECF"/>
    <w:rsid w:val="009A75CD"/>
    <w:rsid w:val="009A7CD6"/>
    <w:rsid w:val="009B264B"/>
    <w:rsid w:val="009B2737"/>
    <w:rsid w:val="009B5B1C"/>
    <w:rsid w:val="009B6AF6"/>
    <w:rsid w:val="009B72DF"/>
    <w:rsid w:val="009C5A3B"/>
    <w:rsid w:val="009C7CB1"/>
    <w:rsid w:val="009D0C2B"/>
    <w:rsid w:val="009D2000"/>
    <w:rsid w:val="009D583B"/>
    <w:rsid w:val="009F20D1"/>
    <w:rsid w:val="009F32D4"/>
    <w:rsid w:val="009F64E2"/>
    <w:rsid w:val="009F65B4"/>
    <w:rsid w:val="00A101B4"/>
    <w:rsid w:val="00A13A57"/>
    <w:rsid w:val="00A149AF"/>
    <w:rsid w:val="00A1619F"/>
    <w:rsid w:val="00A16213"/>
    <w:rsid w:val="00A27E8C"/>
    <w:rsid w:val="00A31FB6"/>
    <w:rsid w:val="00A377B9"/>
    <w:rsid w:val="00A54C27"/>
    <w:rsid w:val="00A7169D"/>
    <w:rsid w:val="00A831F8"/>
    <w:rsid w:val="00A84880"/>
    <w:rsid w:val="00A87E78"/>
    <w:rsid w:val="00A90AF3"/>
    <w:rsid w:val="00A93F5B"/>
    <w:rsid w:val="00A9656A"/>
    <w:rsid w:val="00A969CA"/>
    <w:rsid w:val="00A9771E"/>
    <w:rsid w:val="00AA4DE0"/>
    <w:rsid w:val="00AA5534"/>
    <w:rsid w:val="00AB6A57"/>
    <w:rsid w:val="00AD5F4F"/>
    <w:rsid w:val="00AE0C82"/>
    <w:rsid w:val="00AE5A9D"/>
    <w:rsid w:val="00AF081C"/>
    <w:rsid w:val="00AF0D0E"/>
    <w:rsid w:val="00AF201D"/>
    <w:rsid w:val="00AF45E2"/>
    <w:rsid w:val="00B07B9A"/>
    <w:rsid w:val="00B157BC"/>
    <w:rsid w:val="00B17780"/>
    <w:rsid w:val="00B230F3"/>
    <w:rsid w:val="00B30537"/>
    <w:rsid w:val="00B36600"/>
    <w:rsid w:val="00B36E23"/>
    <w:rsid w:val="00B46FAD"/>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967F6"/>
    <w:rsid w:val="00CA1E49"/>
    <w:rsid w:val="00CA5A11"/>
    <w:rsid w:val="00CA5A72"/>
    <w:rsid w:val="00CB6B00"/>
    <w:rsid w:val="00CD4BD2"/>
    <w:rsid w:val="00CD714F"/>
    <w:rsid w:val="00CE0504"/>
    <w:rsid w:val="00CE05AD"/>
    <w:rsid w:val="00CE066A"/>
    <w:rsid w:val="00D04236"/>
    <w:rsid w:val="00D04D68"/>
    <w:rsid w:val="00D15672"/>
    <w:rsid w:val="00D16CA1"/>
    <w:rsid w:val="00D1797F"/>
    <w:rsid w:val="00D21D54"/>
    <w:rsid w:val="00D2418B"/>
    <w:rsid w:val="00D241EB"/>
    <w:rsid w:val="00D26262"/>
    <w:rsid w:val="00D36331"/>
    <w:rsid w:val="00D36FFB"/>
    <w:rsid w:val="00D4196C"/>
    <w:rsid w:val="00D46D1E"/>
    <w:rsid w:val="00D56AA6"/>
    <w:rsid w:val="00D57438"/>
    <w:rsid w:val="00D63862"/>
    <w:rsid w:val="00D6787E"/>
    <w:rsid w:val="00D7540D"/>
    <w:rsid w:val="00D7558F"/>
    <w:rsid w:val="00D76520"/>
    <w:rsid w:val="00D829E0"/>
    <w:rsid w:val="00D86C54"/>
    <w:rsid w:val="00D8701A"/>
    <w:rsid w:val="00D87F39"/>
    <w:rsid w:val="00D92509"/>
    <w:rsid w:val="00DA336E"/>
    <w:rsid w:val="00DB142A"/>
    <w:rsid w:val="00DB4C5A"/>
    <w:rsid w:val="00DC1C25"/>
    <w:rsid w:val="00DC480D"/>
    <w:rsid w:val="00DD19F7"/>
    <w:rsid w:val="00DD2ACE"/>
    <w:rsid w:val="00DD33E8"/>
    <w:rsid w:val="00DE6C31"/>
    <w:rsid w:val="00E01A31"/>
    <w:rsid w:val="00E02B50"/>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B6530"/>
    <w:rsid w:val="00ED0C1A"/>
    <w:rsid w:val="00ED7A53"/>
    <w:rsid w:val="00EE23F2"/>
    <w:rsid w:val="00EE3686"/>
    <w:rsid w:val="00EE5A6A"/>
    <w:rsid w:val="00EF0362"/>
    <w:rsid w:val="00EF231C"/>
    <w:rsid w:val="00EF2A9D"/>
    <w:rsid w:val="00EF6BB2"/>
    <w:rsid w:val="00F02440"/>
    <w:rsid w:val="00F170EA"/>
    <w:rsid w:val="00F17A5B"/>
    <w:rsid w:val="00F23E50"/>
    <w:rsid w:val="00F370CF"/>
    <w:rsid w:val="00F373EB"/>
    <w:rsid w:val="00F41C96"/>
    <w:rsid w:val="00F42AC7"/>
    <w:rsid w:val="00F506DA"/>
    <w:rsid w:val="00F54FE5"/>
    <w:rsid w:val="00F55007"/>
    <w:rsid w:val="00F610E6"/>
    <w:rsid w:val="00F71D6D"/>
    <w:rsid w:val="00F77DEF"/>
    <w:rsid w:val="00F831C8"/>
    <w:rsid w:val="00F84E8C"/>
    <w:rsid w:val="00F91844"/>
    <w:rsid w:val="00FA1106"/>
    <w:rsid w:val="00FA4033"/>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FB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customStyle="1"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customStyle="1"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iphilangsci.net/2013/06/12/the-creation-of-parts-of-speech-for-chinese-translingual-practice-across-graeco-roman-and-sinitic-tradition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hiphilangsci.net/2014/10/08/non-universality-of-word-classes-and-words-the-mid-20th-century-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47B3FB5-CEC5-5D45-9C52-5113EFAD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23</Pages>
  <Words>8042</Words>
  <Characters>45846</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William Croft</cp:lastModifiedBy>
  <cp:revision>30</cp:revision>
  <dcterms:created xsi:type="dcterms:W3CDTF">2018-01-12T22:29:00Z</dcterms:created>
  <dcterms:modified xsi:type="dcterms:W3CDTF">2018-02-19T05:21:00Z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