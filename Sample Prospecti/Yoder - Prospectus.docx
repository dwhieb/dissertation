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75F00" w14:textId="77777777" w:rsidR="002F5A6A" w:rsidRDefault="002F5A6A" w:rsidP="002F5A6A">
      <w:pPr>
        <w:pStyle w:val="Title"/>
      </w:pPr>
      <w:bookmarkStart w:id="0" w:name="_Hlk481758506"/>
      <w:bookmarkEnd w:id="0"/>
      <w:r>
        <w:t>Dissertation prospectus</w:t>
      </w:r>
    </w:p>
    <w:p w14:paraId="39B44277" w14:textId="77777777" w:rsidR="002F5A6A" w:rsidRDefault="002F5A6A" w:rsidP="002F5A6A">
      <w:pPr>
        <w:pStyle w:val="AuthorDate"/>
      </w:pPr>
      <w:r>
        <w:t>Brendon Yoder</w:t>
      </w:r>
      <w:r>
        <w:br/>
        <w:t>UCSB, May 2017</w:t>
      </w:r>
    </w:p>
    <w:p w14:paraId="5366A34D" w14:textId="77777777" w:rsidR="002F5A6A" w:rsidRDefault="002F5A6A" w:rsidP="00A454BB">
      <w:pPr>
        <w:pStyle w:val="Heading1"/>
        <w:numPr>
          <w:ilvl w:val="0"/>
          <w:numId w:val="0"/>
        </w:numPr>
      </w:pPr>
      <w:r>
        <w:t>Abstract</w:t>
      </w:r>
    </w:p>
    <w:p w14:paraId="2393932C" w14:textId="77777777" w:rsidR="002F5A6A" w:rsidRDefault="002F5A6A" w:rsidP="002F5A6A">
      <w:r>
        <w:t>This document outlines my proposal for a dissertation examining grammatical and discourse pro</w:t>
      </w:r>
      <w:r w:rsidR="00D51C73">
        <w:t>perties of the Abawiri language</w:t>
      </w:r>
      <w:r>
        <w:t>, provisionally titled “Grammar and discourse in Abawiri, a Papuan language of Indonesia”.</w:t>
      </w:r>
    </w:p>
    <w:p w14:paraId="6F81BC6C" w14:textId="3E7AB3AE" w:rsidR="002F5A6A" w:rsidRDefault="00493028" w:rsidP="002F5A6A">
      <w:ins w:id="1" w:author="Daniel W. Hieber" w:date="2017-05-16T17:20:00Z">
        <w:r>
          <w:rPr>
            <w:noProof/>
          </w:rPr>
          <mc:AlternateContent>
            <mc:Choice Requires="wpi">
              <w:drawing>
                <wp:anchor distT="0" distB="0" distL="114300" distR="114300" simplePos="0" relativeHeight="251683840" behindDoc="0" locked="0" layoutInCell="1" allowOverlap="1" wp14:anchorId="45485BB7" wp14:editId="5AD4C422">
                  <wp:simplePos x="0" y="0"/>
                  <wp:positionH relativeFrom="column">
                    <wp:posOffset>5703216</wp:posOffset>
                  </wp:positionH>
                  <wp:positionV relativeFrom="paragraph">
                    <wp:posOffset>68089</wp:posOffset>
                  </wp:positionV>
                  <wp:extent cx="725805" cy="457200"/>
                  <wp:effectExtent l="38100" t="38100" r="17145" b="38100"/>
                  <wp:wrapNone/>
                  <wp:docPr id="48" name="Ink 48"/>
                  <wp:cNvGraphicFramePr/>
                  <a:graphic xmlns:a="http://schemas.openxmlformats.org/drawingml/2006/main">
                    <a:graphicData uri="http://schemas.microsoft.com/office/word/2010/wordprocessingInk">
                      <w14:contentPart bwMode="auto" r:id="rId8">
                        <w14:nvContentPartPr>
                          <w14:cNvContentPartPr/>
                        </w14:nvContentPartPr>
                        <w14:xfrm>
                          <a:off x="0" y="0"/>
                          <a:ext cx="725805" cy="457200"/>
                        </w14:xfrm>
                      </w14:contentPart>
                    </a:graphicData>
                  </a:graphic>
                </wp:anchor>
              </w:drawing>
            </mc:Choice>
            <mc:Fallback>
              <w:pict>
                <v:shapetype w14:anchorId="7EC18E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448.8pt;margin-top:5.1pt;width:57.65pt;height:3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">
                  <v:imagedata r:id="rId9" o:title=""/>
                </v:shape>
              </w:pict>
            </mc:Fallback>
          </mc:AlternateContent>
        </w:r>
      </w:ins>
      <w:r w:rsidR="002F5A6A">
        <w:t xml:space="preserve">The document is organized as follows. Section 1 gives background information on the language. Section 2 presents the significance of the project, first for the Abawiri-speaking community and second for the academic community. Section 3 discusses the </w:t>
      </w:r>
      <w:del w:id="2" w:author="Daniel W. Hieber" w:date="2017-05-16T17:20:00Z">
        <w:r w:rsidR="002F5A6A" w:rsidDel="00493028">
          <w:delText xml:space="preserve">methodology </w:delText>
        </w:r>
      </w:del>
      <w:r w:rsidR="002F5A6A">
        <w:t xml:space="preserve">for the project, including theoretical approach, the creation of a documentary corpus, elicitation, and writing the grammar. Section 4 is an annotated outline of the proposed dissertation itself. Finally, a timeline for completion of the project is presented in section 5. </w:t>
      </w:r>
    </w:p>
    <w:p w14:paraId="5F267956" w14:textId="77777777" w:rsidR="002F5A6A" w:rsidRDefault="002F5A6A" w:rsidP="00A454BB">
      <w:pPr>
        <w:pStyle w:val="Heading1"/>
      </w:pPr>
      <w:r>
        <w:t>Background on the language</w:t>
      </w:r>
    </w:p>
    <w:p w14:paraId="6209CD0E" w14:textId="77777777" w:rsidR="002F5A6A" w:rsidRDefault="002F5A6A" w:rsidP="002F5A6A">
      <w:r>
        <w:t xml:space="preserve">Abawiri (ISO 639-3 flh) is a language in the Lakes Plain family spoken by about 350 people in the Mamberamo River Basin of Papua, Indonesia </w:t>
      </w:r>
      <w:r w:rsidR="00D51C73">
        <w:fldChar w:fldCharType="begin" w:fldLock="1"/>
      </w:r>
      <w:r w:rsidR="00D51C73">
        <w:instrText>ADDIN CSL_CITATION { "citationItems" : [ { "id" : "ITEM-1", "itemData" : { "ISBN" : "1556712162", "edition" : "20th ed", "editor" : [ { "dropping-particle" : "", "family" : "Lewis", "given" : "M. Paul", "non-dropping-particle" : "", "parse-names" : false, "suffix" : "" }, { "dropping-particle" : "", "family" : "Simons", "given" : "Gary F.", "non-dropping-particle" : "", "parse-names" : false, "suffix" : "" }, { "dropping-particle" : "", "family" : "Fennig", "given" : "Charles D.", "non-dropping-particle" : "", "parse-names" : false, "suffix" : "" } ], "id" : "ITEM-1", "issued" : { "date-parts" : [ [ "2017" ] ] }, "publisher" : "SIL International", "publisher-place" : "Dallas, TX", "title" : "Ethnologue: Languages of the world", "title-short" : "Ethnologue", "type" : "book" }, "uris" : [ "http://www.mendeley.com/documents/?uuid=ac19b194-cfb3-402b-a2e0-a24702c23669" ] } ], "mendeley" : { "formattedCitation" : "(Lewis, Simons &amp; Fennig 2017)", "plainTextFormattedCitation" : "(Lewis, Simons &amp; Fennig 2017)", "previouslyFormattedCitation" : "(Lewis, Simons &amp; Fennig 2017)" }, "properties" : { "noteIndex" : 0 }, "schema" : "https://github.com/citation-style-language/schema/raw/master/csl-citation.json" }</w:instrText>
      </w:r>
      <w:r w:rsidR="00D51C73">
        <w:fldChar w:fldCharType="separate"/>
      </w:r>
      <w:r w:rsidR="00D51C73" w:rsidRPr="00D51C73">
        <w:rPr>
          <w:noProof/>
        </w:rPr>
        <w:t>(Lewis, Simons &amp; Fennig 2017)</w:t>
      </w:r>
      <w:r w:rsidR="00D51C73">
        <w:fldChar w:fldCharType="end"/>
      </w:r>
      <w:r>
        <w:t xml:space="preserve">. It is spoken in the village of Foau. The language was previously almost completely undocumented, the only extant documentation consisting of a 39-word list </w:t>
      </w:r>
      <w:r w:rsidR="00D51C73">
        <w:fldChar w:fldCharType="begin" w:fldLock="1"/>
      </w:r>
      <w:r w:rsidR="00D51C73">
        <w:instrText>ADDIN CSL_CITATION { "citationItems" : [ { "id" : "ITEM-1", "itemData" : { "author" : [ { "dropping-particle" : "", "family" : "Voorhoeve", "given" : "Clemens L.", "non-dropping-particle" : "", "parse-names" : false, "suffix" : "" } ], "collection-title" : "Series B-31", "id" : "ITEM-1", "issued" : { "date-parts" : [ [ "1975" ] ] }, "note" : "Abawiri, Taburta and many others included in the 40-word comparative lists. Online at http://www.papuaweb.org/dlib/bk/pl/B31/_toc.html.", "publisher" : "Pacific Linguistics", "publisher-place" : "Canberra", "title" : "Languages of Irian Jaya: checklist, preliminary classification, language maps, wordlists", "type" : "book" }, "uris" : [ "http://www.mendeley.com/documents/?uuid=edcd0c32-59be-4346-a30a-ac48479b2ae9" ] } ], "mendeley" : { "formattedCitation" : "(Voorhoeve 1975)", "plainTextFormattedCitation" : "(Voorhoeve 1975)", "previouslyFormattedCitation" : "(Voorhoeve 1975)" }, "properties" : { "noteIndex" : 0 }, "schema" : "https://github.com/citation-style-language/schema/raw/master/csl-citation.json" }</w:instrText>
      </w:r>
      <w:r w:rsidR="00D51C73">
        <w:fldChar w:fldCharType="separate"/>
      </w:r>
      <w:r w:rsidR="00D51C73" w:rsidRPr="00D51C73">
        <w:rPr>
          <w:noProof/>
        </w:rPr>
        <w:t>(Voorhoeve 1975)</w:t>
      </w:r>
      <w:r w:rsidR="00D51C73">
        <w:fldChar w:fldCharType="end"/>
      </w:r>
      <w:r>
        <w:t xml:space="preserve">. </w:t>
      </w:r>
    </w:p>
    <w:p w14:paraId="2D0C72BF" w14:textId="7B6032B4" w:rsidR="002F5A6A" w:rsidRDefault="002F5A6A" w:rsidP="00A454BB">
      <w:pPr>
        <w:pStyle w:val="Heading2"/>
      </w:pPr>
      <w:r>
        <w:t>Name of the language, the village, and the people</w:t>
      </w:r>
    </w:p>
    <w:p w14:paraId="519AC900" w14:textId="1F0893E4" w:rsidR="002F5A6A" w:rsidRDefault="00493028" w:rsidP="002F5A6A">
      <w:ins w:id="3" w:author="Daniel W. Hieber" w:date="2017-05-16T17:21:00Z">
        <w:r>
          <w:rPr>
            <w:noProof/>
          </w:rPr>
          <mc:AlternateContent>
            <mc:Choice Requires="wpi">
              <w:drawing>
                <wp:anchor distT="0" distB="0" distL="114300" distR="114300" simplePos="0" relativeHeight="251687936" behindDoc="0" locked="0" layoutInCell="1" allowOverlap="1" wp14:anchorId="271E618E" wp14:editId="218A6F7E">
                  <wp:simplePos x="0" y="0"/>
                  <wp:positionH relativeFrom="column">
                    <wp:posOffset>-202811</wp:posOffset>
                  </wp:positionH>
                  <wp:positionV relativeFrom="paragraph">
                    <wp:posOffset>599207</wp:posOffset>
                  </wp:positionV>
                  <wp:extent cx="9620" cy="14251"/>
                  <wp:effectExtent l="38100" t="38100" r="28575" b="43180"/>
                  <wp:wrapNone/>
                  <wp:docPr id="53" name="Ink 53"/>
                  <wp:cNvGraphicFramePr/>
                  <a:graphic xmlns:a="http://schemas.openxmlformats.org/drawingml/2006/main">
                    <a:graphicData uri="http://schemas.microsoft.com/office/word/2010/wordprocessingInk">
                      <w14:contentPart bwMode="auto" r:id="rId10">
                        <w14:nvContentPartPr>
                          <w14:cNvContentPartPr/>
                        </w14:nvContentPartPr>
                        <w14:xfrm>
                          <a:off x="0" y="0"/>
                          <a:ext cx="9620" cy="14251"/>
                        </w14:xfrm>
                      </w14:contentPart>
                    </a:graphicData>
                  </a:graphic>
                </wp:anchor>
              </w:drawing>
            </mc:Choice>
            <mc:Fallback>
              <w:pict>
                <v:shape w14:anchorId="68797C0D" id="Ink 53" o:spid="_x0000_s1026" type="#_x0000_t75" style="position:absolute;margin-left:-16.2pt;margin-top:46.95pt;width:1.25pt;height:1.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">
                  <v:imagedata r:id="rId11" o:title=""/>
                </v:shape>
              </w:pict>
            </mc:Fallback>
          </mc:AlternateContent>
        </w:r>
        <w:r>
          <w:rPr>
            <w:noProof/>
          </w:rPr>
          <mc:AlternateContent>
            <mc:Choice Requires="wpi">
              <w:drawing>
                <wp:anchor distT="0" distB="0" distL="114300" distR="114300" simplePos="0" relativeHeight="251686912" behindDoc="0" locked="0" layoutInCell="1" allowOverlap="1" wp14:anchorId="6AE3DACB" wp14:editId="39D02E79">
                  <wp:simplePos x="0" y="0"/>
                  <wp:positionH relativeFrom="column">
                    <wp:posOffset>-362962</wp:posOffset>
                  </wp:positionH>
                  <wp:positionV relativeFrom="paragraph">
                    <wp:posOffset>438877</wp:posOffset>
                  </wp:positionV>
                  <wp:extent cx="61460" cy="84975"/>
                  <wp:effectExtent l="38100" t="38100" r="34290" b="29845"/>
                  <wp:wrapNone/>
                  <wp:docPr id="52" name="Ink 52"/>
                  <wp:cNvGraphicFramePr/>
                  <a:graphic xmlns:a="http://schemas.openxmlformats.org/drawingml/2006/main">
                    <a:graphicData uri="http://schemas.microsoft.com/office/word/2010/wordprocessingInk">
                      <w14:contentPart bwMode="auto" r:id="rId12">
                        <w14:nvContentPartPr>
                          <w14:cNvContentPartPr/>
                        </w14:nvContentPartPr>
                        <w14:xfrm>
                          <a:off x="0" y="0"/>
                          <a:ext cx="61460" cy="84975"/>
                        </w14:xfrm>
                      </w14:contentPart>
                    </a:graphicData>
                  </a:graphic>
                </wp:anchor>
              </w:drawing>
            </mc:Choice>
            <mc:Fallback>
              <w:pict>
                <v:shape w14:anchorId="5D856DBB" id="Ink 52" o:spid="_x0000_s1026" type="#_x0000_t75" style="position:absolute;margin-left:-28.85pt;margin-top:34.3pt;width:5.35pt;height:7.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">
                  <v:imagedata r:id="rId13" o:title=""/>
                </v:shape>
              </w:pict>
            </mc:Fallback>
          </mc:AlternateContent>
        </w:r>
        <w:r>
          <w:rPr>
            <w:noProof/>
          </w:rPr>
          <mc:AlternateContent>
            <mc:Choice Requires="wpi">
              <w:drawing>
                <wp:anchor distT="0" distB="0" distL="114300" distR="114300" simplePos="0" relativeHeight="251685888" behindDoc="0" locked="0" layoutInCell="1" allowOverlap="1" wp14:anchorId="3D046650" wp14:editId="7FE7CB68">
                  <wp:simplePos x="0" y="0"/>
                  <wp:positionH relativeFrom="column">
                    <wp:posOffset>-726020</wp:posOffset>
                  </wp:positionH>
                  <wp:positionV relativeFrom="paragraph">
                    <wp:posOffset>966897</wp:posOffset>
                  </wp:positionV>
                  <wp:extent cx="80343" cy="174581"/>
                  <wp:effectExtent l="38100" t="38100" r="34290" b="35560"/>
                  <wp:wrapNone/>
                  <wp:docPr id="51" name="Ink 51"/>
                  <wp:cNvGraphicFramePr/>
                  <a:graphic xmlns:a="http://schemas.openxmlformats.org/drawingml/2006/main">
                    <a:graphicData uri="http://schemas.microsoft.com/office/word/2010/wordprocessingInk">
                      <w14:contentPart bwMode="auto" r:id="rId14">
                        <w14:nvContentPartPr>
                          <w14:cNvContentPartPr/>
                        </w14:nvContentPartPr>
                        <w14:xfrm>
                          <a:off x="0" y="0"/>
                          <a:ext cx="80343" cy="174581"/>
                        </w14:xfrm>
                      </w14:contentPart>
                    </a:graphicData>
                  </a:graphic>
                </wp:anchor>
              </w:drawing>
            </mc:Choice>
            <mc:Fallback>
              <w:pict>
                <v:shape w14:anchorId="36C40A18" id="Ink 51" o:spid="_x0000_s1026" type="#_x0000_t75" style="position:absolute;margin-left:-57.4pt;margin-top:75.9pt;width:6.85pt;height:14.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">
                  <v:imagedata r:id="rId15" o:title=""/>
                </v:shape>
              </w:pict>
            </mc:Fallback>
          </mc:AlternateContent>
        </w:r>
        <w:r>
          <w:rPr>
            <w:noProof/>
          </w:rPr>
          <mc:AlternateContent>
            <mc:Choice Requires="wpi">
              <w:drawing>
                <wp:anchor distT="0" distB="0" distL="114300" distR="114300" simplePos="0" relativeHeight="251684864" behindDoc="0" locked="0" layoutInCell="1" allowOverlap="1" wp14:anchorId="0E6D4AD6" wp14:editId="4C96B457">
                  <wp:simplePos x="0" y="0"/>
                  <wp:positionH relativeFrom="column">
                    <wp:posOffset>-735462</wp:posOffset>
                  </wp:positionH>
                  <wp:positionV relativeFrom="paragraph">
                    <wp:posOffset>669930</wp:posOffset>
                  </wp:positionV>
                  <wp:extent cx="490431" cy="763705"/>
                  <wp:effectExtent l="38100" t="38100" r="43180" b="36830"/>
                  <wp:wrapNone/>
                  <wp:docPr id="50" name="Ink 50"/>
                  <wp:cNvGraphicFramePr/>
                  <a:graphic xmlns:a="http://schemas.openxmlformats.org/drawingml/2006/main">
                    <a:graphicData uri="http://schemas.microsoft.com/office/word/2010/wordprocessingInk">
                      <w14:contentPart bwMode="auto" r:id="rId16">
                        <w14:nvContentPartPr>
                          <w14:cNvContentPartPr/>
                        </w14:nvContentPartPr>
                        <w14:xfrm>
                          <a:off x="0" y="0"/>
                          <a:ext cx="490431" cy="763705"/>
                        </w14:xfrm>
                      </w14:contentPart>
                    </a:graphicData>
                  </a:graphic>
                </wp:anchor>
              </w:drawing>
            </mc:Choice>
            <mc:Fallback>
              <w:pict>
                <v:shape w14:anchorId="7EF0E30D" id="Ink 50" o:spid="_x0000_s1026" type="#_x0000_t75" style="position:absolute;margin-left:-58.15pt;margin-top:52.5pt;width:39.1pt;height:60.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">
                  <v:imagedata r:id="rId17" o:title=""/>
                </v:shape>
              </w:pict>
            </mc:Fallback>
          </mc:AlternateContent>
        </w:r>
      </w:ins>
      <w:r w:rsidR="002F5A6A">
        <w:t xml:space="preserve">In the previous literature the language was known as </w:t>
      </w:r>
      <w:r w:rsidR="002F5A6A" w:rsidRPr="00D51C73">
        <w:rPr>
          <w:rStyle w:val="Emphasis"/>
        </w:rPr>
        <w:t>Foau</w:t>
      </w:r>
      <w:r w:rsidR="002F5A6A">
        <w:t xml:space="preserve"> </w:t>
      </w:r>
      <w:r w:rsidR="00D51C73">
        <w:fldChar w:fldCharType="begin" w:fldLock="1"/>
      </w:r>
      <w:r w:rsidR="00D51C73">
        <w:instrText>ADDIN CSL_CITATION { "citationItems" : [ { "id" : "ITEM-1", "itemData" : { "author" : [ { "dropping-particle" : "", "family" : "Voorhoeve", "given" : "Clemens L.", "non-dropping-particle" : "", "parse-names" : false, "suffix" : "" } ], "collection-title" : "Series B-31", "id" : "ITEM-1", "issued" : { "date-parts" : [ [ "1975" ] ] }, "note" : "Abawiri, Taburta and many others included in the 40-word comparative lists. Online at http://www.papuaweb.org/dlib/bk/pl/B31/_toc.html.", "publisher" : "Pacific Linguistics", "publisher-place" : "Canberra", "title" : "Languages of Irian Jaya: checklist, preliminary classification, language maps, wordlists", "type" : "book" }, "uris" : [ "http://www.mendeley.com/documents/?uuid=edcd0c32-59be-4346-a30a-ac48479b2ae9" ] }, { "id" : "ITEM-2", "itemData" : { "ISBN" : "1556712162", "edition" : "20th ed", "editor" : [ { "dropping-particle" : "", "family" : "Lewis", "given" : "M. Paul", "non-dropping-particle" : "", "parse-names" : false, "suffix" : "" }, { "dropping-particle" : "", "family" : "Simons", "given" : "Gary F.", "non-dropping-particle" : "", "parse-names" : false, "suffix" : "" }, { "dropping-particle" : "", "family" : "Fennig", "given" : "Charles D.", "non-dropping-particle" : "", "parse-names" : false, "suffix" : "" } ], "id" : "ITEM-2", "issued" : { "date-parts" : [ [ "2017" ] ] }, "publisher" : "SIL International", "publisher-place" : "Dallas, TX", "title" : "Ethnologue: Languages of the world", "title-short" : "Ethnologue", "type" : "book" }, "uris" : [ "http://www.mendeley.com/documents/?uuid=ac19b194-cfb3-402b-a2e0-a24702c23669" ] } ], "mendeley" : { "formattedCitation" : "(Voorhoeve 1975; Lewis, Simons &amp; Fennig 2017)", "plainTextFormattedCitation" : "(Voorhoeve 1975; Lewis, Simons &amp; Fennig 2017)", "previouslyFormattedCitation" : "(Voorhoeve 1975; Lewis, Simons &amp; Fennig 2017)" }, "properties" : { "noteIndex" : 0 }, "schema" : "https://github.com/citation-style-language/schema/raw/master/csl-citation.json" }</w:instrText>
      </w:r>
      <w:r w:rsidR="00D51C73">
        <w:fldChar w:fldCharType="separate"/>
      </w:r>
      <w:r w:rsidR="00D51C73" w:rsidRPr="00D51C73">
        <w:rPr>
          <w:noProof/>
        </w:rPr>
        <w:t>(Voorhoeve 1975; Lewis, Simons &amp; Fennig 2017)</w:t>
      </w:r>
      <w:r w:rsidR="00D51C73">
        <w:fldChar w:fldCharType="end"/>
      </w:r>
      <w:r w:rsidR="002F5A6A">
        <w:t xml:space="preserve">. Speakers report that the name </w:t>
      </w:r>
      <w:r w:rsidR="002F5A6A" w:rsidRPr="00D51C73">
        <w:rPr>
          <w:rStyle w:val="Emphasis"/>
        </w:rPr>
        <w:t>Foau</w:t>
      </w:r>
      <w:r w:rsidR="002F5A6A">
        <w:t xml:space="preserve"> (/ ̀fʷáu/ [fʷa᷆u] ‘evening’) is used for the village and, by extension, for the people who inhabit the village. Spelling is not standardized, and current ad-hoc spellings include </w:t>
      </w:r>
      <w:r w:rsidR="002F5A6A" w:rsidRPr="00D51C73">
        <w:rPr>
          <w:rStyle w:val="Emphasis"/>
        </w:rPr>
        <w:t>Foau</w:t>
      </w:r>
      <w:r w:rsidR="002F5A6A">
        <w:t xml:space="preserve">, </w:t>
      </w:r>
      <w:r w:rsidR="002F5A6A" w:rsidRPr="00D51C73">
        <w:rPr>
          <w:rStyle w:val="Emphasis"/>
        </w:rPr>
        <w:t>Fuau</w:t>
      </w:r>
      <w:r w:rsidR="002F5A6A">
        <w:t xml:space="preserve">, and </w:t>
      </w:r>
      <w:r w:rsidR="002F5A6A" w:rsidRPr="00D51C73">
        <w:rPr>
          <w:rStyle w:val="Emphasis"/>
        </w:rPr>
        <w:t>Foao</w:t>
      </w:r>
      <w:r w:rsidR="002F5A6A">
        <w:t xml:space="preserve">, with </w:t>
      </w:r>
      <w:r w:rsidR="002F5A6A" w:rsidRPr="00D51C73">
        <w:rPr>
          <w:rStyle w:val="Emphasis"/>
        </w:rPr>
        <w:t>Foau</w:t>
      </w:r>
      <w:r w:rsidR="002F5A6A">
        <w:t xml:space="preserve"> being perhaps the most common. Orthography workshop participants decided in 2016 to write the labialized consonants as &lt;Cw&gt; </w:t>
      </w:r>
      <w:r w:rsidR="00D51C73">
        <w:fldChar w:fldCharType="begin" w:fldLock="1"/>
      </w:r>
      <w:r w:rsidR="00120025">
        <w:instrText>ADDIN CSL_CITATION { "citationItems" : [ { "id" : "ITEM-1", "itemData" : { "author" : [ { "dropping-particle" : "", "family" : "Yoder", "given" : "Brendon", "non-dropping-particle" : "", "parse-names" : false, "suffix" : "" } ], "container-title" : "Paper presented at the 5th International Conference on Language Documentation &amp; Conservation (ICLDC5)", "id" : "ITEM-1", "issued" : { "date-parts" : [ [ "2017" ] ] }, "publisher-place" : "Honolulu, HI", "title" : "Participatory orthography development in Abawiri", "type" : "paper-conference" }, "uris" : [ "http://www.mendeley.com/documents/?uuid=342e4db5-9a6e-47d5-8daa-65fce28982f0" ] } ], "mendeley" : { "formattedCitation" : "(Yoder 2017a)", "plainTextFormattedCitation" : "(Yoder 2017a)", "previouslyFormattedCitation" : "(Yoder 2017a)" }, "properties" : { "noteIndex" : 0 }, "schema" : "https://github.com/citation-style-language/schema/raw/master/csl-citation.json" }</w:instrText>
      </w:r>
      <w:r w:rsidR="00D51C73">
        <w:fldChar w:fldCharType="separate"/>
      </w:r>
      <w:r w:rsidR="00032FC0" w:rsidRPr="00032FC0">
        <w:rPr>
          <w:noProof/>
        </w:rPr>
        <w:t>(Yoder 2017a)</w:t>
      </w:r>
      <w:r w:rsidR="00D51C73">
        <w:fldChar w:fldCharType="end"/>
      </w:r>
      <w:r w:rsidR="002F5A6A">
        <w:t xml:space="preserve">. This means that the name should be spelled </w:t>
      </w:r>
      <w:r w:rsidR="002F5A6A" w:rsidRPr="00D51C73">
        <w:rPr>
          <w:rStyle w:val="Emphasis"/>
        </w:rPr>
        <w:t>Fwau</w:t>
      </w:r>
      <w:r w:rsidR="002F5A6A">
        <w:t xml:space="preserve">. However, this spelling is not one of those commonly used for this particular name, and it remains to be seen whether the spelling for this word will be consistent with other orthographic decisions. I will </w:t>
      </w:r>
      <w:r w:rsidR="00936F70">
        <w:t xml:space="preserve">use the most common spelling </w:t>
      </w:r>
      <w:r w:rsidR="00936F70" w:rsidRPr="00936F70">
        <w:rPr>
          <w:rStyle w:val="Emphasis"/>
        </w:rPr>
        <w:t>Foau</w:t>
      </w:r>
      <w:r w:rsidR="00936F70">
        <w:t xml:space="preserve"> here. </w:t>
      </w:r>
      <w:r w:rsidR="00BA6482">
        <w:t xml:space="preserve">According to a popular etymology, </w:t>
      </w:r>
      <w:r w:rsidR="002F5A6A">
        <w:t xml:space="preserve">the name was formerly </w:t>
      </w:r>
      <w:r w:rsidR="002F5A6A" w:rsidRPr="00D51C73">
        <w:rPr>
          <w:rStyle w:val="Emphasis"/>
        </w:rPr>
        <w:t xml:space="preserve">Fwou </w:t>
      </w:r>
      <w:r w:rsidR="002F5A6A">
        <w:t>(/fʷou/ [fʷòu] ‘stinging bee’)</w:t>
      </w:r>
      <w:r w:rsidR="00BA6482">
        <w:t xml:space="preserve"> because the people were known to be fierce in battle</w:t>
      </w:r>
      <w:r w:rsidR="002F5A6A">
        <w:t>. Traditional interclan warfare has now ceased</w:t>
      </w:r>
      <w:r w:rsidR="00BA6482">
        <w:t>, and s</w:t>
      </w:r>
      <w:r w:rsidR="002F5A6A">
        <w:t xml:space="preserve">peakers correlate the cessation of warfare with the change of the village name from </w:t>
      </w:r>
      <w:r w:rsidR="002F5A6A" w:rsidRPr="00D51C73">
        <w:rPr>
          <w:rStyle w:val="Emphasis"/>
        </w:rPr>
        <w:t>Fwou</w:t>
      </w:r>
      <w:r w:rsidR="002F5A6A">
        <w:t xml:space="preserve"> to </w:t>
      </w:r>
      <w:r w:rsidR="002F5A6A" w:rsidRPr="00D51C73">
        <w:rPr>
          <w:rStyle w:val="Emphasis"/>
        </w:rPr>
        <w:t>F</w:t>
      </w:r>
      <w:r w:rsidR="00EC56ED">
        <w:rPr>
          <w:rStyle w:val="Emphasis"/>
        </w:rPr>
        <w:t>o</w:t>
      </w:r>
      <w:r w:rsidR="002F5A6A" w:rsidRPr="00D51C73">
        <w:rPr>
          <w:rStyle w:val="Emphasis"/>
        </w:rPr>
        <w:t>au</w:t>
      </w:r>
      <w:r w:rsidR="002F5A6A">
        <w:t xml:space="preserve">. </w:t>
      </w:r>
    </w:p>
    <w:p w14:paraId="3A1DE702" w14:textId="77777777" w:rsidR="002F5A6A" w:rsidRDefault="002F5A6A" w:rsidP="002F5A6A">
      <w:r>
        <w:t xml:space="preserve">While </w:t>
      </w:r>
      <w:r w:rsidRPr="00D51C73">
        <w:rPr>
          <w:rStyle w:val="Emphasis"/>
        </w:rPr>
        <w:t>Foau</w:t>
      </w:r>
      <w:r>
        <w:t xml:space="preserve"> refers to the village and the people, speakers prefer the name </w:t>
      </w:r>
      <w:r w:rsidRPr="00D51C73">
        <w:rPr>
          <w:rStyle w:val="Emphasis"/>
        </w:rPr>
        <w:t>Abawiri</w:t>
      </w:r>
      <w:r>
        <w:t xml:space="preserve"> for the language. This name is related to the name </w:t>
      </w:r>
      <w:r w:rsidRPr="00D51C73">
        <w:rPr>
          <w:rStyle w:val="Emphasis"/>
        </w:rPr>
        <w:t>Abaruda</w:t>
      </w:r>
      <w:r>
        <w:t xml:space="preserve">, one of the four clans that came together to form Foau village. </w:t>
      </w:r>
      <w:r w:rsidR="00EC56ED">
        <w:t xml:space="preserve">(The precise etymological or morphological relationship between these two words is currently unclear.) </w:t>
      </w:r>
      <w:r>
        <w:t>The village is located on land belonging to the Abaruda clan and, according to traditio</w:t>
      </w:r>
      <w:r w:rsidR="00D51C73">
        <w:t xml:space="preserve">n, this clan spoke the Abawiri </w:t>
      </w:r>
      <w:r>
        <w:t xml:space="preserve">language while the other three clans spoke other now-lost varieties before settling together in Foau. </w:t>
      </w:r>
    </w:p>
    <w:p w14:paraId="283401AF" w14:textId="77777777" w:rsidR="002F5A6A" w:rsidRDefault="002F5A6A" w:rsidP="00AA7379">
      <w:pPr>
        <w:pStyle w:val="Heading2"/>
      </w:pPr>
      <w:r>
        <w:t>Speakers and social setting</w:t>
      </w:r>
    </w:p>
    <w:p w14:paraId="6E3154C3" w14:textId="77777777" w:rsidR="002F5A6A" w:rsidRDefault="002F5A6A" w:rsidP="002F5A6A">
      <w:r>
        <w:t>The location of the language community is shown below in Figure 1.</w:t>
      </w:r>
    </w:p>
    <w:p w14:paraId="758DB3E6" w14:textId="77777777" w:rsidR="00AA7379" w:rsidRDefault="00AA7379" w:rsidP="00AA7379">
      <w:pPr>
        <w:pStyle w:val="Caption"/>
        <w:keepNext/>
      </w:pPr>
      <w:r>
        <w:lastRenderedPageBreak/>
        <w:t xml:space="preserve">Figure </w:t>
      </w:r>
      <w:fldSimple w:instr=" SEQ Figure \* ARABIC ">
        <w:r w:rsidR="00501C19">
          <w:rPr>
            <w:noProof/>
          </w:rPr>
          <w:t>1</w:t>
        </w:r>
      </w:fldSimple>
      <w:r>
        <w:t xml:space="preserve">. </w:t>
      </w:r>
      <w:r w:rsidRPr="00571382">
        <w:t>Map of the Abaw</w:t>
      </w:r>
      <w:r>
        <w:t>iri language area in New Guinea</w:t>
      </w:r>
    </w:p>
    <w:p w14:paraId="583B7085" w14:textId="77777777" w:rsidR="002F5A6A" w:rsidRDefault="00AA7379" w:rsidP="002F5A6A">
      <w:r>
        <w:rPr>
          <w:noProof/>
        </w:rPr>
        <w:drawing>
          <wp:inline distT="0" distB="0" distL="0" distR="0" wp14:anchorId="508D65CA" wp14:editId="5B86C8BA">
            <wp:extent cx="5943600" cy="3141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mis_Abawir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14:paraId="7B5882CB" w14:textId="77777777" w:rsidR="002F5A6A" w:rsidRDefault="002F5A6A" w:rsidP="002F5A6A">
      <w:r>
        <w:t xml:space="preserve">Foau village is in a remote location on the Dijai River, which is a tributary to the Mamberamo River. Although the village is only about 150 kilometers southwest of the provincial capital Jayapura, it is inaccessible by road. Transportation is by river boat. The nearest neighboring village, where the related language Taburta (ISO 639-3 tbp) is spoken, is at least a full day's motorboat ride downriver from Foau. Dabra, the village where the </w:t>
      </w:r>
      <w:r w:rsidRPr="00CE674F">
        <w:rPr>
          <w:rStyle w:val="Emphasis"/>
        </w:rPr>
        <w:t>kecamatan</w:t>
      </w:r>
      <w:r>
        <w:t xml:space="preserve"> (county) seat is located, is about the same distance from Foau. Abawiri speakers are largely monolingual, with most adults having a very rudimentary knowledge of Indonesian. A few exogamous marriages have taken place, with the result that there are several native speakers of other languages in the community including Taburta (Lakes Plain) and Ures (probably Kwerbic). These people have all learned Abawiri. Foau village has a grass airstrip and somewhat regular connection with the outside world via small aircraft operated by an SIL-affiliated organization.</w:t>
      </w:r>
    </w:p>
    <w:p w14:paraId="0D9E95D8" w14:textId="77777777" w:rsidR="002F5A6A" w:rsidRDefault="002F5A6A" w:rsidP="002F5A6A">
      <w:r>
        <w:t xml:space="preserve">The majority of the languages with which Abawiri is in contact are also Lakes Plain languages. The Lakes Plain languages are spoken primarily along the tributaries of the upper Mamberamo River. Boat travel through this region is undertaken with some regularity, and Abawiri speakers have connections with various other Lakes Plains languages, including </w:t>
      </w:r>
      <w:r w:rsidR="00AA3433">
        <w:t xml:space="preserve">Taburta, </w:t>
      </w:r>
      <w:r>
        <w:t>Sikari</w:t>
      </w:r>
      <w:r w:rsidR="00CE674F">
        <w:t>tai</w:t>
      </w:r>
      <w:r>
        <w:t>, Obokui</w:t>
      </w:r>
      <w:r w:rsidR="00CE674F">
        <w:t>tai</w:t>
      </w:r>
      <w:r>
        <w:t xml:space="preserve">, </w:t>
      </w:r>
      <w:r w:rsidR="00CE674F">
        <w:t xml:space="preserve">and </w:t>
      </w:r>
      <w:r>
        <w:t>Dou</w:t>
      </w:r>
      <w:r w:rsidR="00CE674F">
        <w:t>tai</w:t>
      </w:r>
      <w:r>
        <w:t xml:space="preserve">. The fact that contact among related varieties has likely taken place for a long period of time creates difficulties with applying the Comparative Method in determining genetic relationships; this problem is acute throughout New Guinea in general </w:t>
      </w:r>
      <w:r w:rsidR="00CE674F">
        <w:fldChar w:fldCharType="begin" w:fldLock="1"/>
      </w:r>
      <w:r w:rsidR="005123D0">
        <w:instrText>ADDIN CSL_CITATION { "citationItems" : [ { "id" : "ITEM-1", "itemData" : { "author" : [ { "dropping-particle" : "", "family" : "Ross", "given" : "Malcolm D.", "non-dropping-particle" : "", "parse-names" : false, "suffix" : "" } ], "chapter-number" : "8", "container-title" : "The comparative method reviewed: regularity and irregularity in language change", "editor" : [ { "dropping-particle" : "", "family" : "Durie", "given" : "Mark", "non-dropping-particle" : "", "parse-names" : false, "suffix" : "" }, { "dropping-particle" : "", "family" : "Ross", "given" : "Malcom D.", "non-dropping-particle" : "", "parse-names" : false, "suffix" : "" } ], "id" : "ITEM-1", "issued" : { "date-parts" : [ [ "1996" ] ] }, "note" : "Ross first introduces the concept of 'metatypy' as a mechanism for contact-induced language change in this chapter. I haven't read it yet, but I've gone over articles he wrote since (e.g. Ross 2007).", "page" : "180-217", "publisher" : "Oxford University Press", "publisher-place" : "New York", "title" : "Contact-induced change and the comparative method: cases from Papua New Guinea", "type" : "chapter" }, "uris" : [ "http://www.mendeley.com/documents/?uuid=5976b801-3757-42d8-9121-be89fca855e0" ] } ], "mendeley" : { "formattedCitation" : "(Ross 1996)", "plainTextFormattedCitation" : "(Ross 1996)", "previouslyFormattedCitation" : "(Ross 1996)" }, "properties" : { "noteIndex" : 0 }, "schema" : "https://github.com/citation-style-language/schema/raw/master/csl-citation.json" }</w:instrText>
      </w:r>
      <w:r w:rsidR="00CE674F">
        <w:fldChar w:fldCharType="separate"/>
      </w:r>
      <w:r w:rsidR="00CE674F" w:rsidRPr="00CE674F">
        <w:rPr>
          <w:noProof/>
        </w:rPr>
        <w:t>(Ross 1996)</w:t>
      </w:r>
      <w:r w:rsidR="00CE674F">
        <w:fldChar w:fldCharType="end"/>
      </w:r>
      <w:r>
        <w:t xml:space="preserve">. </w:t>
      </w:r>
    </w:p>
    <w:p w14:paraId="17E728C2" w14:textId="77777777" w:rsidR="002F5A6A" w:rsidRDefault="002F5A6A" w:rsidP="002F5A6A">
      <w:r>
        <w:t>To the south in the central mountain ranges, the Dani languages are spoken; to the north near the coast, languages belonging to various small families are spoken. Contact between the Lakes Plain languages and languages belonging to other genetic groupings has almost certainly taken place; however, to date there is no evidence as to whether contact-induced language changes have taken place, or even whether it is possible to separate contact-induced change from changes due to genetic inheritance. A vast amount of additional work is needed if this problem is to be addressed in a principled way.</w:t>
      </w:r>
    </w:p>
    <w:p w14:paraId="1A13512D" w14:textId="77777777" w:rsidR="002F5A6A" w:rsidRDefault="002F5A6A" w:rsidP="002601F1">
      <w:pPr>
        <w:pStyle w:val="Heading2"/>
      </w:pPr>
      <w:r>
        <w:lastRenderedPageBreak/>
        <w:t>Genetic classification</w:t>
      </w:r>
    </w:p>
    <w:p w14:paraId="721DF5C0" w14:textId="77777777" w:rsidR="002F5A6A" w:rsidRDefault="002F5A6A" w:rsidP="002F5A6A">
      <w:r>
        <w:t xml:space="preserve">The genetic relationships of Papuan languages are the world’s most poorly understood </w:t>
      </w:r>
      <w:r w:rsidR="005123D0">
        <w:fldChar w:fldCharType="begin" w:fldLock="1"/>
      </w:r>
      <w:r w:rsidR="005123D0">
        <w:instrText>ADDIN CSL_CITATION { "citationItems" : [ { "id" : "ITEM-1", "itemData" : { "author" : [ { "dropping-particle" : "", "family" : "Wichmann", "given" : "S\u00f8ren", "non-dropping-particle" : "", "parse-names" : false, "suffix" : "" } ], "container-title" : "Language and Linguistics in Melanesia", "id" : "ITEM-1", "issue" : "Special Issue", "issued" : { "date-parts" : [ [ "2012" ] ] }, "page" : "313-386", "title" : "A classification of Papuan languages", "type" : "article-journal" }, "uris" : [ "http://www.mendeley.com/documents/?uuid=4ec65145-122c-4b74-a20a-2929caf43a51" ] } ], "mendeley" : { "formattedCitation" : "(Wichmann 2012)", "plainTextFormattedCitation" : "(Wichmann 2012)", "previouslyFormattedCitation" : "(Wichmann 2012)" }, "properties" : { "noteIndex" : 0 }, "schema" : "https://github.com/citation-style-language/schema/raw/master/csl-citation.json" }</w:instrText>
      </w:r>
      <w:r w:rsidR="005123D0">
        <w:fldChar w:fldCharType="separate"/>
      </w:r>
      <w:r w:rsidR="005123D0" w:rsidRPr="005123D0">
        <w:rPr>
          <w:noProof/>
        </w:rPr>
        <w:t>(Wichmann 2012)</w:t>
      </w:r>
      <w:r w:rsidR="005123D0">
        <w:fldChar w:fldCharType="end"/>
      </w:r>
      <w:r>
        <w:t xml:space="preserve">. The paucity of documentation of these languages means that our understanding of the linguistic situation necessarily has many gaps. The current state of the art in New Guinea historical linguistics is large-scale surveys of all or most non-Austronesian languages in the region, taking a small number of purportedly stable linguistic features as a starting point in determining genetic groupings. The classic works in this vein are by Wurm </w:t>
      </w:r>
      <w:r w:rsidR="005123D0">
        <w:fldChar w:fldCharType="begin" w:fldLock="1"/>
      </w:r>
      <w:r w:rsidR="005123D0">
        <w:instrText>ADDIN CSL_CITATION { "citationItems" : [ { "id" : "ITEM-1", "itemData" : { "editor" : [ { "dropping-particle" : "", "family" : "Wurm", "given" : "Stephen A.", "non-dropping-particle" : "", "parse-names" : false, "suffix" : "" } ], "id" : "ITEM-1", "issued" : { "date-parts" : [ [ "1975" ] ] }, "publisher" : "Pacific Linguistics", "publisher-place" : "Canberra", "title" : "New Guinea area languages and language study, 1: Papuan languages and the New Guinea linguistic scene", "type" : "book" }, "suppress-author" : 1, "uris" : [ "http://www.mendeley.com/documents/?uuid=460654b0-62ba-4119-a9cc-44b1e30758ba" ] }, { "id" : "ITEM-2", "itemData" : { "ISBN" : "3878083572", "author" : [ { "dropping-particle" : "", "family" : "Wurm", "given" : "Stephen A.", "non-dropping-particle" : "", "parse-names" : false, "suffix" : "" } ], "collection-title" : "Ars Linguistica 7", "id" : "ITEM-2", "issued" : { "date-parts" : [ [ "1982" ] ] }, "publisher" : "Gunter Narr Verlag Tu\u0308bingen", "publisher-place" : "Tu\u0308bingen", "title" : "Papuan languages of Oceania", "type" : "book" }, "suppress-author" : 1, "uris" : [ "http://www.mendeley.com/documents/?uuid=b8407b68-b1c8-3b85-a199-e55b30a617ae" ] } ], "mendeley" : { "formattedCitation" : "(1975; 1982)", "plainTextFormattedCitation" : "(1975; 1982)", "previouslyFormattedCitation" : "(1975; 1982)" }, "properties" : { "noteIndex" : 0 }, "schema" : "https://github.com/citation-style-language/schema/raw/master/csl-citation.json" }</w:instrText>
      </w:r>
      <w:r w:rsidR="005123D0">
        <w:fldChar w:fldCharType="separate"/>
      </w:r>
      <w:r w:rsidR="005123D0" w:rsidRPr="005123D0">
        <w:rPr>
          <w:noProof/>
        </w:rPr>
        <w:t>(1975; 1982)</w:t>
      </w:r>
      <w:r w:rsidR="005123D0">
        <w:fldChar w:fldCharType="end"/>
      </w:r>
      <w:r>
        <w:t xml:space="preserve">; an update is Ross </w:t>
      </w:r>
      <w:r w:rsidR="005123D0">
        <w:fldChar w:fldCharType="begin" w:fldLock="1"/>
      </w:r>
      <w:r w:rsidR="005123D0">
        <w:instrText>ADDIN CSL_CITATION { "citationItems" : [ { "id" : "ITEM-1", "itemData" : { "author" : [ { "dropping-particle" : "", "family" : "Ross", "given" : "Malcolm D.", "non-dropping-particle" : "", "parse-names" : false, "suffix" : "" } ], "chapter-number" : "2", "collection-title" : "Pacific Linguistics", "container-title" : "Papuan pasts: cultural, linguistic and biological histories of Papuan-speaking peoples", "editor" : [ { "dropping-particle" : "", "family" : "Pawley", "given" : "Andrew", "non-dropping-particle" : "", "parse-names" : false, "suffix" : "" }, { "dropping-particle" : "", "family" : "Attenborough", "given" : "Robert", "non-dropping-particle" : "", "parse-names" : false, "suffix" : "" }, { "dropping-particle" : "", "family" : "Hide", "given" : "Robin", "non-dropping-particle" : "", "parse-names" : false, "suffix" : "" }, { "dropping-particle" : "", "family" : "Golson", "given" : "Jack", "non-dropping-particle" : "", "parse-names" : false, "suffix" : "" } ], "id" : "ITEM-1", "issued" : { "date-parts" : [ [ "2005" ] ] }, "note" : "Wurm ed, 1975 grouped Lakes Plain in one of his TNG groups based on lexicostatistics. Ross here finds they are not part of TNG.", "page" : "15-65", "publisher-place" : "Canberra", "title" : "Pronouns as a preliminary diagnostic for grouping Papuan languages", "type" : "chapter" }, "uris" : [ "http://www.mendeley.com/documents/?uuid=3d076c54-a242-4ec6-824a-c513fdbbc429" ] } ], "mendeley" : { "formattedCitation" : "(Ross 2005)", "plainTextFormattedCitation" : "(Ross 2005)", "previouslyFormattedCitation" : "(Ross 2005)" }, "properties" : { "noteIndex" : 0 }, "schema" : "https://github.com/citation-style-language/schema/raw/master/csl-citation.json" }</w:instrText>
      </w:r>
      <w:r w:rsidR="005123D0">
        <w:fldChar w:fldCharType="separate"/>
      </w:r>
      <w:r w:rsidR="005123D0" w:rsidRPr="005123D0">
        <w:rPr>
          <w:noProof/>
        </w:rPr>
        <w:t>(Ross 2005)</w:t>
      </w:r>
      <w:r w:rsidR="005123D0">
        <w:fldChar w:fldCharType="end"/>
      </w:r>
      <w:r>
        <w:t xml:space="preserve">, which is based on pronouns. I discuss these two proposals below, focusing on their grouping of the Lakes Plain family of which Abawiri is a part. Following this, I discuss a bottom-up reconstruction of the Lakes Plain family </w:t>
      </w:r>
      <w:r w:rsidR="005123D0">
        <w:fldChar w:fldCharType="begin" w:fldLock="1"/>
      </w:r>
      <w:r w:rsidR="005B3547">
        <w:instrText>ADDIN CSL_CITATION { "citationItems" : [ { "id" : "ITEM-1", "itemData" : { "author" : [ { "dropping-particle" : "", "family" : "Clouse", "given" : "Duane", "non-dropping-particle" : "", "parse-names" : false, "suffix" : "" } ], "container-title" : "Papers in Papuan Linguistics", "id" : "ITEM-1", "issued" : { "date-parts" : [ [ "1997" ] ] }, "page" : "133-236", "title" : "Toward a reconstruction and reclassification of the Lakes Plain languages of Irian Jaya", "type" : "article-journal", "volume" : "2" }, "uris" : [ "http://www.mendeley.com/documents/?uuid=6d1d7c68-31ec-432d-bb56-d69ad79f927e" ] } ], "mendeley" : { "formattedCitation" : "(Clouse 1997)", "plainTextFormattedCitation" : "(Clouse 1997)", "previouslyFormattedCitation" : "(Clouse 1997)" }, "properties" : { "noteIndex" : 0 }, "schema" : "https://github.com/citation-style-language/schema/raw/master/csl-citation.json" }</w:instrText>
      </w:r>
      <w:r w:rsidR="005123D0">
        <w:fldChar w:fldCharType="separate"/>
      </w:r>
      <w:r w:rsidR="005123D0" w:rsidRPr="005123D0">
        <w:rPr>
          <w:noProof/>
        </w:rPr>
        <w:t>(Clouse 1997)</w:t>
      </w:r>
      <w:r w:rsidR="005123D0">
        <w:fldChar w:fldCharType="end"/>
      </w:r>
      <w:r>
        <w:t>.</w:t>
      </w:r>
    </w:p>
    <w:p w14:paraId="0269AEC1" w14:textId="77777777" w:rsidR="002F5A6A" w:rsidRDefault="002F5A6A" w:rsidP="002F5A6A">
      <w:r>
        <w:t xml:space="preserve">The contributors to Wurm (1975) give a classification of Papuan languages based on lexicostatistical analysis of wordlists 60-200 words in length; a follow-up is Wurm (1982). Most Mamberamo languages are included in the Trans New Guinea phylum, which has 25 primary branches. One of the primary branches is Border-Lakes Plain-Tor, which includes the Lakes Plain languages, the Tor languages on the north coast, the Kaure languages to the east of the Lakes Plain, and a few languages farther east near the </w:t>
      </w:r>
      <w:r w:rsidR="005123D0">
        <w:t>Papua New Guinea</w:t>
      </w:r>
      <w:r>
        <w:t xml:space="preserve"> border. The relevant portion of Wurm’s Trans New Guinea family tree is shown in Figure 2. </w:t>
      </w:r>
    </w:p>
    <w:p w14:paraId="2B61DA16" w14:textId="77777777" w:rsidR="002601F1" w:rsidRDefault="002601F1" w:rsidP="002601F1">
      <w:pPr>
        <w:pStyle w:val="Caption"/>
        <w:keepNext/>
      </w:pPr>
      <w:r>
        <w:t xml:space="preserve">Figure </w:t>
      </w:r>
      <w:fldSimple w:instr=" SEQ Figure \* ARABIC ">
        <w:r w:rsidR="00501C19">
          <w:rPr>
            <w:noProof/>
          </w:rPr>
          <w:t>2</w:t>
        </w:r>
      </w:fldSimple>
      <w:r>
        <w:t xml:space="preserve">. </w:t>
      </w:r>
      <w:r w:rsidRPr="00324149">
        <w:t>Wurm's (1975) classification of Papuan languages in the Mamberamo River Basin</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
        <w:gridCol w:w="2033"/>
        <w:gridCol w:w="3070"/>
        <w:gridCol w:w="1853"/>
        <w:gridCol w:w="1312"/>
        <w:gridCol w:w="547"/>
      </w:tblGrid>
      <w:tr w:rsidR="002601F1" w:rsidRPr="002601F1" w14:paraId="477FA3E0" w14:textId="77777777" w:rsidTr="00032FC0">
        <w:trPr>
          <w:jc w:val="center"/>
        </w:trPr>
        <w:tc>
          <w:tcPr>
            <w:tcW w:w="5000" w:type="pct"/>
            <w:gridSpan w:val="6"/>
          </w:tcPr>
          <w:p w14:paraId="63F84BC5" w14:textId="77777777" w:rsidR="002601F1" w:rsidRPr="002601F1" w:rsidRDefault="002601F1" w:rsidP="00032FC0">
            <w:pPr>
              <w:spacing w:after="720"/>
              <w:jc w:val="center"/>
              <w:rPr>
                <w:rFonts w:ascii="Times New Roman" w:hAnsi="Times New Roman" w:cs="Times New Roman"/>
                <w:sz w:val="24"/>
              </w:rPr>
            </w:pPr>
            <w:r w:rsidRPr="002601F1">
              <w:rPr>
                <w:rFonts w:cs="Times New Roman"/>
                <w:noProof/>
              </w:rPr>
              <mc:AlternateContent>
                <mc:Choice Requires="wps">
                  <w:drawing>
                    <wp:anchor distT="0" distB="0" distL="114300" distR="114300" simplePos="0" relativeHeight="251660288" behindDoc="0" locked="0" layoutInCell="1" allowOverlap="1" wp14:anchorId="5CCF794F" wp14:editId="1E6DC190">
                      <wp:simplePos x="0" y="0"/>
                      <wp:positionH relativeFrom="column">
                        <wp:posOffset>2892425</wp:posOffset>
                      </wp:positionH>
                      <wp:positionV relativeFrom="paragraph">
                        <wp:posOffset>193040</wp:posOffset>
                      </wp:positionV>
                      <wp:extent cx="2743200" cy="426720"/>
                      <wp:effectExtent l="0" t="0" r="19050" b="30480"/>
                      <wp:wrapNone/>
                      <wp:docPr id="6" name="Straight Connector 6"/>
                      <wp:cNvGraphicFramePr/>
                      <a:graphic xmlns:a="http://schemas.openxmlformats.org/drawingml/2006/main">
                        <a:graphicData uri="http://schemas.microsoft.com/office/word/2010/wordprocessingShape">
                          <wps:wsp>
                            <wps:cNvCnPr/>
                            <wps:spPr>
                              <a:xfrm>
                                <a:off x="0" y="0"/>
                                <a:ext cx="2743200" cy="426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116B5"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5pt,15.2pt" to="443.7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" strokecolor="black [3213]" strokeweight=".5pt">
                      <v:stroke joinstyle="miter"/>
                    </v:line>
                  </w:pict>
                </mc:Fallback>
              </mc:AlternateContent>
            </w:r>
            <w:r w:rsidRPr="002601F1">
              <w:rPr>
                <w:rFonts w:cs="Times New Roman"/>
                <w:noProof/>
              </w:rPr>
              <mc:AlternateContent>
                <mc:Choice Requires="wps">
                  <w:drawing>
                    <wp:anchor distT="0" distB="0" distL="114300" distR="114300" simplePos="0" relativeHeight="251659264" behindDoc="0" locked="0" layoutInCell="1" allowOverlap="1" wp14:anchorId="73A7806F" wp14:editId="7BF71B55">
                      <wp:simplePos x="0" y="0"/>
                      <wp:positionH relativeFrom="column">
                        <wp:posOffset>2892425</wp:posOffset>
                      </wp:positionH>
                      <wp:positionV relativeFrom="paragraph">
                        <wp:posOffset>193040</wp:posOffset>
                      </wp:positionV>
                      <wp:extent cx="0" cy="40005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0"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A14B5" id="Straight Connector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5pt,15.2pt" to="227.7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" strokecolor="black [3213]" strokeweight=".5pt">
                      <v:stroke joinstyle="miter"/>
                    </v:line>
                  </w:pict>
                </mc:Fallback>
              </mc:AlternateContent>
            </w:r>
            <w:r w:rsidRPr="002601F1">
              <w:rPr>
                <w:rFonts w:cs="Times New Roman"/>
                <w:noProof/>
              </w:rPr>
              <mc:AlternateContent>
                <mc:Choice Requires="wps">
                  <w:drawing>
                    <wp:anchor distT="0" distB="0" distL="114300" distR="114300" simplePos="0" relativeHeight="251661312" behindDoc="0" locked="0" layoutInCell="1" allowOverlap="1" wp14:anchorId="51E07334" wp14:editId="2AB07E50">
                      <wp:simplePos x="0" y="0"/>
                      <wp:positionH relativeFrom="column">
                        <wp:posOffset>111125</wp:posOffset>
                      </wp:positionH>
                      <wp:positionV relativeFrom="paragraph">
                        <wp:posOffset>189230</wp:posOffset>
                      </wp:positionV>
                      <wp:extent cx="2781300" cy="430530"/>
                      <wp:effectExtent l="0" t="0" r="19050" b="26670"/>
                      <wp:wrapNone/>
                      <wp:docPr id="7" name="Straight Connector 7"/>
                      <wp:cNvGraphicFramePr/>
                      <a:graphic xmlns:a="http://schemas.openxmlformats.org/drawingml/2006/main">
                        <a:graphicData uri="http://schemas.microsoft.com/office/word/2010/wordprocessingShape">
                          <wps:wsp>
                            <wps:cNvCnPr/>
                            <wps:spPr>
                              <a:xfrm flipH="1">
                                <a:off x="0" y="0"/>
                                <a:ext cx="2781300" cy="4305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CA5C1" id="Straight Connector 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14.9pt" to="227.7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" strokecolor="black [3213]" strokeweight=".5pt">
                      <v:stroke joinstyle="miter"/>
                    </v:line>
                  </w:pict>
                </mc:Fallback>
              </mc:AlternateContent>
            </w:r>
            <w:r w:rsidRPr="002601F1">
              <w:rPr>
                <w:rFonts w:ascii="Times New Roman" w:hAnsi="Times New Roman" w:cs="Times New Roman"/>
                <w:sz w:val="24"/>
              </w:rPr>
              <w:t>Trans New Guinea</w:t>
            </w:r>
          </w:p>
        </w:tc>
      </w:tr>
      <w:tr w:rsidR="002601F1" w:rsidRPr="002601F1" w14:paraId="7D1DE38A" w14:textId="77777777" w:rsidTr="00032FC0">
        <w:trPr>
          <w:jc w:val="center"/>
        </w:trPr>
        <w:tc>
          <w:tcPr>
            <w:tcW w:w="291" w:type="pct"/>
          </w:tcPr>
          <w:p w14:paraId="06BEA404" w14:textId="77777777" w:rsidR="002601F1" w:rsidRPr="002601F1" w:rsidRDefault="002601F1" w:rsidP="00032FC0">
            <w:pPr>
              <w:jc w:val="center"/>
              <w:rPr>
                <w:rFonts w:ascii="Times New Roman" w:hAnsi="Times New Roman" w:cs="Times New Roman"/>
                <w:sz w:val="24"/>
              </w:rPr>
            </w:pPr>
            <w:r w:rsidRPr="002601F1">
              <w:rPr>
                <w:rFonts w:ascii="Times New Roman" w:hAnsi="Times New Roman" w:cs="Times New Roman"/>
                <w:sz w:val="24"/>
              </w:rPr>
              <w:t>…</w:t>
            </w:r>
          </w:p>
        </w:tc>
        <w:tc>
          <w:tcPr>
            <w:tcW w:w="4417" w:type="pct"/>
            <w:gridSpan w:val="4"/>
          </w:tcPr>
          <w:p w14:paraId="5AA6E68C" w14:textId="77777777" w:rsidR="002601F1" w:rsidRPr="002601F1" w:rsidRDefault="002601F1" w:rsidP="00032FC0">
            <w:pPr>
              <w:spacing w:after="720"/>
              <w:jc w:val="center"/>
              <w:rPr>
                <w:rFonts w:ascii="Times New Roman" w:hAnsi="Times New Roman" w:cs="Times New Roman"/>
                <w:sz w:val="24"/>
              </w:rPr>
            </w:pPr>
            <w:r w:rsidRPr="002601F1">
              <w:rPr>
                <w:rFonts w:cs="Times New Roman"/>
                <w:noProof/>
              </w:rPr>
              <mc:AlternateContent>
                <mc:Choice Requires="wps">
                  <w:drawing>
                    <wp:anchor distT="0" distB="0" distL="114300" distR="114300" simplePos="0" relativeHeight="251663360" behindDoc="0" locked="0" layoutInCell="1" allowOverlap="1" wp14:anchorId="4FEA9688" wp14:editId="759DC694">
                      <wp:simplePos x="0" y="0"/>
                      <wp:positionH relativeFrom="column">
                        <wp:posOffset>2175419</wp:posOffset>
                      </wp:positionH>
                      <wp:positionV relativeFrom="paragraph">
                        <wp:posOffset>202202</wp:posOffset>
                      </wp:positionV>
                      <wp:extent cx="371929" cy="393428"/>
                      <wp:effectExtent l="0" t="0" r="28575" b="26035"/>
                      <wp:wrapNone/>
                      <wp:docPr id="9" name="Straight Connector 9"/>
                      <wp:cNvGraphicFramePr/>
                      <a:graphic xmlns:a="http://schemas.openxmlformats.org/drawingml/2006/main">
                        <a:graphicData uri="http://schemas.microsoft.com/office/word/2010/wordprocessingShape">
                          <wps:wsp>
                            <wps:cNvCnPr/>
                            <wps:spPr>
                              <a:xfrm flipH="1">
                                <a:off x="0" y="0"/>
                                <a:ext cx="371929" cy="3934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1C055" id="Straight Connector 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3pt,15.9pt" to="200.6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" strokecolor="black [3213]" strokeweight=".5pt">
                      <v:stroke joinstyle="miter"/>
                    </v:line>
                  </w:pict>
                </mc:Fallback>
              </mc:AlternateContent>
            </w:r>
            <w:r w:rsidRPr="002601F1">
              <w:rPr>
                <w:rFonts w:cs="Times New Roman"/>
                <w:noProof/>
              </w:rPr>
              <mc:AlternateContent>
                <mc:Choice Requires="wps">
                  <w:drawing>
                    <wp:anchor distT="0" distB="0" distL="114300" distR="114300" simplePos="0" relativeHeight="251662336" behindDoc="0" locked="0" layoutInCell="1" allowOverlap="1" wp14:anchorId="40D8208A" wp14:editId="3E6522E1">
                      <wp:simplePos x="0" y="0"/>
                      <wp:positionH relativeFrom="column">
                        <wp:posOffset>589734</wp:posOffset>
                      </wp:positionH>
                      <wp:positionV relativeFrom="paragraph">
                        <wp:posOffset>194945</wp:posOffset>
                      </wp:positionV>
                      <wp:extent cx="1957977" cy="400776"/>
                      <wp:effectExtent l="0" t="0" r="23495" b="37465"/>
                      <wp:wrapNone/>
                      <wp:docPr id="8" name="Straight Connector 8"/>
                      <wp:cNvGraphicFramePr/>
                      <a:graphic xmlns:a="http://schemas.openxmlformats.org/drawingml/2006/main">
                        <a:graphicData uri="http://schemas.microsoft.com/office/word/2010/wordprocessingShape">
                          <wps:wsp>
                            <wps:cNvCnPr/>
                            <wps:spPr>
                              <a:xfrm flipH="1">
                                <a:off x="0" y="0"/>
                                <a:ext cx="1957977" cy="4007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11F45" id="Straight Connector 8"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5pt,15.35pt" to="200.6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" strokecolor="black [3213]" strokeweight=".5pt">
                      <v:stroke joinstyle="miter"/>
                    </v:line>
                  </w:pict>
                </mc:Fallback>
              </mc:AlternateContent>
            </w:r>
            <w:r w:rsidRPr="002601F1">
              <w:rPr>
                <w:rFonts w:cs="Times New Roman"/>
                <w:noProof/>
              </w:rPr>
              <mc:AlternateContent>
                <mc:Choice Requires="wps">
                  <w:drawing>
                    <wp:anchor distT="0" distB="0" distL="114300" distR="114300" simplePos="0" relativeHeight="251664384" behindDoc="0" locked="0" layoutInCell="1" allowOverlap="1" wp14:anchorId="48F7D5EC" wp14:editId="66D6A3D0">
                      <wp:simplePos x="0" y="0"/>
                      <wp:positionH relativeFrom="column">
                        <wp:posOffset>2541905</wp:posOffset>
                      </wp:positionH>
                      <wp:positionV relativeFrom="paragraph">
                        <wp:posOffset>193131</wp:posOffset>
                      </wp:positionV>
                      <wp:extent cx="1191986" cy="402590"/>
                      <wp:effectExtent l="0" t="0" r="27305" b="35560"/>
                      <wp:wrapNone/>
                      <wp:docPr id="10" name="Straight Connector 10"/>
                      <wp:cNvGraphicFramePr/>
                      <a:graphic xmlns:a="http://schemas.openxmlformats.org/drawingml/2006/main">
                        <a:graphicData uri="http://schemas.microsoft.com/office/word/2010/wordprocessingShape">
                          <wps:wsp>
                            <wps:cNvCnPr/>
                            <wps:spPr>
                              <a:xfrm>
                                <a:off x="0" y="0"/>
                                <a:ext cx="1191986" cy="402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9028E"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15pt,15.2pt" to="294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" strokecolor="black [3213]" strokeweight=".5pt">
                      <v:stroke joinstyle="miter"/>
                    </v:line>
                  </w:pict>
                </mc:Fallback>
              </mc:AlternateContent>
            </w:r>
            <w:r w:rsidRPr="002601F1">
              <w:rPr>
                <w:rFonts w:cs="Times New Roman"/>
                <w:noProof/>
              </w:rPr>
              <mc:AlternateContent>
                <mc:Choice Requires="wps">
                  <w:drawing>
                    <wp:anchor distT="0" distB="0" distL="114300" distR="114300" simplePos="0" relativeHeight="251665408" behindDoc="0" locked="0" layoutInCell="1" allowOverlap="1" wp14:anchorId="53573DAD" wp14:editId="54E5EAE4">
                      <wp:simplePos x="0" y="0"/>
                      <wp:positionH relativeFrom="column">
                        <wp:posOffset>2541904</wp:posOffset>
                      </wp:positionH>
                      <wp:positionV relativeFrom="paragraph">
                        <wp:posOffset>193131</wp:posOffset>
                      </wp:positionV>
                      <wp:extent cx="2180771" cy="402771"/>
                      <wp:effectExtent l="0" t="0" r="29210" b="35560"/>
                      <wp:wrapNone/>
                      <wp:docPr id="11" name="Straight Connector 11"/>
                      <wp:cNvGraphicFramePr/>
                      <a:graphic xmlns:a="http://schemas.openxmlformats.org/drawingml/2006/main">
                        <a:graphicData uri="http://schemas.microsoft.com/office/word/2010/wordprocessingShape">
                          <wps:wsp>
                            <wps:cNvCnPr/>
                            <wps:spPr>
                              <a:xfrm>
                                <a:off x="0" y="0"/>
                                <a:ext cx="2180771" cy="4027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08086"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15pt,15.2pt" to="371.8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" strokecolor="black [3213]" strokeweight=".5pt">
                      <v:stroke joinstyle="miter"/>
                    </v:line>
                  </w:pict>
                </mc:Fallback>
              </mc:AlternateContent>
            </w:r>
            <w:r w:rsidRPr="002601F1">
              <w:rPr>
                <w:rFonts w:ascii="Times New Roman" w:hAnsi="Times New Roman" w:cs="Times New Roman"/>
                <w:sz w:val="24"/>
              </w:rPr>
              <w:t>Border-Lakes Plain-Tor</w:t>
            </w:r>
          </w:p>
        </w:tc>
        <w:tc>
          <w:tcPr>
            <w:tcW w:w="292" w:type="pct"/>
          </w:tcPr>
          <w:p w14:paraId="4FE7726F" w14:textId="77777777" w:rsidR="002601F1" w:rsidRPr="002601F1" w:rsidRDefault="002601F1" w:rsidP="00032FC0">
            <w:pPr>
              <w:jc w:val="center"/>
              <w:rPr>
                <w:rFonts w:ascii="Times New Roman" w:hAnsi="Times New Roman" w:cs="Times New Roman"/>
                <w:sz w:val="24"/>
              </w:rPr>
            </w:pPr>
            <w:r w:rsidRPr="002601F1">
              <w:rPr>
                <w:rFonts w:ascii="Times New Roman" w:hAnsi="Times New Roman" w:cs="Times New Roman"/>
                <w:sz w:val="24"/>
              </w:rPr>
              <w:t>…</w:t>
            </w:r>
          </w:p>
        </w:tc>
      </w:tr>
      <w:tr w:rsidR="002601F1" w:rsidRPr="002601F1" w14:paraId="324D7AD2" w14:textId="77777777" w:rsidTr="00032FC0">
        <w:trPr>
          <w:jc w:val="center"/>
        </w:trPr>
        <w:tc>
          <w:tcPr>
            <w:tcW w:w="291" w:type="pct"/>
          </w:tcPr>
          <w:p w14:paraId="7EAF0F74" w14:textId="77777777" w:rsidR="002601F1" w:rsidRPr="002601F1" w:rsidRDefault="002601F1" w:rsidP="00032FC0">
            <w:pPr>
              <w:rPr>
                <w:rFonts w:ascii="Times New Roman" w:hAnsi="Times New Roman" w:cs="Times New Roman"/>
                <w:sz w:val="24"/>
              </w:rPr>
            </w:pPr>
          </w:p>
        </w:tc>
        <w:tc>
          <w:tcPr>
            <w:tcW w:w="1086" w:type="pct"/>
          </w:tcPr>
          <w:p w14:paraId="1CF0CBC1" w14:textId="77777777" w:rsidR="002601F1" w:rsidRPr="002601F1" w:rsidRDefault="002601F1" w:rsidP="00032FC0">
            <w:pPr>
              <w:jc w:val="center"/>
              <w:rPr>
                <w:rFonts w:ascii="Times New Roman" w:hAnsi="Times New Roman" w:cs="Times New Roman"/>
                <w:sz w:val="24"/>
              </w:rPr>
            </w:pPr>
            <w:r w:rsidRPr="002601F1">
              <w:rPr>
                <w:rFonts w:ascii="Times New Roman" w:hAnsi="Times New Roman" w:cs="Times New Roman"/>
                <w:sz w:val="24"/>
              </w:rPr>
              <w:t>Lakes Plain</w:t>
            </w:r>
          </w:p>
        </w:tc>
        <w:tc>
          <w:tcPr>
            <w:tcW w:w="1640" w:type="pct"/>
          </w:tcPr>
          <w:p w14:paraId="5CC57345" w14:textId="77777777" w:rsidR="002601F1" w:rsidRPr="002601F1" w:rsidRDefault="002601F1" w:rsidP="00032FC0">
            <w:pPr>
              <w:jc w:val="center"/>
              <w:rPr>
                <w:rFonts w:ascii="Times New Roman" w:hAnsi="Times New Roman" w:cs="Times New Roman"/>
                <w:sz w:val="24"/>
              </w:rPr>
            </w:pPr>
            <w:r w:rsidRPr="002601F1">
              <w:rPr>
                <w:rFonts w:ascii="Times New Roman" w:hAnsi="Times New Roman" w:cs="Times New Roman"/>
                <w:sz w:val="24"/>
              </w:rPr>
              <w:t>Tor</w:t>
            </w:r>
          </w:p>
        </w:tc>
        <w:tc>
          <w:tcPr>
            <w:tcW w:w="990" w:type="pct"/>
          </w:tcPr>
          <w:p w14:paraId="1DE3F4D6" w14:textId="77777777" w:rsidR="002601F1" w:rsidRPr="002601F1" w:rsidRDefault="002601F1" w:rsidP="00032FC0">
            <w:pPr>
              <w:jc w:val="center"/>
              <w:rPr>
                <w:rFonts w:ascii="Times New Roman" w:hAnsi="Times New Roman" w:cs="Times New Roman"/>
                <w:sz w:val="24"/>
              </w:rPr>
            </w:pPr>
            <w:r w:rsidRPr="002601F1">
              <w:rPr>
                <w:rFonts w:ascii="Times New Roman" w:hAnsi="Times New Roman" w:cs="Times New Roman"/>
                <w:sz w:val="24"/>
              </w:rPr>
              <w:t>Kaure</w:t>
            </w:r>
          </w:p>
        </w:tc>
        <w:tc>
          <w:tcPr>
            <w:tcW w:w="701" w:type="pct"/>
          </w:tcPr>
          <w:p w14:paraId="4D347641" w14:textId="77777777" w:rsidR="002601F1" w:rsidRPr="002601F1" w:rsidRDefault="002601F1" w:rsidP="00032FC0">
            <w:pPr>
              <w:jc w:val="center"/>
              <w:rPr>
                <w:rFonts w:ascii="Times New Roman" w:hAnsi="Times New Roman" w:cs="Times New Roman"/>
                <w:sz w:val="24"/>
              </w:rPr>
            </w:pPr>
            <w:r w:rsidRPr="002601F1">
              <w:rPr>
                <w:rFonts w:ascii="Times New Roman" w:hAnsi="Times New Roman" w:cs="Times New Roman"/>
                <w:sz w:val="24"/>
              </w:rPr>
              <w:t>Border</w:t>
            </w:r>
          </w:p>
        </w:tc>
        <w:tc>
          <w:tcPr>
            <w:tcW w:w="292" w:type="pct"/>
          </w:tcPr>
          <w:p w14:paraId="70A98483" w14:textId="77777777" w:rsidR="002601F1" w:rsidRPr="002601F1" w:rsidRDefault="002601F1" w:rsidP="00032FC0">
            <w:pPr>
              <w:rPr>
                <w:rFonts w:ascii="Times New Roman" w:hAnsi="Times New Roman" w:cs="Times New Roman"/>
                <w:sz w:val="24"/>
              </w:rPr>
            </w:pPr>
          </w:p>
        </w:tc>
      </w:tr>
    </w:tbl>
    <w:p w14:paraId="616D8D0C" w14:textId="77777777" w:rsidR="002601F1" w:rsidRDefault="002601F1" w:rsidP="002F5A6A"/>
    <w:p w14:paraId="42C8FF7E" w14:textId="77777777" w:rsidR="002F5A6A" w:rsidRDefault="002F5A6A" w:rsidP="002F5A6A">
      <w:r>
        <w:t xml:space="preserve">Since the classification is based on lexicostatistics, the results are necessarily tentative </w:t>
      </w:r>
      <w:r w:rsidR="005B3547">
        <w:fldChar w:fldCharType="begin" w:fldLock="1"/>
      </w:r>
      <w:r w:rsidR="004D362F">
        <w:instrText>ADDIN CSL_CITATION { "citationItems" : [ { "id" : "ITEM-1", "itemData" : { "author" : [ { "dropping-particle" : "", "family" : "Ross", "given" : "Malcolm D.", "non-dropping-particle" : "", "parse-names" : false, "suffix" : "" } ], "chapter-number" : "2", "collection-title" : "Pacific Linguistics", "container-title" : "Papuan pasts: cultural, linguistic and biological histories of Papuan-speaking peoples", "editor" : [ { "dropping-particle" : "", "family" : "Pawley", "given" : "Andrew", "non-dropping-particle" : "", "parse-names" : false, "suffix" : "" }, { "dropping-particle" : "", "family" : "Attenborough", "given" : "Robert", "non-dropping-particle" : "", "parse-names" : false, "suffix" : "" }, { "dropping-particle" : "", "family" : "Hide", "given" : "Robin", "non-dropping-particle" : "", "parse-names" : false, "suffix" : "" }, { "dropping-particle" : "", "family" : "Golson", "given" : "Jack", "non-dropping-particle" : "", "parse-names" : false, "suffix" : "" } ], "id" : "ITEM-1", "issued" : { "date-parts" : [ [ "2005" ] ] }, "note" : "Wurm ed, 1975 grouped Lakes Plain in one of his TNG groups based on lexicostatistics. Ross here finds they are not part of TNG.", "page" : "15-65", "publisher-place" : "Canberra", "title" : "Pronouns as a preliminary diagnostic for grouping Papuan languages", "type" : "chapter" }, "uris" : [ "http://www.mendeley.com/documents/?uuid=3d076c54-a242-4ec6-824a-c513fdbbc429" ] }, { "id" : "ITEM-2", "itemData" : { "DOI" : "10.1075/dia.27.2.07heg", "ISSN" : "01764225", "author" : [ { "dropping-particle" : "", "family" : "Heggarty", "given" : "Paul", "non-dropping-particle" : "", "parse-names" : false, "suffix" : "" } ], "container-title" : "Diachronica", "id" : "ITEM-2", "issue" : "2", "issued" : { "date-parts" : [ [ "2010" ] ] }, "page" : "301-324", "title" : "Beyond lexicostatistics: How to get more out of 'word list' comparisons", "type" : "article-journal", "volume" : "27" }, "uris" : [ "http://www.mendeley.com/documents/?uuid=36e0e859-b1df-4795-8792-f70b0630c66d" ] } ], "mendeley" : { "formattedCitation" : "(Ross 2005; Heggarty 2010)", "plainTextFormattedCitation" : "(Ross 2005; Heggarty 2010)", "previouslyFormattedCitation" : "(Ross 2005; Heggarty 2010)" }, "properties" : { "noteIndex" : 0 }, "schema" : "https://github.com/citation-style-language/schema/raw/master/csl-citation.json" }</w:instrText>
      </w:r>
      <w:r w:rsidR="005B3547">
        <w:fldChar w:fldCharType="separate"/>
      </w:r>
      <w:r w:rsidR="005B3547" w:rsidRPr="005B3547">
        <w:rPr>
          <w:noProof/>
        </w:rPr>
        <w:t>(Ross 2005; Heggarty 2010)</w:t>
      </w:r>
      <w:r w:rsidR="005B3547">
        <w:fldChar w:fldCharType="end"/>
      </w:r>
      <w:r>
        <w:t>.</w:t>
      </w:r>
    </w:p>
    <w:p w14:paraId="33FE6176" w14:textId="77777777" w:rsidR="002F5A6A" w:rsidRDefault="002F5A6A" w:rsidP="002F5A6A">
      <w:r>
        <w:t>Ross (2005) is a revision of Wurm’s classification of Papuan languages, based on evidence from pronoun paradigms. While still necessarily preliminary, Ross proposes that comparing pronoun paradigms can yield more reliable results than lexicostatistics since pronoun paradigms are likely to be relatively stable over time. Overall, Ross is more conservative than Wurm. He finds no evidence from pronoun paradigms for a relationship between the Lakes Plain family and other language families. This is the current state of our knowledge about wider genetic relationships of Lakes Plain languages; until f</w:t>
      </w:r>
      <w:r w:rsidR="001F3196">
        <w:t xml:space="preserve">urther evidence is </w:t>
      </w:r>
      <w:r w:rsidR="00AA3433">
        <w:t>obtained</w:t>
      </w:r>
      <w:r>
        <w:t>, the Lakes Plain family is assumed not to be genetically related to the Tor, Kaure, Border, or other surrounding languages.</w:t>
      </w:r>
    </w:p>
    <w:p w14:paraId="40EDB9CB" w14:textId="6E552D9A" w:rsidR="002F5A6A" w:rsidRDefault="007321E1" w:rsidP="002F5A6A">
      <w:ins w:id="4" w:author="Daniel W. Hieber" w:date="2017-05-16T17:25:00Z">
        <w:r>
          <w:rPr>
            <w:noProof/>
          </w:rPr>
          <mc:AlternateContent>
            <mc:Choice Requires="wpi">
              <w:drawing>
                <wp:anchor distT="0" distB="0" distL="114300" distR="114300" simplePos="0" relativeHeight="251704320" behindDoc="0" locked="0" layoutInCell="1" allowOverlap="1" wp14:anchorId="54C36FD8" wp14:editId="2E754E36">
                  <wp:simplePos x="0" y="0"/>
                  <wp:positionH relativeFrom="column">
                    <wp:posOffset>-117836</wp:posOffset>
                  </wp:positionH>
                  <wp:positionV relativeFrom="paragraph">
                    <wp:posOffset>273317</wp:posOffset>
                  </wp:positionV>
                  <wp:extent cx="23694" cy="19062"/>
                  <wp:effectExtent l="38100" t="38100" r="33655" b="38100"/>
                  <wp:wrapNone/>
                  <wp:docPr id="72" name="Ink 72"/>
                  <wp:cNvGraphicFramePr/>
                  <a:graphic xmlns:a="http://schemas.openxmlformats.org/drawingml/2006/main">
                    <a:graphicData uri="http://schemas.microsoft.com/office/word/2010/wordprocessingInk">
                      <w14:contentPart bwMode="auto" r:id="rId19">
                        <w14:nvContentPartPr>
                          <w14:cNvContentPartPr/>
                        </w14:nvContentPartPr>
                        <w14:xfrm>
                          <a:off x="0" y="0"/>
                          <a:ext cx="23694" cy="19062"/>
                        </w14:xfrm>
                      </w14:contentPart>
                    </a:graphicData>
                  </a:graphic>
                </wp:anchor>
              </w:drawing>
            </mc:Choice>
            <mc:Fallback>
              <w:pict>
                <v:shape w14:anchorId="56CEDDBE" id="Ink 72" o:spid="_x0000_s1026" type="#_x0000_t75" style="position:absolute;margin-left:-9.55pt;margin-top:21.25pt;width:2.35pt;height:1.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">
                  <v:imagedata r:id="rId20" o:title=""/>
                </v:shape>
              </w:pict>
            </mc:Fallback>
          </mc:AlternateContent>
        </w:r>
        <w:r>
          <w:rPr>
            <w:noProof/>
          </w:rPr>
          <mc:AlternateContent>
            <mc:Choice Requires="wpi">
              <w:drawing>
                <wp:anchor distT="0" distB="0" distL="114300" distR="114300" simplePos="0" relativeHeight="251703296" behindDoc="0" locked="0" layoutInCell="1" allowOverlap="1" wp14:anchorId="2EF080AA" wp14:editId="5DCD63F7">
                  <wp:simplePos x="0" y="0"/>
                  <wp:positionH relativeFrom="column">
                    <wp:posOffset>-282975</wp:posOffset>
                  </wp:positionH>
                  <wp:positionV relativeFrom="paragraph">
                    <wp:posOffset>169638</wp:posOffset>
                  </wp:positionV>
                  <wp:extent cx="89784" cy="103858"/>
                  <wp:effectExtent l="38100" t="38100" r="5715" b="29845"/>
                  <wp:wrapNone/>
                  <wp:docPr id="71" name="Ink 71"/>
                  <wp:cNvGraphicFramePr/>
                  <a:graphic xmlns:a="http://schemas.openxmlformats.org/drawingml/2006/main">
                    <a:graphicData uri="http://schemas.microsoft.com/office/word/2010/wordprocessingInk">
                      <w14:contentPart bwMode="auto" r:id="rId21">
                        <w14:nvContentPartPr>
                          <w14:cNvContentPartPr/>
                        </w14:nvContentPartPr>
                        <w14:xfrm>
                          <a:off x="0" y="0"/>
                          <a:ext cx="89784" cy="103858"/>
                        </w14:xfrm>
                      </w14:contentPart>
                    </a:graphicData>
                  </a:graphic>
                </wp:anchor>
              </w:drawing>
            </mc:Choice>
            <mc:Fallback>
              <w:pict>
                <v:shape w14:anchorId="070278C2" id="Ink 71" o:spid="_x0000_s1026" type="#_x0000_t75" style="position:absolute;margin-left:-22.55pt;margin-top:13.1pt;width:7.55pt;height:8.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">
                  <v:imagedata r:id="rId22" o:title=""/>
                </v:shape>
              </w:pict>
            </mc:Fallback>
          </mc:AlternateContent>
        </w:r>
        <w:r>
          <w:rPr>
            <w:noProof/>
          </w:rPr>
          <mc:AlternateContent>
            <mc:Choice Requires="wpi">
              <w:drawing>
                <wp:anchor distT="0" distB="0" distL="114300" distR="114300" simplePos="0" relativeHeight="251702272" behindDoc="0" locked="0" layoutInCell="1" allowOverlap="1" wp14:anchorId="5D385A3A" wp14:editId="4752750E">
                  <wp:simplePos x="0" y="0"/>
                  <wp:positionH relativeFrom="column">
                    <wp:posOffset>-400729</wp:posOffset>
                  </wp:positionH>
                  <wp:positionV relativeFrom="paragraph">
                    <wp:posOffset>607873</wp:posOffset>
                  </wp:positionV>
                  <wp:extent cx="80343" cy="381941"/>
                  <wp:effectExtent l="38100" t="38100" r="34290" b="37465"/>
                  <wp:wrapNone/>
                  <wp:docPr id="70" name="Ink 70"/>
                  <wp:cNvGraphicFramePr/>
                  <a:graphic xmlns:a="http://schemas.openxmlformats.org/drawingml/2006/main">
                    <a:graphicData uri="http://schemas.microsoft.com/office/word/2010/wordprocessingInk">
                      <w14:contentPart bwMode="auto" r:id="rId23">
                        <w14:nvContentPartPr>
                          <w14:cNvContentPartPr/>
                        </w14:nvContentPartPr>
                        <w14:xfrm>
                          <a:off x="0" y="0"/>
                          <a:ext cx="80343" cy="381941"/>
                        </w14:xfrm>
                      </w14:contentPart>
                    </a:graphicData>
                  </a:graphic>
                </wp:anchor>
              </w:drawing>
            </mc:Choice>
            <mc:Fallback>
              <w:pict>
                <v:shape w14:anchorId="6A03A00A" id="Ink 70" o:spid="_x0000_s1026" type="#_x0000_t75" style="position:absolute;margin-left:-31.8pt;margin-top:47.6pt;width:6.85pt;height:30.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">
                  <v:imagedata r:id="rId24" o:title=""/>
                </v:shape>
              </w:pict>
            </mc:Fallback>
          </mc:AlternateContent>
        </w:r>
        <w:r>
          <w:rPr>
            <w:noProof/>
          </w:rPr>
          <mc:AlternateContent>
            <mc:Choice Requires="wpi">
              <w:drawing>
                <wp:anchor distT="0" distB="0" distL="114300" distR="114300" simplePos="0" relativeHeight="251701248" behindDoc="0" locked="0" layoutInCell="1" allowOverlap="1" wp14:anchorId="423EBFFA" wp14:editId="4F545EB6">
                  <wp:simplePos x="0" y="0"/>
                  <wp:positionH relativeFrom="column">
                    <wp:posOffset>-353521</wp:posOffset>
                  </wp:positionH>
                  <wp:positionV relativeFrom="paragraph">
                    <wp:posOffset>537327</wp:posOffset>
                  </wp:positionV>
                  <wp:extent cx="14252" cy="56828"/>
                  <wp:effectExtent l="38100" t="38100" r="43180" b="38735"/>
                  <wp:wrapNone/>
                  <wp:docPr id="69" name="Ink 69"/>
                  <wp:cNvGraphicFramePr/>
                  <a:graphic xmlns:a="http://schemas.openxmlformats.org/drawingml/2006/main">
                    <a:graphicData uri="http://schemas.microsoft.com/office/word/2010/wordprocessingInk">
                      <w14:contentPart bwMode="auto" r:id="rId25">
                        <w14:nvContentPartPr>
                          <w14:cNvContentPartPr/>
                        </w14:nvContentPartPr>
                        <w14:xfrm>
                          <a:off x="0" y="0"/>
                          <a:ext cx="14252" cy="56828"/>
                        </w14:xfrm>
                      </w14:contentPart>
                    </a:graphicData>
                  </a:graphic>
                </wp:anchor>
              </w:drawing>
            </mc:Choice>
            <mc:Fallback>
              <w:pict>
                <v:shape w14:anchorId="425FD480" id="Ink 69" o:spid="_x0000_s1026" type="#_x0000_t75" style="position:absolute;margin-left:-28.1pt;margin-top:42.05pt;width:1.6pt;height:4.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">
                  <v:imagedata r:id="rId26" o:title=""/>
                </v:shape>
              </w:pict>
            </mc:Fallback>
          </mc:AlternateContent>
        </w:r>
        <w:r>
          <w:rPr>
            <w:noProof/>
          </w:rPr>
          <mc:AlternateContent>
            <mc:Choice Requires="wpi">
              <w:drawing>
                <wp:anchor distT="0" distB="0" distL="114300" distR="114300" simplePos="0" relativeHeight="251700224" behindDoc="0" locked="0" layoutInCell="1" allowOverlap="1" wp14:anchorId="4C10E115" wp14:editId="17B711B0">
                  <wp:simplePos x="0" y="0"/>
                  <wp:positionH relativeFrom="column">
                    <wp:posOffset>-414802</wp:posOffset>
                  </wp:positionH>
                  <wp:positionV relativeFrom="paragraph">
                    <wp:posOffset>367556</wp:posOffset>
                  </wp:positionV>
                  <wp:extent cx="273629" cy="876826"/>
                  <wp:effectExtent l="38100" t="38100" r="31750" b="38100"/>
                  <wp:wrapNone/>
                  <wp:docPr id="68" name="Ink 68"/>
                  <wp:cNvGraphicFramePr/>
                  <a:graphic xmlns:a="http://schemas.openxmlformats.org/drawingml/2006/main">
                    <a:graphicData uri="http://schemas.microsoft.com/office/word/2010/wordprocessingInk">
                      <w14:contentPart bwMode="auto" r:id="rId27">
                        <w14:nvContentPartPr>
                          <w14:cNvContentPartPr/>
                        </w14:nvContentPartPr>
                        <w14:xfrm>
                          <a:off x="0" y="0"/>
                          <a:ext cx="273629" cy="876826"/>
                        </w14:xfrm>
                      </w14:contentPart>
                    </a:graphicData>
                  </a:graphic>
                </wp:anchor>
              </w:drawing>
            </mc:Choice>
            <mc:Fallback>
              <w:pict>
                <v:shape w14:anchorId="57E1F9A9" id="Ink 68" o:spid="_x0000_s1026" type="#_x0000_t75" style="position:absolute;margin-left:-32.9pt;margin-top:28.7pt;width:22.1pt;height:69.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">
                  <v:imagedata r:id="rId28" o:title=""/>
                </v:shape>
              </w:pict>
            </mc:Fallback>
          </mc:AlternateContent>
        </w:r>
        <w:r>
          <w:rPr>
            <w:noProof/>
          </w:rPr>
          <mc:AlternateContent>
            <mc:Choice Requires="wpi">
              <w:drawing>
                <wp:anchor distT="0" distB="0" distL="114300" distR="114300" simplePos="0" relativeHeight="251695104" behindDoc="0" locked="0" layoutInCell="1" allowOverlap="1" wp14:anchorId="71F6C829" wp14:editId="3FE4C65E">
                  <wp:simplePos x="0" y="0"/>
                  <wp:positionH relativeFrom="column">
                    <wp:posOffset>-551468</wp:posOffset>
                  </wp:positionH>
                  <wp:positionV relativeFrom="paragraph">
                    <wp:posOffset>207390</wp:posOffset>
                  </wp:positionV>
                  <wp:extent cx="169689" cy="188595"/>
                  <wp:effectExtent l="38100" t="38100" r="40005" b="40005"/>
                  <wp:wrapNone/>
                  <wp:docPr id="63" name="Ink 63"/>
                  <wp:cNvGraphicFramePr/>
                  <a:graphic xmlns:a="http://schemas.openxmlformats.org/drawingml/2006/main">
                    <a:graphicData uri="http://schemas.microsoft.com/office/word/2010/wordprocessingInk">
                      <w14:contentPart bwMode="auto" r:id="rId29">
                        <w14:nvContentPartPr>
                          <w14:cNvContentPartPr/>
                        </w14:nvContentPartPr>
                        <w14:xfrm>
                          <a:off x="0" y="0"/>
                          <a:ext cx="169689" cy="188595"/>
                        </w14:xfrm>
                      </w14:contentPart>
                    </a:graphicData>
                  </a:graphic>
                </wp:anchor>
              </w:drawing>
            </mc:Choice>
            <mc:Fallback>
              <w:pict>
                <v:shape w14:anchorId="2D0FD068" id="Ink 63" o:spid="_x0000_s1026" type="#_x0000_t75" style="position:absolute;margin-left:-43.65pt;margin-top:16.1pt;width:13.85pt;height:15.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">
                  <v:imagedata r:id="rId30" o:title=""/>
                </v:shape>
              </w:pict>
            </mc:Fallback>
          </mc:AlternateContent>
        </w:r>
      </w:ins>
      <w:r w:rsidR="002F5A6A">
        <w:t xml:space="preserve">Among Papuan languages in general, there is a dearth of bottom-up reconstructions of individual language families that could inform large-scale classifications such as the two just discussed. This kind of detailed work is finally starting to appear for various Papuan language families and includes bottom-up reconstructions of Proto Lakes Plain </w:t>
      </w:r>
      <w:r w:rsidR="004D362F">
        <w:fldChar w:fldCharType="begin" w:fldLock="1"/>
      </w:r>
      <w:r w:rsidR="004D362F">
        <w:instrText>ADDIN CSL_CITATION { "citationItems" : [ { "id" : "ITEM-1", "itemData" : { "author" : [ { "dropping-particle" : "", "family" : "Clouse", "given" : "Duane", "non-dropping-particle" : "", "parse-names" : false, "suffix" : "" } ], "container-title" : "IRIAN: Bulletin of Irian Jaya Development", "id" : "ITEM-1", "issued" : { "date-parts" : [ [ "1993" ] ] }, "note" : "This article is a reconstruction of Proto Lakes Plain. Some of the wordlists that form the basis of the study are of dubious quality, and likely more accurate and complete data will change the analysis. There is no discussion of the Easternmost languages Abawiri and Taburta because there was no data available. Here are some highlights:\n\nAll LP languages have tone, from a simple H/L contrast in Sikaritai to an extremely complex system in Iau.The consonant system of PLP was relatively simple with 5 consonants and 5 vowels - some modern languages still have these systems. The fricativized high vowels came from final consonant deletion in some languages. A grammatical feature of LP languages is their lack of complex verbal morphology like that common in TNG languages.\n\nThere is a list of PLP lexical items at the end of the paper. This could be very useful if I do comparative work in the future.", "page" : "1-32", "title" : "Languages of the western Lakes Plains", "type" : "article-journal", "volume" : "21" }, "uris" : [ "http://www.mendeley.com/documents/?uuid=c3d2858d-a27a-4ab4-85d7-2e62e0b4d782" ] }, { "id" : "ITEM-2", "itemData" : { "author" : [ { "dropping-particle" : "", "family" : "Clouse", "given" : "Duane", "non-dropping-particle" : "", "parse-names" : false, "suffix" : "" } ], "container-title" : "Papers in Papuan Linguistics", "id" : "ITEM-2", "issued" : { "date-parts" : [ [ "1997" ] ] }, "page" : "133-236", "title" : "Toward a reconstruction and reclassification of the Lakes Plain languages of Irian Jaya", "type" : "article-journal", "volume" : "2" }, "suppress-author" : 1, "uris" : [ "http://www.mendeley.com/documents/?uuid=6d1d7c68-31ec-432d-bb56-d69ad79f927e" ] } ], "mendeley" : { "formattedCitation" : "(Clouse 1993; 1997)", "plainTextFormattedCitation" : "(Clouse 1993; 1997)", "previouslyFormattedCitation" : "(Clouse 1993; 1997)" }, "properties" : { "noteIndex" : 0 }, "schema" : "https://github.com/citation-style-language/schema/raw/master/csl-citation.json" }</w:instrText>
      </w:r>
      <w:r w:rsidR="004D362F">
        <w:fldChar w:fldCharType="separate"/>
      </w:r>
      <w:r w:rsidR="004D362F" w:rsidRPr="004D362F">
        <w:rPr>
          <w:noProof/>
        </w:rPr>
        <w:t>(Clouse 1993; 1997)</w:t>
      </w:r>
      <w:r w:rsidR="004D362F">
        <w:fldChar w:fldCharType="end"/>
      </w:r>
      <w:r w:rsidR="002F5A6A">
        <w:t xml:space="preserve">, Proto Koiarian </w:t>
      </w:r>
      <w:r w:rsidR="004D362F">
        <w:fldChar w:fldCharType="begin" w:fldLock="1"/>
      </w:r>
      <w:r w:rsidR="004D362F">
        <w:instrText>ADDIN CSL_CITATION { "citationItems" : [ { "id" : "ITEM-1", "itemData" : { "ISBN" : "0858836092", "author" : [ { "dropping-particle" : "", "family" : "Dutton", "given" : "Tom", "non-dropping-particle" : "", "parse-names" : false, "suffix" : "" } ], "collection-title" : "Studies in Language Change 7", "id" : "ITEM-1", "issued" : { "date-parts" : [ [ "2010" ] ] }, "publisher" : "Pacific Linguistics", "publisher-place" : "Canberra", "title" : "Reconstructing proto Koiarian: the history of a Papuan language family", "type" : "book" }, "uris" : [ "http://www.mendeley.com/documents/?uuid=b8bdd919-d72c-3dea-8b45-5ee45b6b63dc" ] } ], "mendeley" : { "formattedCitation" : "(Dutton 2010)", "plainTextFormattedCitation" : "(Dutton 2010)", "previouslyFormattedCitation" : "(Dutton 2010)" }, "properties" : { "noteIndex" : 0 }, "schema" : "https://github.com/citation-style-language/schema/raw/master/csl-citation.json" }</w:instrText>
      </w:r>
      <w:r w:rsidR="004D362F">
        <w:fldChar w:fldCharType="separate"/>
      </w:r>
      <w:r w:rsidR="004D362F" w:rsidRPr="004D362F">
        <w:rPr>
          <w:noProof/>
        </w:rPr>
        <w:t>(Dutton 2010)</w:t>
      </w:r>
      <w:r w:rsidR="004D362F">
        <w:fldChar w:fldCharType="end"/>
      </w:r>
      <w:r w:rsidR="002F5A6A">
        <w:t xml:space="preserve">, Proto Timor-Alor-Pantar </w:t>
      </w:r>
      <w:r w:rsidR="004D362F">
        <w:fldChar w:fldCharType="begin" w:fldLock="1"/>
      </w:r>
      <w:r w:rsidR="004D362F">
        <w:instrText>ADDIN CSL_CITATION { "citationItems" : [ { "id" : "ITEM-1", "itemData" : { "author" : [ { "dropping-particle" : "", "family" : "Holton", "given" : "Gary", "non-dropping-particle" : "", "parse-names" : false, "suffix" : "" }, { "dropping-particle" : "", "family" : "Klamer", "given" : "Marian", "non-dropping-particle" : "", "parse-names" : false, "suffix" : "" }, { "dropping-particle" : "", "family" : "Kratochv\u00edl", "given" : "Franti\u0161ek", "non-dropping-particle" : "", "parse-names" : false, "suffix" : "" }, { "dropping-particle" : "", "family" : "Robinson", "given" : "Laura C", "non-dropping-particle" : "", "parse-names" : false, "suffix" : "" }, { "dropping-particle" : "", "family" : "Schapper", "given" : "Antoinette", "non-dropping-particle" : "", "parse-names" : false, "suffix" : "" } ], "container-title" : "Oceanic Linguistics", "id" : "ITEM-1", "issue" : "1", "issued" : { "date-parts" : [ [ "2012" ] ] }, "page" : "86-122", "title" : "The historical relations of the Papuan languages of Alor and Pantar", "type" : "article-journal", "volume" : "51" }, "uris" : [ "http://www.mendeley.com/documents/?uuid=243e81a3-317e-4d94-b1ec-4613b96671e2" ] } ], "mendeley" : { "formattedCitation" : "(Holton et al. 2012)", "plainTextFormattedCitation" : "(Holton et al. 2012)", "previouslyFormattedCitation" : "(Holton et al. 2012)" }, "properties" : { "noteIndex" : 0 }, "schema" : "https://github.com/citation-style-language/schema/raw/master/csl-citation.json" }</w:instrText>
      </w:r>
      <w:r w:rsidR="004D362F">
        <w:fldChar w:fldCharType="separate"/>
      </w:r>
      <w:r w:rsidR="004D362F" w:rsidRPr="004D362F">
        <w:rPr>
          <w:noProof/>
        </w:rPr>
        <w:t>(Holton et al. 2012)</w:t>
      </w:r>
      <w:r w:rsidR="004D362F">
        <w:fldChar w:fldCharType="end"/>
      </w:r>
      <w:r w:rsidR="002F5A6A">
        <w:t xml:space="preserve">, and Proto Sogeram </w:t>
      </w:r>
      <w:r w:rsidR="004D362F">
        <w:fldChar w:fldCharType="begin" w:fldLock="1"/>
      </w:r>
      <w:r w:rsidR="00042C46">
        <w:instrText>ADDIN CSL_CITATION { "citationItems" : [ { "id" : "ITEM-1", "itemData" : { "author" : [ { "dropping-particle" : "", "family" : "Daniels", "given" : "Don", "non-dropping-particle" : "", "parse-names" : false, "suffix" : "" } ], "id" : "ITEM-1", "issued" : { "date-parts" : [ [ "2015" ] ] }, "number-of-pages" : "1126", "publisher" : "University of California Santa Barbara PhD dissertation", "title" : "A reconstruction of Proto-Sogeram phonology, lexicon, and morphosyntax", "type" : "thesis" }, "uris" : [ "http://www.mendeley.com/documents/?uuid=c8530ea9-5fd9-4a6b-94e2-bf30d68140dd" ] } ], "mendeley" : { "formattedCitation" : "(Daniels 2015)", "plainTextFormattedCitation" : "(Daniels 2015)", "previouslyFormattedCitation" : "(Daniels 2015)" }, "properties" : { "noteIndex" : 0 }, "schema" : "https://github.com/citation-style-language/schema/raw/master/csl-citation.json" }</w:instrText>
      </w:r>
      <w:r w:rsidR="004D362F">
        <w:fldChar w:fldCharType="separate"/>
      </w:r>
      <w:r w:rsidR="004D362F" w:rsidRPr="004D362F">
        <w:rPr>
          <w:noProof/>
        </w:rPr>
        <w:t>(Daniels 2015)</w:t>
      </w:r>
      <w:r w:rsidR="004D362F">
        <w:fldChar w:fldCharType="end"/>
      </w:r>
      <w:r w:rsidR="002F5A6A">
        <w:t>, among others.</w:t>
      </w:r>
    </w:p>
    <w:p w14:paraId="7AFD76FC" w14:textId="7ABA01D0" w:rsidR="002F5A6A" w:rsidRDefault="007321E1" w:rsidP="002F5A6A">
      <w:ins w:id="5" w:author="Daniel W. Hieber" w:date="2017-05-16T17:25:00Z">
        <w:r>
          <w:rPr>
            <w:noProof/>
          </w:rPr>
          <w:lastRenderedPageBreak/>
          <mc:AlternateContent>
            <mc:Choice Requires="wpi">
              <w:drawing>
                <wp:anchor distT="0" distB="0" distL="114300" distR="114300" simplePos="0" relativeHeight="251699200" behindDoc="0" locked="0" layoutInCell="1" allowOverlap="1" wp14:anchorId="6261F04B" wp14:editId="2353AA3A">
                  <wp:simplePos x="0" y="0"/>
                  <wp:positionH relativeFrom="column">
                    <wp:posOffset>-768285</wp:posOffset>
                  </wp:positionH>
                  <wp:positionV relativeFrom="paragraph">
                    <wp:posOffset>-575245</wp:posOffset>
                  </wp:positionV>
                  <wp:extent cx="461817" cy="1230555"/>
                  <wp:effectExtent l="38100" t="19050" r="33655" b="46355"/>
                  <wp:wrapNone/>
                  <wp:docPr id="67" name="Ink 67"/>
                  <wp:cNvGraphicFramePr/>
                  <a:graphic xmlns:a="http://schemas.openxmlformats.org/drawingml/2006/main">
                    <a:graphicData uri="http://schemas.microsoft.com/office/word/2010/wordprocessingInk">
                      <w14:contentPart bwMode="auto" r:id="rId31">
                        <w14:nvContentPartPr>
                          <w14:cNvContentPartPr/>
                        </w14:nvContentPartPr>
                        <w14:xfrm>
                          <a:off x="0" y="0"/>
                          <a:ext cx="461817" cy="1230555"/>
                        </w14:xfrm>
                      </w14:contentPart>
                    </a:graphicData>
                  </a:graphic>
                </wp:anchor>
              </w:drawing>
            </mc:Choice>
            <mc:Fallback>
              <w:pict>
                <v:shape w14:anchorId="7478B382" id="Ink 67" o:spid="_x0000_s1026" type="#_x0000_t75" style="position:absolute;margin-left:-60.75pt;margin-top:-45.55pt;width:36.85pt;height:97.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">
                  <v:imagedata r:id="rId32" o:title=""/>
                </v:shape>
              </w:pict>
            </mc:Fallback>
          </mc:AlternateContent>
        </w:r>
      </w:ins>
      <w:r w:rsidR="002F5A6A">
        <w:t>The two papers by Clouse (1993; 1997) present a bottom-up reconstruction of the Lakes Plain family based on wordlists of about 200 items. The classification is based on 18 of the languages. Using the Comparative Method, Clouse reconstructs Proto Lakes Plain segmental phonology and about 70 lexical items. Tone is not reconstructed, although he states that Proto Lakes Plain was almost certainly tonal since all modern languages with documentation are tonal. The primary branches of Clouse’s Lakes Plain family tree are shown below in Figure 3.</w:t>
      </w:r>
    </w:p>
    <w:p w14:paraId="68CAA45F" w14:textId="77777777" w:rsidR="002601F1" w:rsidRDefault="002601F1" w:rsidP="002601F1">
      <w:pPr>
        <w:pStyle w:val="Caption"/>
        <w:keepNext/>
      </w:pPr>
      <w:r>
        <w:t xml:space="preserve">Figure </w:t>
      </w:r>
      <w:fldSimple w:instr=" SEQ Figure \* ARABIC ">
        <w:r w:rsidR="00501C19">
          <w:rPr>
            <w:noProof/>
          </w:rPr>
          <w:t>3</w:t>
        </w:r>
      </w:fldSimple>
      <w:r>
        <w:t xml:space="preserve">. </w:t>
      </w:r>
      <w:r w:rsidRPr="00CC1AB6">
        <w:t>Clouse’s (1997) Lakes Plain family tree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632"/>
        <w:gridCol w:w="1876"/>
        <w:gridCol w:w="947"/>
        <w:gridCol w:w="1541"/>
        <w:gridCol w:w="2097"/>
      </w:tblGrid>
      <w:tr w:rsidR="002601F1" w14:paraId="383E868A" w14:textId="77777777" w:rsidTr="00032FC0">
        <w:trPr>
          <w:jc w:val="center"/>
        </w:trPr>
        <w:tc>
          <w:tcPr>
            <w:tcW w:w="5000" w:type="pct"/>
            <w:gridSpan w:val="6"/>
          </w:tcPr>
          <w:p w14:paraId="4110B00C" w14:textId="77777777" w:rsidR="002601F1" w:rsidRPr="002601F1" w:rsidRDefault="002601F1" w:rsidP="00032FC0">
            <w:pPr>
              <w:spacing w:after="720"/>
              <w:jc w:val="center"/>
              <w:rPr>
                <w:rFonts w:ascii="Times New Roman" w:hAnsi="Times New Roman" w:cs="Times New Roman"/>
                <w:sz w:val="24"/>
              </w:rPr>
            </w:pPr>
            <w:r w:rsidRPr="002601F1">
              <w:rPr>
                <w:rFonts w:cs="Times New Roman"/>
                <w:noProof/>
              </w:rPr>
              <mc:AlternateContent>
                <mc:Choice Requires="wps">
                  <w:drawing>
                    <wp:anchor distT="0" distB="0" distL="114300" distR="114300" simplePos="0" relativeHeight="251667456" behindDoc="0" locked="0" layoutInCell="1" allowOverlap="1" wp14:anchorId="13710CE4" wp14:editId="7308350E">
                      <wp:simplePos x="0" y="0"/>
                      <wp:positionH relativeFrom="column">
                        <wp:posOffset>2689860</wp:posOffset>
                      </wp:positionH>
                      <wp:positionV relativeFrom="paragraph">
                        <wp:posOffset>193675</wp:posOffset>
                      </wp:positionV>
                      <wp:extent cx="201930" cy="373380"/>
                      <wp:effectExtent l="0" t="0" r="26670" b="26670"/>
                      <wp:wrapNone/>
                      <wp:docPr id="2" name="Straight Connector 2"/>
                      <wp:cNvGraphicFramePr/>
                      <a:graphic xmlns:a="http://schemas.openxmlformats.org/drawingml/2006/main">
                        <a:graphicData uri="http://schemas.microsoft.com/office/word/2010/wordprocessingShape">
                          <wps:wsp>
                            <wps:cNvCnPr/>
                            <wps:spPr>
                              <a:xfrm flipH="1">
                                <a:off x="0" y="0"/>
                                <a:ext cx="201930" cy="373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FA963" id="Straight Connector 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pt,15.25pt" to="227.7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" strokecolor="black [3213]" strokeweight=".5pt">
                      <v:stroke joinstyle="miter"/>
                    </v:line>
                  </w:pict>
                </mc:Fallback>
              </mc:AlternateContent>
            </w:r>
            <w:r w:rsidRPr="002601F1">
              <w:rPr>
                <w:rFonts w:cs="Times New Roman"/>
                <w:noProof/>
              </w:rPr>
              <mc:AlternateContent>
                <mc:Choice Requires="wps">
                  <w:drawing>
                    <wp:anchor distT="0" distB="0" distL="114300" distR="114300" simplePos="0" relativeHeight="251669504" behindDoc="0" locked="0" layoutInCell="1" allowOverlap="1" wp14:anchorId="1CE85D10" wp14:editId="1946F5C6">
                      <wp:simplePos x="0" y="0"/>
                      <wp:positionH relativeFrom="column">
                        <wp:posOffset>246900</wp:posOffset>
                      </wp:positionH>
                      <wp:positionV relativeFrom="paragraph">
                        <wp:posOffset>190096</wp:posOffset>
                      </wp:positionV>
                      <wp:extent cx="2646218" cy="377536"/>
                      <wp:effectExtent l="0" t="0" r="20955" b="22860"/>
                      <wp:wrapNone/>
                      <wp:docPr id="12" name="Straight Connector 12"/>
                      <wp:cNvGraphicFramePr/>
                      <a:graphic xmlns:a="http://schemas.openxmlformats.org/drawingml/2006/main">
                        <a:graphicData uri="http://schemas.microsoft.com/office/word/2010/wordprocessingShape">
                          <wps:wsp>
                            <wps:cNvCnPr/>
                            <wps:spPr>
                              <a:xfrm flipH="1">
                                <a:off x="0" y="0"/>
                                <a:ext cx="2646218" cy="3775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94AB9"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pt,14.95pt" to="227.8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" strokecolor="black [3213]" strokeweight=".5pt">
                      <v:stroke joinstyle="miter"/>
                    </v:line>
                  </w:pict>
                </mc:Fallback>
              </mc:AlternateContent>
            </w:r>
            <w:r w:rsidRPr="002601F1">
              <w:rPr>
                <w:rFonts w:cs="Times New Roman"/>
                <w:noProof/>
              </w:rPr>
              <mc:AlternateContent>
                <mc:Choice Requires="wps">
                  <w:drawing>
                    <wp:anchor distT="0" distB="0" distL="114300" distR="114300" simplePos="0" relativeHeight="251668480" behindDoc="0" locked="0" layoutInCell="1" allowOverlap="1" wp14:anchorId="524F60EE" wp14:editId="4A46668C">
                      <wp:simplePos x="0" y="0"/>
                      <wp:positionH relativeFrom="column">
                        <wp:posOffset>2893118</wp:posOffset>
                      </wp:positionH>
                      <wp:positionV relativeFrom="paragraph">
                        <wp:posOffset>193560</wp:posOffset>
                      </wp:positionV>
                      <wp:extent cx="2272145" cy="400050"/>
                      <wp:effectExtent l="0" t="0" r="33020" b="19050"/>
                      <wp:wrapNone/>
                      <wp:docPr id="3" name="Straight Connector 3"/>
                      <wp:cNvGraphicFramePr/>
                      <a:graphic xmlns:a="http://schemas.openxmlformats.org/drawingml/2006/main">
                        <a:graphicData uri="http://schemas.microsoft.com/office/word/2010/wordprocessingShape">
                          <wps:wsp>
                            <wps:cNvCnPr/>
                            <wps:spPr>
                              <a:xfrm>
                                <a:off x="0" y="0"/>
                                <a:ext cx="2272145"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D505C"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8pt,15.25pt" to="406.7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" strokecolor="black [3213]" strokeweight=".5pt">
                      <v:stroke joinstyle="miter"/>
                    </v:line>
                  </w:pict>
                </mc:Fallback>
              </mc:AlternateContent>
            </w:r>
            <w:r w:rsidRPr="002601F1">
              <w:rPr>
                <w:rFonts w:ascii="Times New Roman" w:hAnsi="Times New Roman" w:cs="Times New Roman"/>
                <w:sz w:val="24"/>
              </w:rPr>
              <w:t>Proto Lakes Plain</w:t>
            </w:r>
          </w:p>
        </w:tc>
      </w:tr>
      <w:tr w:rsidR="002601F1" w14:paraId="786B9F36" w14:textId="77777777" w:rsidTr="00032FC0">
        <w:trPr>
          <w:jc w:val="center"/>
        </w:trPr>
        <w:tc>
          <w:tcPr>
            <w:tcW w:w="677" w:type="pct"/>
          </w:tcPr>
          <w:p w14:paraId="51BC2F3A" w14:textId="77777777" w:rsidR="002601F1" w:rsidRPr="002601F1" w:rsidRDefault="002601F1" w:rsidP="00032FC0">
            <w:pPr>
              <w:rPr>
                <w:rFonts w:ascii="Times New Roman" w:hAnsi="Times New Roman" w:cs="Times New Roman"/>
                <w:sz w:val="24"/>
              </w:rPr>
            </w:pPr>
            <w:r w:rsidRPr="002601F1">
              <w:rPr>
                <w:rFonts w:cs="Times New Roman"/>
                <w:noProof/>
              </w:rPr>
              <mc:AlternateContent>
                <mc:Choice Requires="wps">
                  <w:drawing>
                    <wp:anchor distT="0" distB="0" distL="114300" distR="114300" simplePos="0" relativeHeight="251674624" behindDoc="0" locked="0" layoutInCell="1" allowOverlap="1" wp14:anchorId="09D8EBC5" wp14:editId="61D98F0D">
                      <wp:simplePos x="0" y="0"/>
                      <wp:positionH relativeFrom="column">
                        <wp:posOffset>246900</wp:posOffset>
                      </wp:positionH>
                      <wp:positionV relativeFrom="paragraph">
                        <wp:posOffset>226060</wp:posOffset>
                      </wp:positionV>
                      <wp:extent cx="115" cy="962891"/>
                      <wp:effectExtent l="0" t="0" r="19050" b="27940"/>
                      <wp:wrapNone/>
                      <wp:docPr id="20" name="Straight Connector 20"/>
                      <wp:cNvGraphicFramePr/>
                      <a:graphic xmlns:a="http://schemas.openxmlformats.org/drawingml/2006/main">
                        <a:graphicData uri="http://schemas.microsoft.com/office/word/2010/wordprocessingShape">
                          <wps:wsp>
                            <wps:cNvCnPr/>
                            <wps:spPr>
                              <a:xfrm flipH="1">
                                <a:off x="0" y="0"/>
                                <a:ext cx="115" cy="9628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CE8B0" id="Straight Connector 20"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pt,17.8pt" to="19.4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" strokecolor="black [3213]" strokeweight=".5pt">
                      <v:stroke joinstyle="miter"/>
                    </v:line>
                  </w:pict>
                </mc:Fallback>
              </mc:AlternateContent>
            </w:r>
            <w:r w:rsidRPr="002601F1">
              <w:rPr>
                <w:rFonts w:ascii="Times New Roman" w:hAnsi="Times New Roman" w:cs="Times New Roman"/>
                <w:sz w:val="24"/>
              </w:rPr>
              <w:t>Far West</w:t>
            </w:r>
          </w:p>
        </w:tc>
        <w:tc>
          <w:tcPr>
            <w:tcW w:w="3203" w:type="pct"/>
            <w:gridSpan w:val="4"/>
          </w:tcPr>
          <w:p w14:paraId="3B6CAEC5" w14:textId="77777777" w:rsidR="002601F1" w:rsidRPr="002601F1" w:rsidRDefault="002601F1" w:rsidP="00032FC0">
            <w:pPr>
              <w:spacing w:after="720"/>
              <w:jc w:val="center"/>
              <w:rPr>
                <w:rFonts w:ascii="Times New Roman" w:hAnsi="Times New Roman" w:cs="Times New Roman"/>
                <w:sz w:val="24"/>
              </w:rPr>
            </w:pPr>
            <w:r w:rsidRPr="002601F1">
              <w:rPr>
                <w:rFonts w:cs="Times New Roman"/>
                <w:noProof/>
              </w:rPr>
              <mc:AlternateContent>
                <mc:Choice Requires="wps">
                  <w:drawing>
                    <wp:anchor distT="0" distB="0" distL="114300" distR="114300" simplePos="0" relativeHeight="251673600" behindDoc="0" locked="0" layoutInCell="1" allowOverlap="1" wp14:anchorId="7251BF2F" wp14:editId="452069A2">
                      <wp:simplePos x="0" y="0"/>
                      <wp:positionH relativeFrom="column">
                        <wp:posOffset>1835785</wp:posOffset>
                      </wp:positionH>
                      <wp:positionV relativeFrom="paragraph">
                        <wp:posOffset>172374</wp:posOffset>
                      </wp:positionV>
                      <wp:extent cx="1426634" cy="425662"/>
                      <wp:effectExtent l="0" t="0" r="21590" b="31750"/>
                      <wp:wrapNone/>
                      <wp:docPr id="18" name="Straight Connector 18"/>
                      <wp:cNvGraphicFramePr/>
                      <a:graphic xmlns:a="http://schemas.openxmlformats.org/drawingml/2006/main">
                        <a:graphicData uri="http://schemas.microsoft.com/office/word/2010/wordprocessingShape">
                          <wps:wsp>
                            <wps:cNvCnPr/>
                            <wps:spPr>
                              <a:xfrm>
                                <a:off x="0" y="0"/>
                                <a:ext cx="1426634" cy="425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F113D"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5pt,13.55pt" to="256.9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" strokecolor="black [3213]" strokeweight=".5pt">
                      <v:stroke joinstyle="miter"/>
                    </v:line>
                  </w:pict>
                </mc:Fallback>
              </mc:AlternateContent>
            </w:r>
            <w:r w:rsidRPr="002601F1">
              <w:rPr>
                <w:rFonts w:cs="Times New Roman"/>
                <w:noProof/>
              </w:rPr>
              <mc:AlternateContent>
                <mc:Choice Requires="wps">
                  <w:drawing>
                    <wp:anchor distT="0" distB="0" distL="114300" distR="114300" simplePos="0" relativeHeight="251672576" behindDoc="0" locked="0" layoutInCell="1" allowOverlap="1" wp14:anchorId="07813390" wp14:editId="02A3C846">
                      <wp:simplePos x="0" y="0"/>
                      <wp:positionH relativeFrom="column">
                        <wp:posOffset>1840019</wp:posOffset>
                      </wp:positionH>
                      <wp:positionV relativeFrom="paragraph">
                        <wp:posOffset>171450</wp:posOffset>
                      </wp:positionV>
                      <wp:extent cx="615950" cy="414020"/>
                      <wp:effectExtent l="0" t="0" r="31750" b="24130"/>
                      <wp:wrapNone/>
                      <wp:docPr id="16" name="Straight Connector 16"/>
                      <wp:cNvGraphicFramePr/>
                      <a:graphic xmlns:a="http://schemas.openxmlformats.org/drawingml/2006/main">
                        <a:graphicData uri="http://schemas.microsoft.com/office/word/2010/wordprocessingShape">
                          <wps:wsp>
                            <wps:cNvCnPr/>
                            <wps:spPr>
                              <a:xfrm>
                                <a:off x="0" y="0"/>
                                <a:ext cx="615950" cy="414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185F6" id="Straight Connector 1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9pt,13.5pt" to="193.4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" strokecolor="black [3213]" strokeweight=".5pt">
                      <v:stroke joinstyle="miter"/>
                    </v:line>
                  </w:pict>
                </mc:Fallback>
              </mc:AlternateContent>
            </w:r>
            <w:r w:rsidRPr="002601F1">
              <w:rPr>
                <w:rFonts w:cs="Times New Roman"/>
                <w:noProof/>
              </w:rPr>
              <mc:AlternateContent>
                <mc:Choice Requires="wps">
                  <w:drawing>
                    <wp:anchor distT="0" distB="0" distL="114300" distR="114300" simplePos="0" relativeHeight="251671552" behindDoc="0" locked="0" layoutInCell="1" allowOverlap="1" wp14:anchorId="6046D84E" wp14:editId="18E50EFE">
                      <wp:simplePos x="0" y="0"/>
                      <wp:positionH relativeFrom="column">
                        <wp:posOffset>1577551</wp:posOffset>
                      </wp:positionH>
                      <wp:positionV relativeFrom="paragraph">
                        <wp:posOffset>171451</wp:posOffset>
                      </wp:positionV>
                      <wp:extent cx="264371" cy="414232"/>
                      <wp:effectExtent l="0" t="0" r="21590" b="24130"/>
                      <wp:wrapNone/>
                      <wp:docPr id="13" name="Straight Connector 13"/>
                      <wp:cNvGraphicFramePr/>
                      <a:graphic xmlns:a="http://schemas.openxmlformats.org/drawingml/2006/main">
                        <a:graphicData uri="http://schemas.microsoft.com/office/word/2010/wordprocessingShape">
                          <wps:wsp>
                            <wps:cNvCnPr/>
                            <wps:spPr>
                              <a:xfrm flipH="1">
                                <a:off x="0" y="0"/>
                                <a:ext cx="264371" cy="4142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FC68B" id="Straight Connector 13"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pt,13.5pt" to="14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" strokecolor="black [3213]" strokeweight=".5pt">
                      <v:stroke joinstyle="miter"/>
                    </v:line>
                  </w:pict>
                </mc:Fallback>
              </mc:AlternateContent>
            </w:r>
            <w:r w:rsidRPr="002601F1">
              <w:rPr>
                <w:rFonts w:cs="Times New Roman"/>
                <w:noProof/>
              </w:rPr>
              <mc:AlternateContent>
                <mc:Choice Requires="wps">
                  <w:drawing>
                    <wp:anchor distT="0" distB="0" distL="114300" distR="114300" simplePos="0" relativeHeight="251670528" behindDoc="0" locked="0" layoutInCell="1" allowOverlap="1" wp14:anchorId="267CEAE9" wp14:editId="214CAECF">
                      <wp:simplePos x="0" y="0"/>
                      <wp:positionH relativeFrom="column">
                        <wp:posOffset>589067</wp:posOffset>
                      </wp:positionH>
                      <wp:positionV relativeFrom="paragraph">
                        <wp:posOffset>171451</wp:posOffset>
                      </wp:positionV>
                      <wp:extent cx="1253067" cy="423968"/>
                      <wp:effectExtent l="0" t="0" r="23495" b="33655"/>
                      <wp:wrapNone/>
                      <wp:docPr id="14" name="Straight Connector 14"/>
                      <wp:cNvGraphicFramePr/>
                      <a:graphic xmlns:a="http://schemas.openxmlformats.org/drawingml/2006/main">
                        <a:graphicData uri="http://schemas.microsoft.com/office/word/2010/wordprocessingShape">
                          <wps:wsp>
                            <wps:cNvCnPr/>
                            <wps:spPr>
                              <a:xfrm flipH="1">
                                <a:off x="0" y="0"/>
                                <a:ext cx="1253067" cy="42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EEF99" id="Straight Connector 1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pt,13.5pt" to="145.0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" strokecolor="black [3213]" strokeweight=".5pt">
                      <v:stroke joinstyle="miter"/>
                    </v:line>
                  </w:pict>
                </mc:Fallback>
              </mc:AlternateContent>
            </w:r>
            <w:r w:rsidRPr="002601F1">
              <w:rPr>
                <w:rFonts w:ascii="Times New Roman" w:hAnsi="Times New Roman" w:cs="Times New Roman"/>
                <w:sz w:val="24"/>
              </w:rPr>
              <w:t>Tariku</w:t>
            </w:r>
          </w:p>
        </w:tc>
        <w:tc>
          <w:tcPr>
            <w:tcW w:w="1120" w:type="pct"/>
          </w:tcPr>
          <w:p w14:paraId="53798838" w14:textId="77777777" w:rsidR="002601F1" w:rsidRPr="002601F1" w:rsidRDefault="002601F1" w:rsidP="00032FC0">
            <w:pPr>
              <w:jc w:val="center"/>
              <w:rPr>
                <w:rFonts w:ascii="Times New Roman" w:hAnsi="Times New Roman" w:cs="Times New Roman"/>
                <w:sz w:val="24"/>
              </w:rPr>
            </w:pPr>
            <w:r w:rsidRPr="002601F1">
              <w:rPr>
                <w:rFonts w:cs="Times New Roman"/>
                <w:noProof/>
              </w:rPr>
              <mc:AlternateContent>
                <mc:Choice Requires="wps">
                  <w:drawing>
                    <wp:anchor distT="0" distB="0" distL="114300" distR="114300" simplePos="0" relativeHeight="251680768" behindDoc="0" locked="0" layoutInCell="1" allowOverlap="1" wp14:anchorId="15DAFD97" wp14:editId="0D3F3AC9">
                      <wp:simplePos x="0" y="0"/>
                      <wp:positionH relativeFrom="column">
                        <wp:posOffset>551815</wp:posOffset>
                      </wp:positionH>
                      <wp:positionV relativeFrom="paragraph">
                        <wp:posOffset>247015</wp:posOffset>
                      </wp:positionV>
                      <wp:extent cx="115" cy="962891"/>
                      <wp:effectExtent l="0" t="0" r="19050" b="27940"/>
                      <wp:wrapNone/>
                      <wp:docPr id="4" name="Straight Connector 4"/>
                      <wp:cNvGraphicFramePr/>
                      <a:graphic xmlns:a="http://schemas.openxmlformats.org/drawingml/2006/main">
                        <a:graphicData uri="http://schemas.microsoft.com/office/word/2010/wordprocessingShape">
                          <wps:wsp>
                            <wps:cNvCnPr/>
                            <wps:spPr>
                              <a:xfrm flipH="1">
                                <a:off x="0" y="0"/>
                                <a:ext cx="115" cy="9628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55B17" id="Straight Connector 4"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pt,19.45pt" to="43.4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" strokecolor="black [3213]" strokeweight=".5pt">
                      <v:stroke joinstyle="miter"/>
                    </v:line>
                  </w:pict>
                </mc:Fallback>
              </mc:AlternateContent>
            </w:r>
            <w:r w:rsidRPr="002601F1">
              <w:rPr>
                <w:rFonts w:ascii="Times New Roman" w:hAnsi="Times New Roman" w:cs="Times New Roman"/>
                <w:sz w:val="24"/>
              </w:rPr>
              <w:t>(East Lakes Plain?)</w:t>
            </w:r>
          </w:p>
        </w:tc>
      </w:tr>
      <w:tr w:rsidR="002601F1" w14:paraId="1541C153" w14:textId="77777777" w:rsidTr="00032FC0">
        <w:trPr>
          <w:jc w:val="center"/>
        </w:trPr>
        <w:tc>
          <w:tcPr>
            <w:tcW w:w="677" w:type="pct"/>
          </w:tcPr>
          <w:p w14:paraId="53C7D6C6" w14:textId="77777777" w:rsidR="002601F1" w:rsidRPr="002601F1" w:rsidRDefault="002601F1" w:rsidP="00032FC0">
            <w:pPr>
              <w:rPr>
                <w:rFonts w:ascii="Times New Roman" w:hAnsi="Times New Roman" w:cs="Times New Roman"/>
                <w:sz w:val="24"/>
              </w:rPr>
            </w:pPr>
          </w:p>
        </w:tc>
        <w:tc>
          <w:tcPr>
            <w:tcW w:w="872" w:type="pct"/>
          </w:tcPr>
          <w:p w14:paraId="34874305" w14:textId="77777777" w:rsidR="002601F1" w:rsidRPr="002601F1" w:rsidRDefault="002601F1" w:rsidP="00032FC0">
            <w:pPr>
              <w:spacing w:after="720"/>
              <w:jc w:val="center"/>
              <w:rPr>
                <w:rFonts w:ascii="Times New Roman" w:hAnsi="Times New Roman" w:cs="Times New Roman"/>
                <w:sz w:val="24"/>
              </w:rPr>
            </w:pPr>
            <w:r w:rsidRPr="002601F1">
              <w:rPr>
                <w:rFonts w:ascii="Times New Roman" w:hAnsi="Times New Roman" w:cs="Times New Roman"/>
                <w:sz w:val="24"/>
              </w:rPr>
              <w:t>West Tariku</w:t>
            </w:r>
          </w:p>
        </w:tc>
        <w:tc>
          <w:tcPr>
            <w:tcW w:w="1002" w:type="pct"/>
          </w:tcPr>
          <w:p w14:paraId="4422EF88" w14:textId="77777777" w:rsidR="002601F1" w:rsidRPr="002601F1" w:rsidRDefault="002601F1" w:rsidP="00032FC0">
            <w:pPr>
              <w:jc w:val="center"/>
              <w:rPr>
                <w:rFonts w:ascii="Times New Roman" w:hAnsi="Times New Roman" w:cs="Times New Roman"/>
                <w:sz w:val="24"/>
              </w:rPr>
            </w:pPr>
            <w:r w:rsidRPr="002601F1">
              <w:rPr>
                <w:rFonts w:cs="Times New Roman"/>
                <w:noProof/>
              </w:rPr>
              <mc:AlternateContent>
                <mc:Choice Requires="wps">
                  <w:drawing>
                    <wp:anchor distT="0" distB="0" distL="114300" distR="114300" simplePos="0" relativeHeight="251676672" behindDoc="0" locked="0" layoutInCell="1" allowOverlap="1" wp14:anchorId="4DBEFBF3" wp14:editId="32D46555">
                      <wp:simplePos x="0" y="0"/>
                      <wp:positionH relativeFrom="column">
                        <wp:posOffset>508000</wp:posOffset>
                      </wp:positionH>
                      <wp:positionV relativeFrom="paragraph">
                        <wp:posOffset>150019</wp:posOffset>
                      </wp:positionV>
                      <wp:extent cx="0" cy="415766"/>
                      <wp:effectExtent l="0" t="0" r="19050" b="22860"/>
                      <wp:wrapNone/>
                      <wp:docPr id="22" name="Straight Connector 22"/>
                      <wp:cNvGraphicFramePr/>
                      <a:graphic xmlns:a="http://schemas.openxmlformats.org/drawingml/2006/main">
                        <a:graphicData uri="http://schemas.microsoft.com/office/word/2010/wordprocessingShape">
                          <wps:wsp>
                            <wps:cNvCnPr/>
                            <wps:spPr>
                              <a:xfrm>
                                <a:off x="0" y="0"/>
                                <a:ext cx="0" cy="4157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A22E5" id="Straight Connector 2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11.8pt" to="40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" strokecolor="black [3213]" strokeweight=".5pt">
                      <v:stroke joinstyle="miter"/>
                    </v:line>
                  </w:pict>
                </mc:Fallback>
              </mc:AlternateContent>
            </w:r>
            <w:r w:rsidRPr="002601F1">
              <w:rPr>
                <w:rFonts w:ascii="Times New Roman" w:hAnsi="Times New Roman" w:cs="Times New Roman"/>
                <w:sz w:val="24"/>
              </w:rPr>
              <w:t>Central Tariku</w:t>
            </w:r>
          </w:p>
        </w:tc>
        <w:tc>
          <w:tcPr>
            <w:tcW w:w="506" w:type="pct"/>
          </w:tcPr>
          <w:p w14:paraId="0B4C10A6" w14:textId="77777777" w:rsidR="002601F1" w:rsidRPr="002601F1" w:rsidRDefault="002601F1" w:rsidP="00032FC0">
            <w:pPr>
              <w:jc w:val="center"/>
              <w:rPr>
                <w:rFonts w:ascii="Times New Roman" w:hAnsi="Times New Roman" w:cs="Times New Roman"/>
                <w:sz w:val="24"/>
              </w:rPr>
            </w:pPr>
            <w:r w:rsidRPr="002601F1">
              <w:rPr>
                <w:rFonts w:cs="Times New Roman"/>
                <w:noProof/>
              </w:rPr>
              <mc:AlternateContent>
                <mc:Choice Requires="wps">
                  <w:drawing>
                    <wp:anchor distT="0" distB="0" distL="114300" distR="114300" simplePos="0" relativeHeight="251677696" behindDoc="0" locked="0" layoutInCell="1" allowOverlap="1" wp14:anchorId="19402F5E" wp14:editId="4E65F98C">
                      <wp:simplePos x="0" y="0"/>
                      <wp:positionH relativeFrom="column">
                        <wp:posOffset>222091</wp:posOffset>
                      </wp:positionH>
                      <wp:positionV relativeFrom="paragraph">
                        <wp:posOffset>183198</wp:posOffset>
                      </wp:positionV>
                      <wp:extent cx="0" cy="415766"/>
                      <wp:effectExtent l="0" t="0" r="19050" b="22860"/>
                      <wp:wrapNone/>
                      <wp:docPr id="23" name="Straight Connector 23"/>
                      <wp:cNvGraphicFramePr/>
                      <a:graphic xmlns:a="http://schemas.openxmlformats.org/drawingml/2006/main">
                        <a:graphicData uri="http://schemas.microsoft.com/office/word/2010/wordprocessingShape">
                          <wps:wsp>
                            <wps:cNvCnPr/>
                            <wps:spPr>
                              <a:xfrm>
                                <a:off x="0" y="0"/>
                                <a:ext cx="0" cy="4157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3031D" id="Straight Connector 2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14.45pt" to="17.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" strokecolor="black [3213]" strokeweight=".5pt">
                      <v:stroke joinstyle="miter"/>
                    </v:line>
                  </w:pict>
                </mc:Fallback>
              </mc:AlternateContent>
            </w:r>
            <w:r w:rsidRPr="002601F1">
              <w:rPr>
                <w:rFonts w:ascii="Times New Roman" w:hAnsi="Times New Roman" w:cs="Times New Roman"/>
                <w:sz w:val="24"/>
              </w:rPr>
              <w:t>Duvle</w:t>
            </w:r>
          </w:p>
        </w:tc>
        <w:tc>
          <w:tcPr>
            <w:tcW w:w="823" w:type="pct"/>
          </w:tcPr>
          <w:p w14:paraId="0027546D" w14:textId="77777777" w:rsidR="002601F1" w:rsidRPr="002601F1" w:rsidRDefault="002601F1" w:rsidP="00032FC0">
            <w:pPr>
              <w:jc w:val="center"/>
              <w:rPr>
                <w:rFonts w:ascii="Times New Roman" w:hAnsi="Times New Roman" w:cs="Times New Roman"/>
                <w:sz w:val="24"/>
              </w:rPr>
            </w:pPr>
            <w:r w:rsidRPr="002601F1">
              <w:rPr>
                <w:rFonts w:cs="Times New Roman"/>
                <w:noProof/>
              </w:rPr>
              <mc:AlternateContent>
                <mc:Choice Requires="wps">
                  <w:drawing>
                    <wp:anchor distT="0" distB="0" distL="114300" distR="114300" simplePos="0" relativeHeight="251678720" behindDoc="0" locked="0" layoutInCell="1" allowOverlap="1" wp14:anchorId="392345E1" wp14:editId="193C904C">
                      <wp:simplePos x="0" y="0"/>
                      <wp:positionH relativeFrom="column">
                        <wp:posOffset>396081</wp:posOffset>
                      </wp:positionH>
                      <wp:positionV relativeFrom="paragraph">
                        <wp:posOffset>183198</wp:posOffset>
                      </wp:positionV>
                      <wp:extent cx="0" cy="415766"/>
                      <wp:effectExtent l="0" t="0" r="19050" b="22860"/>
                      <wp:wrapNone/>
                      <wp:docPr id="24" name="Straight Connector 24"/>
                      <wp:cNvGraphicFramePr/>
                      <a:graphic xmlns:a="http://schemas.openxmlformats.org/drawingml/2006/main">
                        <a:graphicData uri="http://schemas.microsoft.com/office/word/2010/wordprocessingShape">
                          <wps:wsp>
                            <wps:cNvCnPr/>
                            <wps:spPr>
                              <a:xfrm>
                                <a:off x="0" y="0"/>
                                <a:ext cx="0" cy="4157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AEDCA" id="Straight Connector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4.45pt" to="31.2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" strokecolor="black [3213]" strokeweight=".5pt">
                      <v:stroke joinstyle="miter"/>
                    </v:line>
                  </w:pict>
                </mc:Fallback>
              </mc:AlternateContent>
            </w:r>
            <w:r w:rsidRPr="002601F1">
              <w:rPr>
                <w:rFonts w:ascii="Times New Roman" w:hAnsi="Times New Roman" w:cs="Times New Roman"/>
                <w:sz w:val="24"/>
              </w:rPr>
              <w:t>East Tariku</w:t>
            </w:r>
          </w:p>
        </w:tc>
        <w:tc>
          <w:tcPr>
            <w:tcW w:w="1120" w:type="pct"/>
          </w:tcPr>
          <w:p w14:paraId="7FDE7BD6" w14:textId="77777777" w:rsidR="002601F1" w:rsidRPr="002601F1" w:rsidRDefault="002601F1" w:rsidP="00032FC0">
            <w:pPr>
              <w:rPr>
                <w:rFonts w:ascii="Times New Roman" w:hAnsi="Times New Roman" w:cs="Times New Roman"/>
                <w:sz w:val="24"/>
              </w:rPr>
            </w:pPr>
          </w:p>
        </w:tc>
      </w:tr>
      <w:tr w:rsidR="002601F1" w14:paraId="64BE2D87" w14:textId="77777777" w:rsidTr="00032FC0">
        <w:trPr>
          <w:jc w:val="center"/>
        </w:trPr>
        <w:tc>
          <w:tcPr>
            <w:tcW w:w="677" w:type="pct"/>
          </w:tcPr>
          <w:p w14:paraId="16A24354" w14:textId="77777777" w:rsidR="002601F1" w:rsidRPr="002601F1" w:rsidRDefault="002601F1" w:rsidP="00032FC0">
            <w:pPr>
              <w:jc w:val="center"/>
              <w:rPr>
                <w:rFonts w:ascii="Times New Roman" w:hAnsi="Times New Roman" w:cs="Times New Roman"/>
                <w:sz w:val="24"/>
              </w:rPr>
            </w:pPr>
            <w:r w:rsidRPr="002601F1">
              <w:rPr>
                <w:rFonts w:ascii="Times New Roman" w:hAnsi="Times New Roman" w:cs="Times New Roman"/>
                <w:sz w:val="24"/>
              </w:rPr>
              <w:t>3 languages</w:t>
            </w:r>
          </w:p>
        </w:tc>
        <w:tc>
          <w:tcPr>
            <w:tcW w:w="872" w:type="pct"/>
          </w:tcPr>
          <w:p w14:paraId="69FDAD81" w14:textId="77777777" w:rsidR="002601F1" w:rsidRPr="002601F1" w:rsidRDefault="002601F1" w:rsidP="00032FC0">
            <w:pPr>
              <w:jc w:val="center"/>
              <w:rPr>
                <w:rFonts w:ascii="Times New Roman" w:hAnsi="Times New Roman" w:cs="Times New Roman"/>
                <w:sz w:val="24"/>
              </w:rPr>
            </w:pPr>
            <w:r w:rsidRPr="002601F1">
              <w:rPr>
                <w:rFonts w:cs="Times New Roman"/>
                <w:noProof/>
              </w:rPr>
              <mc:AlternateContent>
                <mc:Choice Requires="wps">
                  <w:drawing>
                    <wp:anchor distT="0" distB="0" distL="114300" distR="114300" simplePos="0" relativeHeight="251675648" behindDoc="0" locked="0" layoutInCell="1" allowOverlap="1" wp14:anchorId="437878FE" wp14:editId="7FC689C0">
                      <wp:simplePos x="0" y="0"/>
                      <wp:positionH relativeFrom="column">
                        <wp:posOffset>453390</wp:posOffset>
                      </wp:positionH>
                      <wp:positionV relativeFrom="paragraph">
                        <wp:posOffset>-473709</wp:posOffset>
                      </wp:positionV>
                      <wp:extent cx="0" cy="415766"/>
                      <wp:effectExtent l="0" t="0" r="19050" b="22860"/>
                      <wp:wrapNone/>
                      <wp:docPr id="21" name="Straight Connector 21"/>
                      <wp:cNvGraphicFramePr/>
                      <a:graphic xmlns:a="http://schemas.openxmlformats.org/drawingml/2006/main">
                        <a:graphicData uri="http://schemas.microsoft.com/office/word/2010/wordprocessingShape">
                          <wps:wsp>
                            <wps:cNvCnPr/>
                            <wps:spPr>
                              <a:xfrm>
                                <a:off x="0" y="0"/>
                                <a:ext cx="0" cy="4157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074CE" id="Straight Connector 2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37.3pt" to="35.7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" strokecolor="black [3213]" strokeweight=".5pt">
                      <v:stroke joinstyle="miter"/>
                    </v:line>
                  </w:pict>
                </mc:Fallback>
              </mc:AlternateContent>
            </w:r>
            <w:r w:rsidRPr="002601F1">
              <w:rPr>
                <w:rFonts w:ascii="Times New Roman" w:hAnsi="Times New Roman" w:cs="Times New Roman"/>
                <w:sz w:val="24"/>
              </w:rPr>
              <w:t>7 languages</w:t>
            </w:r>
          </w:p>
        </w:tc>
        <w:tc>
          <w:tcPr>
            <w:tcW w:w="1002" w:type="pct"/>
          </w:tcPr>
          <w:p w14:paraId="43F60C59" w14:textId="77777777" w:rsidR="002601F1" w:rsidRPr="002601F1" w:rsidRDefault="002601F1" w:rsidP="00032FC0">
            <w:pPr>
              <w:jc w:val="center"/>
              <w:rPr>
                <w:rFonts w:ascii="Times New Roman" w:hAnsi="Times New Roman" w:cs="Times New Roman"/>
                <w:sz w:val="24"/>
              </w:rPr>
            </w:pPr>
            <w:r w:rsidRPr="002601F1">
              <w:rPr>
                <w:rFonts w:ascii="Times New Roman" w:hAnsi="Times New Roman" w:cs="Times New Roman"/>
                <w:sz w:val="24"/>
              </w:rPr>
              <w:t>2 languages</w:t>
            </w:r>
          </w:p>
        </w:tc>
        <w:tc>
          <w:tcPr>
            <w:tcW w:w="506" w:type="pct"/>
          </w:tcPr>
          <w:p w14:paraId="51448E0B" w14:textId="77777777" w:rsidR="002601F1" w:rsidRPr="002601F1" w:rsidRDefault="002601F1" w:rsidP="00032FC0">
            <w:pPr>
              <w:jc w:val="center"/>
              <w:rPr>
                <w:rFonts w:ascii="Times New Roman" w:hAnsi="Times New Roman" w:cs="Times New Roman"/>
                <w:sz w:val="24"/>
              </w:rPr>
            </w:pPr>
            <w:r w:rsidRPr="002601F1">
              <w:rPr>
                <w:rFonts w:ascii="Times New Roman" w:hAnsi="Times New Roman" w:cs="Times New Roman"/>
                <w:sz w:val="24"/>
              </w:rPr>
              <w:t>1 lang.</w:t>
            </w:r>
          </w:p>
        </w:tc>
        <w:tc>
          <w:tcPr>
            <w:tcW w:w="823" w:type="pct"/>
          </w:tcPr>
          <w:p w14:paraId="4E0A226C" w14:textId="77777777" w:rsidR="002601F1" w:rsidRPr="002601F1" w:rsidRDefault="002601F1" w:rsidP="00032FC0">
            <w:pPr>
              <w:jc w:val="center"/>
              <w:rPr>
                <w:rFonts w:ascii="Times New Roman" w:hAnsi="Times New Roman" w:cs="Times New Roman"/>
                <w:sz w:val="24"/>
              </w:rPr>
            </w:pPr>
            <w:r w:rsidRPr="002601F1">
              <w:rPr>
                <w:rFonts w:ascii="Times New Roman" w:hAnsi="Times New Roman" w:cs="Times New Roman"/>
                <w:sz w:val="24"/>
              </w:rPr>
              <w:t>7 languages</w:t>
            </w:r>
          </w:p>
        </w:tc>
        <w:tc>
          <w:tcPr>
            <w:tcW w:w="1120" w:type="pct"/>
          </w:tcPr>
          <w:p w14:paraId="75D76EAF" w14:textId="77777777" w:rsidR="002601F1" w:rsidRPr="002601F1" w:rsidRDefault="002601F1" w:rsidP="00032FC0">
            <w:pPr>
              <w:jc w:val="center"/>
              <w:rPr>
                <w:rFonts w:ascii="Times New Roman" w:hAnsi="Times New Roman" w:cs="Times New Roman"/>
                <w:sz w:val="24"/>
              </w:rPr>
            </w:pPr>
            <w:r w:rsidRPr="002601F1">
              <w:rPr>
                <w:rFonts w:ascii="Times New Roman" w:hAnsi="Times New Roman" w:cs="Times New Roman"/>
                <w:sz w:val="24"/>
              </w:rPr>
              <w:t>2 languages</w:t>
            </w:r>
          </w:p>
        </w:tc>
      </w:tr>
    </w:tbl>
    <w:p w14:paraId="6EE57AEB" w14:textId="77777777" w:rsidR="002601F1" w:rsidRDefault="002601F1" w:rsidP="002F5A6A"/>
    <w:p w14:paraId="74A97245" w14:textId="77777777" w:rsidR="002F5A6A" w:rsidRDefault="002F5A6A" w:rsidP="002F5A6A">
      <w:r>
        <w:t xml:space="preserve">The two languages forming the possible East Lakes Plain branch are Abawiri and Taburta, the easternmost of the Lakes Plain languages. Since the only data on these two languages available at the time were Voorhoeve’s (1975) 39-word list for Abawiri and a 48-word list for Taburta, this branch is just a guess. </w:t>
      </w:r>
      <w:r w:rsidR="00786F69">
        <w:t xml:space="preserve">These two languages are assumed to constitute the East Lakes Plain subgroup, pending further work </w:t>
      </w:r>
      <w:r w:rsidR="00786F69">
        <w:fldChar w:fldCharType="begin" w:fldLock="1"/>
      </w:r>
      <w:r w:rsidR="00786F69">
        <w:instrText>ADDIN CSL_CITATION { "citationItems" : [ { "id" : "ITEM-1", "itemData" : { "author" : [ { "dropping-particle" : "", "family" : "Voorhoeve", "given" : "Clemens L.", "non-dropping-particle" : "", "parse-names" : false, "suffix" : "" } ], "collection-title" : "Series B-31", "id" : "ITEM-1", "issued" : { "date-parts" : [ [ "1975" ] ] }, "note" : "Abawiri, Taburta and many others included in the 40-word comparative lists. Online at http://www.papuaweb.org/dlib/bk/pl/B31/_toc.html.", "publisher" : "Pacific Linguistics", "publisher-place" : "Canberra", "title" : "Languages of Irian Jaya: checklist, preliminary classification, language maps, wordlists", "type" : "book" }, "uris" : [ "http://www.mendeley.com/documents/?uuid=edcd0c32-59be-4346-a30a-ac48479b2ae9" ] }, { "id" : "ITEM-2", "itemData" : { "author" : [ { "dropping-particle" : "", "family" : "Clouse", "given" : "Duane", "non-dropping-particle" : "", "parse-names" : false, "suffix" : "" } ], "container-title" : "Papers in Papuan Linguistics", "id" : "ITEM-2", "issued" : { "date-parts" : [ [ "1997" ] ] }, "page" : "133-236", "title" : "Toward a reconstruction and reclassification of the Lakes Plain languages of Irian Jaya", "type" : "article-journal", "volume" : "2" }, "locator" : "134", "uris" : [ "http://www.mendeley.com/documents/?uuid=6d1d7c68-31ec-432d-bb56-d69ad79f927e" ] } ], "mendeley" : { "formattedCitation" : "(Voorhoeve 1975; Clouse 1997:134)", "plainTextFormattedCitation" : "(Voorhoeve 1975; Clouse 1997:134)", "previouslyFormattedCitation" : "(Voorhoeve 1975; Clouse 1997:134)" }, "properties" : { "noteIndex" : 0 }, "schema" : "https://github.com/citation-style-language/schema/raw/master/csl-citation.json" }</w:instrText>
      </w:r>
      <w:r w:rsidR="00786F69">
        <w:fldChar w:fldCharType="separate"/>
      </w:r>
      <w:r w:rsidR="00786F69" w:rsidRPr="00042C46">
        <w:rPr>
          <w:noProof/>
        </w:rPr>
        <w:t>(Voorhoeve 1975; Clouse 1997:134)</w:t>
      </w:r>
      <w:r w:rsidR="00786F69">
        <w:fldChar w:fldCharType="end"/>
      </w:r>
      <w:r w:rsidR="00786F69">
        <w:t xml:space="preserve">. The grouping of the two languages within a clade, as well as the wider inclusion of them in the Lakes Plain family, represents a best guess based on very limited evidence rather than analysis based on thorough investigation. </w:t>
      </w:r>
      <w:r>
        <w:t xml:space="preserve">Impressionistic evidence from my own work strongly suggests that the two languages do indeed belong to the Lakes Plain family, although it is not </w:t>
      </w:r>
      <w:r w:rsidR="00786F69">
        <w:t xml:space="preserve">yet </w:t>
      </w:r>
      <w:r>
        <w:t>clear where they fit in the family. More documentation and detailed historical work are needed to determine how these languages fit into the Lakes Plain family.</w:t>
      </w:r>
    </w:p>
    <w:p w14:paraId="2391A64C" w14:textId="77777777" w:rsidR="002F5A6A" w:rsidRDefault="002F5A6A" w:rsidP="002F5A6A">
      <w:r>
        <w:t>Clouse (1997) goes on to use lexicostatistical methods to postulate a relationship between Lakes Plain languages and surrounding East Geelvink Bay and Trans New Guinea languages. With the dubious results of lexicostatistics and the scant evidence presented for an external connection for Lakes Plain languages, it must be maintained that a connection with other language families has not been demonstrated; this view is supported in Ross (2005), as discussed above.</w:t>
      </w:r>
    </w:p>
    <w:p w14:paraId="25A5745F" w14:textId="77777777" w:rsidR="002F5A6A" w:rsidRDefault="002F5A6A" w:rsidP="002601F1">
      <w:pPr>
        <w:pStyle w:val="Heading2"/>
      </w:pPr>
      <w:r>
        <w:t>Sketch of prominent features</w:t>
      </w:r>
    </w:p>
    <w:p w14:paraId="576E3448" w14:textId="77777777" w:rsidR="002F5A6A" w:rsidRDefault="002F5A6A" w:rsidP="002F5A6A">
      <w:r>
        <w:t>This section gives a brief typological overview of Abawiri, focusing on features that are pervasive in the language or are typologically unusual. The presentation is necessarily selective, based on my current understanding of the language. I discuss phonology, morphology, syntax, and discourse.</w:t>
      </w:r>
    </w:p>
    <w:p w14:paraId="39D88AD8" w14:textId="77777777" w:rsidR="002F5A6A" w:rsidRDefault="002F5A6A" w:rsidP="002F5A6A">
      <w:r>
        <w:t>Consonant inventories of Lakes Plain languages are generally very small; in fact, Clouse (1997) reconstructs the Proto Lakes Plain consonant inventory with only five consonants: *p *t, *k, *b, and *d; this is smaller tha</w:t>
      </w:r>
      <w:r w:rsidR="00042C46">
        <w:t xml:space="preserve">n any attested modern language </w:t>
      </w:r>
      <w:r>
        <w:t xml:space="preserve">in the world </w:t>
      </w:r>
      <w:r w:rsidR="00042C46">
        <w:fldChar w:fldCharType="begin" w:fldLock="1"/>
      </w:r>
      <w:r w:rsidR="00042C46">
        <w:instrText>ADDIN CSL_CITATION { "citationItems" : [ { "id" : "ITEM-1", "itemData" : { "author" : [ { "dropping-particle" : "", "family" : "Maddieson", "given" : "Ian", "non-dropping-particle" : "", "parse-names" : false, "suffix" : "" } ], "container-title" : "The World Atlas of Language Structures Online", "editor" : [ { "dropping-particle" : "", "family" : "Dryer", "given" : "Matthew S.", "non-dropping-particle" : "", "parse-names" : false, "suffix" : "" }, { "dropping-particle" : "", "family" : "Haspelmath", "given" : "Martin", "non-dropping-particle" : "", "parse-names" : false, "suffix" : "" } ], "id" : "ITEM-1", "issued" : { "date-parts" : [ [ "2013" ] ] }, "publisher" : "Max Planck Institute for Evolutionary Anthropology", "publisher-place" : "Leipzig", "title" : "Consonant Inventories", "type" : "chapter" }, "uris" : [ "http://www.mendeley.com/documents/?uuid=0ed24d82-004b-4bde-9dd1-bb36a67a74f0" ] } ], "mendeley" : { "formattedCitation" : "(Maddieson 2013a)", "plainTextFormattedCitation" : "(Maddieson 2013a)", "previouslyFormattedCitation" : "(Maddieson 2013a)" }, "properties" : { "noteIndex" : 0 }, "schema" : "https://github.com/citation-style-language/schema/raw/master/csl-citation.json" }</w:instrText>
      </w:r>
      <w:r w:rsidR="00042C46">
        <w:fldChar w:fldCharType="separate"/>
      </w:r>
      <w:r w:rsidR="00042C46" w:rsidRPr="00042C46">
        <w:rPr>
          <w:noProof/>
        </w:rPr>
        <w:t>(Maddieson 2013a)</w:t>
      </w:r>
      <w:r w:rsidR="00042C46">
        <w:fldChar w:fldCharType="end"/>
      </w:r>
      <w:r>
        <w:t xml:space="preserve">. The smallest consonant inventory in a modern Lakes Plain </w:t>
      </w:r>
      <w:r>
        <w:lastRenderedPageBreak/>
        <w:t xml:space="preserve">language is Obokuitai with six consonants </w:t>
      </w:r>
      <w:r w:rsidR="00042C46">
        <w:fldChar w:fldCharType="begin" w:fldLock="1"/>
      </w:r>
      <w:r w:rsidR="00042C46">
        <w:instrText>ADDIN CSL_CITATION { "citationItems" : [ { "id" : "ITEM-1", "itemData" : { "author" : [ { "dropping-particle" : "", "family" : "Jenison", "given" : "D. Scott", "non-dropping-particle" : "", "parse-names" : false, "suffix" : "" }, { "dropping-particle" : "", "family" : "Jenison", "given" : "Priscilla B.", "non-dropping-particle" : "", "parse-names" : false, "suffix" : "" } ], "container-title" : "Workpapers in Indonesian languages and cultures", "id" : "ITEM-1", "issued" : { "date-parts" : [ [ "1991" ] ] }, "note" : "No nasals in Obokuita, even phonetic. (70) Obokuitai, Sikaritai and Doutai all have high fricativized vowels from finak /k/ deletion.\nt k b d s h \nOnly /k/ in syllable codas. Looks to me like /b/ as well, as an implosive.They analyse this as an allophone of /k/.\ni \u025b a o u\n&amp;quot;The syllable consists of optional onset and coda slots, a simple or complex nuceus, one emic pitch or pitch cluster, and one mora of timing.&amp;quot; (77)\nThere are two level tones and one falling tone. In disyllabic words, falling pitch can only be on the first syllable.\nStress occurs on the last syllable of the word or on the syllable with the highest tone closest to the end of the word.", "page" : "69-90", "title" : "Obokuitai phonology", "type" : "article-journal", "volume" : "9" }, "uris" : [ "http://www.mendeley.com/documents/?uuid=05de35cd-193f-4934-a97d-237ad7faf825" ] } ], "mendeley" : { "formattedCitation" : "(Jenison &amp; Jenison 1991)", "plainTextFormattedCitation" : "(Jenison &amp; Jenison 1991)", "previouslyFormattedCitation" : "(Jenison &amp; Jenison 1991)" }, "properties" : { "noteIndex" : 0 }, "schema" : "https://github.com/citation-style-language/schema/raw/master/csl-citation.json" }</w:instrText>
      </w:r>
      <w:r w:rsidR="00042C46">
        <w:fldChar w:fldCharType="separate"/>
      </w:r>
      <w:r w:rsidR="00042C46" w:rsidRPr="00042C46">
        <w:rPr>
          <w:noProof/>
        </w:rPr>
        <w:t>(Jenison &amp; Jenison 1991)</w:t>
      </w:r>
      <w:r w:rsidR="00042C46">
        <w:fldChar w:fldCharType="end"/>
      </w:r>
      <w:r>
        <w:t xml:space="preserve">, the same number as in the more widely known inventory of Rotokas </w:t>
      </w:r>
      <w:r w:rsidR="00042C46">
        <w:fldChar w:fldCharType="begin" w:fldLock="1"/>
      </w:r>
      <w:r w:rsidR="00042C46">
        <w:instrText>ADDIN CSL_CITATION { "citationItems" : [ { "id" : "ITEM-1", "itemData" : { "author" : [ { "dropping-particle" : "", "family" : "Firchow", "given" : "Irwin", "non-dropping-particle" : "", "parse-names" : false, "suffix" : "" }, { "dropping-particle" : "", "family" : "Firchow", "given" : "Jacqueline", "non-dropping-particle" : "", "parse-names" : false, "suffix" : "" } ], "container-title" : "Anthropological Linguistics", "id" : "ITEM-1", "issue" : "9", "issued" : { "date-parts" : [ [ "1969" ] ] }, "page" : "271-276", "title" : "An abbreviated phoneme inventory", "type" : "article-journal", "volume" : "11" }, "uris" : [ "http://www.mendeley.com/documents/?uuid=b697510b-d868-46d5-a549-c84d7656fc10" ] } ], "mendeley" : { "formattedCitation" : "(Firchow &amp; Firchow 1969)", "plainTextFormattedCitation" : "(Firchow &amp; Firchow 1969)", "previouslyFormattedCitation" : "(Firchow &amp; Firchow 1969)" }, "properties" : { "noteIndex" : 0 }, "schema" : "https://github.com/citation-style-language/schema/raw/master/csl-citation.json" }</w:instrText>
      </w:r>
      <w:r w:rsidR="00042C46">
        <w:fldChar w:fldCharType="separate"/>
      </w:r>
      <w:r w:rsidR="00042C46" w:rsidRPr="00042C46">
        <w:rPr>
          <w:noProof/>
        </w:rPr>
        <w:t>(Firchow &amp; Firchow 1969)</w:t>
      </w:r>
      <w:r w:rsidR="00042C46">
        <w:fldChar w:fldCharType="end"/>
      </w:r>
      <w:r>
        <w:t xml:space="preserve">. Abawiri appears to be the only language in the Lakes Plain family that has developed a full series of labialized obstruents; it has eight plain and eight labialized obstruents as well as a single sonorant /ɾ/. </w:t>
      </w:r>
    </w:p>
    <w:p w14:paraId="43534E65" w14:textId="77777777" w:rsidR="002F5A6A" w:rsidRDefault="002F5A6A" w:rsidP="002F5A6A">
      <w:r>
        <w:t xml:space="preserve">Abawiri, along with most other Lakes Plain languages, lacks nasals. This is extremely rare cross-linguistically </w:t>
      </w:r>
      <w:r w:rsidR="00042C46">
        <w:fldChar w:fldCharType="begin" w:fldLock="1"/>
      </w:r>
      <w:r w:rsidR="00042C46">
        <w:instrText>ADDIN CSL_CITATION { "citationItems" : [ { "id" : "ITEM-1", "itemData" : { "author" : [ { "dropping-particle" : "", "family" : "Maddieson", "given" : "Ian", "non-dropping-particle" : "", "parse-names" : false, "suffix" : "" } ], "chapter-number" : "18", "container-title" : "The World Atlas of Language Structures Online", "editor" : [ { "dropping-particle" : "", "family" : "Dryer", "given" : "Matthew S.", "non-dropping-particle" : "", "parse-names" : false, "suffix" : "" }, { "dropping-particle" : "", "family" : "Haspelmath", "given" : "Martin", "non-dropping-particle" : "", "parse-names" : false, "suffix" : "" } ], "id" : "ITEM-1", "issued" : { "date-parts" : [ [ "2013" ] ] }, "note" : "This chapter states that absence of phonemic nasals is typologically extremely rare, and most languages that lack phonemic nasals still use nasality in their phonological systems (e.g. allophony between voiced stops and nasals).", "publisher" : "Max Planck Institute for Evolutionary Anthropology", "publisher-place" : "Leipzig", "title" : "Absence of Common Consonants", "type" : "chapter" }, "uris" : [ "http://www.mendeley.com/documents/?uuid=b5281114-664b-47b7-b7cc-b1e7c49edeac" ] } ], "mendeley" : { "formattedCitation" : "(Maddieson 2013b)", "plainTextFormattedCitation" : "(Maddieson 2013b)", "previouslyFormattedCitation" : "(Maddieson 2013b)" }, "properties" : { "noteIndex" : 0 }, "schema" : "https://github.com/citation-style-language/schema/raw/master/csl-citation.json" }</w:instrText>
      </w:r>
      <w:r w:rsidR="00042C46">
        <w:fldChar w:fldCharType="separate"/>
      </w:r>
      <w:r w:rsidR="00042C46" w:rsidRPr="00042C46">
        <w:rPr>
          <w:noProof/>
        </w:rPr>
        <w:t>(Maddieson 2013b)</w:t>
      </w:r>
      <w:r w:rsidR="00042C46">
        <w:fldChar w:fldCharType="end"/>
      </w:r>
      <w:r>
        <w:t xml:space="preserve">. There are no nasals at all in the language, even in phonetic form. Complete lack of nasals has also been noted for several other Lakes Plain languages, including Obokuitai </w:t>
      </w:r>
      <w:r w:rsidR="00042C46">
        <w:fldChar w:fldCharType="begin" w:fldLock="1"/>
      </w:r>
      <w:r w:rsidR="00042C46">
        <w:instrText>ADDIN CSL_CITATION { "citationItems" : [ { "id" : "ITEM-1", "itemData" : { "author" : [ { "dropping-particle" : "", "family" : "Jenison", "given" : "D. Scott", "non-dropping-particle" : "", "parse-names" : false, "suffix" : "" }, { "dropping-particle" : "", "family" : "Jenison", "given" : "Priscilla B.", "non-dropping-particle" : "", "parse-names" : false, "suffix" : "" } ], "container-title" : "Workpapers in Indonesian languages and cultures", "id" : "ITEM-1", "issued" : { "date-parts" : [ [ "1991" ] ] }, "note" : "No nasals in Obokuita, even phonetic. (70) Obokuitai, Sikaritai and Doutai all have high fricativized vowels from finak /k/ deletion.\nt k b d s h \nOnly /k/ in syllable codas. Looks to me like /b/ as well, as an implosive.They analyse this as an allophone of /k/.\ni \u025b a o u\n&amp;quot;The syllable consists of optional onset and coda slots, a simple or complex nuceus, one emic pitch or pitch cluster, and one mora of timing.&amp;quot; (77)\nThere are two level tones and one falling tone. In disyllabic words, falling pitch can only be on the first syllable.\nStress occurs on the last syllable of the word or on the syllable with the highest tone closest to the end of the word.", "page" : "69-90", "title" : "Obokuitai phonology", "type" : "article-journal", "volume" : "9" }, "uris" : [ "http://www.mendeley.com/documents/?uuid=05de35cd-193f-4934-a97d-237ad7faf825" ] } ], "mendeley" : { "formattedCitation" : "(Jenison &amp; Jenison 1991)", "plainTextFormattedCitation" : "(Jenison &amp; Jenison 1991)", "previouslyFormattedCitation" : "(Jenison &amp; Jenison 1991)" }, "properties" : { "noteIndex" : 0 }, "schema" : "https://github.com/citation-style-language/schema/raw/master/csl-citation.json" }</w:instrText>
      </w:r>
      <w:r w:rsidR="00042C46">
        <w:fldChar w:fldCharType="separate"/>
      </w:r>
      <w:r w:rsidR="00042C46" w:rsidRPr="00042C46">
        <w:rPr>
          <w:noProof/>
        </w:rPr>
        <w:t>(Jenison &amp; Jenison 1991)</w:t>
      </w:r>
      <w:r w:rsidR="00042C46">
        <w:fldChar w:fldCharType="end"/>
      </w:r>
      <w:r>
        <w:t xml:space="preserve">, Sikaritai </w:t>
      </w:r>
      <w:r w:rsidR="00042C46">
        <w:fldChar w:fldCharType="begin" w:fldLock="1"/>
      </w:r>
      <w:r w:rsidR="00042C46">
        <w:instrText>ADDIN CSL_CITATION { "citationItems" : [ { "id" : "ITEM-1", "itemData" : { "author" : [ { "dropping-particle" : "", "family" : "Martin", "given" : "David L.", "non-dropping-particle" : "", "parse-names" : false, "suffix" : "" } ], "container-title" : "Workpapers in Indonesian Languages and Cultures", "id" : "ITEM-1", "issued" : { "date-parts" : [ [ "1991" ] ] }, "note" : "Written in an unusual phonological hierarchical framework developed by Pike (1968) and Mayers (1976). Has some strange proposals for allophonic variation, like /i/ &amp;gt;[j] [d\u0292], [i].\nStress is on the last high tone, or on the first syllable if no highs.\nSyllable structure is (C)(C)V(V))(C). Flapped /d/ is the only consonant appearing in the 2nd position of the nucleus. /au /ai /ei/ and /oi are the only VV combinations.\nConsonant phonemes: t k d b s \u0278 w k\u02b7\nVowel phonemes: i \u025b a o u\nTones: H and L. More than one can occur on a syllable. \nThe /i/ fricativizes before syllable-final /g/ and /d/. Authors speculate that the final consonants will be lost, mirroring processes in other LP languages.\nSyllabification of vocoids: Most of the LH glides can either syllabify as VV or V.V - there is contrast. The HL glides are all disyllabic.", "page" : "91-120", "title" : "Sikaritai phonology", "type" : "article-journal", "volume" : "9" }, "uris" : [ "http://www.mendeley.com/documents/?uuid=14174034-9c5e-4376-aa87-23839453d780" ] } ], "mendeley" : { "formattedCitation" : "(Martin 1991)", "plainTextFormattedCitation" : "(Martin 1991)", "previouslyFormattedCitation" : "(Martin 1991)" }, "properties" : { "noteIndex" : 0 }, "schema" : "https://github.com/citation-style-language/schema/raw/master/csl-citation.json" }</w:instrText>
      </w:r>
      <w:r w:rsidR="00042C46">
        <w:fldChar w:fldCharType="separate"/>
      </w:r>
      <w:r w:rsidR="00042C46" w:rsidRPr="00042C46">
        <w:rPr>
          <w:noProof/>
        </w:rPr>
        <w:t>(Martin 1991)</w:t>
      </w:r>
      <w:r w:rsidR="00042C46">
        <w:fldChar w:fldCharType="end"/>
      </w:r>
      <w:r>
        <w:t xml:space="preserve"> and Doutai </w:t>
      </w:r>
      <w:r w:rsidR="00042C46">
        <w:fldChar w:fldCharType="begin" w:fldLock="1"/>
      </w:r>
      <w:r w:rsidR="00042C46">
        <w:instrText>ADDIN CSL_CITATION { "citationItems" : [ { "id" : "ITEM-1", "itemData" : { "author" : [ { "dropping-particle" : "", "family" : "McAllister", "given" : "Lawrence", "non-dropping-particle" : "", "parse-names" : false, "suffix" : "" }, { "dropping-particle" : "", "family" : "McAllister", "given" : "Kay", "non-dropping-particle" : "", "parse-names" : false, "suffix" : "" } ], "container-title" : "Workpapers in Indonesian languages and cultures", "id" : "ITEM-1", "issued" : { "date-parts" : [ [ "1991" ] ] }, "note" : "Syllable structure: (C) (C) V (V) (C). But the final (C) is actually the fricativization of the high vowel - no consonant left synchronically.So all open syllables.\nSyllabification: MH and LH sequences are monosyllabic; others two.\nConsonants: p t k b d g s y w\nVowels a e i o u\nStress is word-initial.\nTone: High, Low, Fall, Rise.\nIn addition to the usual &amp;quot;free variation&amp;quot; between various alveolars and labials, there is some free variation between /i/ and /u/. They say preference is often given to /i/. \nThere are no (phonetic) nasals at all.", "page" : "121-141", "title" : "The process of phonological change in Doutai", "type" : "article-journal", "volume" : "9" }, "uris" : [ "http://www.mendeley.com/documents/?uuid=2ce40a6f-93cf-4a1c-8a2c-da6c1adce14e" ] } ], "mendeley" : { "formattedCitation" : "(McAllister &amp; McAllister 1991)", "plainTextFormattedCitation" : "(McAllister &amp; McAllister 1991)", "previouslyFormattedCitation" : "(McAllister &amp; McAllister 1991)" }, "properties" : { "noteIndex" : 0 }, "schema" : "https://github.com/citation-style-language/schema/raw/master/csl-citation.json" }</w:instrText>
      </w:r>
      <w:r w:rsidR="00042C46">
        <w:fldChar w:fldCharType="separate"/>
      </w:r>
      <w:r w:rsidR="00042C46" w:rsidRPr="00042C46">
        <w:rPr>
          <w:noProof/>
        </w:rPr>
        <w:t>(McAllister &amp; McAllister 1991)</w:t>
      </w:r>
      <w:r w:rsidR="00042C46">
        <w:fldChar w:fldCharType="end"/>
      </w:r>
      <w:r>
        <w:t xml:space="preserve">. Other Lakes Plain languages have phonetic nasals that are allophones of voiced stops, including Iau </w:t>
      </w:r>
      <w:r w:rsidR="00042C46">
        <w:fldChar w:fldCharType="begin" w:fldLock="1"/>
      </w:r>
      <w:r w:rsidR="007E3B42">
        <w:instrText>ADDIN CSL_CITATION { "citationItems" : [ { "id" : "ITEM-1", "itemData" : { "author" : [ { "dropping-particle" : "", "family" : "Bateman", "given" : "Janet", "non-dropping-particle" : "", "parse-names" : false, "suffix" : "" } ], "container-title" : "NUSA: Linguistic Studies of Indonesian and Other Languages in Indonesia", "id" : "ITEM-1", "issued" : { "date-parts" : [ [ "1990" ] ] }, "note" : "This article discusses Iau phonology, focusing on the tone phonology since this is by far the most complex part. There are 6 consonants and 8 vowels, occurring mostly in CV syllables. It is possible, though, to have up to a CVVVC monosyllabic word. Tone artues for analysis of the three-vowel sequences as part of a single nucleus since all the same tonal contrasts are found on words of all types. Wait, that isn't right. The tone melody is associated with the morpheme rather than the syllable, and it spreads out on available syllables.\n\n\nThere are 8 tone contrasts in the language, 2 level and 6 contour. Words of any phonological shape can associate with any of these tones. For nouns, the tone contrast is lexical, meaning that lexemes can be differentiated based on tone alone while the CV string is the same. For verbs, the CV string is the lexical item, and tone has grammatical function. Each of the 8 tones has a different aspectual function. \n\n\nTwo tones can conflate on a single verb stem to create more complex aspect. An amazing system!", "page" : "29-42", "title" : "Iau segmental and tone phonology", "type" : "article-journal", "volume" : "32" }, "uris" : [ "http://www.mendeley.com/documents/?uuid=50fa7d46-14e8-4b89-9b39-dc5dfd82d373" ] } ], "mendeley" : { "formattedCitation" : "(Bateman 1990a)", "plainTextFormattedCitation" : "(Bateman 1990a)", "previouslyFormattedCitation" : "(Bateman 1990a)" }, "properties" : { "noteIndex" : 0 }, "schema" : "https://github.com/citation-style-language/schema/raw/master/csl-citation.json" }</w:instrText>
      </w:r>
      <w:r w:rsidR="00042C46">
        <w:fldChar w:fldCharType="separate"/>
      </w:r>
      <w:r w:rsidR="00042C46" w:rsidRPr="00042C46">
        <w:rPr>
          <w:noProof/>
        </w:rPr>
        <w:t>(Bateman 1990a)</w:t>
      </w:r>
      <w:r w:rsidR="00042C46">
        <w:fldChar w:fldCharType="end"/>
      </w:r>
      <w:r>
        <w:t xml:space="preserve">, Fayu, Kirikiri, Tause and Edopi </w:t>
      </w:r>
      <w:r w:rsidR="00042C46">
        <w:fldChar w:fldCharType="begin" w:fldLock="1"/>
      </w:r>
      <w:r w:rsidR="00042C46">
        <w:instrText>ADDIN CSL_CITATION { "citationItems" : [ { "id" : "ITEM-1", "itemData" : { "author" : [ { "dropping-particle" : "", "family" : "Clouse", "given" : "Helja\u0308", "non-dropping-particle" : "", "parse-names" : false, "suffix" : "" }, { "dropping-particle" : "", "family" : "Clouse", "given" : "Duane", "non-dropping-particle" : "", "parse-names" : false, "suffix" : "" } ], "container-title" : "Languages and Linguistics in Melanesia", "id" : "ITEM-1", "issued" : { "date-parts" : [ [ "1993" ] ] }, "note" : "The source on fricativized vowels.\nMost languages of the Western Lakes Plain (WLP) have relatively few consonants and vowels. A typical consonant inventory includes b d t k f s. Some languages have dZ as well. There is usually a great deal of allophonic variation within each consonant phoneme- not surprising since the inventory is so small. /d/, for example, might have allophones [d n nd l r]. Most allophonic variation can be attributed to some sort of lenition: fricativization, voicing, flapping.\n\n\nThe lack of nasals is the flagship uniqueness of Lakes Plain phonologies. Some languages have no nasals at all (not even phonetically), while others have m and n as allophones of stops.\n\n\nSome languages have a standard 5-vowel system, while others have two extra-high or fricativized vowels in addition to the regular high vowels i and u. These fricativized vowels derived historically from the deletion of a following consonant. Some languages still display remnats of this deletion/fricativization process.\n\n\nThe rest of the paper discusses semivowels and syllabification - pretty standard stuff.", "page" : "1-18", "title" : "Kirikiri and the Western Lakes Plains languages: Selected phonological phenomena", "type" : "article-journal", "volume" : "24" }, "uris" : [ "http://www.mendeley.com/documents/?uuid=590e50dc-2bce-4fb0-9a43-0239da0a8e79" ] } ], "mendeley" : { "formattedCitation" : "(Clouse &amp; Clouse 1993)", "plainTextFormattedCitation" : "(Clouse &amp; Clouse 1993)", "previouslyFormattedCitation" : "(Clouse &amp; Clouse 1993)" }, "properties" : { "noteIndex" : 0 }, "schema" : "https://github.com/citation-style-language/schema/raw/master/csl-citation.json" }</w:instrText>
      </w:r>
      <w:r w:rsidR="00042C46">
        <w:fldChar w:fldCharType="separate"/>
      </w:r>
      <w:r w:rsidR="00042C46" w:rsidRPr="00042C46">
        <w:rPr>
          <w:noProof/>
        </w:rPr>
        <w:t>(Clouse &amp; Clouse 1993)</w:t>
      </w:r>
      <w:r w:rsidR="00042C46">
        <w:fldChar w:fldCharType="end"/>
      </w:r>
      <w:r>
        <w:t>. No language in the family is known to have contrastive nasal consonants.</w:t>
      </w:r>
    </w:p>
    <w:p w14:paraId="6DF34EEE" w14:textId="77777777" w:rsidR="002F5A6A" w:rsidRDefault="002F5A6A" w:rsidP="002F5A6A">
      <w:r>
        <w:t xml:space="preserve">There are seven </w:t>
      </w:r>
      <w:r w:rsidR="003A31A3">
        <w:t xml:space="preserve">qualitatively distinct </w:t>
      </w:r>
      <w:r>
        <w:t>vowel phonemes in Abawiri, more than</w:t>
      </w:r>
      <w:r w:rsidR="003A31A3">
        <w:t xml:space="preserve"> </w:t>
      </w:r>
      <w:r>
        <w:t xml:space="preserve">the typical five-vowel system in many Papuan languages </w:t>
      </w:r>
      <w:r w:rsidR="00042C46">
        <w:fldChar w:fldCharType="begin" w:fldLock="1"/>
      </w:r>
      <w:r w:rsidR="00042C46">
        <w:instrText>ADDIN CSL_CITATION { "citationItems" : [ { "id" : "ITEM-1", "itemData" : { "author" : [ { "dropping-particle" : "", "family" : "Foley", "given" : "William A.", "non-dropping-particle" : "", "parse-names" : false, "suffix" : "" } ], "container-title" : "Annual Review of Anthropology", "id" : "ITEM-1", "issued" : { "date-parts" : [ [ "2000" ] ] }, "page" : "357-404", "title" : "The languages of New Guinea", "type" : "article-journal", "volume" : "29" }, "uris" : [ "http://www.mendeley.com/documents/?uuid=2aed9898-5cdd-46e4-ae02-5cea9009588d" ] } ], "mendeley" : { "formattedCitation" : "(Foley 2000)", "plainTextFormattedCitation" : "(Foley 2000)", "previouslyFormattedCitation" : "(Foley 2000)" }, "properties" : { "noteIndex" : 0 }, "schema" : "https://github.com/citation-style-language/schema/raw/master/csl-citation.json" }</w:instrText>
      </w:r>
      <w:r w:rsidR="00042C46">
        <w:fldChar w:fldCharType="separate"/>
      </w:r>
      <w:r w:rsidR="00042C46" w:rsidRPr="00042C46">
        <w:rPr>
          <w:noProof/>
        </w:rPr>
        <w:t>(Foley 2000)</w:t>
      </w:r>
      <w:r w:rsidR="00042C46">
        <w:fldChar w:fldCharType="end"/>
      </w:r>
      <w:r>
        <w:t>. The two “extra” phonemes are both high front vowels; the language has the high front vowels /i/, /y/, and /i̝/ the latter of which is an extra-high vowel developed from the loss of a final consonant.</w:t>
      </w:r>
    </w:p>
    <w:p w14:paraId="2A28034A" w14:textId="77777777" w:rsidR="002F5A6A" w:rsidRDefault="002F5A6A" w:rsidP="002F5A6A">
      <w:r>
        <w:t xml:space="preserve">Tone is a prominent feature of all Lakes Plain languages for which data is available; in fact, the tone system of Iau </w:t>
      </w:r>
      <w:r w:rsidR="00042C46">
        <w:fldChar w:fldCharType="begin" w:fldLock="1"/>
      </w:r>
      <w:r w:rsidR="007E3B42">
        <w:instrText>ADDIN CSL_CITATION { "citationItems" : [ { "id" : "ITEM-1", "itemData" : { "author" : [ { "dropping-particle" : "", "family" : "Bateman", "given" : "Janet", "non-dropping-particle" : "", "parse-names" : false, "suffix" : "" } ], "container-title" : "NUSA: Linguistic Studies of Indonesian and Other Languages in Indonesia", "id" : "ITEM-1", "issued" : { "date-parts" : [ [ "1986" ] ] }, "page" : "1-76", "publisher" : "Universitas Katolik Atma Jaya", "publisher-place" : "Jakarta", "title" : "Iau verb morphology", "type" : "article-journal", "volume" : "26" }, "uris" : [ "http://www.mendeley.com/documents/?uuid=a95d2549-dee9-4b3c-82ba-081e12ed26d3" ] }, { "id" : "ITEM-2", "itemData" : { "author" : [ { "dropping-particle" : "", "family" : "Bateman", "given" : "Janet", "non-dropping-particle" : "", "parse-names" : false, "suffix" : "" } ], "container-title" : "NUSA: Linguistic Studies of Indonesian and Other Languages in Indonesia", "id" : "ITEM-2", "issued" : { "date-parts" : [ [ "1990" ] ] }, "note" : "This article discusses Iau phonology, focusing on the tone phonology since this is by far the most complex part. There are 6 consonants and 8 vowels, occurring mostly in CV syllables. It is possible, though, to have up to a CVVVC monosyllabic word. Tone artues for analysis of the three-vowel sequences as part of a single nucleus since all the same tonal contrasts are found on words of all types. Wait, that isn't right. The tone melody is associated with the morpheme rather than the syllable, and it spreads out on available syllables.\n\n\nThere are 8 tone contrasts in the language, 2 level and 6 contour. Words of any phonological shape can associate with any of these tones. For nouns, the tone contrast is lexical, meaning that lexemes can be differentiated based on tone alone while the CV string is the same. For verbs, the CV string is the lexical item, and tone has grammatical function. Each of the 8 tones has a different aspectual function. \n\n\nTwo tones can conflate on a single verb stem to create more complex aspect. An amazing system!", "page" : "29-42", "title" : "Iau segmental and tone phonology", "type" : "article-journal", "volume" : "32" }, "uris" : [ "http://www.mendeley.com/documents/?uuid=50fa7d46-14e8-4b89-9b39-dc5dfd82d373" ] }, { "id" : "ITEM-3", "itemData" : { "author" : [ { "dropping-particle" : "", "family" : "Bateman", "given" : "Janet", "non-dropping-particle" : "", "parse-names" : false, "suffix" : "" } ], "container-title" : "NUSA: Linguistic Studies of Indonesian and Other Languages in Indonesia", "id" : "ITEM-3", "issued" : { "date-parts" : [ [ "1990" ] ] }, "note" : "Somewhat too black-and-white/clean-cut categories. Are these things really as distinct as they're presented here? Real language is messy and things relate to each other in intricate ways. But regardless, Iau obviously uses tone on final particles in intricate ways, and the distinctions generally have to do with speaker vs. hearer control, evidentiality, realis/irrealis. Very cool that it's based on interactional data.", "page" : "1-28", "title" : "Pragmatic functions of the tone morphemes on illocutionary force particles in Iau", "type" : "article-journal", "volume" : "32" }, "uris" : [ "http://www.mendeley.com/documents/?uuid=a8faffb4-a92d-4b0f-98a3-a806997620c7" ] } ], "mendeley" : { "formattedCitation" : "(Bateman 1986; Bateman 1990a; Bateman 1990b)", "plainTextFormattedCitation" : "(Bateman 1986; Bateman 1990a; Bateman 1990b)", "previouslyFormattedCitation" : "(Bateman 1986; Bateman 1990a; Bateman 1990b)" }, "properties" : { "noteIndex" : 0 }, "schema" : "https://github.com/citation-style-language/schema/raw/master/csl-citation.json" }</w:instrText>
      </w:r>
      <w:r w:rsidR="00042C46">
        <w:fldChar w:fldCharType="separate"/>
      </w:r>
      <w:r w:rsidR="00042C46" w:rsidRPr="00042C46">
        <w:rPr>
          <w:noProof/>
        </w:rPr>
        <w:t>(Bateman 1986; Bateman 1990a; Bateman 1990b)</w:t>
      </w:r>
      <w:r w:rsidR="00042C46">
        <w:fldChar w:fldCharType="end"/>
      </w:r>
      <w:r>
        <w:t xml:space="preserve"> is likely the most complex in New Guinea. Abawiri has three pitch levels [H], [M], [L], which I analyze as phonologically /H/, /L/, and toneless (Yoder 2016; submitted). Various processes of tone sandhi obscure the mapping of phonological tones onto phonetic pitches. </w:t>
      </w:r>
      <w:r w:rsidRPr="007321E1">
        <w:rPr>
          <w:highlight w:val="yellow"/>
        </w:rPr>
        <w:t>These processes include anticipatory tonal polarity for /L/ tone, downstepping of /H/ tone after a floating /L/ tone, and a prosodic final boundary %L tone.</w:t>
      </w:r>
    </w:p>
    <w:p w14:paraId="5C12E70D" w14:textId="77777777" w:rsidR="002F5A6A" w:rsidRDefault="002F5A6A" w:rsidP="002F5A6A">
      <w:r>
        <w:t xml:space="preserve">Verbs show a basic aspectual distinction between perfective and imperfective by means </w:t>
      </w:r>
      <w:r w:rsidR="007E3B42">
        <w:t>of (</w:t>
      </w:r>
      <w:r>
        <w:t>mostly) obligatory suffixes next to the root. An additional suffix slot includes suffixes indicating various as-yet poorly understood TAM distinctions. Nominal morphology is minimal.</w:t>
      </w:r>
    </w:p>
    <w:p w14:paraId="5C36CE43" w14:textId="77777777" w:rsidR="002F5A6A" w:rsidRDefault="002F5A6A" w:rsidP="002F5A6A">
      <w:r>
        <w:t xml:space="preserve">In the syntax, clauses are strongly verb-final. The only element sometimes occurring after the verb is an antitopic </w:t>
      </w:r>
      <w:r w:rsidR="007E3B42">
        <w:fldChar w:fldCharType="begin" w:fldLock="1"/>
      </w:r>
      <w:r w:rsidR="001D14C5">
        <w:instrText>ADDIN CSL_CITATION { "citationItems" : [ { "id" : "ITEM-1", "itemData" : { "author" : [ { "dropping-particle" : "", "family" : "Lambrecht", "given" : "Knud", "non-dropping-particle" : "", "parse-names" : false, "suffix" : "" } ], "id" : "ITEM-1", "issued" : { "date-parts" : [ [ "1994" ] ] }, "note" : "This is the landmark work for information structure. Marianne says it is a bit hard to read.\n\nThis is a ref to cite about antitopics, along wiith Chafe 1976. He also calls them right-disolcation, but I wonder if this has more theoretical baggage.", "publisher" : "Cambridge University Press", "publisher-place" : "Cambridge", "title" : "Information structure and sentence form: Topic, focus, and the mental representation of discourse referents", "type" : "book" }, "uris" : [ "http://www.mendeley.com/documents/?uuid=d6e176c6-2f92-449a-93df-a33fb0679e43" ] }, { "id" : "ITEM-2", "itemData" : { "author" : [ { "dropping-particle" : "", "family" : "Mithun", "given" : "Marianne", "non-dropping-particle" : "", "parse-names" : false, "suffix" : "" } ], "chapter-number" : "11", "container-title" : "Spoken corpora and linguistic studies", "editor" : [ { "dropping-particle" : "", "family" : "Raso", "given" : "Tommaso", "non-dropping-particle" : "", "parse-names" : false, "suffix" : "" }, { "dropping-particle" : "", "family" : "Mello", "given" : "Heliana", "non-dropping-particle" : "", "parse-names" : false, "suffix" : "" } ], "id" : "ITEM-2", "issued" : { "date-parts" : [ [ "2014" ] ] }, "page" : "297-330", "publisher" : "John Benjamins", "publisher-place" : "Amsterdam", "title" : "Syntactic and prosodic structures: Segmentation, integration, and in between", "type" : "chapter" }, "uris" : [ "http://www.mendeley.com/documents/?uuid=54af9abf-91e1-4a6a-b1f1-038f549f059a" ] } ], "mendeley" : { "formattedCitation" : "(Lambrecht 1994; Mithun 2014a)", "plainTextFormattedCitation" : "(Lambrecht 1994; Mithun 2014a)", "previouslyFormattedCitation" : "(Lambrecht 1994; Mithun 2014a)" }, "properties" : { "noteIndex" : 0 }, "schema" : "https://github.com/citation-style-language/schema/raw/master/csl-citation.json" }</w:instrText>
      </w:r>
      <w:r w:rsidR="007E3B42">
        <w:fldChar w:fldCharType="separate"/>
      </w:r>
      <w:r w:rsidR="001D14C5" w:rsidRPr="001D14C5">
        <w:rPr>
          <w:noProof/>
        </w:rPr>
        <w:t>(Lambrecht 1994; Mithun 2014a)</w:t>
      </w:r>
      <w:r w:rsidR="007E3B42">
        <w:fldChar w:fldCharType="end"/>
      </w:r>
      <w:r>
        <w:t xml:space="preserve">. In terms of argument structure, the syntax is zero-marking </w:t>
      </w:r>
      <w:r w:rsidR="007E3B42">
        <w:fldChar w:fldCharType="begin" w:fldLock="1"/>
      </w:r>
      <w:r w:rsidR="007E3B42">
        <w:instrText>ADDIN CSL_CITATION { "citationItems" : [ { "id" : "ITEM-1", "itemData" : { "author" : [ { "dropping-particle" : "", "family" : "Nichols", "given" : "Johanna", "non-dropping-particle" : "", "parse-names" : false, "suffix" : "" } ], "container-title" : "Language", "id" : "ITEM-1", "issue" : "1", "issued" : { "date-parts" : [ [ "1986" ] ] }, "note" : "In this typology, a language fits into one of four general types:\n-head marking: arguments marked via verb agreement, nominal modifiers on the head noun, nouns in PPs on adpositions, relative clauses in matrix clause.\n-dependent marking: arguments marked via case on arguments, nominal modifiers on the modified noun, nouns in PPs on the nouns themselves, relative clauses in the relative clause\n-double marking: Some things are marked both on the head and the dependent\n-split marking: some things are head-marked, others are dependent-marked (e.g. Auye)\n\nIn this extremely long article Nichols goes on to talk about tpye distribution of the four types around the world. There is a strong tendency to be the same, both genetically and areally. She then ties this to historical work, saying that since head/dependent marking is such a time-stable thing, it can be a good negative diagnostic of relationship (e.g. if two languages have opposite marking strategies, they are NOT genetically related).\n\nNichols then tears into Chomksy and his English-centered approach. She uses various arguments to show that head marking can be considered to be the unmarked type; Chomsky's framework is built on English, which is strongly dependent marking.", "page" : "56-119", "title" : "Head-marking and dependent-marking grammar", "type" : "article-journal", "volume" : "62" }, "uris" : [ "http://www.mendeley.com/documents/?uuid=74bbdd1f-a5bb-4ed1-817a-305f44193b5a" ] } ], "mendeley" : { "formattedCitation" : "(Nichols 1986)", "plainTextFormattedCitation" : "(Nichols 1986)", "previouslyFormattedCitation" : "(Nichols 1986)" }, "properties" : { "noteIndex" : 0 }, "schema" : "https://github.com/citation-style-language/schema/raw/master/csl-citation.json" }</w:instrText>
      </w:r>
      <w:r w:rsidR="007E3B42">
        <w:fldChar w:fldCharType="separate"/>
      </w:r>
      <w:r w:rsidR="007E3B42" w:rsidRPr="007E3B42">
        <w:rPr>
          <w:noProof/>
        </w:rPr>
        <w:t>(Nichols 1986)</w:t>
      </w:r>
      <w:r w:rsidR="007E3B42">
        <w:fldChar w:fldCharType="end"/>
      </w:r>
      <w:r>
        <w:t xml:space="preserve"> as there is no morphology on either the nominal or the verb that indicates a syntactic relationship between them. Word order of nominals within the clause is driven by pragmatic and semantic constraints rather than syntactic ones, with a general tendency for nominals with referents higher on the animacy hierarchy </w:t>
      </w:r>
      <w:r w:rsidR="007E3B42">
        <w:fldChar w:fldCharType="begin" w:fldLock="1"/>
      </w:r>
      <w:r w:rsidR="007E3B42">
        <w:instrText>ADDIN CSL_CITATION { "citationItems" : [ { "id" : "ITEM-1", "itemData" : { "author" : [ { "dropping-particle" : "", "family" : "Silverstein", "given" : "Michael", "non-dropping-particle" : "", "parse-names" : false, "suffix" : "" } ], "container-title" : "Meaning in anthropology", "id" : "ITEM-1", "issued" : { "date-parts" : [ [ "1976" ] ] }, "note" : "This paper is the work to cite on the animacy hierarchy.\n\nQuote from Ahearn (2010) on this paper: &amp;quot;Drawing on linguistic data from Chinook and Dyirbal, both of which are split ergative systems that use an ergative pattern of case-marking for certain types of noun phrases and an accusative pattern for other types of noun phrases, Michael Silverstein (1976: 116\u2013122) proposes an Animacy Hierarchy that predicts where on the spectrum of noun phrases the split between ergativity and accusativity will occur.&amp;quot;\n\nOther versions can be found in Dixon 1994: 85; Foley 1999: 210; revised from Silverstein 1976: 122; reproduced from Ahearn 2001b: 123", "page" : "11-55", "title" : "Shifters, linguistic categories, and cultural description", "type" : "article-journal" }, "uris" : [ "http://www.mendeley.com/documents/?uuid=186a5f27-93ca-4bd4-87c0-c6cc9ef5b10e" ] } ], "mendeley" : { "formattedCitation" : "(Silverstein 1976)", "plainTextFormattedCitation" : "(Silverstein 1976)", "previouslyFormattedCitation" : "(Silverstein 1976)" }, "properties" : { "noteIndex" : 0 }, "schema" : "https://github.com/citation-style-language/schema/raw/master/csl-citation.json" }</w:instrText>
      </w:r>
      <w:r w:rsidR="007E3B42">
        <w:fldChar w:fldCharType="separate"/>
      </w:r>
      <w:r w:rsidR="007E3B42" w:rsidRPr="007E3B42">
        <w:rPr>
          <w:noProof/>
        </w:rPr>
        <w:t>(Silverstein 1976)</w:t>
      </w:r>
      <w:r w:rsidR="007E3B42">
        <w:fldChar w:fldCharType="end"/>
      </w:r>
      <w:r w:rsidR="007E3B42">
        <w:t xml:space="preserve"> </w:t>
      </w:r>
      <w:r>
        <w:t xml:space="preserve">to occur before ones lower on the hierarchy </w:t>
      </w:r>
      <w:r w:rsidR="007E3B42">
        <w:fldChar w:fldCharType="begin" w:fldLock="1"/>
      </w:r>
      <w:r w:rsidR="007E3B42">
        <w:instrText>ADDIN CSL_CITATION { "citationItems" : [ { "id" : "ITEM-1", "itemData" : { "author" : [ { "dropping-particle" : "", "family" : "Siewierska", "given" : "Anna", "non-dropping-particle" : "", "parse-names" : false, "suffix" : "" } ], "chapter-number" : "38", "container-title" : "Syntax: An international handbook of contemporary research", "editor" : [ { "dropping-particle" : "", "family" : "Jacobs", "given" : "Joachim", "non-dropping-particle" : "", "parse-names" : false, "suffix" : "" }, { "dropping-particle" : "", "family" : "Stechow", "given" : "Arnim", "non-dropping-particle" : "von", "parse-names" : false, "suffix" : "" }, { "dropping-particle" : "", "family" : "Sternefeld", "given" : "Wolfgang", "non-dropping-particle" : "", "parse-names" : false, "suffix" : "" }, { "dropping-particle" : "", "family" : "Vennemann", "given" : "Theo", "non-dropping-particle" : "", "parse-names" : false, "suffix" : "" } ], "id" : "ITEM-1", "issued" : { "date-parts" : [ [ "1995" ] ] }, "note" : "In this chapter Siewierska gives a thorough discussion of what word order is usually correlated with in languages around the world. The determinants of order are &amp;quot;dependent on the following range of factors: \n(a) grouping relations (e.g. dependenc and/or constituency relations), \n(b) grammatical relations (e.g. subject, object, indirect object, etc.),\n(c) thematic relations (e.g. topic, focus, theme, etc.),\n(d) semantic roles (e.g. agent, patient, recipient, etc.),\n(e) syntactic features (e.g. categorial status, internal categorial structure, tense, aspect, modality, moood, finiteness, etc.),\n(f) semantic features (e.g. animacy, humanness, definiteness, referentiality, etc.),\n(g) pragmatic factors (e.g. perceptions of salience or dominance, familiarity, iconicity, relative identifiability, etc.) (p 826)\n\nShe also gives 3 &amp;quot;linearization hierarchies&amp;quot; on p 831 where the ones on the left precede the ones on the right.\nThe formal hierarchies:\nstructurally simpler &amp;gt; structurally complex\nshort &amp;gt; long\nThe dominance hierarchies:\nThe personal hierarchy:\n1stp &amp;gt; 2ndp &amp;gt; 3rdp human &amp;gt; higher animals &amp;gt; other organisms &amp;gt; inorganic matter &amp;gt; abstracts\nThe semantic role hierarchy:\nagent &amp;gt; patient &amp;gt; recipient &amp;gt; benefactive &amp;gt; instrumental &amp;gt; spatial &amp;gt; temporal\nThe familiarity hierarchies:\nmore familiar &amp;gt; less familiar topic &amp;gt; comment\ngiven &amp;gt; new\ndefinite &amp;gt; indefinite\nreferential &amp;gt; nonreferential", "page" : "826-846", "publisher" : "Walter de Gruyter", "publisher-place" : "Berlin", "title" : "On the interplay of factors in the determination of word order", "type" : "chapter" }, "uris" : [ "http://www.mendeley.com/documents/?uuid=d709871d-c828-41c9-af26-d0e91245b438" ] } ], "mendeley" : { "formattedCitation" : "(Siewierska 1995)", "plainTextFormattedCitation" : "(Siewierska 1995)", "previouslyFormattedCitation" : "(Siewierska 1995)" }, "properties" : { "noteIndex" : 0 }, "schema" : "https://github.com/citation-style-language/schema/raw/master/csl-citation.json" }</w:instrText>
      </w:r>
      <w:r w:rsidR="007E3B42">
        <w:fldChar w:fldCharType="separate"/>
      </w:r>
      <w:r w:rsidR="007E3B42" w:rsidRPr="007E3B42">
        <w:rPr>
          <w:noProof/>
        </w:rPr>
        <w:t>(Siewierska 1995)</w:t>
      </w:r>
      <w:r w:rsidR="007E3B42">
        <w:fldChar w:fldCharType="end"/>
      </w:r>
      <w:r>
        <w:t>. When an entity with higher animacy is acted upon by an entity lower in animacy, the higher-animacy entity still usually (but not always) occurs first. It is possible that pragmatic topicality rather than semantic animacy is the main feature determining word order; further work is needed here.</w:t>
      </w:r>
    </w:p>
    <w:p w14:paraId="3D93D9CD" w14:textId="77777777" w:rsidR="002F5A6A" w:rsidRDefault="002F5A6A" w:rsidP="002F5A6A">
      <w:r>
        <w:t xml:space="preserve">Speakers of the language make frequent use of serial verb constructions </w:t>
      </w:r>
      <w:r w:rsidR="007E3B42">
        <w:fldChar w:fldCharType="begin" w:fldLock="1"/>
      </w:r>
      <w:r w:rsidR="007E3B42">
        <w:instrText>ADDIN CSL_CITATION { "citationItems" : [ { "id" : "ITEM-1", "itemData" : { "abstract" : "This volume of new work explores the forms and functions of serial verbs. The introduction sets out the cross-linguistic parameters of variation, and the final chapter draws out a set of conclusions. These frame fourteen explorations of serial verb constructions and similar structures in languages from Asia, Africa, North, Central and South America, and the Pacific. Chapters on well-known languages such as Cantonese and Thai are set alongside the languages of small hunter-gatherer and slash-and-burn agriculturalist groups. A serial verb construction (sometimes just called serial verb) is a sequence of verbs which acts together as one. Each describes what can be conceptualized as a single event. They are monoclausal; their intonational properties are those of a monoverbal clause; they generally have just one tense, aspect, mood, and polarity value; and they are an important tool in cognitive packaging of events. Serial verb constructions are a pervasive feature of isolating languages of Asia and West Africa, and are also found in the languages of the Pacific, South, Central and North America, most of them endangered. Serial verbs have been a subject of interest among linguists for some time. This outstanding book is the first to study the phenomenon across languages of different typological and genetic profiles. The authors, all experienced linguistic fieldworkers, follow a unified typological approach and avoid formalisms. The book will interest students, at graduate level and above, of syntax, typology, language universals, information structure, and language contact. in departments of linguistics and anthropology.", "editor" : [ { "dropping-particle" : "", "family" : "Aikhenvald", "given" : "Alexandra Y.", "non-dropping-particle" : "", "parse-names" : false, "suffix" : "" }, { "dropping-particle" : "", "family" : "Dixon", "given" : "R.M.W.", "non-dropping-particle" : "", "parse-names" : false, "suffix" : "" } ], "id" : "ITEM-1", "issued" : { "date-parts" : [ [ "2006" ] ] }, "note" : "This is the main typological work on this topic. See also Bisang (2009), in my Mendeley library.", "publisher" : "Oxford University Press", "publisher-place" : "Oxford", "title" : "Serial verb constructions: A cross-linguistic typology", "type" : "book" }, "uris" : [ "http://www.mendeley.com/documents/?uuid=d9a0c063-ccc4-4de9-bec1-7f6728a4bd2b" ] }, { "id" : "ITEM-2", "itemData" : { "author" : [ { "dropping-particle" : "", "family" : "Bisang", "given" : "Walter", "non-dropping-particle" : "", "parse-names" : false, "suffix" : "" } ], "container-title" : "Linguistics and Language Compass", "id" : "ITEM-2", "issue" : "3", "issued" : { "date-parts" : [ [ "2009" ] ] }, "page" : "792-814", "title" : "Serial verb constructions", "type" : "article-journal", "volume" : "3" }, "uris" : [ "http://www.mendeley.com/documents/?uuid=4affc19c-9504-4b12-bca5-4aa83a04e44b" ] }, { "id" : "ITEM-3", "itemData" : { "abstract" : "Since the 1970s, serial verb constructions (SVCs) have been discussed widely in African, Oceanic and many other languages throughout the world. This article gives an overview of the most important generalizations about SVCs that have been proposed and that do seem to hold if a sufficiently restrictive definition of the concept is adopted. The main problem with the earlier comparative literature is that the notion of an SVC has not been delimited clearly, and/or has been formulated in much too wide terms. As a result, some linguists have despaired of finding a coherent cross-linguistic concept of SVC. For example, one scholar asked 'Are there any universal defining properties of serial verb constructions? Probably not . . .'. These problems can be seen as a result of the confusion between comparative concepts and natural kinds: Serial verb constructions have (most often implic-itly) been regarded as natural kinds (universal categories), so that phenomena in additional languages were regarded as SVCs even when they had somewhat different properties. This procedure inevitably leads to a fuzzy and very broad understanding of the concept, with a prototype (or 'canonical') structure that does not allow falsifiable claims. Here I propose a narrow definition of SVC and formulate 10 universals that are apparently true of all serial verb constructions in this narrow sense. The claim that these are universally true of (narrowly defined) serial verb constructions is based on a thorough reading of the comparative and theoretical literature, not on a systematic sample of language\u2014the latter would not have been practical, because SVCs are rarely described in sufficient detail in descriptive grammars. No attempt is made at explaining these generalizations in the present article, but I claim that we finally have a good idea of what it is that needs to be explained in a general way.", "author" : [ { "dropping-particle" : "", "family" : "Haspelmath", "given" : "Martin", "non-dropping-particle" : "", "parse-names" : false, "suffix" : "" } ], "container-title" : "Language and Linguistics", "id" : "ITEM-3", "issue" : "3", "issued" : { "date-parts" : [ [ "2016" ] ] }, "page" : "291-319", "title" : "The serial verb construction: Comparative concept and cross-linguistic generalizations", "type" : "article-journal", "volume" : "17" }, "uris" : [ "http://www.mendeley.com/documents/?uuid=df1c1592-4b65-4a85-afdc-4b4c69aa2f57" ] } ], "mendeley" : { "formattedCitation" : "(Aikhenvald &amp; Dixon 2006; Bisang 2009; Haspelmath 2016)", "plainTextFormattedCitation" : "(Aikhenvald &amp; Dixon 2006; Bisang 2009; Haspelmath 2016)", "previouslyFormattedCitation" : "(Aikhenvald &amp; Dixon 2006; Bisang 2009; Haspelmath 2016)" }, "properties" : { "noteIndex" : 0 }, "schema" : "https://github.com/citation-style-language/schema/raw/master/csl-citation.json" }</w:instrText>
      </w:r>
      <w:r w:rsidR="007E3B42">
        <w:fldChar w:fldCharType="separate"/>
      </w:r>
      <w:r w:rsidR="007E3B42" w:rsidRPr="007E3B42">
        <w:rPr>
          <w:noProof/>
        </w:rPr>
        <w:t>(Aikhenvald &amp; Dixon 2006; Bisang 2009; Haspelmath 2016)</w:t>
      </w:r>
      <w:r w:rsidR="007E3B42">
        <w:fldChar w:fldCharType="end"/>
      </w:r>
      <w:r>
        <w:t xml:space="preserve"> within the clause. There are at least three distinct serial verb constructions that can be identified; it remains to be seen what functions each of these constructions serves. There is a frequently occurring clause chaining </w:t>
      </w:r>
      <w:r>
        <w:lastRenderedPageBreak/>
        <w:t xml:space="preserve">construction in the language, although it is not as elaborated as in many Papuan languages </w:t>
      </w:r>
      <w:r w:rsidR="007E3B42">
        <w:fldChar w:fldCharType="begin" w:fldLock="1"/>
      </w:r>
      <w:r w:rsidR="007E3B42">
        <w:instrText>ADDIN CSL_CITATION { "citationItems" : [ { "id" : "ITEM-1", "itemData" : { "author" : [ { "dropping-particle" : "", "family" : "Haiman", "given" : "John", "non-dropping-particle" : "", "parse-names" : false, "suffix" : "" } ], "container-title" : "Studies in Language", "id" : "ITEM-1", "issue" : "2", "issued" : { "date-parts" : [ [ "1987" ] ] }, "page" : "347-364", "title" : "On some origins of medial verb morphology in Papuan languages", "type" : "article-journal", "volume" : "11" }, "uris" : [ "http://www.mendeley.com/documents/?uuid=25739812-040c-4178-9adc-f158f08812ea" ] } ], "mendeley" : { "formattedCitation" : "(Haiman 1987)", "plainTextFormattedCitation" : "(Haiman 1987)", "previouslyFormattedCitation" : "(Haiman 1987)" }, "properties" : { "noteIndex" : 0 }, "schema" : "https://github.com/citation-style-language/schema/raw/master/csl-citation.json" }</w:instrText>
      </w:r>
      <w:r w:rsidR="007E3B42">
        <w:fldChar w:fldCharType="separate"/>
      </w:r>
      <w:r w:rsidR="007E3B42" w:rsidRPr="007E3B42">
        <w:rPr>
          <w:noProof/>
        </w:rPr>
        <w:t>(Haiman 1987)</w:t>
      </w:r>
      <w:r w:rsidR="007E3B42">
        <w:fldChar w:fldCharType="end"/>
      </w:r>
      <w:r>
        <w:t xml:space="preserve">. Tail-head linkage </w:t>
      </w:r>
      <w:r w:rsidR="007E3B42">
        <w:fldChar w:fldCharType="begin" w:fldLock="1"/>
      </w:r>
      <w:r w:rsidR="004F680F">
        <w:instrText>ADDIN CSL_CITATION { "citationItems" : [ { "id" : "ITEM-1", "itemData" : { "author" : [ { "dropping-particle" : "", "family" : "Thurman", "given" : "Robert C.", "non-dropping-particle" : "", "parse-names" : false, "suffix" : "" } ], "container-title" : "Anthropological Linguistics", "id" : "ITEM-1", "issue" : "7", "issued" : { "date-parts" : [ [ "1975" ] ] }, "note" : "This paper is the first coinage of the term 'tail-head linkage' - check to make sure, though. Word search doesn't have any hits.", "page" : "342-352", "title" : "Chuave Medial Verbs", "type" : "article-journal", "volume" : "17" }, "uris" : [ "http://www.mendeley.com/documents/?uuid=eb3b3aeb-5c1c-4586-a013-b84d7aff1be3" ] }, { "id" : "ITEM-2", "itemData" : { "author" : [ { "dropping-particle" : "", "family" : "Vries", "given" : "Lourens", "non-dropping-particle" : "de", "parse-names" : false, "suffix" : "" } ], "container-title" : "Studies in Language", "id" : "ITEM-2", "issue" : "2", "issued" : { "date-parts" : [ [ "2005" ] ] }, "note" : "This is a very good paper, with lots of good typological stuff about Papuan languages, references to grammars, etc.", "page" : "363-384", "title" : "Towards a typology of tail\u2013head linkage in Papuan languages", "type" : "article-journal", "volume" : "29" }, "uris" : [ "http://www.mendeley.com/documents/?uuid=d26d0f20-661f-40cd-895e-5591c2c3dd50" ] } ], "mendeley" : { "formattedCitation" : "(Thurman 1975; de Vries 2005)", "plainTextFormattedCitation" : "(Thurman 1975; de Vries 2005)", "previouslyFormattedCitation" : "(de Vries 2005)" }, "properties" : { "noteIndex" : 0 }, "schema" : "https://github.com/citation-style-language/schema/raw/master/csl-citation.json" }</w:instrText>
      </w:r>
      <w:r w:rsidR="007E3B42">
        <w:fldChar w:fldCharType="separate"/>
      </w:r>
      <w:r w:rsidR="004F680F" w:rsidRPr="004F680F">
        <w:rPr>
          <w:noProof/>
        </w:rPr>
        <w:t>(Thurman 1975; de Vries 2005)</w:t>
      </w:r>
      <w:r w:rsidR="007E3B42">
        <w:fldChar w:fldCharType="end"/>
      </w:r>
      <w:r>
        <w:t xml:space="preserve"> is, however, quite common.</w:t>
      </w:r>
    </w:p>
    <w:p w14:paraId="6C1751CE" w14:textId="77777777" w:rsidR="002F5A6A" w:rsidRDefault="002F5A6A" w:rsidP="002F5A6A">
      <w:r>
        <w:t xml:space="preserve">Zero anaphora </w:t>
      </w:r>
      <w:r w:rsidR="007E3B42">
        <w:fldChar w:fldCharType="begin" w:fldLock="1"/>
      </w:r>
      <w:r w:rsidR="007E3B42">
        <w:instrText>ADDIN CSL_CITATION { "citationItems" : [ { "id" : "ITEM-1", "itemData" : { "author" : [ { "dropping-particle" : "", "family" : "Li", "given" : "Charles N.", "non-dropping-particle" : "", "parse-names" : false, "suffix" : "" } ], "container-title" : "Essays on language function and language type", "editor" : [ { "dropping-particle" : "", "family" : "Bybee", "given" : "Joan", "non-dropping-particle" : "", "parse-names" : false, "suffix" : "" }, { "dropping-particle" : "", "family" : "Haiman", "given" : "John", "non-dropping-particle" : "", "parse-names" : false, "suffix" : "" }, { "dropping-particle" : "", "family" : "Thompson", "given" : "Sandra A.", "non-dropping-particle" : "", "parse-names" : false, "suffix" : "" } ], "id" : "ITEM-1", "issued" : { "date-parts" : [ [ "1997" ] ] }, "note" : "This paper discusses zero anaphora in Late Archaic Chinese, where zero anaphora is analyzed as the default mode of argument expression. It is pronominal (and nominal) expression that needs to be explained in terms of discourse, syntax, etc. &amp;quot;What demands explanation is not zero anaphora in Late Archaic Chinese, but the appearence of a referential expression, whether a pronoun or a full-fledged noun phrase.&amp;quot; 275\n\n&amp;quot;I have presented an analysis of anaphora in Late Archaic Chinese and concluded that after the introduction of a referent in discourse, the norm of the language is not to express that referent again until there is a syntactic or discourse reason for reintroducing it.&amp;quot; 297", "page" : "275-300", "publisher" : "John Benjamins", "publisher-place" : "Amsterdam", "title" : "On zero anaphora", "type" : "chapter" }, "uris" : [ "http://www.mendeley.com/documents/?uuid=a4068dc0-7542-403d-80b7-be16cd3fd28d" ] }, { "id" : "ITEM-2", "itemData" : { "DOI" : "10.1075/z.204", "ISBN" : "978 90 272 1239 9", "author" : [ { "dropping-particle" : "", "family" : "Giv\u00f3n", "given" : "T.", "non-dropping-particle" : "", "parse-names" : false, "suffix" : "" } ], "id" : "ITEM-2", "issued" : { "date-parts" : [ [ "2017" ] ] }, "publisher" : "John Benjamins", "publisher-place" : "Amsterdam", "title" : "The Story of Zero", "type" : "book" }, "uris" : [ "http://www.mendeley.com/documents/?uuid=9267db68-b0a2-3b1c-843b-935ba1411357" ] } ], "mendeley" : { "formattedCitation" : "(Li 1997; Giv\u00f3n 2017)", "plainTextFormattedCitation" : "(Li 1997; Giv\u00f3n 2017)", "previouslyFormattedCitation" : "(Li 1997; Giv\u00f3n 2017)" }, "properties" : { "noteIndex" : 0 }, "schema" : "https://github.com/citation-style-language/schema/raw/master/csl-citation.json" }</w:instrText>
      </w:r>
      <w:r w:rsidR="007E3B42">
        <w:fldChar w:fldCharType="separate"/>
      </w:r>
      <w:r w:rsidR="007E3B42" w:rsidRPr="007E3B42">
        <w:rPr>
          <w:noProof/>
        </w:rPr>
        <w:t>(Li 1997; Givón 2017)</w:t>
      </w:r>
      <w:r w:rsidR="007E3B42">
        <w:fldChar w:fldCharType="end"/>
      </w:r>
      <w:r>
        <w:t xml:space="preserve"> is pervasive in discourse. Arguments of the verb are frequently omitted when understood from context. This is especially interesting in light of the fact that no other reference-tracking devices (e.g. bound pronominal forms on verbs, switch-reference) have been found that serve the function of managing reference in discourse in the absence of independent referential forms. </w:t>
      </w:r>
      <w:r w:rsidR="009C7906">
        <w:t xml:space="preserve">An analysis that has not yet been ruled out is that there is no reference actually involved when an overt argument is not present. Under this analysis the term “pragmatically determined omission of arguments” would be more fitting than “zero anaphora”. This would have implications for argument structure of verbs. While this is one potential analysis, it is possible that further research will uncover </w:t>
      </w:r>
      <w:r w:rsidR="009C7906" w:rsidRPr="007321E1">
        <w:rPr>
          <w:highlight w:val="yellow"/>
        </w:rPr>
        <w:t>grammatical properties the language</w:t>
      </w:r>
      <w:r w:rsidR="009C7906">
        <w:t xml:space="preserve"> that show argument structure of verbs, along with reference via zero forms. </w:t>
      </w:r>
      <w:r>
        <w:t>How reference is managed in discourse will be a point for further investigation and will be examined in detail in the dissertation.</w:t>
      </w:r>
    </w:p>
    <w:p w14:paraId="55AA3EDA" w14:textId="77777777" w:rsidR="002F5A6A" w:rsidRDefault="002F5A6A" w:rsidP="002601F1">
      <w:pPr>
        <w:pStyle w:val="Heading1"/>
      </w:pPr>
      <w:r>
        <w:t>Significance of the project</w:t>
      </w:r>
    </w:p>
    <w:p w14:paraId="7F3A0423" w14:textId="77777777" w:rsidR="002F5A6A" w:rsidRDefault="002F5A6A" w:rsidP="002F5A6A">
      <w:r>
        <w:t>This section outlines the significance of the dissertation project, both for the language community and for the field of linguistics.</w:t>
      </w:r>
    </w:p>
    <w:p w14:paraId="6FBDB5D6" w14:textId="77777777" w:rsidR="002F5A6A" w:rsidRDefault="002F5A6A" w:rsidP="002601F1">
      <w:pPr>
        <w:pStyle w:val="Heading2"/>
      </w:pPr>
      <w:r>
        <w:t>Value to the community</w:t>
      </w:r>
    </w:p>
    <w:p w14:paraId="5BF5CE26" w14:textId="77777777" w:rsidR="002F5A6A" w:rsidRDefault="002F5A6A" w:rsidP="002F5A6A">
      <w:r>
        <w:t xml:space="preserve">As is frequently discussed in the literature on language documentation, it is critical that the field linguist develop and maintain a strong working relationship with the language community </w:t>
      </w:r>
      <w:r w:rsidR="00694C85">
        <w:fldChar w:fldCharType="begin" w:fldLock="1"/>
      </w:r>
      <w:r w:rsidR="00694C85">
        <w:instrText>ADDIN CSL_CITATION { "citationItems" : [ { "id" : "ITEM-1", "itemData" : { "author" : [ { "dropping-particle" : "", "family" : "Dobrin", "given" : "Lise M.", "non-dropping-particle" : "", "parse-names" : false, "suffix" : "" } ], "container-title" : "Language", "id" : "ITEM-1", "issue" : "2", "issued" : { "date-parts" : [ [ "2008" ] ] }, "page" : "300-324", "title" : "From linguistic elicitation to eliciting the linguist: Lessons in community empowerment from Melanesia", "type" : "article-journal", "volume" : "84" }, "uris" : [ "http://www.mendeley.com/documents/?uuid=091732fa-c6d0-4f38-ba4b-a99ea8808e7a" ] }, { "id" : "ITEM-2", "itemData" : { "author" : [ { "dropping-particle" : "", "family" : "Dobrin", "given" : "Lise M.", "non-dropping-particle" : "", "parse-names" : false, "suffix" : "" }, { "dropping-particle" : "", "family" : "Schwartz", "given" : "Saul", "non-dropping-particle" : "", "parse-names" : false, "suffix" : "" } ], "container-title" : "Language Documentation &amp; Conservation", "id" : "ITEM-2", "issued" : { "date-parts" : [ [ "2016" ] ] }, "page" : "253-277", "title" : "Collaboration or participant observation? Rethinking models of \u2018linguistic social work\u2019", "type" : "article-journal", "volume" : "10" }, "uris" : [ "http://www.mendeley.com/documents/?uuid=e74f24e3-4f9c-4d11-aa78-3caddd850572" ] }, { "id" : "ITEM-3", "itemData" : { "author" : [ { "dropping-particle" : "", "family" : "Dwyer", "given" : "Arienne M.", "non-dropping-particle" : "", "parse-names" : false, "suffix" : "" } ], "container-title" : "Essentials of language documentation", "editor" : [ { "dropping-particle" : "", "family" : "Gippert", "given" : "Jost", "non-dropping-particle" : "", "parse-names" : false, "suffix" : "" }, { "dropping-particle" : "", "family" : "Mosel", "given" : "Ulrike", "non-dropping-particle" : "", "parse-names" : false, "suffix" : "" }, { "dropping-particle" : "", "family" : "Himmelman", "given" : "Nikolaus P.", "non-dropping-particle" : "", "parse-names" : false, "suffix" : "" } ], "id" : "ITEM-3", "issued" : { "date-parts" : [ [ "2006" ] ] }, "note" : "I have a PDF of the whole book.\n\nEvaluation: The article is very down-to-earth and practical, with many examples of what should be done in a specific field situation. The organization is straightforward and easy to follow. The issues presented here are applicable to field linguists in any sub discipline and are not connected exclusively with language documentation. This chapter is one of the less directly chapters relevant to language documentation in this volume.\n\n----------\n\nQuotes:\n\n\u201cIt is the linguist\u2019s responsibility to focus on process (Rice 2005: 9) as much as the end goals\u201d (31).\n\u201cThe research relationship must be consultative, continuously negotiated,and respectful (38). [research relationship] [collaboration]\n----------\n\nRating: 3\n\n----------\n\nSummary: This is a good overview of the interpersonal, social and legal issues commonly found in fieldwork situations and ways to deal with them ethically. The first section discusses ethical principles; the second talks about rights. The final two sections discuss practicalities of finding, building and maintaining community relationships.", "page" : "31-66", "publisher" : "Mouton de Gruyter", "publisher-place" : "Berlin", "title" : "Ethics and practicalities of cooperative fieldwork and analysis", "type" : "chapter" }, "uris" : [ "http://www.mendeley.com/documents/?uuid=7f4bcb96-f1b8-482f-8a0d-6420a8578cd1" ] } ], "mendeley" : { "formattedCitation" : "(Dobrin 2008; Dobrin &amp; Schwartz 2016; Dwyer 2006)", "manualFormatting" : "(Dobrin 2008; Dobrin &amp; Schwartz 2016; Dwyer 2006, inter alia)", "plainTextFormattedCitation" : "(Dobrin 2008; Dobrin &amp; Schwartz 2016; Dwyer 2006)", "previouslyFormattedCitation" : "(Dobrin 2008; Dobrin &amp; Schwartz 2016; Dwyer 2006)" }, "properties" : { "noteIndex" : 0 }, "schema" : "https://github.com/citation-style-language/schema/raw/master/csl-citation.json" }</w:instrText>
      </w:r>
      <w:r w:rsidR="00694C85">
        <w:fldChar w:fldCharType="separate"/>
      </w:r>
      <w:r w:rsidR="00694C85" w:rsidRPr="00694C85">
        <w:rPr>
          <w:noProof/>
        </w:rPr>
        <w:t>(Dobrin 2008; Dobrin &amp; Schwartz 2016; Dwyer 2006</w:t>
      </w:r>
      <w:r w:rsidR="00694C85">
        <w:rPr>
          <w:noProof/>
        </w:rPr>
        <w:t xml:space="preserve">, </w:t>
      </w:r>
      <w:r w:rsidR="00694C85" w:rsidRPr="00694C85">
        <w:rPr>
          <w:i/>
          <w:noProof/>
        </w:rPr>
        <w:t>inter alia</w:t>
      </w:r>
      <w:r w:rsidR="00694C85" w:rsidRPr="00694C85">
        <w:rPr>
          <w:noProof/>
        </w:rPr>
        <w:t>)</w:t>
      </w:r>
      <w:r w:rsidR="00694C85">
        <w:fldChar w:fldCharType="end"/>
      </w:r>
      <w:r>
        <w:t xml:space="preserve">. I have worked hard to develop good community relations. Especially beneficial has been implementation of various methodologies in the tradition of Participatory Methods </w:t>
      </w:r>
      <w:r w:rsidR="00694C85">
        <w:fldChar w:fldCharType="begin" w:fldLock="1"/>
      </w:r>
      <w:r w:rsidR="00694C85">
        <w:instrText>ADDIN CSL_CITATION { "citationItems" : [ { "id" : "ITEM-1", "itemData" : { "author" : [ { "dropping-particle" : "", "family" : "Kumar", "given" : "Somesh", "non-dropping-particle" : "", "parse-names" : false, "suffix" : "" } ], "id" : "ITEM-1", "issued" : { "date-parts" : [ [ "2002" ] ] }, "publisher" : "Vistaar Publications", "publisher-place" : "New Dehli", "title" : "Methods for community participation: A complete guide for practitioners", "type" : "book" }, "uris" : [ "http://www.mendeley.com/documents/?uuid=66c05410-d585-4536-92ae-f934e69ee5e5" ] }, { "id" : "ITEM-2", "itemData" : { "author" : [ { "dropping-particle" : "", "family" : "Kaner", "given" : "Sam", "non-dropping-particle" : "", "parse-names" : false, "suffix" : "" } ], "edition" : "2nd", "id" : "ITEM-2", "issued" : { "date-parts" : [ [ "2007" ] ] }, "publisher" : "Jossey-Bass", "publisher-place" : "San Francisco", "title" : "Facilitator's guide to participatory decision-making", "type" : "book" }, "uris" : [ "http://www.mendeley.com/documents/?uuid=5a1a0bec-6902-430a-9cc3-3f271f8ab944" ] } ], "mendeley" : { "formattedCitation" : "(Kumar 2002; Kaner 2007)", "plainTextFormattedCitation" : "(Kumar 2002; Kaner 2007)", "previouslyFormattedCitation" : "(Kumar 2002; Kaner 2007)" }, "properties" : { "noteIndex" : 0 }, "schema" : "https://github.com/citation-style-language/schema/raw/master/csl-citation.json" }</w:instrText>
      </w:r>
      <w:r w:rsidR="00694C85">
        <w:fldChar w:fldCharType="separate"/>
      </w:r>
      <w:r w:rsidR="00694C85" w:rsidRPr="00694C85">
        <w:rPr>
          <w:noProof/>
        </w:rPr>
        <w:t>(Kumar 2002; Kaner 2007)</w:t>
      </w:r>
      <w:r w:rsidR="00694C85">
        <w:fldChar w:fldCharType="end"/>
      </w:r>
      <w:r>
        <w:t xml:space="preserve">, particularly those methodologies designed to allow useful dialogue between an outside linguist and community members concerning issues related to language documentation  and development. Participatory Methods have been successfully applied to such diverse activities as planning language development-related activities </w:t>
      </w:r>
      <w:r w:rsidR="00694C85">
        <w:fldChar w:fldCharType="begin" w:fldLock="1"/>
      </w:r>
      <w:r w:rsidR="00694C85">
        <w:instrText>ADDIN CSL_CITATION { "citationItems" : [ { "id" : "ITEM-1", "itemData" : { "abstract" : "This paper describes three participatory methods to engage communities in research, planning, implementation, and evaluation of language programs for their own benefit. These methods facilitate investigation of sociolinguistic phenomena to inform and spur planning for effective language initiatives. In guided discussion sessions, community members build visual representations of collective knowledge about their language and language practices using text, symbols, and pictures. They are then invited to react to the results and discuss changes they would like to see in their situation. In the first activity, participants build a map of language variation, intelligibility, and language attitudes in their community. In the second activity, patterns of bilingualism among demographic subgroups are diagrammed and analyzed by the community. In the third activity, the com- munity creates a diagram of their language use in various domains. Several pilot tests of the methods were conducted with minority language speakers in Malaysia and Indonesia. Using participatory methods is a valuable process that builds community awareness and engagement with language conservation issues. The process of thinking critically about their own language situation is a step from passivity towards engagement that creates an opportunity for the community to participate in, shape, and own collaborative initiatives for their language.", "author" : [ { "dropping-particle" : "", "family" : "Truong", "given" : "Christina Lai", "non-dropping-particle" : "", "parse-names" : false, "suffix" : "" }, { "dropping-particle" : "", "family" : "Garcez", "given" : "Lilian", "non-dropping-particle" : "", "parse-names" : false, "suffix" : "" } ], "container-title" : "Language Documentation &amp; Conservation", "id" : "ITEM-1", "issued" : { "date-parts" : [ [ "2012" ] ] }, "page" : "22-37", "title" : "Participatory methods for language documentation and conservation: Building community awareness and engagement", "type" : "article-journal", "volume" : "6" }, "uris" : [ "http://www.mendeley.com/documents/?uuid=d2ae54d2-f275-471f-93de-3a09f83540bb" ] }, { "id" : "ITEM-2", "itemData" : { "author" : [ { "dropping-particle" : "", "family" : "Hanawalt", "given" : "Charlie", "non-dropping-particle" : "", "parse-names" : false, "suffix" : "" }, { "dropping-particle" : "", "family" : "Varenkamp", "given" : "Bryan", "non-dropping-particle" : "", "parse-names" : false, "suffix" : "" }, { "dropping-particle" : "", "family" : "Lahn", "given" : "Carletta", "non-dropping-particle" : "", "parse-names" : false, "suffix" : "" }, { "dropping-particle" : "", "family" : "Eberhard", "given" : "Dave", "non-dropping-particle" : "", "parse-names" : false, "suffix" : "" } ], "id" : "ITEM-2", "issued" : { "date-parts" : [ [ "2016" ] ] }, "publisher" : "SIL International", "publisher-place" : "Dallas, TX", "title" : "A guide to planning the future of our language", "type" : "book" }, "uris" : [ "http://www.mendeley.com/documents/?uuid=ba67d558-2f76-4629-b54e-8da76e68272e" ] } ], "mendeley" : { "formattedCitation" : "(Truong &amp; Garcez 2012; Hanawalt et al. 2016)", "plainTextFormattedCitation" : "(Truong &amp; Garcez 2012; Hanawalt et al. 2016)", "previouslyFormattedCitation" : "(Truong &amp; Garcez 2012; Hanawalt et al. 2016)" }, "properties" : { "noteIndex" : 0 }, "schema" : "https://github.com/citation-style-language/schema/raw/master/csl-citation.json" }</w:instrText>
      </w:r>
      <w:r w:rsidR="00694C85">
        <w:fldChar w:fldCharType="separate"/>
      </w:r>
      <w:r w:rsidR="00694C85" w:rsidRPr="00694C85">
        <w:rPr>
          <w:noProof/>
        </w:rPr>
        <w:t>(Truong &amp; Garcez 2012; Hanawalt et al. 2016)</w:t>
      </w:r>
      <w:r w:rsidR="00694C85">
        <w:fldChar w:fldCharType="end"/>
      </w:r>
      <w:r>
        <w:t xml:space="preserve">, orthography development </w:t>
      </w:r>
      <w:r w:rsidR="00694C85">
        <w:fldChar w:fldCharType="begin" w:fldLock="1"/>
      </w:r>
      <w:r w:rsidR="00694C85">
        <w:instrText>ADDIN CSL_CITATION { "citationItems" : [ { "id" : "ITEM-1", "itemData" : { "author" : [ { "dropping-particle" : "", "family" : "Kutsch Lojenga", "given" : "Constance", "non-dropping-particle" : "", "parse-names" : false, "suffix" : "" } ], "container-title" : "Notes on Linguistics", "id" : "ITEM-1", "issued" : { "date-parts" : [ [ "1996" ] ] }, "page" : "13-27", "title" : "Participatory research in linguistics", "type" : "article-journal", "volume" : "73" }, "uris" : [ "http://www.mendeley.com/documents/?uuid=bdcf64ad-e202-4c2c-bdc8-3291db5b224b" ] }, { "id" : "ITEM-2", "itemData" : { "author" : [ { "dropping-particle" : "", "family" : "Easton", "given" : "Catherine", "non-dropping-particle" : "", "parse-names" : false, "suffix" : "" }, { "dropping-particle" : "", "family" : "Wroge", "given" : "Diane", "non-dropping-particle" : "", "parse-names" : false, "suffix" : "" } ], "edition" : "2nd", "id" : "ITEM-2", "issue" : "June", "issued" : { "date-parts" : [ [ "2012" ] ] }, "note" : "This book is a step-by-step manual for how to run an ADW, written in simple English so that PNG elementary teachers can lead ADWs. Referred to in Easton 2003.", "number-of-pages" : "120", "publisher" : "SIL PNG", "publisher-place" : "Papua New Guinea", "title" : "Manual for alphabet design through community interaction for Papua New Guinea elementary teacher trainers", "type" : "book" }, "uris" : [ "http://www.mendeley.com/documents/?uuid=0a15f8a0-c8e3-4665-821e-5fd8ff8785e7" ] } ], "mendeley" : { "formattedCitation" : "(Kutsch Lojenga 1996; Easton &amp; Wroge 2012)", "plainTextFormattedCitation" : "(Kutsch Lojenga 1996; Easton &amp; Wroge 2012)", "previouslyFormattedCitation" : "(Kutsch Lojenga 1996; Easton &amp; Wroge 2012)" }, "properties" : { "noteIndex" : 0 }, "schema" : "https://github.com/citation-style-language/schema/raw/master/csl-citation.json" }</w:instrText>
      </w:r>
      <w:r w:rsidR="00694C85">
        <w:fldChar w:fldCharType="separate"/>
      </w:r>
      <w:r w:rsidR="00694C85" w:rsidRPr="00694C85">
        <w:rPr>
          <w:noProof/>
        </w:rPr>
        <w:t>(Kutsch Lojenga 1996; Easton &amp; Wroge 2012)</w:t>
      </w:r>
      <w:r w:rsidR="00694C85">
        <w:fldChar w:fldCharType="end"/>
      </w:r>
      <w:r>
        <w:t xml:space="preserve">, dictionary development </w:t>
      </w:r>
      <w:r w:rsidR="00694C85">
        <w:fldChar w:fldCharType="begin" w:fldLock="1"/>
      </w:r>
      <w:r w:rsidR="00120025">
        <w:instrText>ADDIN CSL_CITATION { "citationItems" : [ { "id" : "ITEM-1", "itemData" : { "author" : [ { "dropping-particle" : "", "family" : "Shore", "given" : "Susan", "non-dropping-particle" : "", "parse-names" : false, "suffix" : "" }, { "dropping-particle" : "", "family" : "Berg", "given" : "Rene\u0301", "non-dropping-particle" : "van den", "parse-names" : false, "suffix" : "" } ], "container-title" : "Tenth International Conference on Austronesian Linguistics", "id" : "ITEM-1", "issued" : { "date-parts" : [ [ "2006" ] ] }, "publisher" : "Linguistic Society of the Philippines and SIL International", "publisher-place" : "Puerto Princesa, Palawan, Philippines", "title" : "A new mass elicitation technique: The dictionary development program", "type" : "paper-conference" }, "uris" : [ "http://www.mendeley.com/documents/?uuid=0a8060ee-23ec-4d5b-9699-b40f2e76738a" ] } ], "mendeley" : { "formattedCitation" : "(Shore &amp; van den Berg 2006)", "plainTextFormattedCitation" : "(Shore &amp; van den Berg 2006)", "previouslyFormattedCitation" : "(Shore &amp; van den Berg 2006)" }, "properties" : { "noteIndex" : 0 }, "schema" : "https://github.com/citation-style-language/schema/raw/master/csl-citation.json" }</w:instrText>
      </w:r>
      <w:r w:rsidR="00694C85">
        <w:fldChar w:fldCharType="separate"/>
      </w:r>
      <w:r w:rsidR="00694C85" w:rsidRPr="00694C85">
        <w:rPr>
          <w:noProof/>
        </w:rPr>
        <w:t>(Shore &amp; van den Berg 2006)</w:t>
      </w:r>
      <w:r w:rsidR="00694C85">
        <w:fldChar w:fldCharType="end"/>
      </w:r>
      <w:r>
        <w:t xml:space="preserve">, and even grammatical analysis </w:t>
      </w:r>
      <w:r w:rsidR="00694C85">
        <w:fldChar w:fldCharType="begin" w:fldLock="1"/>
      </w:r>
      <w:r w:rsidR="00F1053F">
        <w:instrText>ADDIN CSL_CITATION { "citationItems" : [ { "id" : "ITEM-1", "itemData" : { "author" : [ { "dropping-particle" : "", "family" : "Stirtz", "given" : "Timothy M", "non-dropping-particle" : "", "parse-names" : false, "suffix" : "" } ], "container-title" : "SIL Electronic Working Papers", "id" : "ITEM-1", "issued" : { "date-parts" : [ [ "2015" ] ] }, "publisher-place" : "Dallas, TX", "title" : "Rapid grammar collection as an approach to language development", "type" : "article-journal", "volume" : "004" }, "uris" : [ "http://www.mendeley.com/documents/?uuid=90380635-bf4a-40f4-be9e-dad91f7adbbd" ] } ], "mendeley" : { "formattedCitation" : "(Stirtz 2015)", "plainTextFormattedCitation" : "(Stirtz 2015)", "previouslyFormattedCitation" : "(Stirtz 2015)" }, "properties" : { "noteIndex" : 0 }, "schema" : "https://github.com/citation-style-language/schema/raw/master/csl-citation.json" }</w:instrText>
      </w:r>
      <w:r w:rsidR="00694C85">
        <w:fldChar w:fldCharType="separate"/>
      </w:r>
      <w:r w:rsidR="00694C85" w:rsidRPr="00694C85">
        <w:rPr>
          <w:noProof/>
        </w:rPr>
        <w:t>(Stirtz 2015)</w:t>
      </w:r>
      <w:r w:rsidR="00694C85">
        <w:fldChar w:fldCharType="end"/>
      </w:r>
      <w:r>
        <w:t>.</w:t>
      </w:r>
    </w:p>
    <w:p w14:paraId="7FF267EF" w14:textId="77777777" w:rsidR="002F5A6A" w:rsidRDefault="002F5A6A" w:rsidP="002F5A6A">
      <w:r>
        <w:t>My work with the community in Foau has already provided substantial benefits to the community. I began working with three community members in 2014. At that time three community leaders (Yulianus Waw, Bastian Guani and Elus Waw) were working on translating religious materials from Indonesian into Abawiri and asked for my help in devising an orthography for the community to use. We produced a preliminary analysis of the segmental phonology in 2014. In 2015 we produced an an</w:t>
      </w:r>
      <w:r w:rsidR="00F1053F">
        <w:t>alysis of the tone system (Yoder, submitted</w:t>
      </w:r>
      <w:r>
        <w:t xml:space="preserve">) and a preliminary documentary corpus of texts. In the summer of 2016 we held a participatory orthography design workshop in Foau, involving the community in designing and practicing a preliminary orthography </w:t>
      </w:r>
      <w:r w:rsidR="00F1053F">
        <w:fldChar w:fldCharType="begin" w:fldLock="1"/>
      </w:r>
      <w:r w:rsidR="00120025">
        <w:instrText>ADDIN CSL_CITATION { "citationItems" : [ { "id" : "ITEM-1", "itemData" : { "author" : [ { "dropping-particle" : "", "family" : "Yoder", "given" : "Brendon", "non-dropping-particle" : "", "parse-names" : false, "suffix" : "" } ], "container-title" : "Paper presented at the 5th International Conference on Language Documentation &amp; Conservation (ICLDC5)", "id" : "ITEM-1", "issued" : { "date-parts" : [ [ "2017" ] ] }, "publisher-place" : "Honolulu, HI", "title" : "Participatory orthography development in Abawiri", "type" : "paper-conference" }, "uris" : [ "http://www.mendeley.com/documents/?uuid=342e4db5-9a6e-47d5-8daa-65fce28982f0" ] } ], "mendeley" : { "formattedCitation" : "(Yoder 2017a)", "plainTextFormattedCitation" : "(Yoder 2017a)", "previouslyFormattedCitation" : "(Yoder 2017a)" }, "properties" : { "noteIndex" : 0 }, "schema" : "https://github.com/citation-style-language/schema/raw/master/csl-citation.json" }</w:instrText>
      </w:r>
      <w:r w:rsidR="00F1053F">
        <w:fldChar w:fldCharType="separate"/>
      </w:r>
      <w:r w:rsidR="00032FC0" w:rsidRPr="00032FC0">
        <w:rPr>
          <w:noProof/>
        </w:rPr>
        <w:t>(Yoder 2017a)</w:t>
      </w:r>
      <w:r w:rsidR="00F1053F">
        <w:fldChar w:fldCharType="end"/>
      </w:r>
      <w:r>
        <w:t>. We are planning follow-up participatory workshops for the whole community</w:t>
      </w:r>
      <w:r w:rsidR="00652076">
        <w:t>,</w:t>
      </w:r>
      <w:r>
        <w:t xml:space="preserve"> with the twofold purpose of refining the orthography and developing participants’ reading and writing skills. </w:t>
      </w:r>
    </w:p>
    <w:p w14:paraId="118A3DC1" w14:textId="77777777" w:rsidR="002F5A6A" w:rsidRDefault="002F5A6A" w:rsidP="002F5A6A">
      <w:r>
        <w:lastRenderedPageBreak/>
        <w:t>The dissertation project will continue to provide benefits to the community, based on their input and desires. After the orthography workshop in 2016, the community expressed a desire to follow up with more workshops to further refine the orthography, to practice reading and writing skills, and to produce written stories. The documentary corpus produced during dissertation fieldwork will provide an excellent source for story booklets for community use, and the linguistic analysis in the dissertation will provide a foundation for any language development the community decides to pursue.</w:t>
      </w:r>
    </w:p>
    <w:p w14:paraId="7F6FC763" w14:textId="77777777" w:rsidR="002F5A6A" w:rsidRDefault="002F5A6A" w:rsidP="002F5A6A">
      <w:r>
        <w:t>During fieldwork I will also pass on as much technical expertise as possible, empowering community members to carry out documentation activities more independently. I have already begun training two community members to use WeSay, a collaborative tool for dictionary development. We plan to continue these training activities, with the goal that they will soon be able to begin producing documentation materials on their own.</w:t>
      </w:r>
    </w:p>
    <w:p w14:paraId="7E411C98" w14:textId="77777777" w:rsidR="002F5A6A" w:rsidRDefault="002F5A6A" w:rsidP="002601F1">
      <w:pPr>
        <w:pStyle w:val="Heading2"/>
      </w:pPr>
      <w:r>
        <w:t>Academic significance</w:t>
      </w:r>
    </w:p>
    <w:p w14:paraId="22F2E855" w14:textId="77777777" w:rsidR="002F5A6A" w:rsidRDefault="002F5A6A" w:rsidP="002F5A6A">
      <w:r>
        <w:t xml:space="preserve">This project is important not only to the language community, but also to the field of linguistics. </w:t>
      </w:r>
      <w:r w:rsidR="00652076">
        <w:t>First, in the field of language documentation</w:t>
      </w:r>
      <w:r>
        <w:t xml:space="preserve">, the language is severely underdocumented, being in the part of New Guinea (and the world) that is still least known to linguistic science </w:t>
      </w:r>
      <w:r w:rsidR="009070BB">
        <w:fldChar w:fldCharType="begin" w:fldLock="1"/>
      </w:r>
      <w:r w:rsidR="009070BB">
        <w:instrText>ADDIN CSL_CITATION { "citationItems" : [ { "id" : "ITEM-1", "itemData" : { "author" : [ { "dropping-particle" : "", "family" : "Hammarstr\u00f6m", "given" : "Harald", "non-dropping-particle" : "", "parse-names" : false, "suffix" : "" } ], "container-title" : "Language Documentation &amp; Conservation", "id" : "ITEM-1", "issued" : { "date-parts" : [ [ "2010" ] ] }, "note" : "This article lists all the language families in the world where there is no more than a sketch grammar's worth of material available for any of the languages in the family. Of the 27 families listed, 23 are isolates and 4 are small families. 14 are in Papua, 7 are in PNG, and the other 7 are in other parts of the world. (Math doesn't add up; I miscounted, I guess.) So Papua, Indonesia has half of the world's undocumented language families. Most are isolates, some are dying or endangered, and some are viable. A few (e.g. Yetfa) have current BT projects. \n\n\nThere is a list and discussion of marginally undocumented languages after the main list. Most of these langauges, again, are in New Guinea.\n\n\nThis is a great bibliographical resource for the Papuan languages that have the least material available. There are several references to Lakes Plain family and surrounding languages.", "page" : "177-212", "title" : "The status of the least documented language families in the world", "type" : "article-journal", "volume" : "4" }, "uris" : [ "http://www.mendeley.com/documents/?uuid=94c5804a-29a2-49cd-a65a-1a8a1947d044" ] } ], "mendeley" : { "formattedCitation" : "(Hammarstr\u00f6m 2010)", "plainTextFormattedCitation" : "(Hammarstr\u00f6m 2010)", "previouslyFormattedCitation" : "(Hammarstr\u00f6m 2010)" }, "properties" : { "noteIndex" : 0 }, "schema" : "https://github.com/citation-style-language/schema/raw/master/csl-citation.json" }</w:instrText>
      </w:r>
      <w:r w:rsidR="009070BB">
        <w:fldChar w:fldCharType="separate"/>
      </w:r>
      <w:r w:rsidR="009070BB" w:rsidRPr="009070BB">
        <w:rPr>
          <w:noProof/>
        </w:rPr>
        <w:t>(Hammarström 2010)</w:t>
      </w:r>
      <w:r w:rsidR="009070BB">
        <w:fldChar w:fldCharType="end"/>
      </w:r>
      <w:r>
        <w:t xml:space="preserve">. The only previous documentation of Abawiri is a list of 39 words collected on a survey </w:t>
      </w:r>
      <w:r w:rsidR="009070BB">
        <w:fldChar w:fldCharType="begin" w:fldLock="1"/>
      </w:r>
      <w:r w:rsidR="009070BB">
        <w:instrText>ADDIN CSL_CITATION { "citationItems" : [ { "id" : "ITEM-1", "itemData" : { "author" : [ { "dropping-particle" : "", "family" : "Voorhoeve", "given" : "Clemens L.", "non-dropping-particle" : "", "parse-names" : false, "suffix" : "" } ], "collection-title" : "Series B-31", "id" : "ITEM-1", "issued" : { "date-parts" : [ [ "1975" ] ] }, "note" : "Abawiri, Taburta and many others included in the 40-word comparative lists. Online at http://www.papuaweb.org/dlib/bk/pl/B31/_toc.html.", "publisher" : "Pacific Linguistics", "publisher-place" : "Canberra", "title" : "Languages of Irian Jaya: checklist, preliminary classification, language maps, wordlists", "type" : "book" }, "uris" : [ "http://www.mendeley.com/documents/?uuid=edcd0c32-59be-4346-a30a-ac48479b2ae9" ] } ], "mendeley" : { "formattedCitation" : "(Voorhoeve 1975)", "plainTextFormattedCitation" : "(Voorhoeve 1975)", "previouslyFormattedCitation" : "(Voorhoeve 1975)" }, "properties" : { "noteIndex" : 0 }, "schema" : "https://github.com/citation-style-language/schema/raw/master/csl-citation.json" }</w:instrText>
      </w:r>
      <w:r w:rsidR="009070BB">
        <w:fldChar w:fldCharType="separate"/>
      </w:r>
      <w:r w:rsidR="009070BB" w:rsidRPr="009070BB">
        <w:rPr>
          <w:noProof/>
        </w:rPr>
        <w:t>(Voorhoeve 1975)</w:t>
      </w:r>
      <w:r w:rsidR="009070BB">
        <w:fldChar w:fldCharType="end"/>
      </w:r>
      <w:r>
        <w:t>. In fact, very little documentation exists for any Lakes Plain language. Among the approximately twenty Lakes Plain languages, a basic grammatical description is available for only one (Iau). An additional five languages have brief phonology sketches, and the remaining languages, including Abawiri, are known only from short wordlists. The fact that the language is not yet documented, in an era when the forces of globalization are increasingly felt even in remote New Guinea, highlights the urgency of this documentation project.</w:t>
      </w:r>
    </w:p>
    <w:p w14:paraId="5BC7DB1F" w14:textId="77777777" w:rsidR="002F5A6A" w:rsidRDefault="002F5A6A" w:rsidP="002F5A6A">
      <w:r>
        <w:t xml:space="preserve">The second reason why this project is important for linguistics </w:t>
      </w:r>
      <w:r w:rsidR="00652076">
        <w:t xml:space="preserve">relates to typology: </w:t>
      </w:r>
      <w:r>
        <w:t>preliminary research has already uncovered typologically unique features in the language. Absence of nasal consonants is one of these features, with nasal consonants being completely absent from the language, even phonetically. The language also has a tone system of more complexity than those often foun</w:t>
      </w:r>
      <w:r w:rsidR="009070BB">
        <w:t>d among Papuan languages (Yoder, submitted)</w:t>
      </w:r>
      <w:r>
        <w:t xml:space="preserve">. In terms of grammatical structure, Abawiri </w:t>
      </w:r>
      <w:r w:rsidR="00560B42">
        <w:t xml:space="preserve">has </w:t>
      </w:r>
      <w:r>
        <w:t xml:space="preserve">no evidence for grammatical relations. The pragmatic nature of argument structure </w:t>
      </w:r>
      <w:r w:rsidR="00560B42">
        <w:t xml:space="preserve">is reminiscent of </w:t>
      </w:r>
      <w:r>
        <w:t xml:space="preserve">Southeast Asian languages such as Lahu </w:t>
      </w:r>
      <w:r w:rsidR="009070BB">
        <w:fldChar w:fldCharType="begin" w:fldLock="1"/>
      </w:r>
      <w:r w:rsidR="009070BB">
        <w:instrText>ADDIN CSL_CITATION { "citationItems" : [ { "id" : "ITEM-1", "itemData" : { "author" : [ { "dropping-particle" : "", "family" : "Matisoff", "given" : "James A.", "non-dropping-particle" : "", "parse-names" : false, "suffix" : "" } ], "collection-title" : "University of California Publications in Linguistics 75", "id" : "ITEM-1", "issued" : { "date-parts" : [ [ "1973" ] ] }, "note" : "Li &amp;amp; Thompson (1976?) summarize grammatical relations in Lahu from this grammar, saying that there are no", "publisher" : "University of California Press", "publisher-place" : "Berkeley and Los Angeles", "title" : "The grammar of Lahu", "type" : "book" }, "uris" : [ "http://www.mendeley.com/documents/?uuid=3b040354-85b7-48f2-9a83-d543cd0fb1ff" ] } ], "mendeley" : { "formattedCitation" : "(Matisoff 1973)", "plainTextFormattedCitation" : "(Matisoff 1973)", "previouslyFormattedCitation" : "(Matisoff 1973)" }, "properties" : { "noteIndex" : 0 }, "schema" : "https://github.com/citation-style-language/schema/raw/master/csl-citation.json" }</w:instrText>
      </w:r>
      <w:r w:rsidR="009070BB">
        <w:fldChar w:fldCharType="separate"/>
      </w:r>
      <w:r w:rsidR="009070BB" w:rsidRPr="009070BB">
        <w:rPr>
          <w:noProof/>
        </w:rPr>
        <w:t>(Matisoff 1973)</w:t>
      </w:r>
      <w:r w:rsidR="009070BB">
        <w:fldChar w:fldCharType="end"/>
      </w:r>
      <w:r>
        <w:t xml:space="preserve">, Lisu </w:t>
      </w:r>
      <w:r w:rsidR="009070BB">
        <w:fldChar w:fldCharType="begin" w:fldLock="1"/>
      </w:r>
      <w:r w:rsidR="009070BB">
        <w:instrText>ADDIN CSL_CITATION { "citationItems" : [ { "id" : "ITEM-1", "itemData" : { "author" : [ { "dropping-particle" : "", "family" : "Li", "given" : "Charles N.", "non-dropping-particle" : "", "parse-names" : false, "suffix" : "" }, { "dropping-particle" : "", "family" : "Thompson", "given" : "Sandra A.", "non-dropping-particle" : "", "parse-names" : false, "suffix" : "" } ], "container-title" : "Subject and topic", "editor" : [ { "dropping-particle" : "", "family" : "Li", "given" : "Charles N.", "non-dropping-particle" : "", "parse-names" : false, "suffix" : "" } ], "id" : "ITEM-1", "issued" : { "date-parts" : [ [ "1976" ] ] }, "note" : "Lisu is claimed not to have GrmRel at all (472).\n\nReview\n* A typology of subject vs. topic prominence in a language - how much each one is integrated into the grammar.\n* A 4-way distinction: subject prominence, topic promenince, neither prominent, both prominent.\n* How to differentiate: the subject is in the sentence core, the topic is not.\n* All topic-prominent languages have &amp;quot;double subject&amp;quot; construction. No subject-prominent languages do.\n* The topic controls cross-reference in topic-\nprominent languages\n* Subjects are esssentially grammaticalized topics. (482)", "page" : "458-489", "publisher" : "Academic Press", "publisher-place" : "New York", "title" : "Subject and topic: A new typology of language", "type" : "chapter" }, "uris" : [ "http://www.mendeley.com/documents/?uuid=4a582256-3cc5-47f4-b11c-e8e7ce6b0259" ] } ], "mendeley" : { "formattedCitation" : "(Li &amp; Thompson 1976)", "plainTextFormattedCitation" : "(Li &amp; Thompson 1976)", "previouslyFormattedCitation" : "(Li &amp; Thompson 1976)" }, "properties" : { "noteIndex" : 0 }, "schema" : "https://github.com/citation-style-language/schema/raw/master/csl-citation.json" }</w:instrText>
      </w:r>
      <w:r w:rsidR="009070BB">
        <w:fldChar w:fldCharType="separate"/>
      </w:r>
      <w:r w:rsidR="009070BB" w:rsidRPr="009070BB">
        <w:rPr>
          <w:noProof/>
        </w:rPr>
        <w:t>(Li &amp; Thompson 1976)</w:t>
      </w:r>
      <w:r w:rsidR="009070BB">
        <w:fldChar w:fldCharType="end"/>
      </w:r>
      <w:r>
        <w:t xml:space="preserve">, Burmese </w:t>
      </w:r>
      <w:r w:rsidR="009070BB">
        <w:fldChar w:fldCharType="begin" w:fldLock="1"/>
      </w:r>
      <w:r w:rsidR="009070BB">
        <w:instrText>ADDIN CSL_CITATION { "citationItems" : [ { "id" : "ITEM-1", "itemData" : { "author" : [ { "dropping-particle" : "", "family" : "Johnson", "given" : "Rodney", "non-dropping-particle" : "", "parse-names" : false, "suffix" : "" } ], "id" : "ITEM-1", "issued" : { "date-parts" : [ [ "1992" ] ] }, "note" : "Burmese is of the same basic type as Abawiri in the following ways:\n-(strictly) verb-final\n-free order of S and O\n-no obligatory case\n-zero anaphora\n\nThere is &amp;quot;optional case marking&amp;quot;, but I think it could be something else. He does say that grammatical relations are not very relevant.", "publisher" : "University of Michigan", "title" : "The limits of grammar: syntax and lexicon in spoken Burmese", "type" : "thesis" }, "uris" : [ "http://www.mendeley.com/documents/?uuid=079d199f-4269-4faf-aeb0-3f5ce5f83303" ] } ], "mendeley" : { "formattedCitation" : "(Johnson 1992)", "plainTextFormattedCitation" : "(Johnson 1992)", "previouslyFormattedCitation" : "(Johnson 1992)" }, "properties" : { "noteIndex" : 0 }, "schema" : "https://github.com/citation-style-language/schema/raw/master/csl-citation.json" }</w:instrText>
      </w:r>
      <w:r w:rsidR="009070BB">
        <w:fldChar w:fldCharType="separate"/>
      </w:r>
      <w:r w:rsidR="009070BB" w:rsidRPr="009070BB">
        <w:rPr>
          <w:noProof/>
        </w:rPr>
        <w:t>(Johnson 1992)</w:t>
      </w:r>
      <w:r w:rsidR="009070BB">
        <w:fldChar w:fldCharType="end"/>
      </w:r>
      <w:r>
        <w:t xml:space="preserve">, and Mongsen Ao </w:t>
      </w:r>
      <w:r w:rsidR="009070BB">
        <w:fldChar w:fldCharType="begin" w:fldLock="1"/>
      </w:r>
      <w:r w:rsidR="009070BB">
        <w:instrText>ADDIN CSL_CITATION { "citationItems" : [ { "id" : "ITEM-1", "itemData" : { "author" : [ { "dropping-particle" : "", "family" : "Coupe", "given" : "Alexander R.", "non-dropping-particle" : "", "parse-names" : false, "suffix" : "" } ], "id" : "ITEM-1", "issued" : { "date-parts" : [ [ "2007" ] ] }, "note" : "Mongsen Ao has semantic alignment, seen in (optional) agentive postpositions. Used for disambiguation when socially expected animacy/agentive expectations are countered (e.g. less animate A, more animate P). Compared to optional ergativity in Papuan langs.", "publisher" : "Mouton de Gruyter", "publisher-place" : "Berlin", "title" : "A grammar of Mongsen Ao", "type" : "book" }, "uris" : [ "http://www.mendeley.com/documents/?uuid=8731407b-54e8-4c78-aa6d-02de20ef19ae" ] } ], "mendeley" : { "formattedCitation" : "(Coupe 2007)", "plainTextFormattedCitation" : "(Coupe 2007)", "previouslyFormattedCitation" : "(Coupe 2007)" }, "properties" : { "noteIndex" : 0 }, "schema" : "https://github.com/citation-style-language/schema/raw/master/csl-citation.json" }</w:instrText>
      </w:r>
      <w:r w:rsidR="009070BB">
        <w:fldChar w:fldCharType="separate"/>
      </w:r>
      <w:r w:rsidR="009070BB" w:rsidRPr="009070BB">
        <w:rPr>
          <w:noProof/>
        </w:rPr>
        <w:t>(Coupe 2007)</w:t>
      </w:r>
      <w:r w:rsidR="009070BB">
        <w:fldChar w:fldCharType="end"/>
      </w:r>
      <w:r w:rsidR="00560B42">
        <w:t>.</w:t>
      </w:r>
      <w:r>
        <w:t xml:space="preserve"> </w:t>
      </w:r>
      <w:r w:rsidR="00560B42">
        <w:t xml:space="preserve">I am not aware of other Papuan languages </w:t>
      </w:r>
      <w:r w:rsidR="00AC02AF">
        <w:t>like this, although it is not clear whether this is a fact about Papuan languages or a fact about the (lack of) descriptive material available</w:t>
      </w:r>
      <w:r>
        <w:t>. These, and probably other features of the language, underscore the importance of a linguistic description of Abawiri for the field of linguistic typology.</w:t>
      </w:r>
    </w:p>
    <w:p w14:paraId="1D2E10BA" w14:textId="77777777" w:rsidR="002F5A6A" w:rsidRDefault="002601F1" w:rsidP="002601F1">
      <w:pPr>
        <w:pStyle w:val="Heading1"/>
      </w:pPr>
      <w:r>
        <w:t>M</w:t>
      </w:r>
      <w:r w:rsidR="002F5A6A">
        <w:t>ethodology</w:t>
      </w:r>
    </w:p>
    <w:p w14:paraId="0B446898" w14:textId="77777777" w:rsidR="002F5A6A" w:rsidRDefault="002F5A6A" w:rsidP="002F5A6A">
      <w:r>
        <w:t>In this section I outline the methodology for the dissertation project. After a discussion of the theoretical orientation of the project (section 3.1), I present my plan for building a corpus (section 3.2) and carrying out elicitation tasks (section 3.3). Finally, I discuss how I will go about writing the grammar (section 3.4).</w:t>
      </w:r>
    </w:p>
    <w:p w14:paraId="5A6D4B76" w14:textId="77777777" w:rsidR="002F5A6A" w:rsidRDefault="002F5A6A" w:rsidP="002601F1">
      <w:pPr>
        <w:pStyle w:val="Heading2"/>
      </w:pPr>
      <w:r>
        <w:lastRenderedPageBreak/>
        <w:t>Theoretical approach</w:t>
      </w:r>
    </w:p>
    <w:p w14:paraId="2DF4C935" w14:textId="77777777" w:rsidR="002F5A6A" w:rsidRDefault="002F5A6A" w:rsidP="002F5A6A">
      <w:r>
        <w:t xml:space="preserve">I take a generally functional view of language that sees language as an emergent system </w:t>
      </w:r>
      <w:r w:rsidR="009070BB">
        <w:fldChar w:fldCharType="begin" w:fldLock="1"/>
      </w:r>
      <w:r w:rsidR="004F680F">
        <w:instrText>ADDIN CSL_CITATION { "citationItems" : [ { "id" : "ITEM-1", "itemData" : { "editor" : [ { "dropping-particle" : "", "family" : "MacWhinney", "given" : "Brian", "non-dropping-particle" : "", "parse-names" : false, "suffix" : "" } ], "id" : "ITEM-1", "issued" : { "date-parts" : [ [ "1999" ] ] }, "publisher" : "Lawrence Erlbaum Associates", "publisher-place" : "Mahwah, NJ", "title" : "The emergence of language", "type" : "book" }, "uris" : [ "http://www.mendeley.com/documents/?uuid=55b923cf-62bc-3140-898b-bc28394572d0" ] }, { "id" : "ITEM-2", "itemData" : { "DOI" : "10.1016/j.lingua.2006.12.001", "ISBN" : "0024-3841", "ISSN" : "00243841", "abstract" : "This paper presents an overview of the diverse body of thought known as 'emergentism', as it is manifested in the study of language. It is suggested that a unifying theme of emergentist work is the rejection of inborn grammatical principles (Universal Grammar) in favor of more general mechanisms of cognition and learning. A variety of emergentist proposals are outlined and the general thrust of this work is compared to ideas that have recently been put forward within the Minimalist Program. ?? 2007 Elsevier B.V. All rights reserved.", "author" : [ { "dropping-particle" : "", "family" : "O'Grady", "given" : "William", "non-dropping-particle" : "", "parse-names" : false, "suffix" : "" } ], "container-title" : "Lingua", "id" : "ITEM-2", "issue" : "4", "issued" : { "date-parts" : [ [ "2008" ] ] }, "page" : "447-464", "title" : "The emergentist program", "type" : "article-journal", "volume" : "118" }, "uris" : [ "http://www.mendeley.com/documents/?uuid=0bde8983-5c7a-4adc-8664-159a6e98b2ed" ] }, { "id" : "ITEM-3", "itemData" : { "author" : [ { "dropping-particle" : "", "family" : "Hopper", "given" : "Paul J.", "non-dropping-particle" : "", "parse-names" : false, "suffix" : "" } ], "chapter-number" : "6", "container-title" : "The new psychology of language", "editor" : [ { "dropping-particle" : "", "family" : "Tomasello", "given" : "Michael", "non-dropping-particle" : "", "parse-names" : false, "suffix" : "" } ], "id" : "ITEM-3", "issued" : { "date-parts" : [ [ "2014" ] ] }, "page" : "143-161", "publisher" : "Psychology Press", "publisher-place" : "New York", "title" : "Emergent grammar", "type" : "chapter" }, "uris" : [ "http://www.mendeley.com/documents/?uuid=2cb2fe5c-10d1-4439-b3f5-593851463d87" ] } ], "mendeley" : { "formattedCitation" : "(MacWhinney 1999; O\u2019Grady 2008; Hopper 2014)", "plainTextFormattedCitation" : "(MacWhinney 1999; O\u2019Grady 2008; Hopper 2014)", "previouslyFormattedCitation" : "(MacWhinney 1999; O\u2019Grady 2008; Hopper 2014)" }, "properties" : { "noteIndex" : 0 }, "schema" : "https://github.com/citation-style-language/schema/raw/master/csl-citation.json" }</w:instrText>
      </w:r>
      <w:r w:rsidR="009070BB">
        <w:fldChar w:fldCharType="separate"/>
      </w:r>
      <w:r w:rsidR="001368FF" w:rsidRPr="001368FF">
        <w:rPr>
          <w:noProof/>
        </w:rPr>
        <w:t>(MacWhinney 1999; O’Grady 2008; Hopper 2014)</w:t>
      </w:r>
      <w:r w:rsidR="009070BB">
        <w:fldChar w:fldCharType="end"/>
      </w:r>
      <w:r>
        <w:t xml:space="preserve"> shaped by the interactional needs of speakers </w:t>
      </w:r>
      <w:r w:rsidR="009070BB">
        <w:fldChar w:fldCharType="begin" w:fldLock="1"/>
      </w:r>
      <w:r w:rsidR="009070BB">
        <w:instrText>ADDIN CSL_CITATION { "citationItems" : [ { "id" : "ITEM-1", "itemData" : { "DOI" : "10.1016/j.tics.2003.10.016", "author" : [ { "dropping-particle" : "", "family" : "Garrod", "given" : "Simon", "non-dropping-particle" : "", "parse-names" : false, "suffix" : "" }, { "dropping-particle" : "", "family" : "Pickering", "given" : "Martin J.", "non-dropping-particle" : "", "parse-names" : false, "suffix" : "" } ], "container-title" : "Trends in Cognitive Sciences", "id" : "ITEM-1", "issue" : "1", "issued" : { "date-parts" : [ [ "2004" ] ] }, "page" : "8-11", "title" : "Why is conversation so easy?", "type" : "article-journal", "volume" : "8" }, "uris" : [ "http://www.mendeley.com/documents/?uuid=237631fd-8388-4892-bfc4-adaddefe6965" ] }, { "id" : "ITEM-2", "itemData" : { "author" : [ { "dropping-particle" : "", "family" : "Goodwin", "given" : "Charles", "non-dropping-particle" : "", "parse-names" : false, "suffix" : "" }, { "dropping-particle" : "", "family" : "Goodwin", "given" : "Marjorie Harness", "non-dropping-particle" : "", "parse-names" : false, "suffix" : "" } ], "chapter-number" : "10", "container-title" : "A companion to linguistic anthropology", "editor" : [ { "dropping-particle" : "", "family" : "Duranti", "given" : "Alessandro", "non-dropping-particle" : "", "parse-names" : false, "suffix" : "" } ], "id" : "ITEM-2", "issued" : { "date-parts" : [ [ "2004" ] ] }, "page" : "222-244", "publisher" : "Blackwell", "publisher-place" : "Malden, Massachusetts", "title" : "Participation", "type" : "chapter" }, "uris" : [ "http://www.mendeley.com/documents/?uuid=cdebd485-26a9-42be-a937-72c4224dce37" ] } ], "mendeley" : { "formattedCitation" : "(Garrod &amp; Pickering 2004; Goodwin &amp; Goodwin 2004)", "plainTextFormattedCitation" : "(Garrod &amp; Pickering 2004; Goodwin &amp; Goodwin 2004)", "previouslyFormattedCitation" : "(Garrod &amp; Pickering 2004; Goodwin &amp; Goodwin 2004)" }, "properties" : { "noteIndex" : 0 }, "schema" : "https://github.com/citation-style-language/schema/raw/master/csl-citation.json" }</w:instrText>
      </w:r>
      <w:r w:rsidR="009070BB">
        <w:fldChar w:fldCharType="separate"/>
      </w:r>
      <w:r w:rsidR="009070BB" w:rsidRPr="009070BB">
        <w:rPr>
          <w:noProof/>
        </w:rPr>
        <w:t>(Garrod &amp; Pickering 2004; Goodwin &amp; Goodwin 2004)</w:t>
      </w:r>
      <w:r w:rsidR="009070BB">
        <w:fldChar w:fldCharType="end"/>
      </w:r>
      <w:r>
        <w:t xml:space="preserve"> and constrained by human cognition </w:t>
      </w:r>
      <w:r w:rsidR="009070BB">
        <w:fldChar w:fldCharType="begin" w:fldLock="1"/>
      </w:r>
      <w:r w:rsidR="009070BB">
        <w:instrText>ADDIN CSL_CITATION { "citationItems" : [ { "id" : "ITEM-1", "itemData" : { "author" : [ { "dropping-particle" : "", "family" : "Chafe", "given" : "Wallace", "non-dropping-particle" : "", "parse-names" : false, "suffix" : "" } ], "collection-title" : "Syntax and Semantics", "container-title" : "Discourse and syntax", "id" : "ITEM-1", "issued" : { "date-parts" : [ [ "1979" ] ] }, "note" : "BACKGROUND from Pat's LING 214 lecture:\nThere was a big debate in the literature about memory - the magic number was 7 +/-2 of things that can be remembered. Wally's question was, how do we get from image-based memory to verbalization of that memory? \n\nBartlett (1930's) showed that memory is reconstruction - not just sticking a memory into a box and pulling it out again.\n\n&amp;quot;Story grammar&amp;quot; - linguists in the '70's trying to apply traditional clause-syntax-style trees to stories - Wally's hierarchical model in this paper.\n\nREADING COMMENTS\nTop of p 163: Wally mentions two \u201cmanifestations of sentencehood\u201d that are \u201cquite obvious in spoken language\u201d: syntactic closure and intonation. So rather than Jack's method of breaking up discourse into IU chunks, what if we took into account \u2018syntactic closure\u2019 as well? Would the resulting chunking be closer to the way we process speech, since we are attuned to both grammatical structure and prosody? \nA: See Matsumoto's work on correlation between IUs and clauses.\n\nWally uses an example at length to illustrate the Flow Model (p 167 ff). His interpretation of the example is extremely qualitative, apparently coming directly from his own intuition about the correlation between the speech produced in the example and the thought processes underlying it. This is the kind of work that, if done well, can be followed up by extensive more rigorous work to test these many claims he is making. Wally seems to speak to this at the very end of his paper where he calls for research in naturally occurring narratives to see if his hypotheses in the Flow Model hold up. Have people followed up extensively on the Flow Model and its predictions? Is this the reason why Chafe 1979 is cited so much? \nA: Recent work has focused on the bottom level, what an IU is.", "page" : "159-181", "publisher" : "Academic Press", "publisher-place" : "New York", "title" : "The flow of thought and the flow of language", "type" : "chapter" }, "uris" : [ "http://www.mendeley.com/documents/?uuid=3b0110ae-74aa-4ad5-ae69-5a6705b8b324" ] }, { "id" : "ITEM-2", "itemData" : { "ISBN" : "9027228825", "author" : [ { "dropping-particle" : "", "family" : "Chafe", "given" : "Wallace", "non-dropping-particle" : "", "parse-names" : false, "suffix" : "" } ], "chapter-number" : "1", "container-title" : "Coherence and Grounding in Discourse", "editor" : [ { "dropping-particle" : "", "family" : "Tomlin", "given" : "Russell", "non-dropping-particle" : "", "parse-names" : false, "suffix" : "" } ], "id" : "ITEM-2", "issued" : { "date-parts" : [ [ "1987" ] ] }, "note" : "I think this is the reference to cite for the origin of IUs. Possibly also \n-Chafe 1980b &amp;quot;The deployment of consciousness in the production of narrative&amp;quot; in The Pear Stories, Chafe, ed.\n-1988 Chafe &amp;quot;Linking intonation units in spoken English&amp;quot; in Clause combining in grammar and discourse, Haiman and Thompson, eds.", "page" : "1-28", "publisher" : "John Benjamins", "publisher-place" : "Amsterdam", "title" : "Cognitive constraints on information flow", "type" : "chapter" }, "suppress-author" : 1, "uris" : [ "http://www.mendeley.com/documents/?uuid=bb8e531c-e96b-4973-aecc-54cc70e7c627" ] }, { "id" : "ITEM-3", "itemData" : { "author" : [ { "dropping-particle" : "", "family" : "Chafe", "given" : "Wallace", "non-dropping-particle" : "", "parse-names" : false, "suffix" : "" } ], "id" : "ITEM-3", "issued" : { "date-parts" : [ [ "1994" ] ] }, "note" : "This is the reference for Wally's division of referential distance into GIVEN, NEW, and ACCESSIBLE.", "publisher" : "University of Chicago Press", "publisher-place" : "Chicago", "title" : "Discourse, consciousness, and time: The flow and displacement of conscious experience in speaking and writing", "type" : "book" }, "suppress-author" : 1, "uris" : [ "http://www.mendeley.com/documents/?uuid=6dde0249-9ccb-4ecf-b480-485efe99c1f3" ] } ], "mendeley" : { "formattedCitation" : "(Chafe 1979; 1987; 1994)", "plainTextFormattedCitation" : "(Chafe 1979; 1987; 1994)", "previouslyFormattedCitation" : "(Chafe 1979; 1987; 1994)" }, "properties" : { "noteIndex" : 0 }, "schema" : "https://github.com/citation-style-language/schema/raw/master/csl-citation.json" }</w:instrText>
      </w:r>
      <w:r w:rsidR="009070BB">
        <w:fldChar w:fldCharType="separate"/>
      </w:r>
      <w:r w:rsidR="009070BB" w:rsidRPr="009070BB">
        <w:rPr>
          <w:noProof/>
        </w:rPr>
        <w:t>(Chafe 1979; 1987; 1994)</w:t>
      </w:r>
      <w:r w:rsidR="009070BB">
        <w:fldChar w:fldCharType="end"/>
      </w:r>
      <w:r>
        <w:t xml:space="preserve">. To understand language, it is thus necessary to anchor explanations in the language-external facts of interaction and cognition. Additionally, a grasp of cross-linguistic variation is important since it shows what types of systems tend to arise and what types do not; thus, linguistic typology </w:t>
      </w:r>
      <w:r w:rsidR="009070BB">
        <w:fldChar w:fldCharType="begin" w:fldLock="1"/>
      </w:r>
      <w:r w:rsidR="008E2B04">
        <w:instrText>ADDIN CSL_CITATION { "citationItems" : [ { "id" : "ITEM-1", "itemData" : { "author" : [ { "dropping-particle" : "", "family" : "Comrie", "given" : "Bernard", "non-dropping-particle" : "", "parse-names" : false, "suffix" : "" } ], "edition" : "2nd ed", "id" : "ITEM-1", "issued" : { "date-parts" : [ [ "1989" ] ] }, "note" : "The first two chapters of the book set the stage for a functional/typological approach and argue strongly against Generative ideas.\nNotes on chapters\nWord order\nTalks about the relative commonness of the 6 &amp;quot;basic&amp;quot; word order types, the problems with universality of a basic word (constituent) order, and how only weak generalizations can be made about correlations between clausal constituent order and other constituent orders. Some are stronger than others; none are universal.\nSubject\nMore than one logically independent construction must refer to the same grammatical relation in order for it to be valid in the language. Morphology (case) may or may not agree with syntax (verb agreement, word order, etc.)\nSubject is defined as prototypically the intersection of agent and topic. This semantic intersection is realized in different languages in different ways.\nCase marking\nDiscusses when case marking does not correspond neatly with grammatical or semantic relations. Talks about the &amp;quot;discriminatory function&amp;quot; of cases.\nRelative clauses\n&amp;quot;A relative clause then consists necessaaril of a head and a estricting clause. the head in itself has a certain potential range of referents, but the restricting clause restricts this set... (143). Postnominal vs. prenominal relative clauses; non-reduced head noun vs. pronoun-retention vs. relative-pronoun vs. gap. Role of head noun in main clause: any role goes, for the most part. Also discusses the Keenan/Comrie accessibility hierarchy.\nCausative constructions\nAnalytic vs. morphological vs. lexical causatives. Direct vs. indirect control by causer, as well as degree of control retained by causee, correlates w/ the above forms.\nAlso discussed valency changes in morphological causatives.\nAnimacy\nAnimacy is very highly connected to other notions such as topicality, definiteness, and conceptual salience. But there is evidence that languages won't allow the phenomenon to be reduced to that. Animacy shows up in case marking (e.g. when higher-animates have a different case than lower-animates), verbal indexing (when higher animates are indexed but not lower), and paradigmatic distinctions (higher-animate pronouns have more distinctions and higher-animate nouns have more inflectional and agreement possibilities).", "publisher" : "University of Chicago Press", "publisher-place" : "Chicago", "title" : "Language universals and linguistic typology", "type" : "book" }, "uris" : [ "http://www.mendeley.com/documents/?uuid=3c351013-21a3-4306-8c46-e8bcc12c82d3" ] }, { "id" : "ITEM-2", "itemData" : { "author" : [ { "dropping-particle" : "", "family" : "Croft", "given" : "William", "non-dropping-particle" : "", "parse-names" : false, "suffix" : "" } ], "id" : "ITEM-2", "issued" : { "date-parts" : [ [ "2002" ] ] }, "publisher" : "Cambridge University Press", "publisher-place" : "Cambridge", "title" : "Typology and universals", "type" : "book" }, "uris" : [ "http://www.mendeley.com/documents/?uuid=5ae5707b-7ad1-3245-977d-67c73bf995e2" ] }, { "id" : "ITEM-3", "itemData" : { "author" : [ { "dropping-particle" : "", "family" : "Trudgill", "given" : "Peter", "non-dropping-particle" : "", "parse-names" : false, "suffix" : "" } ], "id" : "ITEM-3", "issued" : { "date-parts" : [ [ "2011" ] ] }, "publisher" : "Oxford University Press", "publisher-place" : "Oxford", "title" : "Sociolinguistic typology: Social determinants of linguistic complexity", "type" : "book" }, "uris" : [ "http://www.mendeley.com/documents/?uuid=db34f1aa-b52d-4c1d-82a7-941067dfb4a9" ] }, { "id" : "ITEM-4", "itemData" : { "author" : [ { "dropping-particle" : "", "family" : "Gordon", "given" : "Matthew", "non-dropping-particle" : "", "parse-names" : false, "suffix" : "" } ], "id" : "ITEM-4", "issued" : { "date-parts" : [ [ "2016" ] ] }, "note" : "Chapter 4: SYLLABLES A basic and thorough/lengthy overview of the typology of syllable patterns in the world's languages.\n\nChapter 5: STRESS Read this before doing analysis of stress in a language.\n\nChapter 7: TONE AND INTONATION: A pretty comprehensive overview of cross-linguistically common tone systems and phonological patterning of tones. Read this to determine what to look for and what might be interesting/unusual about Abawiri tone. Also a big section on intonation. When describing Abawiri intonation patterns, I should try to avoid just making impressionistic statements, instead backing up my claims with (at least qualitative) acoustic analysis. A cool thing about this chapter is the correlation between tone and intonation patterns that both find their basis in their shared use of the vocal folds to create pitch modulations.", "publisher" : "Oxford University Press", "publisher-place" : "Oxford", "title" : "Phonological typology", "type" : "book" }, "uris" : [ "http://www.mendeley.com/documents/?uuid=6af4d251-28d8-49b7-8796-316d0b539bb0" ] } ], "mendeley" : { "formattedCitation" : "(Comrie 1989; Croft 2002; Trudgill 2011; Gordon 2016)", "plainTextFormattedCitation" : "(Comrie 1989; Croft 2002; Trudgill 2011; Gordon 2016)", "previouslyFormattedCitation" : "(Comrie 1989; Croft 2002; Trudgill 2011; Gordon 2016)" }, "properties" : { "noteIndex" : 0 }, "schema" : "https://github.com/citation-style-language/schema/raw/master/csl-citation.json" }</w:instrText>
      </w:r>
      <w:r w:rsidR="009070BB">
        <w:fldChar w:fldCharType="separate"/>
      </w:r>
      <w:r w:rsidR="009070BB" w:rsidRPr="009070BB">
        <w:rPr>
          <w:noProof/>
        </w:rPr>
        <w:t>(Comrie 1989; Croft 2002; Trudgill 2011; Gordon 2016)</w:t>
      </w:r>
      <w:r w:rsidR="009070BB">
        <w:fldChar w:fldCharType="end"/>
      </w:r>
      <w:r>
        <w:t xml:space="preserve"> is important in a functional approach. Further, studying how languages change through time gives insight into both the cognitive pressures and the social mechanisms through which languages become as they are. For this reason, study of change-related phenomena such as grammaticalization </w:t>
      </w:r>
      <w:r w:rsidR="008E2B04">
        <w:fldChar w:fldCharType="begin" w:fldLock="1"/>
      </w:r>
      <w:r w:rsidR="008E2B04">
        <w:instrText>ADDIN CSL_CITATION { "citationItems" : [ { "id" : "ITEM-1", "itemData" : {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ed", "id" : "ITEM-1", "issued" : { "date-parts" : [ [ "2003" ] ] }, "note" : "Chapter 6, on clitics: What makes a clitic? They aren't quite clear on what they are, but clitics figure prominently in their discussion of morphologization. \nCLITIC VS LEXICAL ITEM\n-On p 142ff, a clitic is &amp;quot;a set of unaccented forms that tend to be found attached to a more heavily accented form.&amp;quot; \n-Distinct set of &amp;quot;tonic&amp;quot; (stressed) forms.\n-Clitics are more context-dependent and more general in meaning.\n-Functions more grammatical-like.\n-Restricted to a certain position in the clause\nCLITIC VS AFFIX\n-Clitic &amp;gt; Affix involves fusion, phonological changes\n-Loss of a word boundary??? (154)\n-Less marked segments\n-Reduction in prominence\nMARIANNE: Clitic is an affix that attaches to a syntactic constituent rather than to a word.", "publisher" : "Cambridge University Press", "publisher-place" : "Cambridge", "title" : "Grammaticalization", "type" : "book" }, "uris" : [ "http://www.mendeley.com/documents/?uuid=e90f4485-6d46-44de-ac09-67e6251851f8" ] }, { "id" : "ITEM-2", "itemData" : { "author" : [ { "dropping-particle" : "", "family" : "DeLancey", "given" : "Scott", "non-dropping-particle" : "", "parse-names" : false, "suffix" : "" } ], "collection-title" : "Oxford Handbooks Online", "container-title" : "The Oxford handbook of grammaticalization", "editor" : [ { "dropping-particle" : "", "family" : "Heine", "given" : "Bernd", "non-dropping-particle" : "", "parse-names" : false, "suffix" : "" }, { "dropping-particle" : "", "family" : "Narrog", "given" : "Heiko", "non-dropping-particle" : "", "parse-names" : false, "suffix" : "" } ], "id" : "ITEM-2", "issued" : { "date-parts" : [ [ "2011" ] ] }, "note" : "2 essential components of a functional-typological theory of syntax:\n1) Grammaticalization\n2) Cognitive and pragmatic motivation\n\nThis might be a good paper to give to a Wycliffe person working on a language and trying to deal with fuzziness in their generally generative-framework training. It makes the case that categories can be fuzzy, and so naturally a solid description will just describe the fuzziness, the clustering and the edges, withouth trying to apply a particular theoretical model to draw lines around discrete categories.", "publisher" : "Oxford University Press", "publisher-place" : "Oxford", "title" : "Grammaticalization and syntax: a functional view", "type" : "chapter" }, "uris" : [ "http://www.mendeley.com/documents/?uuid=ea36ef32-7e1f-4e2c-9d1d-37551967e729" ] } ], "mendeley" : { "formattedCitation" : "(Hopper &amp; Traugott 2003; DeLancey 2011)", "plainTextFormattedCitation" : "(Hopper &amp; Traugott 2003; DeLancey 2011)", "previouslyFormattedCitation" : "(Hopper &amp; Traugott 2003; DeLancey 2011)" }, "properties" : { "noteIndex" : 0 }, "schema" : "https://github.com/citation-style-language/schema/raw/master/csl-citation.json" }</w:instrText>
      </w:r>
      <w:r w:rsidR="008E2B04">
        <w:fldChar w:fldCharType="separate"/>
      </w:r>
      <w:r w:rsidR="008E2B04" w:rsidRPr="008E2B04">
        <w:rPr>
          <w:noProof/>
        </w:rPr>
        <w:t>(Hopper &amp; Traugott 2003; DeLancey 2011)</w:t>
      </w:r>
      <w:r w:rsidR="008E2B04">
        <w:fldChar w:fldCharType="end"/>
      </w:r>
      <w:r>
        <w:t xml:space="preserve"> and lexical diffusion </w:t>
      </w:r>
      <w:r w:rsidR="008E2B04">
        <w:fldChar w:fldCharType="begin" w:fldLock="1"/>
      </w:r>
      <w:r w:rsidR="001368FF">
        <w:instrText>ADDIN CSL_CITATION { "citationItems" : [ { "id" : "ITEM-1", "itemData" : { "author" : [ { "dropping-particle" : "", "family" : "Pierrehumbert", "given" : "Janet B.", "non-dropping-particle" : "", "parse-names" : false, "suffix" : "" } ], "container-title" : "Frequency effects and the emergence of lexical structure", "editor" : [ { "dropping-particle" : "", "family" : "Bybee", "given" : "Joan", "non-dropping-particle" : "", "parse-names" : false, "suffix" : "" }, { "dropping-particle" : "", "family" : "Hopper", "given" : "Paul J", "non-dropping-particle" : "", "parse-names" : false, "suffix" : "" } ], "id" : "ITEM-1", "issued" : { "date-parts" : [ [ "2001" ] ] }, "note" : "A formal (not necessarily Generative) model of how exemplar-based phonology works, specifically modelling effects like lenition of schwa and /t/ in high frequency words.", "page" : "137-157", "publisher" : "John Benjamins", "publisher-place" : "Amsterdam", "title" : "Exemplar dynamics: Word frequency, lenition and contrast", "type" : "chapter" }, "uris" : [ "http://www.mendeley.com/documents/?uuid=68179c8e-2491-4524-8b50-7e9d514b55f1" ] }, { "id" : "ITEM-2", "itemData" : { "author" : [ { "dropping-particle" : "", "family" : "Bybee", "given" : "Joan", "non-dropping-particle" : "", "parse-names" : false, "suffix" : "" } ], "id" : "ITEM-2", "issued" : { "date-parts" : [ [ "2007" ] ] }, "publisher" : "Oxford University Press", "publisher-place" : "Oxford", "title" : "Frequency of use and the organization of language", "type" : "book" }, "uris" : [ "http://www.mendeley.com/documents/?uuid=2f4fd03a-d366-4854-86a8-6b2cbbcd8115" ] }, { "id" : "ITEM-3", "itemData" : { "author" : [ { "dropping-particle" : "", "family" : "Bybee", "given" : "Joan", "non-dropping-particle" : "", "parse-names" : false, "suffix" : "" } ], "id" : "ITEM-3", "issued" : { "date-parts" : [ [ "2010" ] ] }, "publisher" : "Cambridge University Press", "publisher-place" : "Cambridge", "title" : "Language, usage and cognition", "type" : "book" }, "suppress-author" : 1, "uris" : [ "http://www.mendeley.com/documents/?uuid=7c03cd01-58f9-453b-a091-80f42ed9a36f" ] } ], "mendeley" : { "formattedCitation" : "(Pierrehumbert 2001; Bybee 2007; 2010)", "plainTextFormattedCitation" : "(Pierrehumbert 2001; Bybee 2007; 2010)", "previouslyFormattedCitation" : "(Pierrehumbert 2001; Bybee 2007; 2010)" }, "properties" : { "noteIndex" : 0 }, "schema" : "https://github.com/citation-style-language/schema/raw/master/csl-citation.json" }</w:instrText>
      </w:r>
      <w:r w:rsidR="008E2B04">
        <w:fldChar w:fldCharType="separate"/>
      </w:r>
      <w:r w:rsidR="001368FF" w:rsidRPr="001368FF">
        <w:rPr>
          <w:noProof/>
        </w:rPr>
        <w:t>(Pierrehumbert 2001; Bybee 2007; 2010)</w:t>
      </w:r>
      <w:r w:rsidR="008E2B04">
        <w:fldChar w:fldCharType="end"/>
      </w:r>
      <w:r>
        <w:t xml:space="preserve"> is central in a functional approach. In sum, explanations in a functional approach to language are rooted in an understanding of interaction, cognition, linguistic typology, and language change.</w:t>
      </w:r>
    </w:p>
    <w:p w14:paraId="22D7B9D7" w14:textId="77777777" w:rsidR="002F5A6A" w:rsidRDefault="002F5A6A" w:rsidP="002F5A6A">
      <w:r>
        <w:t xml:space="preserve">This dissertation will attempt to frame the linguistic facts of Abawiri in terms of the above factors. For example, studying reference in discourse will rely both on interaction (how speakers and listeners manage information in talk) and cognition (e.g. how much referential information listeners can remember over long stretches of discourse). Typological variation will inform the dissertation throughout as I compare Abawiri linguistic features with the typological literature, especially that on Papuan languages. Special note will be made of typologically unusual features since this has potential to further our understanding of what is and what is not possible in human language. Finally, understanding a language in diachronic context can inform synchronic description; for example, the intersection of diachronic gradualness and synchronic gradience </w:t>
      </w:r>
      <w:r w:rsidR="000222BF">
        <w:fldChar w:fldCharType="begin" w:fldLock="1"/>
      </w:r>
      <w:r w:rsidR="000222BF">
        <w:instrText>ADDIN CSL_CITATION { "citationItems" : [ { "id" : "ITEM-1", "itemData" : { "abstract" : "This volume is intended to address three questions: 1) How are we to understand the intersection between synchronic gradience and grammaticalization? 2) What insights does grammaticalization offer for assessing the validity of Aarts\u2019s (2007) claims regarding synchronic gradience, specifically that there is a significant distinction between subsective and intersective gradience? 3) What does the intersection between grammaticalization and synchronic gradience tell us about the hypothesis of structural gradualness, and about whether work on grammaticalization needs reanalysis and analogy/extension, or some other mechanism? In this paper we present an overview of what we consider to be central issues in answering these questions and in developing a theory of microchanges.", "author" : [ { "dropping-particle" : "", "family" : "Traugott", "given" : "Elizabeth Closs", "non-dropping-particle" : "", "parse-names" : false, "suffix" : "" }, { "dropping-particle" : "", "family" : "Trousdale", "given" : "Graeme", "non-dropping-particle" : "", "parse-names" : false, "suffix" : "" } ], "chapter-number" : "1", "container-title" : "Gradience, gradualness, and grammaticalization", "id" : "ITEM-1", "issued" : { "date-parts" : [ [ "2010" ] ] }, "note" : "Formalists who deal with language change:\n-Aarts is a formalist at University College London. \n-Ian Roberts is a formalist (minimalist) who reads widely and works on grammaticalization.\n-David Lightfoot is a formalist who has done a lot on grammaticalization. At Georgetown.", "page" : "19-44", "publisher" : "John Benjamins", "publisher-place" : "Amsterdam", "title" : "Gradience, gradualness and grammaticalization: How do they intersect?", "type" : "chapter" }, "uris" : [ "http://www.mendeley.com/documents/?uuid=a2ba7180-c5e9-427a-8ac7-61391ff47938" ] } ], "mendeley" : { "formattedCitation" : "(Traugott &amp; Trousdale 2010)", "plainTextFormattedCitation" : "(Traugott &amp; Trousdale 2010)", "previouslyFormattedCitation" : "(Traugott &amp; Trousdale 2010)" }, "properties" : { "noteIndex" : 0 }, "schema" : "https://github.com/citation-style-language/schema/raw/master/csl-citation.json" }</w:instrText>
      </w:r>
      <w:r w:rsidR="000222BF">
        <w:fldChar w:fldCharType="separate"/>
      </w:r>
      <w:r w:rsidR="000222BF" w:rsidRPr="000222BF">
        <w:rPr>
          <w:noProof/>
        </w:rPr>
        <w:t>(Traugott &amp; Trousdale 2010)</w:t>
      </w:r>
      <w:r w:rsidR="000222BF">
        <w:fldChar w:fldCharType="end"/>
      </w:r>
      <w:r>
        <w:t xml:space="preserve"> can often provide helpful insights into the distribution of features and variants within a language.</w:t>
      </w:r>
    </w:p>
    <w:p w14:paraId="490140CD" w14:textId="77777777" w:rsidR="002F5A6A" w:rsidRDefault="002F5A6A" w:rsidP="002F5A6A">
      <w:r>
        <w:t xml:space="preserve">The best linguistic descriptions come from linguists who themselves speak the language they write about </w:t>
      </w:r>
      <w:r w:rsidR="000222BF">
        <w:fldChar w:fldCharType="begin" w:fldLock="1"/>
      </w:r>
      <w:r w:rsidR="00876535">
        <w:instrText>ADDIN CSL_CITATION { "citationItems" : [ { "id" : "ITEM-1", "itemData" : { "author" : [ { "dropping-particle" : "", "family" : "Everett", "given" : "Daniel L.", "non-dropping-particle" : "", "parse-names" : false, "suffix" : "" } ], "chapter-number" : "9", "container-title" : "Linguistic fieldwork", "editor" : [ { "dropping-particle" : "", "family" : "Newman", "given" : "Paul", "non-dropping-particle" : "", "parse-names" : false, "suffix" : "" }, { "dropping-particle" : "", "family" : "Ratliff", "given" : "Martha", "non-dropping-particle" : "", "parse-names" : false, "suffix" : "" } ], "id" : "ITEM-1", "issued" : { "date-parts" : [ [ "2001" ] ] }, "note" : "He argues for why fieldwork should be done monolingually, in the language under investigation, whenever possible.", "page" : "166-188", "publisher" : "Cambridge University Press", "publisher-place" : "Cambridge", "title" : "Monolingual field research", "type" : "chapter" }, "uris" : [ "http://www.mendeley.com/documents/?uuid=08ef586d-ebfd-44c2-b580-2f2cad035d5c" ] } ], "mendeley" : { "formattedCitation" : "(Everett 2001)", "plainTextFormattedCitation" : "(Everett 2001)", "previouslyFormattedCitation" : "(Everett 2001)" }, "properties" : { "noteIndex" : 0 }, "schema" : "https://github.com/citation-style-language/schema/raw/master/csl-citation.json" }</w:instrText>
      </w:r>
      <w:r w:rsidR="000222BF">
        <w:fldChar w:fldCharType="separate"/>
      </w:r>
      <w:r w:rsidR="000222BF" w:rsidRPr="000222BF">
        <w:rPr>
          <w:noProof/>
        </w:rPr>
        <w:t>(Everett 2001)</w:t>
      </w:r>
      <w:r w:rsidR="000222BF">
        <w:fldChar w:fldCharType="end"/>
      </w:r>
      <w:r>
        <w:t>. For this reason, I plan to learn to speak Abawiri during the course of fieldwork. I aim to transition from bilingual fieldwork in Indonesian and Abawiri to primarily monolingual fieldwork, hopefully by the fifth or sixth month. This will largely eliminate the need for mediation through (and possible interference from) Indonesian at two levels. At one level, discussions between my language consultants and me will be less influenced by the categories and structures of Indonesian; at another level, my own analysis of the data can proceed more directly from the data without reliance on Indonesian translations provided by consultants. Further, I will be able to understand conversations around me. Even with my current limited proficiency in Abawiri, hearing bits of conversation around me has already sparked interesting ideas that spur further investigation.</w:t>
      </w:r>
    </w:p>
    <w:p w14:paraId="501FCE31" w14:textId="77777777" w:rsidR="002F5A6A" w:rsidRDefault="002F5A6A" w:rsidP="002601F1">
      <w:pPr>
        <w:pStyle w:val="Heading2"/>
      </w:pPr>
      <w:r>
        <w:t>Building a corpus</w:t>
      </w:r>
    </w:p>
    <w:p w14:paraId="6F35FFD8" w14:textId="77777777" w:rsidR="002F5A6A" w:rsidRDefault="002F5A6A" w:rsidP="002F5A6A">
      <w:r>
        <w:t xml:space="preserve">Because of the emphasis on linguistic typology within a generally functional approach to language, it is necessary to document and describe a wide variety of languages. There is thus significant overlap between the goals of language documentation </w:t>
      </w:r>
      <w:r w:rsidR="00876535">
        <w:fldChar w:fldCharType="begin" w:fldLock="1"/>
      </w:r>
      <w:r w:rsidR="00876535">
        <w:instrText>ADDIN CSL_CITATION { "citationItems" : [ { "id" : "ITEM-1", "itemData" : { "ISBN" : "9781443812382", "ISSN" : "1740-6234", "author" : [ { "dropping-particle" : "", "family" : "Woodbury", "given" : "Anthony C.", "non-dropping-particle" : "", "parse-names" : false, "suffix" : "" } ], "container-title" : "Language Documentation and Description, volume 1", "editor" : [ { "dropping-particle" : "", "family" : "Austin", "given" : "Peter K.", "non-dropping-particle" : "", "parse-names" : false, "suffix" : "" } ], "id" : "ITEM-1", "issued" : { "date-parts" : [ [ "2003" ] ] }, "page" : "35-51", "publisher" : "SOAS", "publisher-place" : "London", "title" : "Defining documentary linguistics", "type" : "chapter" }, "uris" : [ "http://www.mendeley.com/documents/?uuid=f3c35d33-a3fa-4739-b1ee-e0e265cc5c66" ] }, { "id" : "ITEM-2", "itemData" : { "ISBN" : "3110184060", "editor" : [ { "dropping-particle" : "", "family" : "Gippert", "given" : "Jost", "non-dropping-particle" : "", "parse-names" : false, "suffix" : "" }, { "dropping-particle" : "", "family" : "Himmelmann", "given" : "NP", "non-dropping-particle" : "", "parse-names" : false, "suffix" : "" }, { "dropping-particle" : "", "family" : "Mosel", "given" : "Ulrike", "non-dropping-particle" : "", "parse-names" : false, "suffix" : "" } ], "id" : "ITEM-2", "issued" : { "date-parts" : [ [ "2006" ] ] }, "note" : "Evaluation: Because the scope of this book is so diverse, anyone interested in language documentation is sure to pick it up at some point and read some of the chapters. But few people will want to read the book in its entirety, as not all will be relevant to any one documentation situation. Some chapters are exceptionally informative discussions of issues surrounding language documentation, while others have startlingly little connection to the subject.\n\n----------\n\nQuotes:\n\n\u201cLanguage documentation is concerned with the methods, tools, and theoretical underpinnings for compiling an representative and lasting multipurpose record of a natural language or one of its varieties\u201d (v). [definition of language documentation]\n----------\n\nSummary: Designed to present a broad overview of the issues and practicalities of language documentation, this book has 15 chapters by different authors on a wide range of topics. They range from the extremely practical approach to fieldwork in language documentation in Mosel (ch. 3) to very theoretical discussions of topics with only secondary relationship to language documentation such as Haviland\u2019s (ch. 6) discussion of lexicography. But at least half of the chapters, especially those by Himmelmann (1, 7, 10) provide very clear and useful discussions for anyone interested in language documentation.", "number-of-pages" : "424", "publisher" : "Mouton de Gruyter", "publisher-place" : "Berlin", "title" : "Essentials of language documentation", "type" : "book" }, "uris" : [ "http://www.mendeley.com/documents/?uuid=ee64a31a-4f4b-40e4-a5ea-23c3be917628" ] } ], "mendeley" : { "formattedCitation" : "(Woodbury 2003; Gippert, Himmelmann &amp; Mosel 2006)", "plainTextFormattedCitation" : "(Woodbury 2003; Gippert, Himmelmann &amp; Mosel 2006)", "previouslyFormattedCitation" : "(Woodbury 2003; Gippert, Himmelmann &amp; Mosel 2006)" }, "properties" : { "noteIndex" : 0 }, "schema" : "https://github.com/citation-style-language/schema/raw/master/csl-citation.json" }</w:instrText>
      </w:r>
      <w:r w:rsidR="00876535">
        <w:fldChar w:fldCharType="separate"/>
      </w:r>
      <w:r w:rsidR="00876535" w:rsidRPr="00876535">
        <w:rPr>
          <w:noProof/>
        </w:rPr>
        <w:t>(Woodbury 2003; Gippert, Himmelmann &amp; Mosel 2006)</w:t>
      </w:r>
      <w:r w:rsidR="00876535">
        <w:fldChar w:fldCharType="end"/>
      </w:r>
      <w:r>
        <w:t xml:space="preserve"> and functional linguistics. Because I will </w:t>
      </w:r>
      <w:r>
        <w:lastRenderedPageBreak/>
        <w:t xml:space="preserve">attempt to provide a description of the Abawiri language as it is actually used, I will follow best practices in language documentation in order to build a “lasting, multipurpose record of a language” </w:t>
      </w:r>
      <w:r w:rsidR="00876535">
        <w:fldChar w:fldCharType="begin" w:fldLock="1"/>
      </w:r>
      <w:r w:rsidR="001D14C5">
        <w:instrText>ADDIN CSL_CITATION { "citationItems" : [ { "id" : "ITEM-1", "itemData" : { "ISBN" : "3110184060", "author" : [ { "dropping-particle" : "", "family" : "Himmelmann", "given" : "Nikolaus P.", "non-dropping-particle" : "", "parse-names" : false, "suffix" : "" } ], "chapter-number" : "1", "container-title" : "Essentials of language documentation", "editor" : [ { "dropping-particle" : "", "family" : "Gippert", "given" : "Jost", "non-dropping-particle" : "", "parse-names" : false, "suffix" : "" }, { "dropping-particle" : "", "family" : "Himmelmann", "given" : "Nikolaus P.", "non-dropping-particle" : "", "parse-names" : false, "suffix" : "" }, { "dropping-particle" : "", "family" : "Mosel", "given" : "Ulrike", "non-dropping-particle" : "", "parse-names" : false, "suffix" : "" } ], "id" : "ITEM-1", "issued" : { "date-parts" : [ [ "2006" ] ] }, "note" : "I have a PDF of the whole book.\n\nEvaluation: The overview of language documentation in this article is comprehensive but very accessible. The issues brought up for discussion are relevant for questions working linguists are likely to ask.\n----------\nQuotes:\n\n\u201cA language documentation is a lasting, multipurpose record of a language\u201d (2).\n\u201cThe goal is to create a record of a language in the sense of a comprehensive corpus of primary data which leaves nothing to be desired by later generations wanting to explore whatever aspect of the languag they are interested in\u201d (3). [goals of language documentation]\n\u201cIn fact, recent experiences make it clear that encouraging native speakers to take an active part in determining the contents of a documentation significantly increases the productivity of a documentation project\u201d (4). [native speakers] [collaboration]\n\u201cFrom a linguistic point of view, there are essentially three reasons for engaging in language documentation\u2026These are language endangerment, the economy of research resources, and accountability\u201d (5). [reasons for language documentation]\n----------\n\n\nRating: 5\n\n\n----------\n\n\nSummary: This introductory chapter to (Gippert et al. 2006) provides a comprehensive overview of what language documentation is and how it is accomplished. A basic format for language documentation is presented. Himmelmann argues that a grammar and dictionary are not particularly useful in fulfilling the purpose of a language documentation, and should be undertaken as distinct activities.", "page" : "1-30", "publisher" : "Mouton de Gruyter", "publisher-place" : "Berlin, New York", "title" : "Language documentation: What is it and what is it good for?", "type" : "chapter" }, "locator" : "2", "uris" : [ "http://www.mendeley.com/documents/?uuid=f09ac5ee-44a6-44bb-8273-54d50bfc8501" ] } ], "mendeley" : { "formattedCitation" : "(Himmelmann 2006:2)", "plainTextFormattedCitation" : "(Himmelmann 2006:2)", "previouslyFormattedCitation" : "(Himmelmann 2006:2)" }, "properties" : { "noteIndex" : 0 }, "schema" : "https://github.com/citation-style-language/schema/raw/master/csl-citation.json" }</w:instrText>
      </w:r>
      <w:r w:rsidR="00876535">
        <w:fldChar w:fldCharType="separate"/>
      </w:r>
      <w:r w:rsidR="00876535" w:rsidRPr="00876535">
        <w:rPr>
          <w:noProof/>
        </w:rPr>
        <w:t>(Himmelmann 2006:2)</w:t>
      </w:r>
      <w:r w:rsidR="00876535">
        <w:fldChar w:fldCharType="end"/>
      </w:r>
      <w:r>
        <w:t>. In this section I outline how I will go about building the corpus, including both the social and technical dimensions of documentation.</w:t>
      </w:r>
    </w:p>
    <w:p w14:paraId="05A4FDB4" w14:textId="77777777" w:rsidR="002F5A6A" w:rsidRDefault="002F5A6A" w:rsidP="002F5A6A">
      <w:r>
        <w:t xml:space="preserve">The heart of this documentation project will involve making high-quality video and audio recordings of naturally occurring speech events in the Abawiri community. My collaborators and I will then produce time-aligned transcriptions and translations of a selection of the recordings, along with a morpheme-by-morpheme interlinear gloss. We will record 50 hours of speech events and will transcribe and translate 20 hours of those. </w:t>
      </w:r>
    </w:p>
    <w:p w14:paraId="25A59C2A" w14:textId="77777777" w:rsidR="002F5A6A" w:rsidRDefault="002F5A6A" w:rsidP="002F5A6A">
      <w:r>
        <w:t>Representativeness of a wide variety of speech events is critical, both for an adequate documentary corpus and as a source for an informed description of grammatical structure. We will document informal conversations, narratives of personal experience, oral histories, folktales, hortatory and expository talks, and any other speech event that the community would like to have recorded. We will focus especially on the community’s interests, always recording the things they want to have recorded while at the same time keeping an eye toward recording as many types of events as possible. It is not yet known whether there are specialized speech genres in addition to the ones listed above. If such genres become known, and if it is permissible to record speech events in these genres, we will include these in the corpus.</w:t>
      </w:r>
    </w:p>
    <w:p w14:paraId="5D64AC75" w14:textId="77777777" w:rsidR="002F5A6A" w:rsidRDefault="002F5A6A" w:rsidP="002F5A6A">
      <w:r>
        <w:t>I will continue to collaborate with the community leaders Yulianus Waw, Bastian Guani and Elus Waw, as well as with several younger people. These include Rudi Waw, who recently became the first Foau villager to earn a college degree, and Sem and Herodian Guani, who both have a high school diploma. All these men and women have shown interest in developing their language and aptitude in documentation activities so far. At various levels they have all participated in planning and organizing, in setting up and recording speech events, in transcription and translation activities, and in the community orthography workshop. The community leaders are especially keen to collaborate in planning and organizing various aspects of the project, while the younger members are often the ones to do the more mundane work such as transcribing and translating.</w:t>
      </w:r>
    </w:p>
    <w:p w14:paraId="7A38DCFE" w14:textId="77777777" w:rsidR="002F5A6A" w:rsidRDefault="002F5A6A" w:rsidP="002F5A6A">
      <w:r>
        <w:t xml:space="preserve">I will follow best practices in language documentation for creating, annotating, organizing, and archiving recordings of speech events (see, for example, Nathan </w:t>
      </w:r>
      <w:r w:rsidR="001D14C5">
        <w:fldChar w:fldCharType="begin" w:fldLock="1"/>
      </w:r>
      <w:r w:rsidR="001D14C5">
        <w:instrText>ADDIN CSL_CITATION { "citationItems" : [ { "id" : "ITEM-1", "itemData" : { "author" : [ { "dropping-particle" : "", "family" : "Nathan", "given" : "David", "non-dropping-particle" : "", "parse-names" : false, "suffix" : "" } ], "container-title" : "Language Documentation and Description, volume 7", "editor" : [ { "dropping-particle" : "", "family" : "Austin", "given" : "Peter K.", "non-dropping-particle" : "", "parse-names" : false, "suffix" : "" } ], "id" : "ITEM-1", "issued" : { "date-parts" : [ [ "2010" ] ] }, "note" : "This is a great overview of problems in audio recording for linguistic documentation and how to overcome them. The author is in charge of these things for SOAS and ELAR.\nA must-read before I g to the field to do audio recording again.", "page" : "262\u201384", "publisher" : "SOAS", "publisher-place" : "London", "title" : "Sound and unsound practices in documentary linguistics: towards an epistemology for audio", "type" : "chapter" }, "suppress-author" : 1, "uris" : [ "http://www.mendeley.com/documents/?uuid=d6f75c1b-30a1-4234-9833-a13cbf5c76bb" ] } ], "mendeley" : { "formattedCitation" : "(2010)", "plainTextFormattedCitation" : "(2010)", "previouslyFormattedCitation" : "(2010)" }, "properties" : { "noteIndex" : 0 }, "schema" : "https://github.com/citation-style-language/schema/raw/master/csl-citation.json" }</w:instrText>
      </w:r>
      <w:r w:rsidR="001D14C5">
        <w:fldChar w:fldCharType="separate"/>
      </w:r>
      <w:r w:rsidR="001D14C5" w:rsidRPr="001D14C5">
        <w:rPr>
          <w:noProof/>
        </w:rPr>
        <w:t>(2010)</w:t>
      </w:r>
      <w:r w:rsidR="001D14C5">
        <w:fldChar w:fldCharType="end"/>
      </w:r>
      <w:r>
        <w:t xml:space="preserve"> on audio and Bird &amp; Simons </w:t>
      </w:r>
      <w:r w:rsidR="001D14C5">
        <w:fldChar w:fldCharType="begin" w:fldLock="1"/>
      </w:r>
      <w:r w:rsidR="001D14C5">
        <w:instrText>ADDIN CSL_CITATION { "citationItems" : [ { "id" : "ITEM-1", "itemData" : { "author" : [ { "dropping-particle" : "", "family" : "Bird", "given" : "Steven", "non-dropping-particle" : "", "parse-names" : false, "suffix" : "" }, { "dropping-particle" : "", "family" : "Simons", "given" : "Gary", "non-dropping-particle" : "", "parse-names" : false, "suffix" : "" } ], "container-title" : "Language", "id" : "ITEM-1", "issue" : "3", "issued" : { "date-parts" : [ [ "2003" ] ] }, "page" : "557-582", "title" : "Seven dimensions of portability for language documentation and description", "type" : "article-journal", "volume" : "79" }, "suppress-author" : 1, "uris" : [ "http://www.mendeley.com/documents/?uuid=bf3d840e-7c1a-4ea1-8afe-51a0b12fbe6c" ] } ], "mendeley" : { "formattedCitation" : "(2003)", "plainTextFormattedCitation" : "(2003)", "previouslyFormattedCitation" : "(2003)" }, "properties" : { "noteIndex" : 0 }, "schema" : "https://github.com/citation-style-language/schema/raw/master/csl-citation.json" }</w:instrText>
      </w:r>
      <w:r w:rsidR="001D14C5">
        <w:fldChar w:fldCharType="separate"/>
      </w:r>
      <w:r w:rsidR="001D14C5" w:rsidRPr="001D14C5">
        <w:rPr>
          <w:noProof/>
        </w:rPr>
        <w:t>(2003)</w:t>
      </w:r>
      <w:r w:rsidR="001D14C5">
        <w:fldChar w:fldCharType="end"/>
      </w:r>
      <w:r>
        <w:t xml:space="preserve"> on digital formats for archiving). I will record high-quality audio and video using new portable recording equipment, which I hope to purchase with funds from an Endangered Language Fund grant (application currently under review). Most recording will be done with a Zoom Q8 video recorder, which can simultaneously record high definition video and high quality audio via XLR input. A set of headworn and standard microphones will be used with the recorder. 50 hours of recordings will be created and the files systematically backed up to avoid loss of data.</w:t>
      </w:r>
    </w:p>
    <w:p w14:paraId="7282E9F7" w14:textId="77777777" w:rsidR="002F5A6A" w:rsidRDefault="002F5A6A" w:rsidP="002F5A6A">
      <w:r>
        <w:t xml:space="preserve">When a few hours of recordings have been made, my collaborators and I will select the best recordings for annotation. We will use the standard software tool ELAN to produce time-aligned transcriptions and translations of the selected recordings. Transcriptions will be done using the tentative community orthography, with the addition of diacritics indicating tone. (Tone is not marked in the community orthography.) Translation will be in Indonesian; I will add an additional tier with English translation later in the process. </w:t>
      </w:r>
      <w:r>
        <w:lastRenderedPageBreak/>
        <w:t xml:space="preserve">Transcribed/translated texts will be exported to SIL FieldWorks for interlinearization and integration with the growing lexical database, following a workflow similar to that outlined in Pennington </w:t>
      </w:r>
      <w:r w:rsidR="001D14C5">
        <w:fldChar w:fldCharType="begin" w:fldLock="1"/>
      </w:r>
      <w:r w:rsidR="001D14C5">
        <w:instrText>ADDIN CSL_CITATION { "citationItems" : [ { "id" : "ITEM-1", "itemData" : { "author" : [ { "dropping-particle" : "", "family" : "Pennington", "given" : "Ryan", "non-dropping-particle" : "", "parse-names" : false, "suffix" : "" } ], "id" : "ITEM-1", "issue" : "March", "issued" : { "date-parts" : [ [ "2014" ] ] }, "page" : "1-17", "publisher-place" : "Ukarumpa, Papua New Guinea", "title" : "Producing time-aligned interlinear texts: Towards a SayMore\u2013FLEx\u2013ELAN workflow", "type" : "article" }, "suppress-author" : 1, "uris" : [ "http://www.mendeley.com/documents/?uuid=e8bdac9a-a6da-484b-a920-c4010bdee270" ] } ], "mendeley" : { "formattedCitation" : "(2014)", "plainTextFormattedCitation" : "(2014)", "previouslyFormattedCitation" : "(2014)" }, "properties" : { "noteIndex" : 0 }, "schema" : "https://github.com/citation-style-language/schema/raw/master/csl-citation.json" }</w:instrText>
      </w:r>
      <w:r w:rsidR="001D14C5">
        <w:fldChar w:fldCharType="separate"/>
      </w:r>
      <w:r w:rsidR="001D14C5" w:rsidRPr="001D14C5">
        <w:rPr>
          <w:noProof/>
        </w:rPr>
        <w:t>(2014)</w:t>
      </w:r>
      <w:r w:rsidR="001D14C5">
        <w:fldChar w:fldCharType="end"/>
      </w:r>
      <w:r>
        <w:t>.</w:t>
      </w:r>
    </w:p>
    <w:p w14:paraId="2356A5F0" w14:textId="77777777" w:rsidR="002F5A6A" w:rsidRDefault="002F5A6A" w:rsidP="002F5A6A">
      <w:r>
        <w:t xml:space="preserve">A simple tool for organizing a documentary corpus is SayMore </w:t>
      </w:r>
      <w:r w:rsidR="001D14C5">
        <w:fldChar w:fldCharType="begin" w:fldLock="1"/>
      </w:r>
      <w:r w:rsidR="001D14C5">
        <w:instrText>ADDIN CSL_CITATION { "citationItems" : [ { "id" : "ITEM-1", "itemData" : { "author" : [ { "dropping-particle" : "", "family" : "Hatton", "given" : "John", "non-dropping-particle" : "", "parse-names" : false, "suffix" : "" } ], "container-title" : "Paper presented at the 3rd International Conference on Language Documentation and Conservation (ICLDC3)", "id" : "ITEM-1", "issued" : { "date-parts" : [ [ "2013" ] ] }, "publisher" : "University of Hawai'i at Manoa", "publisher-place" : "Honolulu, HI", "title" : "SayMore: language documentation productivity", "type" : "paper-conference" }, "uris" : [ "http://www.mendeley.com/documents/?uuid=a2db272b-2aad-4b5f-946a-aca82c7ac131" ] } ], "mendeley" : { "formattedCitation" : "(Hatton 2013)", "plainTextFormattedCitation" : "(Hatton 2013)", "previouslyFormattedCitation" : "(Hatton 2013)" }, "properties" : { "noteIndex" : 0 }, "schema" : "https://github.com/citation-style-language/schema/raw/master/csl-citation.json" }</w:instrText>
      </w:r>
      <w:r w:rsidR="001D14C5">
        <w:fldChar w:fldCharType="separate"/>
      </w:r>
      <w:r w:rsidR="001D14C5" w:rsidRPr="001D14C5">
        <w:rPr>
          <w:noProof/>
        </w:rPr>
        <w:t>(Hatton 2013)</w:t>
      </w:r>
      <w:r w:rsidR="001D14C5">
        <w:fldChar w:fldCharType="end"/>
      </w:r>
      <w:r>
        <w:t>. I will use this tool to manage audio and video files, speech events, transcription and translation files, speaker metadata, and informed consent files. Keeping the documentary corpus organized in this way will simplify the process of submitting the corpus to an archive since materials are managed in a systematic way and metadata can easily be kept up-to-date.</w:t>
      </w:r>
    </w:p>
    <w:p w14:paraId="4E28AFBE" w14:textId="77777777" w:rsidR="002F5A6A" w:rsidRDefault="002F5A6A" w:rsidP="002F5A6A">
      <w:r>
        <w:t>The final step of creating a corpus is archiving for long-term preservation and access. I will submit the Abawiri corpus to an appropriate archive, likely the SIL International Language &amp; Culture Archives (</w:t>
      </w:r>
      <w:hyperlink r:id="rId33" w:history="1">
        <w:r w:rsidR="001D14C5" w:rsidRPr="003C17EB">
          <w:rPr>
            <w:rStyle w:val="Hyperlink"/>
          </w:rPr>
          <w:t>https://www.sil.org/resources/language-culture-archives</w:t>
        </w:r>
      </w:hyperlink>
      <w:r>
        <w:t>) or perhaps PARADISEC (</w:t>
      </w:r>
      <w:hyperlink r:id="rId34" w:history="1">
        <w:r w:rsidR="001D14C5" w:rsidRPr="003C17EB">
          <w:rPr>
            <w:rStyle w:val="Hyperlink"/>
          </w:rPr>
          <w:t>http://www.paradisec.org.au/</w:t>
        </w:r>
      </w:hyperlink>
      <w:r>
        <w:t>).</w:t>
      </w:r>
    </w:p>
    <w:p w14:paraId="09EAF7C6" w14:textId="77777777" w:rsidR="002F5A6A" w:rsidRDefault="002F5A6A" w:rsidP="002601F1">
      <w:pPr>
        <w:pStyle w:val="Heading2"/>
      </w:pPr>
      <w:r>
        <w:t>Elicitation to supplement corpus materials</w:t>
      </w:r>
    </w:p>
    <w:p w14:paraId="1630220D" w14:textId="77777777" w:rsidR="002F5A6A" w:rsidRDefault="002F5A6A" w:rsidP="002F5A6A">
      <w:r>
        <w:t xml:space="preserve">While the best source for a language description is naturally occurring connected speech, it is at times necessary to supplement this corpus data with elicitation and experimental data in order to research specific issues or clarify aspects of the language that are difficult to analyze from a corpus of connected speech </w:t>
      </w:r>
      <w:r w:rsidR="001D14C5">
        <w:fldChar w:fldCharType="begin" w:fldLock="1"/>
      </w:r>
      <w:r w:rsidR="001D14C5">
        <w:instrText>ADDIN CSL_CITATION { "citationItems" : [ { "id" : "ITEM-1", "itemData" : { "ISBN" : "9780985621148", "author" : [ { "dropping-particle" : "", "family" : "Mithun", "given" : "Marianne", "non-dropping-particle" : "", "parse-names" : false, "suffix" : "" } ], "chapter-number" : "3", "collection-title" : "Language Documentation &amp; Conservation Special Publication No. 8", "container-title" : "The art and practice of grammar writing", "editor" : [ { "dropping-particle" : "", "family" : "Nakayama", "given" : "Toshihide", "non-dropping-particle" : "", "parse-names" : false, "suffix" : "" }, { "dropping-particle" : "", "family" : "Rice", "given" : "Keren", "non-dropping-particle" : "", "parse-names" : false, "suffix" : "" } ], "id" : "ITEM-1", "issued" : { "date-parts" : [ [ "2014" ] ] }, "page" : "25-52", "publisher" : "University of Hawai'i Press", "publisher-place" : "Honolulu", "title" : "The data and the examples: Comprehensiveness, accuracy, and sensitivity", "type" : "chapter" }, "uris" : [ "http://www.mendeley.com/documents/?uuid=6d24d8de-ce02-436d-9ce8-1aadcc33c676" ] } ], "mendeley" : { "formattedCitation" : "(Mithun 2014b)", "plainTextFormattedCitation" : "(Mithun 2014b)", "previouslyFormattedCitation" : "(Mithun 2014b)" }, "properties" : { "noteIndex" : 0 }, "schema" : "https://github.com/citation-style-language/schema/raw/master/csl-citation.json" }</w:instrText>
      </w:r>
      <w:r w:rsidR="001D14C5">
        <w:fldChar w:fldCharType="separate"/>
      </w:r>
      <w:r w:rsidR="001D14C5" w:rsidRPr="001D14C5">
        <w:rPr>
          <w:noProof/>
        </w:rPr>
        <w:t>(Mithun 2014b)</w:t>
      </w:r>
      <w:r w:rsidR="001D14C5">
        <w:fldChar w:fldCharType="end"/>
      </w:r>
      <w:r>
        <w:t xml:space="preserve">. This type of data is likely to be useful in Abawiri in at least two areas: the tone system and serial verb constructions. </w:t>
      </w:r>
    </w:p>
    <w:p w14:paraId="4F970C43" w14:textId="77777777" w:rsidR="002F5A6A" w:rsidRDefault="002F5A6A" w:rsidP="002F5A6A">
      <w:r>
        <w:t>While a basic analysis of the tone system has been completed using elicited data (Yoder, submitted), additional work is needed to fill in the gaps. In particular, the behavior of tone on affixes and clitics is still not well understood. I will elicit phrases in paradigms to find tonal patterns in these environments, building on the elicitation data that has already been collected.</w:t>
      </w:r>
    </w:p>
    <w:p w14:paraId="70BE4160" w14:textId="77777777" w:rsidR="002F5A6A" w:rsidRDefault="002F5A6A" w:rsidP="002F5A6A">
      <w:r>
        <w:t xml:space="preserve">Secondly, I am interested in how events are conceptualized in Abawiri, and how this conceptualization relates to serial verb constructions (SVCs). While SVCs are often defined in terms of eventhood </w:t>
      </w:r>
      <w:r w:rsidR="001D14C5">
        <w:fldChar w:fldCharType="begin" w:fldLock="1"/>
      </w:r>
      <w:r w:rsidR="001D14C5">
        <w:instrText>ADDIN CSL_CITATION { "citationItems" : [ { "id" : "ITEM-1", "itemData" : { "abstract" : "This volume of new work explores the forms and functions of serial verbs. The introduction sets out the cross-linguistic parameters of variation, and the final chapter draws out a set of conclusions. These frame fourteen explorations of serial verb constructions and similar structures in languages from Asia, Africa, North, Central and South America, and the Pacific. Chapters on well-known languages such as Cantonese and Thai are set alongside the languages of small hunter-gatherer and slash-and-burn agriculturalist groups. A serial verb construction (sometimes just called serial verb) is a sequence of verbs which acts together as one. Each describes what can be conceptualized as a single event. They are monoclausal; their intonational properties are those of a monoverbal clause; they generally have just one tense, aspect, mood, and polarity value; and they are an important tool in cognitive packaging of events. Serial verb constructions are a pervasive feature of isolating languages of Asia and West Africa, and are also found in the languages of the Pacific, South, Central and North America, most of them endangered. Serial verbs have been a subject of interest among linguists for some time. This outstanding book is the first to study the phenomenon across languages of different typological and genetic profiles. The authors, all experienced linguistic fieldworkers, follow a unified typological approach and avoid formalisms. The book will interest students, at graduate level and above, of syntax, typology, language universals, information structure, and language contact. in departments of linguistics and anthropology.", "editor" : [ { "dropping-particle" : "", "family" : "Aikhenvald", "given" : "Alexandra Y.", "non-dropping-particle" : "", "parse-names" : false, "suffix" : "" }, { "dropping-particle" : "", "family" : "Dixon", "given" : "R.M.W.", "non-dropping-particle" : "", "parse-names" : false, "suffix" : "" } ], "id" : "ITEM-1", "issued" : { "date-parts" : [ [ "2006" ] ] }, "note" : "This is the main typological work on this topic. See also Bisang (2009), in my Mendeley library.", "publisher" : "Oxford University Press", "publisher-place" : "Oxford", "title" : "Serial verb constructions: A cross-linguistic typology", "type" : "book" }, "uris" : [ "http://www.mendeley.com/documents/?uuid=d9a0c063-ccc4-4de9-bec1-7f6728a4bd2b" ] }, { "id" : "ITEM-2", "itemData" : { "author" : [ { "dropping-particle" : "", "family" : "Bisang", "given" : "Walter", "non-dropping-particle" : "", "parse-names" : false, "suffix" : "" } ], "container-title" : "Linguistics and Language Compass", "id" : "ITEM-2", "issue" : "3", "issued" : { "date-parts" : [ [ "2009" ] ] }, "page" : "792-814", "title" : "Serial verb constructions", "type" : "article-journal", "volume" : "3" }, "uris" : [ "http://www.mendeley.com/documents/?uuid=4affc19c-9504-4b12-bca5-4aa83a04e44b" ] } ], "mendeley" : { "formattedCitation" : "(Aikhenvald &amp; Dixon 2006; Bisang 2009)", "plainTextFormattedCitation" : "(Aikhenvald &amp; Dixon 2006; Bisang 2009)", "previouslyFormattedCitation" : "(Aikhenvald &amp; Dixon 2006; Bisang 2009)" }, "properties" : { "noteIndex" : 0 }, "schema" : "https://github.com/citation-style-language/schema/raw/master/csl-citation.json" }</w:instrText>
      </w:r>
      <w:r w:rsidR="001D14C5">
        <w:fldChar w:fldCharType="separate"/>
      </w:r>
      <w:r w:rsidR="001D14C5" w:rsidRPr="001D14C5">
        <w:rPr>
          <w:noProof/>
        </w:rPr>
        <w:t>(Aikhenvald &amp; Dixon 2006; Bisang 2009)</w:t>
      </w:r>
      <w:r w:rsidR="001D14C5">
        <w:fldChar w:fldCharType="end"/>
      </w:r>
      <w:r>
        <w:t xml:space="preserve">, it remains unclear how this formal category relates to the conceptual notion of eventhood. There is the danger of circularity in defining the terms, since SVCs are defined in terms of eventhood, and eventhood is determined by looking at the linguistic form </w:t>
      </w:r>
      <w:r w:rsidR="001D14C5">
        <w:fldChar w:fldCharType="begin" w:fldLock="1"/>
      </w:r>
      <w:r w:rsidR="001D14C5">
        <w:instrText>ADDIN CSL_CITATION { "citationItems" : [ { "id" : "ITEM-1", "itemData" : { "author" : [ { "dropping-particle" : "", "family" : "Giv\u00f3n", "given" : "T.", "non-dropping-particle" : "", "parse-names" : false, "suffix" : "" } ], "collection-title" : "Typological Studies in Language 19:1", "container-title" : "Approaches to Grammaticalization, Vol. I", "editor" : [ { "dropping-particle" : "", "family" : "Traugott", "given" : "Elizabeth Closs", "non-dropping-particle" : "", "parse-names" : false, "suffix" : "" }, { "dropping-particle" : "", "family" : "Heine", "given" : "Bernd", "non-dropping-particle" : "", "parse-names" : false, "suffix" : "" } ], "id" : "ITEM-1", "issued" : { "date-parts" : [ [ "1991" ] ] }, "page" : "81-127", "publisher" : "John Benjamins", "publisher-place" : "Amsterdam", "title" : "Serial verbs and the mental reality of 'event': grammatical vs. cognitive packaging", "type" : "chapter" }, "uris" : [ "http://www.mendeley.com/documents/?uuid=0644efc1-c218-4a94-8f1e-c3370b6e511f" ] }, { "id" : "ITEM-2", "itemData" : { "author" : [ { "dropping-particle" : "", "family" : "Senft", "given" : "Gunter", "non-dropping-particle" : "", "parse-names" : false, "suffix" : "" } ], "chapter-number" : "9", "collection-title" : "Pacific Linguistics PL594", "container-title" : "Serial verb constructions in Austronesian and Papuan languages", "editor" : [ { "dropping-particle" : "", "family" : "Senft", "given" : "Gunter", "non-dropping-particle" : "", "parse-names" : false, "suffix" : "" } ], "id" : "ITEM-2", "issued" : { "date-parts" : [ [ "2008" ] ] }, "page" : "203-230", "publisher" : "Research School of Pacific and Asian Studies, The Australian National University", "publisher-place" : "Canberra", "title" : "Event conceptualisation and event report in serial verb constructions in Kilivila: towards a new approach to research an old phenomenon", "type" : "chapter" }, "uris" : [ "http://www.mendeley.com/documents/?uuid=aeb0461b-22c7-4890-b1d0-076909adee95" ] }, { "id" : "ITEM-3", "itemData" : { "author" : [ { "dropping-particle" : "", "family" : "Foley", "given" : "William A.", "non-dropping-particle" : "", "parse-names" : false, "suffix" : "" } ], "chapter-number" : "4", "container-title" : "Complex predicates: cross-linguistic perspectives on event structure", "editor" : [ { "dropping-particle" : "", "family" : "Amberber", "given" : "Mengistu", "non-dropping-particle" : "", "parse-names" : false, "suffix" : "" }, { "dropping-particle" : "", "family" : "Baker", "given" : "Brett", "non-dropping-particle" : "", "parse-names" : false, "suffix" : "" }, { "dropping-particle" : "", "family" : "Harvey", "given" : "Mark", "non-dropping-particle" : "", "parse-names" : false, "suffix" : "" } ], "id" : "ITEM-3", "issued" : { "date-parts" : [ [ "2010" ] ] }, "page" : "79-109", "publisher" : "Cambridge University Press", "publisher-place" : "Cambridge", "title" : "Events and serial verb constructions", "type" : "chapter" }, "uris" : [ "http://www.mendeley.com/documents/?uuid=3be42182-3063-4d8a-83d4-3b6da6c78281" ] } ], "mendeley" : { "formattedCitation" : "(Giv\u00f3n 1991; Senft 2008; Foley 2010)", "plainTextFormattedCitation" : "(Giv\u00f3n 1991; Senft 2008; Foley 2010)", "previouslyFormattedCitation" : "(Giv\u00f3n 1991; Senft 2008; Foley 2010)" }, "properties" : { "noteIndex" : 0 }, "schema" : "https://github.com/citation-style-language/schema/raw/master/csl-citation.json" }</w:instrText>
      </w:r>
      <w:r w:rsidR="001D14C5">
        <w:fldChar w:fldCharType="separate"/>
      </w:r>
      <w:r w:rsidR="001D14C5" w:rsidRPr="001D14C5">
        <w:rPr>
          <w:noProof/>
        </w:rPr>
        <w:t>(Givón 1991; Senft 2008; Foley 2010)</w:t>
      </w:r>
      <w:r w:rsidR="001D14C5">
        <w:fldChar w:fldCharType="end"/>
      </w:r>
      <w:r>
        <w:t xml:space="preserve">. As an attempt to more reliably capture how events are conceptualized, a video stimulus set was developed at the Max Planck Institute for Psycholinguistics </w:t>
      </w:r>
      <w:r w:rsidR="001D14C5">
        <w:fldChar w:fldCharType="begin" w:fldLock="1"/>
      </w:r>
      <w:r w:rsidR="00315AB0">
        <w:instrText>ADDIN CSL_CITATION { "citationItems" : [ { "id" : "ITEM-1", "itemData" : { "author" : [ { "dropping-particle" : "", "family" : "Staden", "given" : "Miriam", "non-dropping-particle" : "van", "parse-names" : false, "suffix" : "" }, { "dropping-particle" : "", "family" : "Senft", "given" : "Gunter", "non-dropping-particle" : "", "parse-names" : false, "suffix" : "" }, { "dropping-particle" : "", "family" : "Enfield", "given" : "N. J.", "non-dropping-particle" : "", "parse-names" : false, "suffix" : "" }, { "dropping-particle" : "", "family" : "Bohnemeyer", "given" : "Ju\u0308rgen", "non-dropping-particle" : "", "parse-names" : false, "suffix" : "" } ], "container-title" : "Manual for the field season 2001", "editor" : [ { "dropping-particle" : "", "family" : "Levinson", "given" : "Stephen", "non-dropping-particle" : "", "parse-names" : false, "suffix" : "" }, { "dropping-particle" : "", "family" : "Enfield", "given" : "N. J.", "non-dropping-particle" : "", "parse-names" : false, "suffix" : "" } ], "id" : "ITEM-1", "issued" : { "date-parts" : [ [ "2001" ] ] }, "page" : "115-125", "publisher" : "Max Planck Institute for Psycholinguistics", "publisher-place" : "Nijmegen", "title" : "Staged events", "type" : "chapter" }, "uris" : [ "http://www.mendeley.com/documents/?uuid=d6e8842c-3a13-4472-8784-dd75f0a9e4ea" ] } ], "mendeley" : { "formattedCitation" : "(van Staden et al. 2001)", "plainTextFormattedCitation" : "(van Staden et al. 2001)", "previouslyFormattedCitation" : "(van Staden et al. 2001)" }, "properties" : { "noteIndex" : 0 }, "schema" : "https://github.com/citation-style-language/schema/raw/master/csl-citation.json" }</w:instrText>
      </w:r>
      <w:r w:rsidR="001D14C5">
        <w:fldChar w:fldCharType="separate"/>
      </w:r>
      <w:r w:rsidR="001D14C5" w:rsidRPr="001D14C5">
        <w:rPr>
          <w:noProof/>
        </w:rPr>
        <w:t>(van Staden et al. 2001)</w:t>
      </w:r>
      <w:r w:rsidR="001D14C5">
        <w:fldChar w:fldCharType="end"/>
      </w:r>
      <w:r>
        <w:t>. Each video in the set shows a series of related events that could (at least in theory) be conceptualized either as a single macro-event, or as smaller sub-events. The fieldworker shows the series of videos to speakers, who then describe the events in the video to an uninitiated party. Verb forms used in this description are then analyzed. I plan to use data gathered using this video stimulus set to complement discourse data in the corpus as I analyze how events are encoded in Abawiri.</w:t>
      </w:r>
    </w:p>
    <w:p w14:paraId="4DDEF450" w14:textId="77777777" w:rsidR="002F5A6A" w:rsidRDefault="002F5A6A" w:rsidP="002601F1">
      <w:pPr>
        <w:pStyle w:val="Heading2"/>
      </w:pPr>
      <w:r>
        <w:t>Writing the grammar</w:t>
      </w:r>
    </w:p>
    <w:p w14:paraId="7D4F8563" w14:textId="77777777" w:rsidR="002F5A6A" w:rsidRDefault="002F5A6A" w:rsidP="002F5A6A">
      <w:r>
        <w:t xml:space="preserve">There is now a wealth of literature on how to go about writing a good grammar, including in particular the chapters in Ameka, Dench &amp; Evans </w:t>
      </w:r>
      <w:r w:rsidR="00315AB0">
        <w:fldChar w:fldCharType="begin" w:fldLock="1"/>
      </w:r>
      <w:r w:rsidR="00315AB0">
        <w:instrText>ADDIN CSL_CITATION { "citationItems" : [ { "id" : "ITEM-1", "itemData" : { "collection-title" : "Trends in Linguistics Studies and Monographs 167", "editor" : [ { "dropping-particle" : "", "family" : "Ameka", "given" : "Felix K.", "non-dropping-particle" : "", "parse-names" : false, "suffix" : "" }, { "dropping-particle" : "", "family" : "Dench", "given" : "Alan", "non-dropping-particle" : "", "parse-names" : false, "suffix" : "" }, { "dropping-particle" : "", "family" : "Evans", "given" : "Nicholas", "non-dropping-particle" : "", "parse-names" : false, "suffix" : "" } ], "id" : "ITEM-1", "issued" : { "date-parts" : [ [ "2006" ] ] }, "publisher" : "Mouton de Gruyter", "publisher-place" : "Berlin", "title" : "Catching language: The standing challenge of grammar writing", "type" : "book" }, "suppress-author" : 1, "uris" : [ "http://www.mendeley.com/documents/?uuid=ba11b0f7-77c5-4343-84c3-6668d1dfdc1c" ] } ], "mendeley" : { "formattedCitation" : "(2006)", "plainTextFormattedCitation" : "(2006)", "previouslyFormattedCitation" : "(2006)" }, "properties" : { "noteIndex" : 0 }, "schema" : "https://github.com/citation-style-language/schema/raw/master/csl-citation.json" }</w:instrText>
      </w:r>
      <w:r w:rsidR="00315AB0">
        <w:fldChar w:fldCharType="separate"/>
      </w:r>
      <w:r w:rsidR="00315AB0" w:rsidRPr="00315AB0">
        <w:rPr>
          <w:noProof/>
        </w:rPr>
        <w:t>(2006)</w:t>
      </w:r>
      <w:r w:rsidR="00315AB0">
        <w:fldChar w:fldCharType="end"/>
      </w:r>
      <w:r w:rsidR="001368FF">
        <w:t>,</w:t>
      </w:r>
      <w:r>
        <w:t xml:space="preserve"> Payne &amp; Weber </w:t>
      </w:r>
      <w:r w:rsidR="00315AB0">
        <w:fldChar w:fldCharType="begin" w:fldLock="1"/>
      </w:r>
      <w:r w:rsidR="00315AB0">
        <w:instrText>ADDIN CSL_CITATION { "citationItems" : [ { "id" : "ITEM-1", "itemData" : { "editor" : [ { "dropping-particle" : "", "family" : "Payne", "given" : "Thomas E.", "non-dropping-particle" : "", "parse-names" : false, "suffix" : "" }, { "dropping-particle" : "", "family" : "Weber", "given" : "David J.", "non-dropping-particle" : "", "parse-names" : false, "suffix" : "" } ], "id" : "ITEM-1", "issued" : { "date-parts" : [ [ "2007" ] ] }, "publisher" : "John Benjamins", "publisher-place" : "Amsterdam", "title" : "Perspectives on grammar writing", "type" : "book" }, "suppress-author" : 1, "uris" : [ "http://www.mendeley.com/documents/?uuid=d34699c8-29e4-4fa1-9a02-35259de2a310" ] } ], "mendeley" : { "formattedCitation" : "(2007)", "plainTextFormattedCitation" : "(2007)", "previouslyFormattedCitation" : "(2007)" }, "properties" : { "noteIndex" : 0 }, "schema" : "https://github.com/citation-style-language/schema/raw/master/csl-citation.json" }</w:instrText>
      </w:r>
      <w:r w:rsidR="00315AB0">
        <w:fldChar w:fldCharType="separate"/>
      </w:r>
      <w:r w:rsidR="00315AB0" w:rsidRPr="00315AB0">
        <w:rPr>
          <w:noProof/>
        </w:rPr>
        <w:t>(2007)</w:t>
      </w:r>
      <w:r w:rsidR="00315AB0">
        <w:fldChar w:fldCharType="end"/>
      </w:r>
      <w:r>
        <w:t xml:space="preserve">, and Nakayama &amp; Rice </w:t>
      </w:r>
      <w:r w:rsidR="00315AB0">
        <w:fldChar w:fldCharType="begin" w:fldLock="1"/>
      </w:r>
      <w:r w:rsidR="00315AB0">
        <w:instrText>ADDIN CSL_CITATION { "citationItems" : [ { "id" : "ITEM-1", "itemData" : { "collection-title" : "Language Documentation &amp; Conservation Special Publication No. 8", "editor" : [ { "dropping-particle" : "", "family" : "Nakayama", "given" : "Toshihide", "non-dropping-particle" : "", "parse-names" : false, "suffix" : "" }, { "dropping-particle" : "", "family" : "Rice", "given" : "Keren", "non-dropping-particle" : "", "parse-names" : false, "suffix" : "" } ], "id" : "ITEM-1", "issued" : { "date-parts" : [ [ "2014" ] ] }, "publisher" : "University of Hawai'i Press", "publisher-place" : "Honolulu, HI", "title" : "The art and practice of grammar writing", "type" : "book" }, "suppress-author" : 1, "uris" : [ "http://www.mendeley.com/documents/?uuid=9383df3d-be4a-40ef-b923-b3c42e643340" ] } ], "mendeley" : { "formattedCitation" : "(2014)", "plainTextFormattedCitation" : "(2014)", "previouslyFormattedCitation" : "(2014)" }, "properties" : { "noteIndex" : 0 }, "schema" : "https://github.com/citation-style-language/schema/raw/master/csl-citation.json" }</w:instrText>
      </w:r>
      <w:r w:rsidR="00315AB0">
        <w:fldChar w:fldCharType="separate"/>
      </w:r>
      <w:r w:rsidR="00315AB0" w:rsidRPr="00315AB0">
        <w:rPr>
          <w:noProof/>
        </w:rPr>
        <w:t>(2014)</w:t>
      </w:r>
      <w:r w:rsidR="00315AB0">
        <w:fldChar w:fldCharType="end"/>
      </w:r>
      <w:r>
        <w:t xml:space="preserve">. I will follow these best practice guidelines in writing the grammar. A comprehensive description of a language is impossible within the scope of a </w:t>
      </w:r>
      <w:r>
        <w:lastRenderedPageBreak/>
        <w:t xml:space="preserve">dissertation, of course. This dissertation will seek to provide an adequate basic description of all the major facts of Abawiri, while years of follow-up work will inform an ongoing process of “growing a grammar” </w:t>
      </w:r>
      <w:r w:rsidR="00315AB0">
        <w:fldChar w:fldCharType="begin" w:fldLock="1"/>
      </w:r>
      <w:r w:rsidR="00BE26C3">
        <w:instrText>ADDIN CSL_CITATION { "citationItems" : [ { "id" : "ITEM-1", "itemData" : { "DOI" : "10.1075/sl.30.2.11web", "ISSN" : "03784177", "abstract" : "Grammars take time; they require data development; they must be planned; and their writing may span many years. Linguists should \"grow\" a grammar through the course of their involvement with the language. This paper gives practical advice about this process, such as the creation and management of a data corpus, the acquisition of useful intellectual tools, the choice of an effective authoring environment, the formation of habits and disciplines that contribute to successful grammar writing.", "author" : [ { "dropping-particle" : "", "family" : "Weber", "given" : "David J.", "non-dropping-particle" : "", "parse-names" : false, "suffix" : "" } ], "container-title" : "Studies in Language", "id" : "ITEM-1", "issue" : "2", "issued" : { "date-parts" : [ [ "2006" ] ] }, "page" : "417-444", "title" : "Thoughts on growing a grammar", "type" : "article-journal", "volume" : "30" }, "uris" : [ "http://www.mendeley.com/documents/?uuid=0c776fed-0554-40a2-bd8f-818115483a34" ] } ], "mendeley" : { "formattedCitation" : "(Weber 2006)", "plainTextFormattedCitation" : "(Weber 2006)", "previouslyFormattedCitation" : "(Weber 2006)" }, "properties" : { "noteIndex" : 0 }, "schema" : "https://github.com/citation-style-language/schema/raw/master/csl-citation.json" }</w:instrText>
      </w:r>
      <w:r w:rsidR="00315AB0">
        <w:fldChar w:fldCharType="separate"/>
      </w:r>
      <w:r w:rsidR="00315AB0" w:rsidRPr="00315AB0">
        <w:rPr>
          <w:noProof/>
        </w:rPr>
        <w:t>(Weber 2006)</w:t>
      </w:r>
      <w:r w:rsidR="00315AB0">
        <w:fldChar w:fldCharType="end"/>
      </w:r>
      <w:r>
        <w:t>.</w:t>
      </w:r>
    </w:p>
    <w:p w14:paraId="6EBD2F7B" w14:textId="77777777" w:rsidR="002F5A6A" w:rsidRDefault="002F5A6A" w:rsidP="002F5A6A">
      <w:r>
        <w:t xml:space="preserve">While the bulk of the dissertation will simply present a description of structural facts concerning the language, explanations for those facts will be offered when possible. As stated in section 3.1 above, explanations in a functionally oriented grammar appeal to factors related to interaction, cognition, typology, and language change. Here I briefly discuss two examples of the types of explanations I will offer in the dissertation. The first appeals to the roles of interaction and cognition in shaping linguistic structure, while the second refers to typology and language change. </w:t>
      </w:r>
    </w:p>
    <w:p w14:paraId="6AD38016" w14:textId="77777777" w:rsidR="002F5A6A" w:rsidRDefault="002F5A6A" w:rsidP="002F5A6A">
      <w:r>
        <w:t xml:space="preserve">There are two frequently occurring perfective constructions in the language. The two constructions appear to be roughly identical at the level of clausal syntax, and speakers say that there is no difference between the two. Examination of the two constructions in narrative discourse, however, shows that each serves specific functions. One is used for discourse-prominent or foregrounded information, while the other is used in other contexts. The difference between the two is thus interactionally motivated and has a cognitive basis: the organization of information sharing between interlocutors. </w:t>
      </w:r>
    </w:p>
    <w:p w14:paraId="4EE5B651" w14:textId="77777777" w:rsidR="002F5A6A" w:rsidRDefault="002F5A6A" w:rsidP="002F5A6A">
      <w:r>
        <w:t xml:space="preserve">The second example concerns the vowel inventory in the language. There are seven vowels, three of which are the high front vowels /i/, /y/, and /i̝/. Explanation for this skewed inventory comes from the process of sound change, where it can be demonstrated that the loss of a final obstruent on certain words created extra-high vowels; thus, *iC → i̝ What is not yet clear is why the previous *uC sequence became /y/ in Abawiri rather than extra-high /u̝/. Comparing this inventory with other Lakes Plain and Papuan languages, it becomes clear that extra-high vowels are a unique feature of the Lakes Plain family as opposed to surrounding families, while the front rounded vowel /y/ is an innovation in Abawiri not found in other Lakes Plain languages. This vowel is very rare in New Guinea in general; the only other Papuan language I am aware of that has this vowel is Kombai </w:t>
      </w:r>
      <w:r w:rsidR="00BE26C3">
        <w:fldChar w:fldCharType="begin" w:fldLock="1"/>
      </w:r>
      <w:r w:rsidR="00032FC0">
        <w:instrText>ADDIN CSL_CITATION { "citationItems" : [ { "id" : "ITEM-1", "itemData" : { "author" : [ { "dropping-particle" : "", "family" : "Vries", "given" : "Lourens", "non-dropping-particle" : "de", "parse-names" : false, "suffix" : "" } ], "collection-title" : "Pacific Linguistics Series B-108", "id" : "ITEM-1", "issued" : { "date-parts" : [ [ "1993" ] ] }, "publisher" : "Research School of Pacific and Asian Studies, The Australian National University", "publisher-place" : "Canberra, Australia", "title" : "Forms and functions in Kombai, an Awyu language of Irian Jaya", "type" : "book" }, "uris" : [ "http://www.mendeley.com/documents/?uuid=51e44999-130b-4b81-8937-3dc7d50d0baa" ] } ], "mendeley" : { "formattedCitation" : "(de Vries 1993)", "plainTextFormattedCitation" : "(de Vries 1993)", "previouslyFormattedCitation" : "(de Vries 1993)" }, "properties" : { "noteIndex" : 0 }, "schema" : "https://github.com/citation-style-language/schema/raw/master/csl-citation.json" }</w:instrText>
      </w:r>
      <w:r w:rsidR="00BE26C3">
        <w:fldChar w:fldCharType="separate"/>
      </w:r>
      <w:r w:rsidR="00BE26C3" w:rsidRPr="00BE26C3">
        <w:rPr>
          <w:noProof/>
        </w:rPr>
        <w:t>(de Vries 1993)</w:t>
      </w:r>
      <w:r w:rsidR="00BE26C3">
        <w:fldChar w:fldCharType="end"/>
      </w:r>
      <w:r>
        <w:t>. Examining areal typology and language change helps explain why the Abawiri vowel inventory is as it is.</w:t>
      </w:r>
    </w:p>
    <w:p w14:paraId="5D9011AC" w14:textId="77777777" w:rsidR="002F5A6A" w:rsidRDefault="002F5A6A" w:rsidP="002601F1">
      <w:pPr>
        <w:pStyle w:val="Heading1"/>
      </w:pPr>
      <w:r>
        <w:t>Outline of the proposed dissertation</w:t>
      </w:r>
    </w:p>
    <w:p w14:paraId="7B02E1ED" w14:textId="77777777" w:rsidR="002F5A6A" w:rsidRDefault="002F5A6A" w:rsidP="002F5A6A">
      <w:r>
        <w:t>Below is an outline of the dissertation itself. Each major heading corresponds to a proposed dissertation chapter. I provide a brief annotation under each chapter heading describing what is to be included in the chapter, including explanations for subheadings where necessary for clarification. This outline is subject to change as analysis progresses.</w:t>
      </w:r>
    </w:p>
    <w:p w14:paraId="38A23743" w14:textId="77777777" w:rsidR="002F5A6A" w:rsidRPr="00B96183" w:rsidRDefault="002F5A6A" w:rsidP="00606E80">
      <w:pPr>
        <w:pStyle w:val="ListParagraph"/>
        <w:numPr>
          <w:ilvl w:val="0"/>
          <w:numId w:val="3"/>
        </w:numPr>
      </w:pPr>
      <w:r>
        <w:t>Introduction</w:t>
      </w:r>
    </w:p>
    <w:p w14:paraId="422ECA0D" w14:textId="77777777" w:rsidR="002F5A6A" w:rsidRDefault="002F5A6A" w:rsidP="002F5A6A">
      <w:r>
        <w:t>This chapter will provide background information on the dissertation and on the language. Section 1.5 “Interaction in Abawiri” will give an overview of how people use the Abawiri language in interaction; that is, what genres exist in the language. This section will point forward to chapter 9, which will present a more detailed discussion of genres and the organization of talk within each genre.</w:t>
      </w:r>
    </w:p>
    <w:p w14:paraId="180A1DDB" w14:textId="77777777" w:rsidR="002F5A6A" w:rsidRPr="005D3384" w:rsidRDefault="002F5A6A" w:rsidP="00606E80">
      <w:pPr>
        <w:pStyle w:val="ListParagraph"/>
        <w:numPr>
          <w:ilvl w:val="1"/>
          <w:numId w:val="8"/>
        </w:numPr>
      </w:pPr>
      <w:r w:rsidRPr="005D3384">
        <w:t>How the grammar is organized</w:t>
      </w:r>
    </w:p>
    <w:p w14:paraId="572818D3" w14:textId="77777777" w:rsidR="002F5A6A" w:rsidRPr="005D3384" w:rsidRDefault="002F5A6A" w:rsidP="00606E80">
      <w:pPr>
        <w:pStyle w:val="ListParagraph"/>
        <w:numPr>
          <w:ilvl w:val="1"/>
          <w:numId w:val="8"/>
        </w:numPr>
      </w:pPr>
      <w:r w:rsidRPr="005D3384">
        <w:t>Names of the language, the people, and the language area</w:t>
      </w:r>
    </w:p>
    <w:p w14:paraId="384D2E52" w14:textId="77777777" w:rsidR="002F5A6A" w:rsidRPr="005D3384" w:rsidRDefault="002F5A6A" w:rsidP="00606E80">
      <w:pPr>
        <w:pStyle w:val="ListParagraph"/>
        <w:numPr>
          <w:ilvl w:val="1"/>
          <w:numId w:val="8"/>
        </w:numPr>
      </w:pPr>
      <w:r w:rsidRPr="005D3384">
        <w:lastRenderedPageBreak/>
        <w:t>Location, social situation, language vitality</w:t>
      </w:r>
    </w:p>
    <w:p w14:paraId="03F6C733" w14:textId="77777777" w:rsidR="002F5A6A" w:rsidRPr="005D3384" w:rsidRDefault="002F5A6A" w:rsidP="00606E80">
      <w:pPr>
        <w:pStyle w:val="ListParagraph"/>
        <w:numPr>
          <w:ilvl w:val="1"/>
          <w:numId w:val="8"/>
        </w:numPr>
      </w:pPr>
      <w:r w:rsidRPr="005D3384">
        <w:t>Classification and previous research</w:t>
      </w:r>
    </w:p>
    <w:p w14:paraId="2D44A6FA" w14:textId="77777777" w:rsidR="002F5A6A" w:rsidRPr="005D3384" w:rsidRDefault="002F5A6A" w:rsidP="00606E80">
      <w:pPr>
        <w:pStyle w:val="ListParagraph"/>
        <w:numPr>
          <w:ilvl w:val="1"/>
          <w:numId w:val="8"/>
        </w:numPr>
      </w:pPr>
      <w:r w:rsidRPr="005D3384">
        <w:t>Interaction in Abawiri</w:t>
      </w:r>
    </w:p>
    <w:p w14:paraId="3DC6882E" w14:textId="77777777" w:rsidR="002F5A6A" w:rsidRPr="005D3384" w:rsidRDefault="002F5A6A" w:rsidP="00606E80">
      <w:pPr>
        <w:pStyle w:val="ListParagraph"/>
        <w:numPr>
          <w:ilvl w:val="1"/>
          <w:numId w:val="8"/>
        </w:numPr>
      </w:pPr>
      <w:r w:rsidRPr="005D3384">
        <w:t>Language consultants</w:t>
      </w:r>
    </w:p>
    <w:p w14:paraId="046331DE" w14:textId="77777777" w:rsidR="002F5A6A" w:rsidRPr="00B96183" w:rsidRDefault="002F5A6A" w:rsidP="00CD4881">
      <w:pPr>
        <w:pStyle w:val="ListParagraph"/>
        <w:numPr>
          <w:ilvl w:val="1"/>
          <w:numId w:val="8"/>
        </w:numPr>
        <w:contextualSpacing w:val="0"/>
      </w:pPr>
      <w:r w:rsidRPr="005D3384">
        <w:t>Typological overview</w:t>
      </w:r>
    </w:p>
    <w:p w14:paraId="6C7CCD5D" w14:textId="77777777" w:rsidR="002F5A6A" w:rsidRDefault="005D3384" w:rsidP="00CD4881">
      <w:pPr>
        <w:pStyle w:val="ListParagraph"/>
        <w:keepNext/>
        <w:numPr>
          <w:ilvl w:val="0"/>
          <w:numId w:val="3"/>
        </w:numPr>
      </w:pPr>
      <w:r>
        <w:t>P</w:t>
      </w:r>
      <w:r w:rsidR="002F5A6A">
        <w:t>honology</w:t>
      </w:r>
    </w:p>
    <w:p w14:paraId="0ADF6013" w14:textId="77777777" w:rsidR="002F5A6A" w:rsidRDefault="002F5A6A" w:rsidP="002F5A6A">
      <w:r>
        <w:t xml:space="preserve">This chapter will discuss segmental and tonal phonology. A paper on the tone system has been submitted </w:t>
      </w:r>
      <w:r w:rsidR="00CD4881">
        <w:t>for publication,</w:t>
      </w:r>
      <w:r>
        <w:t xml:space="preserve"> while a draft of the segmental phonology has been completed but has not been submitted. This chapter will be updated as additional findings are made, but overall relatively little work will be required. </w:t>
      </w:r>
    </w:p>
    <w:p w14:paraId="367572F9" w14:textId="77777777" w:rsidR="002F5A6A" w:rsidRDefault="002F5A6A" w:rsidP="002F5A6A">
      <w:r>
        <w:t xml:space="preserve">Section 2.7 “Prosody and intonation units” will include a basic description of the prosodic characteristics of intonation units in Abawiri: pause, lag-rush, intensity, pauses, etc. </w:t>
      </w:r>
    </w:p>
    <w:p w14:paraId="52C88B87" w14:textId="77777777" w:rsidR="002F5A6A" w:rsidRDefault="002F5A6A" w:rsidP="00606E80">
      <w:pPr>
        <w:pStyle w:val="ListParagraph"/>
        <w:numPr>
          <w:ilvl w:val="1"/>
          <w:numId w:val="10"/>
        </w:numPr>
      </w:pPr>
      <w:r>
        <w:t>Phoneme inventory</w:t>
      </w:r>
    </w:p>
    <w:p w14:paraId="729DA869" w14:textId="77777777" w:rsidR="002F5A6A" w:rsidRDefault="00077721" w:rsidP="00606E80">
      <w:pPr>
        <w:pStyle w:val="ListParagraph"/>
        <w:numPr>
          <w:ilvl w:val="1"/>
          <w:numId w:val="10"/>
        </w:numPr>
      </w:pPr>
      <w:r>
        <w:t>C</w:t>
      </w:r>
      <w:r w:rsidR="002F5A6A">
        <w:t>onsonants</w:t>
      </w:r>
    </w:p>
    <w:p w14:paraId="2552B357" w14:textId="77777777" w:rsidR="002F5A6A" w:rsidRDefault="002F5A6A" w:rsidP="00606E80">
      <w:pPr>
        <w:pStyle w:val="ListParagraph"/>
        <w:numPr>
          <w:ilvl w:val="1"/>
          <w:numId w:val="10"/>
        </w:numPr>
      </w:pPr>
      <w:r>
        <w:t>Vowels</w:t>
      </w:r>
    </w:p>
    <w:p w14:paraId="70B6D95C" w14:textId="77777777" w:rsidR="002F5A6A" w:rsidRDefault="002F5A6A" w:rsidP="00606E80">
      <w:pPr>
        <w:pStyle w:val="ListParagraph"/>
        <w:numPr>
          <w:ilvl w:val="1"/>
          <w:numId w:val="10"/>
        </w:numPr>
      </w:pPr>
      <w:r>
        <w:t>Phonotactics</w:t>
      </w:r>
    </w:p>
    <w:p w14:paraId="31BD8693" w14:textId="77777777" w:rsidR="002F5A6A" w:rsidRDefault="002F5A6A" w:rsidP="00606E80">
      <w:pPr>
        <w:pStyle w:val="ListParagraph"/>
        <w:numPr>
          <w:ilvl w:val="2"/>
          <w:numId w:val="9"/>
        </w:numPr>
      </w:pPr>
      <w:r>
        <w:t>Syllables</w:t>
      </w:r>
    </w:p>
    <w:p w14:paraId="4EE07B76" w14:textId="77777777" w:rsidR="002F5A6A" w:rsidRDefault="002F5A6A" w:rsidP="00606E80">
      <w:pPr>
        <w:pStyle w:val="ListParagraph"/>
        <w:numPr>
          <w:ilvl w:val="2"/>
          <w:numId w:val="9"/>
        </w:numPr>
      </w:pPr>
      <w:r>
        <w:t>Consonant sequences</w:t>
      </w:r>
    </w:p>
    <w:p w14:paraId="14ED3157" w14:textId="77777777" w:rsidR="002F5A6A" w:rsidRDefault="002F5A6A" w:rsidP="00606E80">
      <w:pPr>
        <w:pStyle w:val="ListParagraph"/>
        <w:numPr>
          <w:ilvl w:val="2"/>
          <w:numId w:val="9"/>
        </w:numPr>
      </w:pPr>
      <w:r>
        <w:t>Vowel sequences</w:t>
      </w:r>
    </w:p>
    <w:p w14:paraId="6A8A976B" w14:textId="06D46603" w:rsidR="002F5A6A" w:rsidRPr="00606E80" w:rsidRDefault="002F5A6A" w:rsidP="00606E80">
      <w:pPr>
        <w:pStyle w:val="ListParagraph"/>
        <w:numPr>
          <w:ilvl w:val="1"/>
          <w:numId w:val="10"/>
        </w:numPr>
      </w:pPr>
      <w:r w:rsidRPr="00606E80">
        <w:t>Tone</w:t>
      </w:r>
    </w:p>
    <w:p w14:paraId="61DFC247" w14:textId="766C6035" w:rsidR="002F5A6A" w:rsidRPr="00606E80" w:rsidRDefault="002F5A6A" w:rsidP="00606E80">
      <w:pPr>
        <w:pStyle w:val="ListParagraph"/>
        <w:numPr>
          <w:ilvl w:val="1"/>
          <w:numId w:val="10"/>
        </w:numPr>
      </w:pPr>
      <w:r w:rsidRPr="00606E80">
        <w:t>The phonological word</w:t>
      </w:r>
    </w:p>
    <w:p w14:paraId="602D18E6" w14:textId="6BCECE1C" w:rsidR="002F5A6A" w:rsidRPr="00606E80" w:rsidRDefault="002F5A6A" w:rsidP="00606E80">
      <w:pPr>
        <w:pStyle w:val="ListParagraph"/>
        <w:numPr>
          <w:ilvl w:val="1"/>
          <w:numId w:val="10"/>
        </w:numPr>
      </w:pPr>
      <w:r w:rsidRPr="00606E80">
        <w:t>Prosody and intonation units</w:t>
      </w:r>
    </w:p>
    <w:p w14:paraId="3D211A1A" w14:textId="498B7DF0" w:rsidR="002F5A6A" w:rsidRPr="00606E80" w:rsidRDefault="00AD7114" w:rsidP="00606E80">
      <w:pPr>
        <w:pStyle w:val="ListParagraph"/>
        <w:numPr>
          <w:ilvl w:val="1"/>
          <w:numId w:val="10"/>
        </w:numPr>
      </w:pPr>
      <w:r>
        <w:rPr>
          <w:noProof/>
        </w:rPr>
        <mc:AlternateContent>
          <mc:Choice Requires="wpi">
            <w:drawing>
              <wp:anchor distT="0" distB="0" distL="114300" distR="114300" simplePos="0" relativeHeight="251750400" behindDoc="0" locked="0" layoutInCell="1" allowOverlap="1" wp14:anchorId="7043AC12" wp14:editId="5C924BCA">
                <wp:simplePos x="0" y="0"/>
                <wp:positionH relativeFrom="column">
                  <wp:posOffset>2648932</wp:posOffset>
                </wp:positionH>
                <wp:positionV relativeFrom="paragraph">
                  <wp:posOffset>-702487</wp:posOffset>
                </wp:positionV>
                <wp:extent cx="3850640" cy="1540510"/>
                <wp:effectExtent l="38100" t="38100" r="35560" b="40640"/>
                <wp:wrapNone/>
                <wp:docPr id="118" name="Ink 118"/>
                <wp:cNvGraphicFramePr/>
                <a:graphic xmlns:a="http://schemas.openxmlformats.org/drawingml/2006/main">
                  <a:graphicData uri="http://schemas.microsoft.com/office/word/2010/wordprocessingInk">
                    <w14:contentPart bwMode="auto" r:id="rId35">
                      <w14:nvContentPartPr>
                        <w14:cNvContentPartPr/>
                      </w14:nvContentPartPr>
                      <w14:xfrm>
                        <a:off x="0" y="0"/>
                        <a:ext cx="3850640" cy="1540510"/>
                      </w14:xfrm>
                    </w14:contentPart>
                  </a:graphicData>
                </a:graphic>
              </wp:anchor>
            </w:drawing>
          </mc:Choice>
          <mc:Fallback>
            <w:pict>
              <v:shape w14:anchorId="6DA06DAB" id="Ink 118" o:spid="_x0000_s1026" type="#_x0000_t75" style="position:absolute;margin-left:208.35pt;margin-top:-55.55pt;width:303.7pt;height:121.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">
                <v:imagedata r:id="rId36" o:title=""/>
              </v:shape>
            </w:pict>
          </mc:Fallback>
        </mc:AlternateContent>
      </w:r>
      <w:r w:rsidR="002F5A6A" w:rsidRPr="00606E80">
        <w:t>Orthography</w:t>
      </w:r>
    </w:p>
    <w:p w14:paraId="39F33C86" w14:textId="576254A7" w:rsidR="002F5A6A" w:rsidRDefault="002F5A6A" w:rsidP="00606E80">
      <w:pPr>
        <w:pStyle w:val="ListParagraph"/>
        <w:numPr>
          <w:ilvl w:val="2"/>
          <w:numId w:val="9"/>
        </w:numPr>
      </w:pPr>
      <w:r>
        <w:t xml:space="preserve">Community orthography </w:t>
      </w:r>
    </w:p>
    <w:p w14:paraId="4365BBCB" w14:textId="4AA045FA" w:rsidR="002F5A6A" w:rsidRDefault="002F5A6A" w:rsidP="00E23EB4">
      <w:pPr>
        <w:pStyle w:val="ListParagraph"/>
        <w:numPr>
          <w:ilvl w:val="2"/>
          <w:numId w:val="9"/>
        </w:numPr>
        <w:contextualSpacing w:val="0"/>
      </w:pPr>
      <w:r>
        <w:t>Technical orthography</w:t>
      </w:r>
    </w:p>
    <w:p w14:paraId="30E22FCA" w14:textId="34D31173" w:rsidR="002F5A6A" w:rsidRDefault="002F5A6A" w:rsidP="00E23EB4">
      <w:pPr>
        <w:pStyle w:val="ListParagraph"/>
        <w:numPr>
          <w:ilvl w:val="0"/>
          <w:numId w:val="3"/>
        </w:numPr>
        <w:spacing w:before="240"/>
      </w:pPr>
      <w:r>
        <w:t>Word classes</w:t>
      </w:r>
    </w:p>
    <w:p w14:paraId="70503870" w14:textId="77777777" w:rsidR="002F5A6A" w:rsidRDefault="002F5A6A" w:rsidP="002F5A6A">
      <w:r>
        <w:t>This chapter will discuss the major word classes of nouns and verbs (and adjectives?), as well as the various minor word classes. These are likely to change as analysis progresses. The discussions</w:t>
      </w:r>
      <w:bookmarkStart w:id="6" w:name="_GoBack"/>
      <w:bookmarkEnd w:id="6"/>
      <w:r>
        <w:t xml:space="preserve"> of the formal properties of verbs and conjunctions will point forward to chapter 10 on events in discourse, while the discussions of the formal properties of nouns, pronouns, and demonstratives will point forward to chapter 11 on reference in discourse.</w:t>
      </w:r>
    </w:p>
    <w:p w14:paraId="50921BA5" w14:textId="77777777" w:rsidR="002F5A6A" w:rsidRDefault="002F5A6A" w:rsidP="00E23EB4">
      <w:pPr>
        <w:pStyle w:val="ListParagraph"/>
      </w:pPr>
      <w:r>
        <w:t>Verbs</w:t>
      </w:r>
    </w:p>
    <w:p w14:paraId="103B65A2" w14:textId="77777777" w:rsidR="002F5A6A" w:rsidRDefault="002F5A6A" w:rsidP="00E23EB4">
      <w:pPr>
        <w:pStyle w:val="ListParagraph"/>
        <w:numPr>
          <w:ilvl w:val="2"/>
          <w:numId w:val="3"/>
        </w:numPr>
      </w:pPr>
      <w:r>
        <w:t>Inflected verbs: three inflection classes</w:t>
      </w:r>
    </w:p>
    <w:p w14:paraId="51B69F6A" w14:textId="77777777" w:rsidR="002F5A6A" w:rsidRDefault="002F5A6A" w:rsidP="00E23EB4">
      <w:pPr>
        <w:pStyle w:val="ListParagraph"/>
        <w:numPr>
          <w:ilvl w:val="2"/>
          <w:numId w:val="3"/>
        </w:numPr>
      </w:pPr>
      <w:r>
        <w:t>Stative verbs</w:t>
      </w:r>
    </w:p>
    <w:p w14:paraId="660E7BC0" w14:textId="77777777" w:rsidR="002F5A6A" w:rsidRDefault="002F5A6A" w:rsidP="00E23EB4">
      <w:pPr>
        <w:pStyle w:val="ListParagraph"/>
        <w:numPr>
          <w:ilvl w:val="2"/>
          <w:numId w:val="3"/>
        </w:numPr>
      </w:pPr>
      <w:r>
        <w:t>Auxiliary verbs</w:t>
      </w:r>
    </w:p>
    <w:p w14:paraId="54AE5136" w14:textId="77777777" w:rsidR="002F5A6A" w:rsidRDefault="002F5A6A" w:rsidP="00E23EB4">
      <w:pPr>
        <w:pStyle w:val="ListParagraph"/>
        <w:numPr>
          <w:ilvl w:val="2"/>
          <w:numId w:val="3"/>
        </w:numPr>
      </w:pPr>
      <w:r>
        <w:t>Preverbs and other verby words</w:t>
      </w:r>
    </w:p>
    <w:p w14:paraId="3E6E6400" w14:textId="77777777" w:rsidR="002F5A6A" w:rsidRDefault="002F5A6A" w:rsidP="00E23EB4">
      <w:pPr>
        <w:pStyle w:val="ListParagraph"/>
      </w:pPr>
      <w:r>
        <w:t>Nouns</w:t>
      </w:r>
    </w:p>
    <w:p w14:paraId="2BFF369B" w14:textId="77777777" w:rsidR="002F5A6A" w:rsidRDefault="002F5A6A" w:rsidP="00E23EB4">
      <w:pPr>
        <w:pStyle w:val="ListParagraph"/>
      </w:pPr>
      <w:r>
        <w:t>Pronouns</w:t>
      </w:r>
    </w:p>
    <w:p w14:paraId="78DEB3A5" w14:textId="77777777" w:rsidR="002F5A6A" w:rsidRDefault="002F5A6A" w:rsidP="00E23EB4">
      <w:pPr>
        <w:pStyle w:val="ListParagraph"/>
      </w:pPr>
      <w:r>
        <w:lastRenderedPageBreak/>
        <w:t>Adjectives</w:t>
      </w:r>
    </w:p>
    <w:p w14:paraId="129EAAE5" w14:textId="6E80AC06" w:rsidR="002F5A6A" w:rsidRDefault="002F5A6A" w:rsidP="00E23EB4">
      <w:pPr>
        <w:pStyle w:val="ListParagraph"/>
      </w:pPr>
      <w:r>
        <w:t>Quantifiers and numerals</w:t>
      </w:r>
    </w:p>
    <w:p w14:paraId="6C0EC0AC" w14:textId="595453B2" w:rsidR="002F5A6A" w:rsidRDefault="002F5A6A" w:rsidP="00E23EB4">
      <w:pPr>
        <w:pStyle w:val="ListParagraph"/>
      </w:pPr>
      <w:r>
        <w:t>Demonstratives</w:t>
      </w:r>
    </w:p>
    <w:p w14:paraId="0D026A24" w14:textId="19043D17" w:rsidR="002F5A6A" w:rsidRDefault="002F5A6A" w:rsidP="00E23EB4">
      <w:pPr>
        <w:pStyle w:val="ListParagraph"/>
      </w:pPr>
      <w:r>
        <w:t>Postpositions</w:t>
      </w:r>
    </w:p>
    <w:p w14:paraId="30AEB109" w14:textId="471E41D7" w:rsidR="002F5A6A" w:rsidRDefault="002F5A6A" w:rsidP="00E23EB4">
      <w:pPr>
        <w:pStyle w:val="ListParagraph"/>
      </w:pPr>
      <w:r>
        <w:t>Adverbs</w:t>
      </w:r>
    </w:p>
    <w:p w14:paraId="38CA6476" w14:textId="4FDC4B15" w:rsidR="002F5A6A" w:rsidRDefault="00AD7114" w:rsidP="00E23EB4">
      <w:pPr>
        <w:pStyle w:val="ListParagraph"/>
      </w:pPr>
      <w:r>
        <w:rPr>
          <w:noProof/>
        </w:rPr>
        <mc:AlternateContent>
          <mc:Choice Requires="wpi">
            <w:drawing>
              <wp:anchor distT="0" distB="0" distL="114300" distR="114300" simplePos="0" relativeHeight="251789312" behindDoc="0" locked="0" layoutInCell="1" allowOverlap="1" wp14:anchorId="4971E45E" wp14:editId="184EB9AA">
                <wp:simplePos x="0" y="0"/>
                <wp:positionH relativeFrom="column">
                  <wp:posOffset>1644977</wp:posOffset>
                </wp:positionH>
                <wp:positionV relativeFrom="paragraph">
                  <wp:posOffset>-703783</wp:posOffset>
                </wp:positionV>
                <wp:extent cx="4991771" cy="1621201"/>
                <wp:effectExtent l="38100" t="38100" r="37465" b="36195"/>
                <wp:wrapNone/>
                <wp:docPr id="158" name="Ink 158"/>
                <wp:cNvGraphicFramePr/>
                <a:graphic xmlns:a="http://schemas.openxmlformats.org/drawingml/2006/main">
                  <a:graphicData uri="http://schemas.microsoft.com/office/word/2010/wordprocessingInk">
                    <w14:contentPart bwMode="auto" r:id="rId37">
                      <w14:nvContentPartPr>
                        <w14:cNvContentPartPr/>
                      </w14:nvContentPartPr>
                      <w14:xfrm>
                        <a:off x="0" y="0"/>
                        <a:ext cx="4991771" cy="1621201"/>
                      </w14:xfrm>
                    </w14:contentPart>
                  </a:graphicData>
                </a:graphic>
              </wp:anchor>
            </w:drawing>
          </mc:Choice>
          <mc:Fallback>
            <w:pict>
              <v:shape w14:anchorId="6BDA598D" id="Ink 158" o:spid="_x0000_s1026" type="#_x0000_t75" style="position:absolute;margin-left:129.3pt;margin-top:-55.65pt;width:393.55pt;height:128.1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">
                <v:imagedata r:id="rId38" o:title=""/>
              </v:shape>
            </w:pict>
          </mc:Fallback>
        </mc:AlternateContent>
      </w:r>
      <w:r w:rsidR="002F5A6A">
        <w:t>Conjunctions</w:t>
      </w:r>
    </w:p>
    <w:p w14:paraId="477CD391" w14:textId="36BCC797" w:rsidR="002F5A6A" w:rsidRDefault="002F5A6A" w:rsidP="00E23EB4">
      <w:pPr>
        <w:pStyle w:val="ListParagraph"/>
        <w:contextualSpacing w:val="0"/>
      </w:pPr>
      <w:r>
        <w:t>Interjections</w:t>
      </w:r>
    </w:p>
    <w:p w14:paraId="1ACD2D35" w14:textId="489F7F0F" w:rsidR="002F5A6A" w:rsidRDefault="002F5A6A" w:rsidP="00E23EB4">
      <w:pPr>
        <w:pStyle w:val="ListParagraph"/>
        <w:numPr>
          <w:ilvl w:val="0"/>
          <w:numId w:val="3"/>
        </w:numPr>
      </w:pPr>
      <w:r>
        <w:t>Noun phrases</w:t>
      </w:r>
    </w:p>
    <w:p w14:paraId="4C4C0153" w14:textId="77777777" w:rsidR="002F5A6A" w:rsidRDefault="002F5A6A" w:rsidP="002F5A6A">
      <w:r>
        <w:t>This chapter will discuss the formal properties of noun phrases, including possession, attribution, quantifiers, and demonstratives. The outline of this chapter in particular will undergo revision and expansion as more is learned about the noun phrase in Abawiri.</w:t>
      </w:r>
    </w:p>
    <w:p w14:paraId="1ADBBA66" w14:textId="77777777" w:rsidR="002F5A6A" w:rsidRDefault="002F5A6A" w:rsidP="003A54B5">
      <w:pPr>
        <w:pStyle w:val="ListParagraph"/>
      </w:pPr>
      <w:r>
        <w:t>Possession</w:t>
      </w:r>
    </w:p>
    <w:p w14:paraId="7A8AAE72" w14:textId="77777777" w:rsidR="002F5A6A" w:rsidRDefault="002F5A6A" w:rsidP="003A54B5">
      <w:pPr>
        <w:pStyle w:val="ListParagraph"/>
      </w:pPr>
      <w:r>
        <w:t>Attributive adjectives</w:t>
      </w:r>
    </w:p>
    <w:p w14:paraId="355351FC" w14:textId="77777777" w:rsidR="002F5A6A" w:rsidRDefault="002F5A6A" w:rsidP="003A54B5">
      <w:pPr>
        <w:pStyle w:val="ListParagraph"/>
      </w:pPr>
      <w:r>
        <w:t>Quantifiers and numerals</w:t>
      </w:r>
    </w:p>
    <w:p w14:paraId="587D1314" w14:textId="77777777" w:rsidR="002F5A6A" w:rsidRDefault="002F5A6A" w:rsidP="003A54B5">
      <w:pPr>
        <w:pStyle w:val="ListParagraph"/>
        <w:contextualSpacing w:val="0"/>
      </w:pPr>
      <w:r>
        <w:t>Demonstratives and NP definiteness</w:t>
      </w:r>
    </w:p>
    <w:p w14:paraId="5151BAA2" w14:textId="77777777" w:rsidR="002F5A6A" w:rsidRDefault="002F5A6A" w:rsidP="003A54B5">
      <w:pPr>
        <w:pStyle w:val="ListParagraph"/>
        <w:numPr>
          <w:ilvl w:val="0"/>
          <w:numId w:val="3"/>
        </w:numPr>
      </w:pPr>
      <w:r>
        <w:t>Verb morphology</w:t>
      </w:r>
    </w:p>
    <w:p w14:paraId="4771C6EC" w14:textId="77777777" w:rsidR="002F5A6A" w:rsidRDefault="002F5A6A" w:rsidP="002F5A6A">
      <w:r>
        <w:t>This chapter will introduce the morphology of verbs. Of primary interest here is the system of tense-aspect-mood suffixes, which at present is poorly understood. I will also discuss the causative/pluractional prefixes tore- and to-, which have grammaticalized from the verb ‘come’ in a serial verb construction, as well as the directional prefixes indicating ‘up’ and ‘down’. Finally, I will discuss serial verb constructions, which are closely related to the notion of eventhood expanded upon in chapter 10.</w:t>
      </w:r>
    </w:p>
    <w:p w14:paraId="72E91F0D" w14:textId="77777777" w:rsidR="002F5A6A" w:rsidRDefault="002F5A6A" w:rsidP="003A54B5">
      <w:pPr>
        <w:pStyle w:val="ListParagraph"/>
      </w:pPr>
      <w:r>
        <w:t>Tense-aspect-mood inflection</w:t>
      </w:r>
    </w:p>
    <w:p w14:paraId="74593553" w14:textId="77777777" w:rsidR="002F5A6A" w:rsidRDefault="002F5A6A" w:rsidP="003A54B5">
      <w:pPr>
        <w:pStyle w:val="ListParagraph"/>
        <w:numPr>
          <w:ilvl w:val="2"/>
          <w:numId w:val="3"/>
        </w:numPr>
      </w:pPr>
      <w:r>
        <w:t>The perfective/imperfective distinction</w:t>
      </w:r>
    </w:p>
    <w:p w14:paraId="1D5F97E2" w14:textId="77777777" w:rsidR="002F5A6A" w:rsidRDefault="002F5A6A" w:rsidP="003A54B5">
      <w:pPr>
        <w:pStyle w:val="ListParagraph"/>
        <w:numPr>
          <w:ilvl w:val="2"/>
          <w:numId w:val="3"/>
        </w:numPr>
      </w:pPr>
      <w:r>
        <w:t>Perfective inflections</w:t>
      </w:r>
    </w:p>
    <w:p w14:paraId="77526DC6" w14:textId="77777777" w:rsidR="002F5A6A" w:rsidRDefault="002F5A6A" w:rsidP="003A54B5">
      <w:pPr>
        <w:pStyle w:val="ListParagraph"/>
        <w:numPr>
          <w:ilvl w:val="2"/>
          <w:numId w:val="3"/>
        </w:numPr>
      </w:pPr>
      <w:r>
        <w:t>Imperfective inflections</w:t>
      </w:r>
    </w:p>
    <w:p w14:paraId="304A395F" w14:textId="77777777" w:rsidR="002F5A6A" w:rsidRDefault="002F5A6A" w:rsidP="003A54B5">
      <w:pPr>
        <w:pStyle w:val="ListParagraph"/>
        <w:numPr>
          <w:ilvl w:val="2"/>
          <w:numId w:val="3"/>
        </w:numPr>
      </w:pPr>
      <w:r>
        <w:t>Verbs with no aspectual marking</w:t>
      </w:r>
    </w:p>
    <w:p w14:paraId="2A87AF7B" w14:textId="77777777" w:rsidR="002F5A6A" w:rsidRDefault="002F5A6A" w:rsidP="003A54B5">
      <w:pPr>
        <w:pStyle w:val="ListParagraph"/>
      </w:pPr>
      <w:r>
        <w:t>Causative/pluractional prefixes tore- and to-</w:t>
      </w:r>
    </w:p>
    <w:p w14:paraId="3263BD7A" w14:textId="77777777" w:rsidR="002F5A6A" w:rsidRDefault="002F5A6A" w:rsidP="003A54B5">
      <w:pPr>
        <w:pStyle w:val="ListParagraph"/>
      </w:pPr>
      <w:r>
        <w:t>Directional prefixes yu- and bu-</w:t>
      </w:r>
    </w:p>
    <w:p w14:paraId="3768C936" w14:textId="77777777" w:rsidR="002F5A6A" w:rsidRDefault="002F5A6A" w:rsidP="003A54B5">
      <w:pPr>
        <w:pStyle w:val="ListParagraph"/>
        <w:contextualSpacing w:val="0"/>
      </w:pPr>
      <w:r>
        <w:t>Serial verb constructions</w:t>
      </w:r>
    </w:p>
    <w:p w14:paraId="49FBF8EE" w14:textId="77777777" w:rsidR="002F5A6A" w:rsidRDefault="002F5A6A" w:rsidP="003A54B5">
      <w:pPr>
        <w:pStyle w:val="ListParagraph"/>
        <w:numPr>
          <w:ilvl w:val="0"/>
          <w:numId w:val="3"/>
        </w:numPr>
      </w:pPr>
      <w:r>
        <w:t>The clause</w:t>
      </w:r>
    </w:p>
    <w:p w14:paraId="628993E8" w14:textId="77777777" w:rsidR="002F5A6A" w:rsidRDefault="002F5A6A" w:rsidP="002F5A6A">
      <w:r>
        <w:t>This chapter’s two sections will discuss types of predication and the structural correlates of illocutionary force. Since grammatical relations and argument structure are of special interest in Abawiri, I discuss these at length in a separate chapter.</w:t>
      </w:r>
    </w:p>
    <w:p w14:paraId="52FC1621" w14:textId="77777777" w:rsidR="002F5A6A" w:rsidRDefault="002F5A6A" w:rsidP="003A54B5">
      <w:pPr>
        <w:pStyle w:val="ListParagraph"/>
      </w:pPr>
      <w:r>
        <w:t>Predicate types</w:t>
      </w:r>
    </w:p>
    <w:p w14:paraId="2BE9CA94" w14:textId="77777777" w:rsidR="002F5A6A" w:rsidRDefault="002F5A6A" w:rsidP="003A54B5">
      <w:pPr>
        <w:pStyle w:val="ListParagraph"/>
        <w:numPr>
          <w:ilvl w:val="2"/>
          <w:numId w:val="3"/>
        </w:numPr>
      </w:pPr>
      <w:r>
        <w:t>Verbal predication</w:t>
      </w:r>
    </w:p>
    <w:p w14:paraId="430D5A65" w14:textId="77777777" w:rsidR="002F5A6A" w:rsidRDefault="002F5A6A" w:rsidP="003A54B5">
      <w:pPr>
        <w:pStyle w:val="ListParagraph"/>
        <w:numPr>
          <w:ilvl w:val="2"/>
          <w:numId w:val="3"/>
        </w:numPr>
      </w:pPr>
      <w:r>
        <w:t>Adjectival predication</w:t>
      </w:r>
    </w:p>
    <w:p w14:paraId="7251AB3B" w14:textId="77777777" w:rsidR="002F5A6A" w:rsidRDefault="002F5A6A" w:rsidP="003A54B5">
      <w:pPr>
        <w:pStyle w:val="ListParagraph"/>
        <w:numPr>
          <w:ilvl w:val="2"/>
          <w:numId w:val="3"/>
        </w:numPr>
      </w:pPr>
      <w:r>
        <w:t>Nominal predication</w:t>
      </w:r>
    </w:p>
    <w:p w14:paraId="4222EEC5" w14:textId="77777777" w:rsidR="002F5A6A" w:rsidRDefault="002F5A6A" w:rsidP="003A54B5">
      <w:pPr>
        <w:pStyle w:val="ListParagraph"/>
        <w:numPr>
          <w:ilvl w:val="2"/>
          <w:numId w:val="3"/>
        </w:numPr>
      </w:pPr>
      <w:r>
        <w:t>Locative predication</w:t>
      </w:r>
    </w:p>
    <w:p w14:paraId="512ECA9D" w14:textId="77777777" w:rsidR="002F5A6A" w:rsidRDefault="002F5A6A" w:rsidP="003A54B5">
      <w:pPr>
        <w:pStyle w:val="ListParagraph"/>
        <w:numPr>
          <w:ilvl w:val="2"/>
          <w:numId w:val="3"/>
        </w:numPr>
      </w:pPr>
      <w:r>
        <w:lastRenderedPageBreak/>
        <w:t>Existential predication</w:t>
      </w:r>
    </w:p>
    <w:p w14:paraId="0B1FDB14" w14:textId="77777777" w:rsidR="002F5A6A" w:rsidRDefault="002F5A6A" w:rsidP="00032FC0">
      <w:pPr>
        <w:pStyle w:val="ListParagraph"/>
        <w:keepNext/>
      </w:pPr>
      <w:r>
        <w:t>Illocutionary force</w:t>
      </w:r>
    </w:p>
    <w:p w14:paraId="60245346" w14:textId="77777777" w:rsidR="002F5A6A" w:rsidRDefault="002F5A6A" w:rsidP="003A54B5">
      <w:pPr>
        <w:pStyle w:val="ListParagraph"/>
        <w:numPr>
          <w:ilvl w:val="2"/>
          <w:numId w:val="3"/>
        </w:numPr>
      </w:pPr>
      <w:r>
        <w:t>Declaratives</w:t>
      </w:r>
    </w:p>
    <w:p w14:paraId="6C9B896E" w14:textId="77777777" w:rsidR="002F5A6A" w:rsidRDefault="002F5A6A" w:rsidP="003A54B5">
      <w:pPr>
        <w:pStyle w:val="ListParagraph"/>
        <w:numPr>
          <w:ilvl w:val="2"/>
          <w:numId w:val="3"/>
        </w:numPr>
      </w:pPr>
      <w:r>
        <w:t>Imperatives</w:t>
      </w:r>
    </w:p>
    <w:p w14:paraId="25F43B78" w14:textId="77777777" w:rsidR="002F5A6A" w:rsidRDefault="002F5A6A" w:rsidP="003A54B5">
      <w:pPr>
        <w:pStyle w:val="ListParagraph"/>
        <w:numPr>
          <w:ilvl w:val="2"/>
          <w:numId w:val="3"/>
        </w:numPr>
        <w:contextualSpacing w:val="0"/>
      </w:pPr>
      <w:r>
        <w:t>Interrogatives</w:t>
      </w:r>
    </w:p>
    <w:p w14:paraId="259A43D6" w14:textId="77777777" w:rsidR="002F5A6A" w:rsidRDefault="003A54B5" w:rsidP="003A54B5">
      <w:pPr>
        <w:pStyle w:val="ListParagraph"/>
        <w:numPr>
          <w:ilvl w:val="0"/>
          <w:numId w:val="3"/>
        </w:numPr>
      </w:pPr>
      <w:r>
        <w:t>Grammatical relations</w:t>
      </w:r>
    </w:p>
    <w:p w14:paraId="2A292908" w14:textId="77777777" w:rsidR="002F5A6A" w:rsidRDefault="002F5A6A" w:rsidP="002F5A6A">
      <w:r>
        <w:t xml:space="preserve">The goal of this chapter is to demonstrate how </w:t>
      </w:r>
      <w:r w:rsidR="003A54B5">
        <w:t xml:space="preserve">the relationship between arguments and the clause they are in </w:t>
      </w:r>
      <w:r>
        <w:t xml:space="preserve">is pragmatic and semantic in nature rather than syntactic. Many authors have argued against the universality of grammatical relations </w:t>
      </w:r>
      <w:r w:rsidR="00032FC0">
        <w:fldChar w:fldCharType="begin" w:fldLock="1"/>
      </w:r>
      <w:r w:rsidR="00032FC0">
        <w:instrText>ADDIN CSL_CITATION { "citationItems" : [ { "id" : "ITEM-1", "itemData" : { "author" : [ { "dropping-particle" : "", "family" : "Bhat", "given" : "D. N. S.", "non-dropping-particle" : "", "parse-names" : false, "suffix" : "" } ], "id" : "ITEM-1", "issued" : { "date-parts" : [ [ "1991" ] ] }, "note" : "On Google Books.\nIn this book argues against Bresnan (1982) etc. who talk about grammatical relations as a universal in formal theories. Most of the (small) book is dedicated to discussion of Kannada and Manipuri, where he demonstrates that morphosyntactic patterns can be linked directly to semantic and pragmatic notions.", "publisher" : "Routledge", "publisher-place" : "London", "title" : "Grammatical relations: the evidence against their necessity and universality", "type" : "book" }, "uris" : [ "http://www.mendeley.com/documents/?uuid=74187487-3333-427f-8f12-3a405a1af243" ] }, { "id" : "ITEM-2", "itemData" : { "author" : [ { "dropping-particle" : "", "family" : "Foley", "given" : "William A.", "non-dropping-particle" : "", "parse-names" : false, "suffix" : "" }, { "dropping-particle" : "", "family" : "Valin", "given" : "Robert D.", "non-dropping-particle" : "Van", "parse-names" : false, "suffix" : "" } ], "id" : "ITEM-2", "issued" : { "date-parts" : [ [ "1997" ] ] }, "publisher" : "Cambridge University Press", "publisher-place" : "Cambridge", "title" : "Syntax: structure, meaning and function", "type" : "book" }, "uris" : [ "http://www.mendeley.com/documents/?uuid=35ae2a45-7c49-41d8-af26-39a29ee8006b" ] }, { "id" : "ITEM-3", "itemData" : { "author" : [ { "dropping-particle" : "", "family" : "Dryer", "given" : "Matthew", "non-dropping-particle" : "", "parse-names" : false, "suffix" : "" } ], "container-title" : "Essays on language function and language type", "editor" : [ { "dropping-particle" : "", "family" : "Bybee", "given" : "Joan", "non-dropping-particle" : "", "parse-names" : false, "suffix" : "" }, { "dropping-particle" : "", "family" : "Haiman", "given" : "John", "non-dropping-particle" : "", "parse-names" : false, "suffix" : "" }, { "dropping-particle" : "", "family" : "Thompson", "given" : "Sandra A.", "non-dropping-particle" : "", "parse-names" : false, "suffix" : "" } ], "id" : "ITEM-3", "issued" : { "date-parts" : [ [ "1997" ] ] }, "note" : "The author argues that, from a functional perspective, grammatical relations need to be defined in language-specific terms. The similarities and differences between languages can be examined and discussed, but there is never a need to have an actual cross-linguistic notion of grammatical relations since they are defined language-specifically. He presents similar (and in his view less controversial) arguments for the same thing for word classes and phonemes.\n\nSimilar to Haspelmath's work on the topic of categories.", "page" : "115-143", "publisher" : "John Benjamins", "publisher-place" : "Amsterdam", "title" : "Are grammatical relations universal?", "type" : "chapter" }, "uris" : [ "http://www.mendeley.com/documents/?uuid=67ec6d7f-2e85-480f-83b7-41ba864fac01" ] }, { "id" : "ITEM-4", "itemData" : { "DOI" : "10.1515/lity.1997.1.3.279", "ISBN" : "1613-415X", "ISSN" : "1430-0532", "author" : [ { "dropping-particle" : "", "family" : "Kibrik", "given" : "Aleksandr E.", "non-dropping-particle" : "", "parse-names" : false, "suffix" : "" } ], "container-title" : "Linguistic Typology", "id" : "ITEM-4", "issued" : { "date-parts" : [ [ "1997" ] ] }, "page" : "279-346", "title" : "Beyond subject and object: Toward a comprehensive relational typology", "type" : "article-journal", "volume" : "1" }, "uris" : [ "http://www.mendeley.com/documents/?uuid=ca72ade7-b03b-4827-a2b2-ded4031c3a84" ] }, { "id" : "ITEM-5", "itemData" : { "author" : [ { "dropping-particle" : "", "family" : "Siewierska", "given" : "Anna", "non-dropping-particle" : "", "parse-names" : false, "suffix" : "" }, { "dropping-particle" : "", "family" : "Bakker", "given" : "Dik",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"ITEM-5", "issued" : { "date-parts" : [ [ "2012" ] ] }, "page" : "295-323", "publisher" : "John Benjamins", "publisher-place" : "Amsterdam", "title" : "Three takes on grammatical relations: a view from the languages of Europe and North and Central Asia", "type" : "chapter" }, "uris" : [ "http://www.mendeley.com/documents/?uuid=71c62040-12e8-41ba-b8bf-c99745f2e67b" ] } ], "mendeley" : { "formattedCitation" : "(Bhat 1991; Foley &amp; Van Valin 1997; Dryer 1997; Kibrik 1997; Siewierska &amp; Bakker 2012)", "plainTextFormattedCitation" : "(Bhat 1991; Foley &amp; Van Valin 1997; Dryer 1997; Kibrik 1997; Siewierska &amp; Bakker 2012)", "previouslyFormattedCitation" : "(Bhat 1991; Foley &amp; Van Valin 1997; Dryer 1997; Kibrik 1997; Siewierska &amp; Bakker 2012)" }, "properties" : { "noteIndex" : 0 }, "schema" : "https://github.com/citation-style-language/schema/raw/master/csl-citation.json" }</w:instrText>
      </w:r>
      <w:r w:rsidR="00032FC0">
        <w:fldChar w:fldCharType="separate"/>
      </w:r>
      <w:r w:rsidR="00032FC0" w:rsidRPr="00032FC0">
        <w:rPr>
          <w:noProof/>
        </w:rPr>
        <w:t>(Bhat 1991; Foley &amp; Van Valin 1997; Dryer 1997; Kibrik 1997; Siewierska &amp; Bakker 2012)</w:t>
      </w:r>
      <w:r w:rsidR="00032FC0">
        <w:fldChar w:fldCharType="end"/>
      </w:r>
      <w:r>
        <w:t xml:space="preserve">. This chapter will discuss the lack of grammatical relations in Abawiri and its theoretical implications (cf. Yoder </w:t>
      </w:r>
      <w:r w:rsidR="00032FC0">
        <w:fldChar w:fldCharType="begin" w:fldLock="1"/>
      </w:r>
      <w:r w:rsidR="00120025">
        <w:instrText>ADDIN CSL_CITATION { "citationItems" : [ { "id" : "ITEM-1", "itemData" : { "author" : [ { "dropping-particle" : "", "family" : "Yoder", "given" : "Brendon", "non-dropping-particle" : "", "parse-names" : false, "suffix" : "" } ], "container-title" : "Paper presented at the 26th Annual Linguistics Symposium at California State University, Fullerton", "id" : "ITEM-1", "issued" : { "date-parts" : [ [ "2017" ] ] }, "publisher-place" : "Fullerton, CA", "title" : "Grammatical relations: how Abawiri works without them", "type" : "paper-conference" }, "suppress-author" : 1, "uris" : [ "http://www.mendeley.com/documents/?uuid=1a37cfd4-2fe3-4320-bfb1-d6eb99aea1bd" ] } ], "mendeley" : { "formattedCitation" : "(2017b)", "plainTextFormattedCitation" : "(2017b)", "previouslyFormattedCitation" : "(2017b)" }, "properties" : { "noteIndex" : 0 }, "schema" : "https://github.com/citation-style-language/schema/raw/master/csl-citation.json" }</w:instrText>
      </w:r>
      <w:r w:rsidR="00032FC0">
        <w:fldChar w:fldCharType="separate"/>
      </w:r>
      <w:r w:rsidR="00032FC0" w:rsidRPr="00032FC0">
        <w:rPr>
          <w:noProof/>
        </w:rPr>
        <w:t>(2017b)</w:t>
      </w:r>
      <w:r w:rsidR="00032FC0">
        <w:fldChar w:fldCharType="end"/>
      </w:r>
      <w:r>
        <w:t xml:space="preserve">). I first attempt to show that all major possible correlates of grammatical relations actually correlate with something else; for example, word order correlates with animacy and topicality, while the postposition </w:t>
      </w:r>
      <w:r w:rsidRPr="00032FC0">
        <w:rPr>
          <w:rStyle w:val="Emphasis"/>
        </w:rPr>
        <w:t>gi</w:t>
      </w:r>
      <w:r>
        <w:t xml:space="preserve"> is a marker of information focus that can occur with a noun phrase of any semantic role. I then show how argument structure in the language is pragmatic rather than syntactic in nature, referring forward to chapter 11 on how reference tracking is accomplished in discourse.</w:t>
      </w:r>
    </w:p>
    <w:p w14:paraId="0817EBE8" w14:textId="77777777" w:rsidR="002F5A6A" w:rsidRDefault="002F5A6A" w:rsidP="003A54B5">
      <w:pPr>
        <w:pStyle w:val="ListParagraph"/>
      </w:pPr>
      <w:r>
        <w:t>Word order</w:t>
      </w:r>
    </w:p>
    <w:p w14:paraId="18C1C826" w14:textId="77777777" w:rsidR="002F5A6A" w:rsidRDefault="002F5A6A" w:rsidP="003A54B5">
      <w:pPr>
        <w:pStyle w:val="ListParagraph"/>
      </w:pPr>
      <w:r>
        <w:t>Zero anaphora</w:t>
      </w:r>
    </w:p>
    <w:p w14:paraId="5D281B5E" w14:textId="77777777" w:rsidR="002F5A6A" w:rsidRDefault="002F5A6A" w:rsidP="003A54B5">
      <w:pPr>
        <w:pStyle w:val="ListParagraph"/>
      </w:pPr>
      <w:r>
        <w:t>Flagging</w:t>
      </w:r>
    </w:p>
    <w:p w14:paraId="66AEBC83" w14:textId="77777777" w:rsidR="002F5A6A" w:rsidRDefault="002F5A6A" w:rsidP="003A54B5">
      <w:pPr>
        <w:pStyle w:val="ListParagraph"/>
      </w:pPr>
      <w:r>
        <w:t>Reflexives and reciprocals</w:t>
      </w:r>
    </w:p>
    <w:p w14:paraId="5882E5D9" w14:textId="77777777" w:rsidR="002F5A6A" w:rsidRDefault="002F5A6A" w:rsidP="003A54B5">
      <w:pPr>
        <w:pStyle w:val="ListParagraph"/>
      </w:pPr>
      <w:r>
        <w:t>Absence of syntactic pivot</w:t>
      </w:r>
    </w:p>
    <w:p w14:paraId="30B8A421" w14:textId="77777777" w:rsidR="002F5A6A" w:rsidRDefault="002F5A6A" w:rsidP="003A54B5">
      <w:pPr>
        <w:pStyle w:val="ListParagraph"/>
      </w:pPr>
      <w:r>
        <w:t>Other clausal elements</w:t>
      </w:r>
    </w:p>
    <w:p w14:paraId="367D47DA" w14:textId="77777777" w:rsidR="002F5A6A" w:rsidRDefault="002F5A6A" w:rsidP="003A54B5">
      <w:pPr>
        <w:pStyle w:val="ListParagraph"/>
        <w:numPr>
          <w:ilvl w:val="2"/>
          <w:numId w:val="3"/>
        </w:numPr>
      </w:pPr>
      <w:r>
        <w:t>Location</w:t>
      </w:r>
    </w:p>
    <w:p w14:paraId="7F3A4311" w14:textId="77777777" w:rsidR="002F5A6A" w:rsidRDefault="002F5A6A" w:rsidP="003A54B5">
      <w:pPr>
        <w:pStyle w:val="ListParagraph"/>
        <w:numPr>
          <w:ilvl w:val="2"/>
          <w:numId w:val="3"/>
        </w:numPr>
      </w:pPr>
      <w:r>
        <w:t>Time</w:t>
      </w:r>
    </w:p>
    <w:p w14:paraId="792BF150" w14:textId="77777777" w:rsidR="002F5A6A" w:rsidRDefault="002F5A6A" w:rsidP="003A54B5">
      <w:pPr>
        <w:pStyle w:val="ListParagraph"/>
        <w:numPr>
          <w:ilvl w:val="2"/>
          <w:numId w:val="3"/>
        </w:numPr>
      </w:pPr>
      <w:r>
        <w:t>Manner</w:t>
      </w:r>
    </w:p>
    <w:p w14:paraId="25D579EF" w14:textId="77777777" w:rsidR="002F5A6A" w:rsidRDefault="002F5A6A" w:rsidP="003A54B5">
      <w:pPr>
        <w:pStyle w:val="ListParagraph"/>
      </w:pPr>
      <w:r>
        <w:t>Discussion</w:t>
      </w:r>
    </w:p>
    <w:p w14:paraId="09B380A6" w14:textId="77777777" w:rsidR="002F5A6A" w:rsidRDefault="002F5A6A" w:rsidP="003A54B5">
      <w:pPr>
        <w:pStyle w:val="ListParagraph"/>
        <w:contextualSpacing w:val="0"/>
      </w:pPr>
      <w:r>
        <w:t xml:space="preserve">Summary </w:t>
      </w:r>
    </w:p>
    <w:p w14:paraId="465B03F8" w14:textId="77777777" w:rsidR="002F5A6A" w:rsidRDefault="002F5A6A" w:rsidP="003A54B5">
      <w:pPr>
        <w:pStyle w:val="ListParagraph"/>
        <w:numPr>
          <w:ilvl w:val="0"/>
          <w:numId w:val="3"/>
        </w:numPr>
      </w:pPr>
      <w:r>
        <w:t>Clause combining</w:t>
      </w:r>
    </w:p>
    <w:p w14:paraId="2CB42C9E" w14:textId="77777777" w:rsidR="002F5A6A" w:rsidRDefault="002F5A6A" w:rsidP="002F5A6A">
      <w:r>
        <w:t xml:space="preserve">This chapter will present strategies for combining clauses in Abawiri. </w:t>
      </w:r>
      <w:r w:rsidR="005C699E">
        <w:t xml:space="preserve">A common clause combining strategy is a relatively rudimentary clause chaining construction in which a single medial clause and a final clause are conjoined. </w:t>
      </w:r>
      <w:r w:rsidR="00EF728A">
        <w:t xml:space="preserve">This construction frequently appears as tail-head linkage, with a previous final clause being repeated in the medial clause. </w:t>
      </w:r>
      <w:r>
        <w:t xml:space="preserve">Other clause combining constructions to be discussed include relative clauses, complement clauses (if they are shown to be distinct structurally from relative clauses), purpose clauses, and direct speech. It is likely (but not yet certain) that Abawiri relative clauses correspond more closely to what has been called the Generalized Noun Modifying Clause Construction </w:t>
      </w:r>
      <w:r w:rsidR="00657CFD">
        <w:fldChar w:fldCharType="begin" w:fldLock="1"/>
      </w:r>
      <w:r w:rsidR="002D0610">
        <w:instrText>ADDIN CSL_CITATION { "citationItems" : [ { "id" : "ITEM-1", "itemData" : { "DOI" : "10.1075/cf.7.2.05mat", "ISSN" : "18761941", "author" : [ { "dropping-particle" : "", "family" : "Matsumoto", "given" : "Yoshiko", "non-dropping-particle" : "", "parse-names" : false, "suffix" : "" } ], "container-title" : "Constructions and Frames", "id" : "ITEM-1", "issue" : "2", "issued" : { "date-parts" : [ [ "2011" ] ] }, "page" : "289-314", "title" : "Partnership between grammatical construction and interactional frame: The stand-alone noun-modifying construction in invocatory discourse", "type" : "article-journal", "volume" : "7" }, "uris" : [ "http://www.mendeley.com/documents/?uuid=f8c7892a-eb19-4cac-a59a-96af422681d5" ] }, { "id" : "ITEM-2", "itemData" : { "author" : [ { "dropping-particle" : "", "family" : "Matsumoto", "given" : "Yoshiko", "non-dropping-particle" : "", "parse-names" : false, "suffix" : "" }, { "dropping-particle" : "", "family" : "Comrie", "given" : "Bernard", "non-dropping-particle" : "", "parse-names" : false, "suffix" : "" }, { "dropping-particle" : "", "family" : "Sells", "given" : "Peter", "non-dropping-particle" : "", "parse-names" : false, "suffix" : "" } ], "collection-title" : "Typological Studies in Language 116", "container-title" : "Noun-modifying clause constructions in the languages of Eurasia: Rethinking theoretical and geographical boundaries", "editor" : [ { "dropping-particle" : "", "family" : "Matsumoto", "given" : "Yoshiko", "non-dropping-particle" : "", "parse-names" : false, "suffix" : "" }, { "dropping-particle" : "", "family" : "Comrie", "given" : "Bernard", "non-dropping-particle" : "", "parse-names" : false, "suffix" : "" }, { "dropping-particle" : "", "family" : "Sells", "given" : "Peter", "non-dropping-particle" : "", "parse-names" : false, "suffix" : "" } ], "id" : "ITEM-2", "issued" : { "date-parts" : [ [ "2017" ] ] }, "page" : "3-21", "publisher" : "John Benjamins", "publisher-place" : "Amsterdam", "title" : "Introduction: Noun-modifying clause constructions in the languages of Eurasia", "type" : "chapter" }, "uris" : [ "http://www.mendeley.com/documents/?uuid=d35a91be-ccab-4088-8b80-a1ba9fa6e1e7" ] } ], "mendeley" : { "formattedCitation" : "(Matsumoto 2011; Matsumoto, Comrie &amp; Sells 2017)", "plainTextFormattedCitation" : "(Matsumoto 2011; Matsumoto, Comrie &amp; Sells 2017)", "previouslyFormattedCitation" : "(Matsumoto 2011; Matsumoto, Comrie &amp; Sells 2017)" }, "properties" : { "noteIndex" : 0 }, "schema" : "https://github.com/citation-style-language/schema/raw/master/csl-citation.json" }</w:instrText>
      </w:r>
      <w:r w:rsidR="00657CFD">
        <w:fldChar w:fldCharType="separate"/>
      </w:r>
      <w:r w:rsidR="00657CFD" w:rsidRPr="00657CFD">
        <w:rPr>
          <w:noProof/>
        </w:rPr>
        <w:t>(Matsumoto 2011; Matsumoto, Comrie &amp; Sells 2017)</w:t>
      </w:r>
      <w:r w:rsidR="00657CFD">
        <w:fldChar w:fldCharType="end"/>
      </w:r>
      <w:r>
        <w:t xml:space="preserve"> rather than the traditional notion of relative clause. </w:t>
      </w:r>
    </w:p>
    <w:p w14:paraId="172075FA" w14:textId="77777777" w:rsidR="002F5A6A" w:rsidRDefault="002F5A6A" w:rsidP="00F46931">
      <w:pPr>
        <w:pStyle w:val="ListParagraph"/>
      </w:pPr>
      <w:r>
        <w:t>Clause chaining and tail-head linkage</w:t>
      </w:r>
    </w:p>
    <w:p w14:paraId="535AC3B9" w14:textId="77777777" w:rsidR="002F5A6A" w:rsidRDefault="002F5A6A" w:rsidP="00F46931">
      <w:pPr>
        <w:pStyle w:val="ListParagraph"/>
      </w:pPr>
      <w:r>
        <w:t>Relative clauses</w:t>
      </w:r>
    </w:p>
    <w:p w14:paraId="5C136A1F" w14:textId="77777777" w:rsidR="002F5A6A" w:rsidRDefault="002F5A6A" w:rsidP="00F46931">
      <w:pPr>
        <w:pStyle w:val="ListParagraph"/>
      </w:pPr>
      <w:r>
        <w:lastRenderedPageBreak/>
        <w:t>Complement clauses</w:t>
      </w:r>
    </w:p>
    <w:p w14:paraId="6FDAFFE6" w14:textId="77777777" w:rsidR="002F5A6A" w:rsidRDefault="002F5A6A" w:rsidP="00F46931">
      <w:pPr>
        <w:pStyle w:val="ListParagraph"/>
      </w:pPr>
      <w:r>
        <w:t>Purpose clauses</w:t>
      </w:r>
    </w:p>
    <w:p w14:paraId="3F981630" w14:textId="77777777" w:rsidR="002F5A6A" w:rsidRDefault="002F5A6A" w:rsidP="00F46931">
      <w:pPr>
        <w:pStyle w:val="ListParagraph"/>
        <w:contextualSpacing w:val="0"/>
      </w:pPr>
      <w:r>
        <w:t>Direct speech</w:t>
      </w:r>
    </w:p>
    <w:p w14:paraId="4897FE30" w14:textId="77777777" w:rsidR="002F5A6A" w:rsidRDefault="002F5A6A" w:rsidP="00F46931">
      <w:pPr>
        <w:pStyle w:val="ListParagraph"/>
        <w:numPr>
          <w:ilvl w:val="0"/>
          <w:numId w:val="3"/>
        </w:numPr>
      </w:pPr>
      <w:r>
        <w:t>Ways of speaking</w:t>
      </w:r>
    </w:p>
    <w:p w14:paraId="09FF4D9C" w14:textId="62C08DEA" w:rsidR="002F5A6A" w:rsidRDefault="00AD7114" w:rsidP="002F5A6A">
      <w:r>
        <w:rPr>
          <w:noProof/>
        </w:rPr>
        <mc:AlternateContent>
          <mc:Choice Requires="wpi">
            <w:drawing>
              <wp:anchor distT="0" distB="0" distL="114300" distR="114300" simplePos="0" relativeHeight="251844608" behindDoc="0" locked="0" layoutInCell="1" allowOverlap="1" wp14:anchorId="227F9FBA" wp14:editId="636208FD">
                <wp:simplePos x="0" y="0"/>
                <wp:positionH relativeFrom="column">
                  <wp:posOffset>2724346</wp:posOffset>
                </wp:positionH>
                <wp:positionV relativeFrom="paragraph">
                  <wp:posOffset>722905</wp:posOffset>
                </wp:positionV>
                <wp:extent cx="933640" cy="367560"/>
                <wp:effectExtent l="38100" t="38100" r="19050" b="33020"/>
                <wp:wrapNone/>
                <wp:docPr id="212" name="Ink 212"/>
                <wp:cNvGraphicFramePr/>
                <a:graphic xmlns:a="http://schemas.openxmlformats.org/drawingml/2006/main">
                  <a:graphicData uri="http://schemas.microsoft.com/office/word/2010/wordprocessingInk">
                    <w14:contentPart bwMode="auto" r:id="rId39">
                      <w14:nvContentPartPr>
                        <w14:cNvContentPartPr/>
                      </w14:nvContentPartPr>
                      <w14:xfrm>
                        <a:off x="0" y="0"/>
                        <a:ext cx="933640" cy="367560"/>
                      </w14:xfrm>
                    </w14:contentPart>
                  </a:graphicData>
                </a:graphic>
              </wp:anchor>
            </w:drawing>
          </mc:Choice>
          <mc:Fallback>
            <w:pict>
              <v:shape w14:anchorId="72B33D6E" id="Ink 212" o:spid="_x0000_s1026" type="#_x0000_t75" style="position:absolute;margin-left:214.25pt;margin-top:56.65pt;width:74pt;height:29.4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">
                <v:imagedata r:id="rId40" o:title=""/>
              </v:shape>
            </w:pict>
          </mc:Fallback>
        </mc:AlternateContent>
      </w:r>
      <w:r>
        <w:rPr>
          <w:noProof/>
        </w:rPr>
        <mc:AlternateContent>
          <mc:Choice Requires="wpi">
            <w:drawing>
              <wp:anchor distT="0" distB="0" distL="114300" distR="114300" simplePos="0" relativeHeight="251839488" behindDoc="0" locked="0" layoutInCell="1" allowOverlap="1" wp14:anchorId="41499ED0" wp14:editId="4DB46EAD">
                <wp:simplePos x="0" y="0"/>
                <wp:positionH relativeFrom="column">
                  <wp:posOffset>2535802</wp:posOffset>
                </wp:positionH>
                <wp:positionV relativeFrom="paragraph">
                  <wp:posOffset>883049</wp:posOffset>
                </wp:positionV>
                <wp:extent cx="84975" cy="9620"/>
                <wp:effectExtent l="38100" t="38100" r="29845" b="28575"/>
                <wp:wrapNone/>
                <wp:docPr id="207" name="Ink 207"/>
                <wp:cNvGraphicFramePr/>
                <a:graphic xmlns:a="http://schemas.openxmlformats.org/drawingml/2006/main">
                  <a:graphicData uri="http://schemas.microsoft.com/office/word/2010/wordprocessingInk">
                    <w14:contentPart bwMode="auto" r:id="rId41">
                      <w14:nvContentPartPr>
                        <w14:cNvContentPartPr/>
                      </w14:nvContentPartPr>
                      <w14:xfrm>
                        <a:off x="0" y="0"/>
                        <a:ext cx="84975" cy="9620"/>
                      </w14:xfrm>
                    </w14:contentPart>
                  </a:graphicData>
                </a:graphic>
              </wp:anchor>
            </w:drawing>
          </mc:Choice>
          <mc:Fallback>
            <w:pict>
              <v:shape w14:anchorId="2F3F8635" id="Ink 207" o:spid="_x0000_s1026" type="#_x0000_t75" style="position:absolute;margin-left:199.4pt;margin-top:69.3pt;width:7.2pt;height:1.2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">
                <v:imagedata r:id="rId42" o:title=""/>
              </v:shape>
            </w:pict>
          </mc:Fallback>
        </mc:AlternateContent>
      </w:r>
      <w:r>
        <w:rPr>
          <w:noProof/>
        </w:rPr>
        <mc:AlternateContent>
          <mc:Choice Requires="wpi">
            <w:drawing>
              <wp:anchor distT="0" distB="0" distL="114300" distR="114300" simplePos="0" relativeHeight="251801600" behindDoc="0" locked="0" layoutInCell="1" allowOverlap="1" wp14:anchorId="4BAA91A3" wp14:editId="69744B25">
                <wp:simplePos x="0" y="0"/>
                <wp:positionH relativeFrom="column">
                  <wp:posOffset>2304854</wp:posOffset>
                </wp:positionH>
                <wp:positionV relativeFrom="paragraph">
                  <wp:posOffset>826600</wp:posOffset>
                </wp:positionV>
                <wp:extent cx="104040" cy="122760"/>
                <wp:effectExtent l="38100" t="38100" r="10795" b="29845"/>
                <wp:wrapNone/>
                <wp:docPr id="170" name="Ink 170"/>
                <wp:cNvGraphicFramePr/>
                <a:graphic xmlns:a="http://schemas.openxmlformats.org/drawingml/2006/main">
                  <a:graphicData uri="http://schemas.microsoft.com/office/word/2010/wordprocessingInk">
                    <w14:contentPart bwMode="auto" r:id="rId43">
                      <w14:nvContentPartPr>
                        <w14:cNvContentPartPr/>
                      </w14:nvContentPartPr>
                      <w14:xfrm>
                        <a:off x="0" y="0"/>
                        <a:ext cx="104040" cy="122760"/>
                      </w14:xfrm>
                    </w14:contentPart>
                  </a:graphicData>
                </a:graphic>
              </wp:anchor>
            </w:drawing>
          </mc:Choice>
          <mc:Fallback>
            <w:pict>
              <v:shape w14:anchorId="1DDFF102" id="Ink 170" o:spid="_x0000_s1026" type="#_x0000_t75" style="position:absolute;margin-left:181.25pt;margin-top:64.85pt;width:8.7pt;height:10.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">
                <v:imagedata r:id="rId44" o:title=""/>
              </v:shape>
            </w:pict>
          </mc:Fallback>
        </mc:AlternateContent>
      </w:r>
      <w:r>
        <w:rPr>
          <w:noProof/>
        </w:rPr>
        <mc:AlternateContent>
          <mc:Choice Requires="wpi">
            <w:drawing>
              <wp:anchor distT="0" distB="0" distL="114300" distR="114300" simplePos="0" relativeHeight="251798528" behindDoc="0" locked="0" layoutInCell="1" allowOverlap="1" wp14:anchorId="589D1542" wp14:editId="2FE56019">
                <wp:simplePos x="0" y="0"/>
                <wp:positionH relativeFrom="column">
                  <wp:posOffset>2106831</wp:posOffset>
                </wp:positionH>
                <wp:positionV relativeFrom="paragraph">
                  <wp:posOffset>864180</wp:posOffset>
                </wp:positionV>
                <wp:extent cx="141624" cy="89785"/>
                <wp:effectExtent l="38100" t="38100" r="29845" b="43815"/>
                <wp:wrapNone/>
                <wp:docPr id="167" name="Ink 167"/>
                <wp:cNvGraphicFramePr/>
                <a:graphic xmlns:a="http://schemas.openxmlformats.org/drawingml/2006/main">
                  <a:graphicData uri="http://schemas.microsoft.com/office/word/2010/wordprocessingInk">
                    <w14:contentPart bwMode="auto" r:id="rId45">
                      <w14:nvContentPartPr>
                        <w14:cNvContentPartPr/>
                      </w14:nvContentPartPr>
                      <w14:xfrm>
                        <a:off x="0" y="0"/>
                        <a:ext cx="141624" cy="89785"/>
                      </w14:xfrm>
                    </w14:contentPart>
                  </a:graphicData>
                </a:graphic>
              </wp:anchor>
            </w:drawing>
          </mc:Choice>
          <mc:Fallback>
            <w:pict>
              <v:shape w14:anchorId="3A44B946" id="Ink 167" o:spid="_x0000_s1026" type="#_x0000_t75" style="position:absolute;margin-left:165.65pt;margin-top:67.8pt;width:11.65pt;height:7.5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">
                <v:imagedata r:id="rId46" o:title=""/>
              </v:shape>
            </w:pict>
          </mc:Fallback>
        </mc:AlternateContent>
      </w:r>
      <w:r>
        <w:rPr>
          <w:noProof/>
        </w:rPr>
        <mc:AlternateContent>
          <mc:Choice Requires="wpi">
            <w:drawing>
              <wp:anchor distT="0" distB="0" distL="114300" distR="114300" simplePos="0" relativeHeight="251797504" behindDoc="0" locked="0" layoutInCell="1" allowOverlap="1" wp14:anchorId="5730FA6C" wp14:editId="74ADD959">
                <wp:simplePos x="0" y="0"/>
                <wp:positionH relativeFrom="column">
                  <wp:posOffset>1927618</wp:posOffset>
                </wp:positionH>
                <wp:positionV relativeFrom="paragraph">
                  <wp:posOffset>727543</wp:posOffset>
                </wp:positionV>
                <wp:extent cx="146256" cy="264188"/>
                <wp:effectExtent l="38100" t="38100" r="44450" b="40640"/>
                <wp:wrapNone/>
                <wp:docPr id="166" name="Ink 166"/>
                <wp:cNvGraphicFramePr/>
                <a:graphic xmlns:a="http://schemas.openxmlformats.org/drawingml/2006/main">
                  <a:graphicData uri="http://schemas.microsoft.com/office/word/2010/wordprocessingInk">
                    <w14:contentPart bwMode="auto" r:id="rId47">
                      <w14:nvContentPartPr>
                        <w14:cNvContentPartPr/>
                      </w14:nvContentPartPr>
                      <w14:xfrm>
                        <a:off x="0" y="0"/>
                        <a:ext cx="146256" cy="264188"/>
                      </w14:xfrm>
                    </w14:contentPart>
                  </a:graphicData>
                </a:graphic>
              </wp:anchor>
            </w:drawing>
          </mc:Choice>
          <mc:Fallback>
            <w:pict>
              <v:shape w14:anchorId="7B360FB2" id="Ink 166" o:spid="_x0000_s1026" type="#_x0000_t75" style="position:absolute;margin-left:151.55pt;margin-top:57.05pt;width:12pt;height:21.3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">
                <v:imagedata r:id="rId48" o:title=""/>
              </v:shape>
            </w:pict>
          </mc:Fallback>
        </mc:AlternateContent>
      </w:r>
      <w:r>
        <w:rPr>
          <w:noProof/>
        </w:rPr>
        <mc:AlternateContent>
          <mc:Choice Requires="wpi">
            <w:drawing>
              <wp:anchor distT="0" distB="0" distL="114300" distR="114300" simplePos="0" relativeHeight="251795456" behindDoc="0" locked="0" layoutInCell="1" allowOverlap="1" wp14:anchorId="0703C465" wp14:editId="7C206FC4">
                <wp:simplePos x="0" y="0"/>
                <wp:positionH relativeFrom="column">
                  <wp:posOffset>1512898</wp:posOffset>
                </wp:positionH>
                <wp:positionV relativeFrom="paragraph">
                  <wp:posOffset>741617</wp:posOffset>
                </wp:positionV>
                <wp:extent cx="61459" cy="259378"/>
                <wp:effectExtent l="38100" t="38100" r="34290" b="45720"/>
                <wp:wrapNone/>
                <wp:docPr id="164" name="Ink 164"/>
                <wp:cNvGraphicFramePr/>
                <a:graphic xmlns:a="http://schemas.openxmlformats.org/drawingml/2006/main">
                  <a:graphicData uri="http://schemas.microsoft.com/office/word/2010/wordprocessingInk">
                    <w14:contentPart bwMode="auto" r:id="rId49">
                      <w14:nvContentPartPr>
                        <w14:cNvContentPartPr/>
                      </w14:nvContentPartPr>
                      <w14:xfrm>
                        <a:off x="0" y="0"/>
                        <a:ext cx="61459" cy="259378"/>
                      </w14:xfrm>
                    </w14:contentPart>
                  </a:graphicData>
                </a:graphic>
              </wp:anchor>
            </w:drawing>
          </mc:Choice>
          <mc:Fallback>
            <w:pict>
              <v:shape w14:anchorId="7E334BAF" id="Ink 164" o:spid="_x0000_s1026" type="#_x0000_t75" style="position:absolute;margin-left:118.9pt;margin-top:58.15pt;width:5.35pt;height:20.9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">
                <v:imagedata r:id="rId50" o:title=""/>
              </v:shape>
            </w:pict>
          </mc:Fallback>
        </mc:AlternateContent>
      </w:r>
      <w:r>
        <w:rPr>
          <w:noProof/>
        </w:rPr>
        <mc:AlternateContent>
          <mc:Choice Requires="wpi">
            <w:drawing>
              <wp:anchor distT="0" distB="0" distL="114300" distR="114300" simplePos="0" relativeHeight="251794432" behindDoc="0" locked="0" layoutInCell="1" allowOverlap="1" wp14:anchorId="6BBB00DD" wp14:editId="2C744060">
                <wp:simplePos x="0" y="0"/>
                <wp:positionH relativeFrom="column">
                  <wp:posOffset>1376261</wp:posOffset>
                </wp:positionH>
                <wp:positionV relativeFrom="paragraph">
                  <wp:posOffset>864180</wp:posOffset>
                </wp:positionV>
                <wp:extent cx="66091" cy="99226"/>
                <wp:effectExtent l="38100" t="38100" r="29210" b="34290"/>
                <wp:wrapNone/>
                <wp:docPr id="163" name="Ink 163"/>
                <wp:cNvGraphicFramePr/>
                <a:graphic xmlns:a="http://schemas.openxmlformats.org/drawingml/2006/main">
                  <a:graphicData uri="http://schemas.microsoft.com/office/word/2010/wordprocessingInk">
                    <w14:contentPart bwMode="auto" r:id="rId51">
                      <w14:nvContentPartPr>
                        <w14:cNvContentPartPr/>
                      </w14:nvContentPartPr>
                      <w14:xfrm>
                        <a:off x="0" y="0"/>
                        <a:ext cx="66091" cy="99226"/>
                      </w14:xfrm>
                    </w14:contentPart>
                  </a:graphicData>
                </a:graphic>
              </wp:anchor>
            </w:drawing>
          </mc:Choice>
          <mc:Fallback>
            <w:pict>
              <v:shape w14:anchorId="494838C8" id="Ink 163" o:spid="_x0000_s1026" type="#_x0000_t75" style="position:absolute;margin-left:108.1pt;margin-top:67.8pt;width:5.7pt;height:8.3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">
                <v:imagedata r:id="rId52" o:title=""/>
              </v:shape>
            </w:pict>
          </mc:Fallback>
        </mc:AlternateContent>
      </w:r>
      <w:r>
        <w:rPr>
          <w:noProof/>
        </w:rPr>
        <mc:AlternateContent>
          <mc:Choice Requires="wpi">
            <w:drawing>
              <wp:anchor distT="0" distB="0" distL="114300" distR="114300" simplePos="0" relativeHeight="251793408" behindDoc="0" locked="0" layoutInCell="1" allowOverlap="1" wp14:anchorId="65946F90" wp14:editId="009AE2B1">
                <wp:simplePos x="0" y="0"/>
                <wp:positionH relativeFrom="column">
                  <wp:posOffset>1286654</wp:posOffset>
                </wp:positionH>
                <wp:positionV relativeFrom="paragraph">
                  <wp:posOffset>897137</wp:posOffset>
                </wp:positionV>
                <wp:extent cx="52018" cy="103858"/>
                <wp:effectExtent l="38100" t="38100" r="43815" b="29845"/>
                <wp:wrapNone/>
                <wp:docPr id="162" name="Ink 162"/>
                <wp:cNvGraphicFramePr/>
                <a:graphic xmlns:a="http://schemas.openxmlformats.org/drawingml/2006/main">
                  <a:graphicData uri="http://schemas.microsoft.com/office/word/2010/wordprocessingInk">
                    <w14:contentPart bwMode="auto" r:id="rId53">
                      <w14:nvContentPartPr>
                        <w14:cNvContentPartPr/>
                      </w14:nvContentPartPr>
                      <w14:xfrm>
                        <a:off x="0" y="0"/>
                        <a:ext cx="52018" cy="103858"/>
                      </w14:xfrm>
                    </w14:contentPart>
                  </a:graphicData>
                </a:graphic>
              </wp:anchor>
            </w:drawing>
          </mc:Choice>
          <mc:Fallback>
            <w:pict>
              <v:shape w14:anchorId="5EB9886C" id="Ink 162" o:spid="_x0000_s1026" type="#_x0000_t75" style="position:absolute;margin-left:101.05pt;margin-top:70.4pt;width:4.65pt;height:8.7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">
                <v:imagedata r:id="rId54" o:title=""/>
              </v:shape>
            </w:pict>
          </mc:Fallback>
        </mc:AlternateContent>
      </w:r>
      <w:r>
        <w:rPr>
          <w:noProof/>
        </w:rPr>
        <mc:AlternateContent>
          <mc:Choice Requires="wpi">
            <w:drawing>
              <wp:anchor distT="0" distB="0" distL="114300" distR="114300" simplePos="0" relativeHeight="251792384" behindDoc="0" locked="0" layoutInCell="1" allowOverlap="1" wp14:anchorId="7A5A9D7E" wp14:editId="0B036DBD">
                <wp:simplePos x="0" y="0"/>
                <wp:positionH relativeFrom="column">
                  <wp:posOffset>1192416</wp:posOffset>
                </wp:positionH>
                <wp:positionV relativeFrom="paragraph">
                  <wp:posOffset>930272</wp:posOffset>
                </wp:positionV>
                <wp:extent cx="42576" cy="70901"/>
                <wp:effectExtent l="38100" t="38100" r="33655" b="43815"/>
                <wp:wrapNone/>
                <wp:docPr id="161" name="Ink 161"/>
                <wp:cNvGraphicFramePr/>
                <a:graphic xmlns:a="http://schemas.openxmlformats.org/drawingml/2006/main">
                  <a:graphicData uri="http://schemas.microsoft.com/office/word/2010/wordprocessingInk">
                    <w14:contentPart bwMode="auto" r:id="rId55">
                      <w14:nvContentPartPr>
                        <w14:cNvContentPartPr/>
                      </w14:nvContentPartPr>
                      <w14:xfrm>
                        <a:off x="0" y="0"/>
                        <a:ext cx="42576" cy="70901"/>
                      </w14:xfrm>
                    </w14:contentPart>
                  </a:graphicData>
                </a:graphic>
              </wp:anchor>
            </w:drawing>
          </mc:Choice>
          <mc:Fallback>
            <w:pict>
              <v:shape w14:anchorId="0CF14B1D" id="Ink 161" o:spid="_x0000_s1026" type="#_x0000_t75" style="position:absolute;margin-left:93.65pt;margin-top:73pt;width:3.85pt;height:6.1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">
                <v:imagedata r:id="rId56" o:title=""/>
              </v:shape>
            </w:pict>
          </mc:Fallback>
        </mc:AlternateContent>
      </w:r>
      <w:r>
        <w:rPr>
          <w:noProof/>
        </w:rPr>
        <mc:AlternateContent>
          <mc:Choice Requires="wpi">
            <w:drawing>
              <wp:anchor distT="0" distB="0" distL="114300" distR="114300" simplePos="0" relativeHeight="251791360" behindDoc="0" locked="0" layoutInCell="1" allowOverlap="1" wp14:anchorId="0A363EC6" wp14:editId="113DB0FF">
                <wp:simplePos x="0" y="0"/>
                <wp:positionH relativeFrom="column">
                  <wp:posOffset>1088736</wp:posOffset>
                </wp:positionH>
                <wp:positionV relativeFrom="paragraph">
                  <wp:posOffset>925462</wp:posOffset>
                </wp:positionV>
                <wp:extent cx="37945" cy="113300"/>
                <wp:effectExtent l="38100" t="38100" r="38735" b="39370"/>
                <wp:wrapNone/>
                <wp:docPr id="160" name="Ink 160"/>
                <wp:cNvGraphicFramePr/>
                <a:graphic xmlns:a="http://schemas.openxmlformats.org/drawingml/2006/main">
                  <a:graphicData uri="http://schemas.microsoft.com/office/word/2010/wordprocessingInk">
                    <w14:contentPart bwMode="auto" r:id="rId57">
                      <w14:nvContentPartPr>
                        <w14:cNvContentPartPr/>
                      </w14:nvContentPartPr>
                      <w14:xfrm>
                        <a:off x="0" y="0"/>
                        <a:ext cx="37945" cy="113300"/>
                      </w14:xfrm>
                    </w14:contentPart>
                  </a:graphicData>
                </a:graphic>
              </wp:anchor>
            </w:drawing>
          </mc:Choice>
          <mc:Fallback>
            <w:pict>
              <v:shape w14:anchorId="3DB08858" id="Ink 160" o:spid="_x0000_s1026" type="#_x0000_t75" style="position:absolute;margin-left:85.5pt;margin-top:72.6pt;width:3.5pt;height:9.4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">
                <v:imagedata r:id="rId58" o:title=""/>
              </v:shape>
            </w:pict>
          </mc:Fallback>
        </mc:AlternateContent>
      </w:r>
      <w:r>
        <w:rPr>
          <w:noProof/>
        </w:rPr>
        <mc:AlternateContent>
          <mc:Choice Requires="wpi">
            <w:drawing>
              <wp:anchor distT="0" distB="0" distL="114300" distR="114300" simplePos="0" relativeHeight="251790336" behindDoc="0" locked="0" layoutInCell="1" allowOverlap="1" wp14:anchorId="507CB39C" wp14:editId="6B948C9D">
                <wp:simplePos x="0" y="0"/>
                <wp:positionH relativeFrom="column">
                  <wp:posOffset>933216</wp:posOffset>
                </wp:positionH>
                <wp:positionV relativeFrom="paragraph">
                  <wp:posOffset>821782</wp:posOffset>
                </wp:positionV>
                <wp:extent cx="84975" cy="226421"/>
                <wp:effectExtent l="38100" t="38100" r="29845" b="40640"/>
                <wp:wrapNone/>
                <wp:docPr id="159" name="Ink 159"/>
                <wp:cNvGraphicFramePr/>
                <a:graphic xmlns:a="http://schemas.openxmlformats.org/drawingml/2006/main">
                  <a:graphicData uri="http://schemas.microsoft.com/office/word/2010/wordprocessingInk">
                    <w14:contentPart bwMode="auto" r:id="rId59">
                      <w14:nvContentPartPr>
                        <w14:cNvContentPartPr/>
                      </w14:nvContentPartPr>
                      <w14:xfrm>
                        <a:off x="0" y="0"/>
                        <a:ext cx="84975" cy="226421"/>
                      </w14:xfrm>
                    </w14:contentPart>
                  </a:graphicData>
                </a:graphic>
              </wp:anchor>
            </w:drawing>
          </mc:Choice>
          <mc:Fallback>
            <w:pict>
              <v:shape w14:anchorId="7A73B0A5" id="Ink 159" o:spid="_x0000_s1026" type="#_x0000_t75" style="position:absolute;margin-left:73.25pt;margin-top:64.45pt;width:7.2pt;height:18.3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">
                <v:imagedata r:id="rId60" o:title=""/>
              </v:shape>
            </w:pict>
          </mc:Fallback>
        </mc:AlternateContent>
      </w:r>
      <w:r w:rsidR="002F5A6A">
        <w:t xml:space="preserve">This will be the first of three chapters on discourse. They will be organized from function to form rather than form-to-function as the preceding chapters. This chapter will discuss discourse genres: the types of talk people engage in, and how they organize talk within each type of talk. The next two chapters will focus more narrowly on events in discourse and entities in discourse, respectively. </w:t>
      </w:r>
    </w:p>
    <w:p w14:paraId="225108CE" w14:textId="2157B273" w:rsidR="002F5A6A" w:rsidRDefault="00AD7114" w:rsidP="002F5A6A">
      <w:r>
        <w:rPr>
          <w:noProof/>
        </w:rPr>
        <mc:AlternateContent>
          <mc:Choice Requires="wpi">
            <w:drawing>
              <wp:anchor distT="0" distB="0" distL="114300" distR="114300" simplePos="0" relativeHeight="251796480" behindDoc="0" locked="0" layoutInCell="1" allowOverlap="1" wp14:anchorId="3C659B5A" wp14:editId="6A272218">
                <wp:simplePos x="0" y="0"/>
                <wp:positionH relativeFrom="column">
                  <wp:posOffset>1616578</wp:posOffset>
                </wp:positionH>
                <wp:positionV relativeFrom="paragraph">
                  <wp:posOffset>-120237</wp:posOffset>
                </wp:positionV>
                <wp:extent cx="155698" cy="268820"/>
                <wp:effectExtent l="38100" t="38100" r="34925" b="36195"/>
                <wp:wrapNone/>
                <wp:docPr id="165" name="Ink 165"/>
                <wp:cNvGraphicFramePr/>
                <a:graphic xmlns:a="http://schemas.openxmlformats.org/drawingml/2006/main">
                  <a:graphicData uri="http://schemas.microsoft.com/office/word/2010/wordprocessingInk">
                    <w14:contentPart bwMode="auto" r:id="rId61">
                      <w14:nvContentPartPr>
                        <w14:cNvContentPartPr/>
                      </w14:nvContentPartPr>
                      <w14:xfrm>
                        <a:off x="0" y="0"/>
                        <a:ext cx="155698" cy="268820"/>
                      </w14:xfrm>
                    </w14:contentPart>
                  </a:graphicData>
                </a:graphic>
              </wp:anchor>
            </w:drawing>
          </mc:Choice>
          <mc:Fallback>
            <w:pict>
              <v:shape w14:anchorId="15E6534C" id="Ink 165" o:spid="_x0000_s1026" type="#_x0000_t75" style="position:absolute;margin-left:127.05pt;margin-top:-9.7pt;width:12.75pt;height:21.6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">
                <v:imagedata r:id="rId62" o:title=""/>
              </v:shape>
            </w:pict>
          </mc:Fallback>
        </mc:AlternateContent>
      </w:r>
      <w:r w:rsidR="002F5A6A">
        <w:t xml:space="preserve">The current chapter will discuss how speakers structure talk; that is, how coherence is established in discourse. </w:t>
      </w:r>
      <w:r w:rsidR="00536339">
        <w:t xml:space="preserve">The structure of talk in interactional genres </w:t>
      </w:r>
      <w:r w:rsidR="002F5A6A">
        <w:t xml:space="preserve">will be analyzed primarily in terms of turns and sequences, as in Conversation Analysis and related methods </w:t>
      </w:r>
      <w:r w:rsidR="002D0610">
        <w:fldChar w:fldCharType="begin" w:fldLock="1"/>
      </w:r>
      <w:r w:rsidR="002D0610">
        <w:instrText>ADDIN CSL_CITATION { "citationItems" : [ { "id" : "ITEM-1", "itemData" : { "author" : [ { "dropping-particle" : "", "family" : "Sacks", "given" : "Harvey", "non-dropping-particle" : "", "parse-names" : false, "suffix" : "" }, { "dropping-particle" : "", "family" : "Schegloff", "given" : "Emanuel", "non-dropping-particle" : "", "parse-names" : false, "suffix" : "" }, { "dropping-particle" : "", "family" : "Jefferson", "given" : "Gail", "non-dropping-particle" : "", "parse-names" : false, "suffix" : "" } ], "container-title" : "Language", "id" : "ITEM-1", "issue" : "4", "issued" : { "date-parts" : [ [ "1974" ] ] }, "note" : "The classic article on Conversation Analysis - apparently the most-cited article ever published in Language.", "page" : "696-735", "title" : "A simplest systematics for the organization of turn-taking for conversation", "type" : "article-journal", "volume" : "50" }, "uris" : [ "http://www.mendeley.com/documents/?uuid=f10cb5d2-28fd-48bd-aab9-9a158bc91b15" ] }, { "id" : "ITEM-2", "itemData" : { "author" : [ { "dropping-particle" : "", "family" : "Schegloff", "given" : "Emanuel A.", "non-dropping-particle" : "", "parse-names" : false, "suffix" : "" } ], "id" : "ITEM-2", "issued" : { "date-parts" : [ [ "2007" ] ] }, "publisher" : "Cambridge University Press", "publisher-place" : "Cambridge", "title" : "Sequence organization in interaction: A primer in conversation analysis", "type" : "book", "volume" : "1" }, "uris" : [ "http://www.mendeley.com/documents/?uuid=6522ad1a-c3c5-43fc-a936-781eaf485361" ] } ], "mendeley" : { "formattedCitation" : "(Sacks, Schegloff &amp; Jefferson 1974; Schegloff 2007)", "manualFormatting" : "(Sacks, Schegloff &amp; Jefferson 1974; Schegloff 2007, inter alia)", "plainTextFormattedCitation" : "(Sacks, Schegloff &amp; Jefferson 1974; Schegloff 2007)", "previouslyFormattedCitation" : "(Sacks, Schegloff &amp; Jefferson 1974; Schegloff 2007)" }, "properties" : { "noteIndex" : 0 }, "schema" : "https://github.com/citation-style-language/schema/raw/master/csl-citation.json" }</w:instrText>
      </w:r>
      <w:r w:rsidR="002D0610">
        <w:fldChar w:fldCharType="separate"/>
      </w:r>
      <w:r w:rsidR="002D0610" w:rsidRPr="002D0610">
        <w:rPr>
          <w:noProof/>
        </w:rPr>
        <w:t>(Sacks, Schegloff &amp; Jefferson 1974; Schegloff 2007</w:t>
      </w:r>
      <w:r w:rsidR="002D0610">
        <w:rPr>
          <w:noProof/>
        </w:rPr>
        <w:t xml:space="preserve">, </w:t>
      </w:r>
      <w:r w:rsidR="002D0610" w:rsidRPr="002D0610">
        <w:rPr>
          <w:i/>
          <w:noProof/>
        </w:rPr>
        <w:t>inter alia</w:t>
      </w:r>
      <w:r w:rsidR="002D0610" w:rsidRPr="002D0610">
        <w:rPr>
          <w:noProof/>
        </w:rPr>
        <w:t>)</w:t>
      </w:r>
      <w:r w:rsidR="002D0610">
        <w:fldChar w:fldCharType="end"/>
      </w:r>
      <w:r w:rsidR="002F5A6A">
        <w:t xml:space="preserve">. In monologic genres I will examine coherence devices in texts such as temporal sequencing of events, which is a primary coherence device for narratives, and other types of relational propositions </w:t>
      </w:r>
      <w:r w:rsidR="002D0610">
        <w:fldChar w:fldCharType="begin" w:fldLock="1"/>
      </w:r>
      <w:r w:rsidR="002D0610">
        <w:instrText>ADDIN CSL_CITATION { "citationItems" : [ { "id" : "ITEM-1", "itemData" : { "ISBN" : "ISI/RR-83-115", "ISSN" : "0163-853X", "author" : [ { "dropping-particle" : "", "family" : "Mann", "given" : "William", "non-dropping-particle" : "", "parse-names" : false, "suffix" : "" }, { "dropping-particle" : "", "family" : "Thompson", "given" : "Sandra A.", "non-dropping-particle" : "", "parse-names" : false, "suffix" : "" } ], "container-title" : "Discourse Processes", "id" : "ITEM-1", "issue" : "1", "issued" : { "date-parts" : [ [ "1986" ] ] }, "page" : "57-90", "title" : "Relational propositions in discourse", "type" : "article-journal", "volume" : "9" }, "uris" : [ "http://www.mendeley.com/documents/?uuid=f41c5557-1da8-4bcb-8b1d-94358a3284b1" ] } ], "mendeley" : { "formattedCitation" : "(Mann &amp; Thompson 1986)", "plainTextFormattedCitation" : "(Mann &amp; Thompson 1986)", "previouslyFormattedCitation" : "(Mann &amp; Thompson 1986)" }, "properties" : { "noteIndex" : 0 }, "schema" : "https://github.com/citation-style-language/schema/raw/master/csl-citation.json" }</w:instrText>
      </w:r>
      <w:r w:rsidR="002D0610">
        <w:fldChar w:fldCharType="separate"/>
      </w:r>
      <w:r w:rsidR="002D0610" w:rsidRPr="002D0610">
        <w:rPr>
          <w:noProof/>
        </w:rPr>
        <w:t>(Mann &amp; Thompson 1986)</w:t>
      </w:r>
      <w:r w:rsidR="002D0610">
        <w:fldChar w:fldCharType="end"/>
      </w:r>
      <w:r w:rsidR="002F5A6A">
        <w:t xml:space="preserve"> which are relevant for non-narrative genres. Rhetorical Structure Theory </w:t>
      </w:r>
      <w:r w:rsidR="002D0610">
        <w:fldChar w:fldCharType="begin" w:fldLock="1"/>
      </w:r>
      <w:r w:rsidR="002D0610">
        <w:instrText>ADDIN CSL_CITATION { "citationItems" : [ { "id" : "ITEM-1", "itemData" : { "author" : [ { "dropping-particle" : "", "family" : "Mann", "given" : "William", "non-dropping-particle" : "", "parse-names" : false, "suffix" : "" }, { "dropping-particle" : "", "family" : "Thompson", "given" : "Sandra A.", "non-dropping-particle" : "", "parse-names" : false, "suffix" : "" } ], "container-title" : "Text", "id" : "ITEM-1", "issue" : "3", "issued" : { "date-parts" : [ [ "1988" ] ] }, "page" : "243-281", "title" : "Rhetorical Structure Theory: Toward a functional theory of text organization", "type" : "article-journal", "volume" : "8" }, "uris" : [ "http://www.mendeley.com/documents/?uuid=1d5fc9b9-9f00-487b-8a00-c78e0760f492" ] }, { "id" : "ITEM-2", "itemData" : { "author" : [ { "dropping-particle" : "", "family" : "Mann", "given" : "William", "non-dropping-particle" : "", "parse-names" : false, "suffix" : "" }, { "dropping-particle" : "", "family" : "Matthiessen", "given" : "Christian", "non-dropping-particle" : "", "parse-names" : false, "suffix" : "" }, { "dropping-particle" : "", "family" : "Thompson", "given" : "Sandra A.", "non-dropping-particle" : "", "parse-names" : false, "suffix" : "" } ], "chapter-number" : "2", "container-title" : "Discourse description: Diverse linguistic analyses of a fundraising text", "editor" : [ { "dropping-particle" : "", "family" : "Mann", "given" : "William", "non-dropping-particle" : "", "parse-names" : false, "suffix" : "" }, { "dropping-particle" : "", "family" : "Thompson", "given" : "Sandra A.", "non-dropping-particle" : "", "parse-names" : false, "suffix" : "" } ], "id" : "ITEM-2", "issued" : { "date-parts" : [ [ "1992" ] ] }, "page" : "39-78", "publisher" : "John Benjamins", "publisher-place" : "Amsterdam", "title" : "Rhetorical Structure Theory and text analysis", "type" : "chapter" }, "uris" : [ "http://www.mendeley.com/documents/?uuid=ae258632-a12f-4246-af17-b8370bbbf53b" ] } ], "mendeley" : { "formattedCitation" : "(Mann &amp; Thompson 1988; Mann, Matthiessen &amp; Thompson 1992)", "plainTextFormattedCitation" : "(Mann &amp; Thompson 1988; Mann, Matthiessen &amp; Thompson 1992)", "previouslyFormattedCitation" : "(Mann &amp; Thompson 1988; Mann, Matthiessen &amp; Thompson 1992)" }, "properties" : { "noteIndex" : 0 }, "schema" : "https://github.com/citation-style-language/schema/raw/master/csl-citation.json" }</w:instrText>
      </w:r>
      <w:r w:rsidR="002D0610">
        <w:fldChar w:fldCharType="separate"/>
      </w:r>
      <w:r w:rsidR="002D0610" w:rsidRPr="002D0610">
        <w:rPr>
          <w:noProof/>
        </w:rPr>
        <w:t>(Mann &amp; Thompson 1988; Mann, Matthiessen &amp; Thompson 1992)</w:t>
      </w:r>
      <w:r w:rsidR="002D0610">
        <w:fldChar w:fldCharType="end"/>
      </w:r>
      <w:r w:rsidR="002F5A6A">
        <w:t xml:space="preserve"> will provide useful background for thinking about the structure of monologic discourse, as will the approach advocated by Robert Longacre </w:t>
      </w:r>
      <w:r w:rsidR="002D0610">
        <w:fldChar w:fldCharType="begin" w:fldLock="1"/>
      </w:r>
      <w:r w:rsidR="00A07648">
        <w:instrText>ADDIN CSL_CITATION { "citationItems" : [ { "id" : "ITEM-1", "itemData" : { "author" : [ { "dropping-particle" : "", "family" : "Longacre", "given" : "Robert E.", "non-dropping-particle" : "", "parse-names" : false, "suffix" : "" } ], "id" : "ITEM-1", "issued" : { "date-parts" : [ [ "1996" ] ] }, "publisher" : "Plenum Press", "publisher-place" : "New York", "title" : "The grammar of discourse", "type" : "book" }, "uris" : [ "http://www.mendeley.com/documents/?uuid=7961a8e5-2a15-4ead-8536-d9ee80641628" ] }, { "id" : "ITEM-2", "itemData" : { "author" : [ { "dropping-particle" : "", "family" : "Longacre", "given" : "Robert E.", "non-dropping-particle" : "", "parse-names" : false, "suffix" : "" }, { "dropping-particle" : "", "family" : "Hwang", "given" : "Shing Ja J.", "non-dropping-particle" : "", "parse-names" : false, "suffix" : "" } ], "edition" : "2nd", "id" : "ITEM-2", "issued" : { "date-parts" : [ [ "2012" ] ] }, "publisher" : "SIL International", "publisher-place" : "Dallas, TX", "title" : "Holistic discourse analysis", "type" : "book" }, "uris" : [ "http://www.mendeley.com/documents/?uuid=c3f405a4-d36e-4e94-8b2e-d46e5325d5c3" ] } ], "mendeley" : { "formattedCitation" : "(Longacre 1996; Longacre &amp; Hwang 2012)", "plainTextFormattedCitation" : "(Longacre 1996; Longacre &amp; Hwang 2012)", "previouslyFormattedCitation" : "(Longacre 1996; Longacre &amp; Hwang 2012)" }, "properties" : { "noteIndex" : 0 }, "schema" : "https://github.com/citation-style-language/schema/raw/master/csl-citation.json" }</w:instrText>
      </w:r>
      <w:r w:rsidR="002D0610">
        <w:fldChar w:fldCharType="separate"/>
      </w:r>
      <w:r w:rsidR="002D0610" w:rsidRPr="002D0610">
        <w:rPr>
          <w:noProof/>
        </w:rPr>
        <w:t>(Longacre 1996; Longacre &amp; Hwang 2012)</w:t>
      </w:r>
      <w:r w:rsidR="002D0610">
        <w:fldChar w:fldCharType="end"/>
      </w:r>
      <w:r w:rsidR="002F5A6A">
        <w:t>. Full treatment of the issues here is not possible in a single chapter. This chapter seeks instead to present a brief overview of each major genre, opening up possibilities for future investigation.</w:t>
      </w:r>
    </w:p>
    <w:p w14:paraId="19CB83FB" w14:textId="77777777" w:rsidR="002F5A6A" w:rsidRDefault="002F5A6A" w:rsidP="00F46931">
      <w:pPr>
        <w:pStyle w:val="ListParagraph"/>
      </w:pPr>
      <w:r>
        <w:t>Informal conversation</w:t>
      </w:r>
    </w:p>
    <w:p w14:paraId="2F92F00D" w14:textId="77777777" w:rsidR="002F5A6A" w:rsidRDefault="002F5A6A" w:rsidP="00F46931">
      <w:pPr>
        <w:pStyle w:val="ListParagraph"/>
      </w:pPr>
      <w:r>
        <w:t>Personal narratives</w:t>
      </w:r>
    </w:p>
    <w:p w14:paraId="33100195" w14:textId="77777777" w:rsidR="002F5A6A" w:rsidRDefault="002F5A6A" w:rsidP="00F46931">
      <w:pPr>
        <w:pStyle w:val="ListParagraph"/>
      </w:pPr>
      <w:r>
        <w:t xml:space="preserve">Historical narratives </w:t>
      </w:r>
    </w:p>
    <w:p w14:paraId="08198953" w14:textId="77777777" w:rsidR="002F5A6A" w:rsidRDefault="002F5A6A" w:rsidP="00F46931">
      <w:pPr>
        <w:pStyle w:val="ListParagraph"/>
      </w:pPr>
      <w:r>
        <w:t>Legends and folktales</w:t>
      </w:r>
    </w:p>
    <w:p w14:paraId="56B5E09C" w14:textId="77777777" w:rsidR="002F5A6A" w:rsidRDefault="002F5A6A" w:rsidP="00F46931">
      <w:pPr>
        <w:pStyle w:val="ListParagraph"/>
      </w:pPr>
      <w:r>
        <w:t>Advice</w:t>
      </w:r>
    </w:p>
    <w:p w14:paraId="1A76A800" w14:textId="77777777" w:rsidR="002F5A6A" w:rsidRDefault="002F5A6A" w:rsidP="00F46931">
      <w:pPr>
        <w:pStyle w:val="ListParagraph"/>
      </w:pPr>
      <w:r>
        <w:t>Procedures</w:t>
      </w:r>
    </w:p>
    <w:p w14:paraId="5517CDFB" w14:textId="77777777" w:rsidR="002F5A6A" w:rsidRDefault="002F5A6A" w:rsidP="00F46931">
      <w:pPr>
        <w:pStyle w:val="ListParagraph"/>
        <w:contextualSpacing w:val="0"/>
      </w:pPr>
      <w:r>
        <w:t>Others?</w:t>
      </w:r>
    </w:p>
    <w:p w14:paraId="0D46090D" w14:textId="28C171B6" w:rsidR="002F5A6A" w:rsidRDefault="00AD7114" w:rsidP="00DD5D16">
      <w:pPr>
        <w:pStyle w:val="ListParagraph"/>
        <w:keepNext/>
        <w:numPr>
          <w:ilvl w:val="0"/>
          <w:numId w:val="3"/>
        </w:numPr>
      </w:pPr>
      <w:r>
        <w:rPr>
          <w:noProof/>
        </w:rPr>
        <mc:AlternateContent>
          <mc:Choice Requires="wpi">
            <w:drawing>
              <wp:anchor distT="0" distB="0" distL="114300" distR="114300" simplePos="0" relativeHeight="251838464" behindDoc="0" locked="0" layoutInCell="1" allowOverlap="1" wp14:anchorId="20342EC2" wp14:editId="1937C693">
                <wp:simplePos x="0" y="0"/>
                <wp:positionH relativeFrom="column">
                  <wp:posOffset>5278869</wp:posOffset>
                </wp:positionH>
                <wp:positionV relativeFrom="paragraph">
                  <wp:posOffset>-18995</wp:posOffset>
                </wp:positionV>
                <wp:extent cx="193464" cy="264188"/>
                <wp:effectExtent l="38100" t="38100" r="35560" b="40640"/>
                <wp:wrapNone/>
                <wp:docPr id="206" name="Ink 206"/>
                <wp:cNvGraphicFramePr/>
                <a:graphic xmlns:a="http://schemas.openxmlformats.org/drawingml/2006/main">
                  <a:graphicData uri="http://schemas.microsoft.com/office/word/2010/wordprocessingInk">
                    <w14:contentPart bwMode="auto" r:id="rId63">
                      <w14:nvContentPartPr>
                        <w14:cNvContentPartPr/>
                      </w14:nvContentPartPr>
                      <w14:xfrm>
                        <a:off x="0" y="0"/>
                        <a:ext cx="193464" cy="264188"/>
                      </w14:xfrm>
                    </w14:contentPart>
                  </a:graphicData>
                </a:graphic>
              </wp:anchor>
            </w:drawing>
          </mc:Choice>
          <mc:Fallback>
            <w:pict>
              <v:shape w14:anchorId="2BAEE221" id="Ink 206" o:spid="_x0000_s1026" type="#_x0000_t75" style="position:absolute;margin-left:415.4pt;margin-top:-1.75pt;width:15.75pt;height:21.3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">
                <v:imagedata r:id="rId64" o:title=""/>
              </v:shape>
            </w:pict>
          </mc:Fallback>
        </mc:AlternateContent>
      </w:r>
      <w:r>
        <w:rPr>
          <w:noProof/>
        </w:rPr>
        <mc:AlternateContent>
          <mc:Choice Requires="wpi">
            <w:drawing>
              <wp:anchor distT="0" distB="0" distL="114300" distR="114300" simplePos="0" relativeHeight="251837440" behindDoc="0" locked="0" layoutInCell="1" allowOverlap="1" wp14:anchorId="53944B25" wp14:editId="0B469AED">
                <wp:simplePos x="0" y="0"/>
                <wp:positionH relativeFrom="column">
                  <wp:posOffset>5146864</wp:posOffset>
                </wp:positionH>
                <wp:positionV relativeFrom="paragraph">
                  <wp:posOffset>-113233</wp:posOffset>
                </wp:positionV>
                <wp:extent cx="80343" cy="240495"/>
                <wp:effectExtent l="38100" t="19050" r="34290" b="45720"/>
                <wp:wrapNone/>
                <wp:docPr id="205" name="Ink 205"/>
                <wp:cNvGraphicFramePr/>
                <a:graphic xmlns:a="http://schemas.openxmlformats.org/drawingml/2006/main">
                  <a:graphicData uri="http://schemas.microsoft.com/office/word/2010/wordprocessingInk">
                    <w14:contentPart bwMode="auto" r:id="rId65">
                      <w14:nvContentPartPr>
                        <w14:cNvContentPartPr/>
                      </w14:nvContentPartPr>
                      <w14:xfrm>
                        <a:off x="0" y="0"/>
                        <a:ext cx="80343" cy="240495"/>
                      </w14:xfrm>
                    </w14:contentPart>
                  </a:graphicData>
                </a:graphic>
              </wp:anchor>
            </w:drawing>
          </mc:Choice>
          <mc:Fallback>
            <w:pict>
              <v:shape w14:anchorId="78A4CEC2" id="Ink 205" o:spid="_x0000_s1026" type="#_x0000_t75" style="position:absolute;margin-left:405pt;margin-top:-9.15pt;width:6.85pt;height:19.4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">
                <v:imagedata r:id="rId66" o:title=""/>
              </v:shape>
            </w:pict>
          </mc:Fallback>
        </mc:AlternateContent>
      </w:r>
      <w:r>
        <w:rPr>
          <w:noProof/>
        </w:rPr>
        <mc:AlternateContent>
          <mc:Choice Requires="wpi">
            <w:drawing>
              <wp:anchor distT="0" distB="0" distL="114300" distR="114300" simplePos="0" relativeHeight="251836416" behindDoc="0" locked="0" layoutInCell="1" allowOverlap="1" wp14:anchorId="713D9225" wp14:editId="678211ED">
                <wp:simplePos x="0" y="0"/>
                <wp:positionH relativeFrom="column">
                  <wp:posOffset>5019669</wp:posOffset>
                </wp:positionH>
                <wp:positionV relativeFrom="paragraph">
                  <wp:posOffset>32845</wp:posOffset>
                </wp:positionV>
                <wp:extent cx="70901" cy="99227"/>
                <wp:effectExtent l="38100" t="38100" r="43815" b="34290"/>
                <wp:wrapNone/>
                <wp:docPr id="204" name="Ink 204"/>
                <wp:cNvGraphicFramePr/>
                <a:graphic xmlns:a="http://schemas.openxmlformats.org/drawingml/2006/main">
                  <a:graphicData uri="http://schemas.microsoft.com/office/word/2010/wordprocessingInk">
                    <w14:contentPart bwMode="auto" r:id="rId67">
                      <w14:nvContentPartPr>
                        <w14:cNvContentPartPr/>
                      </w14:nvContentPartPr>
                      <w14:xfrm>
                        <a:off x="0" y="0"/>
                        <a:ext cx="70901" cy="99227"/>
                      </w14:xfrm>
                    </w14:contentPart>
                  </a:graphicData>
                </a:graphic>
              </wp:anchor>
            </w:drawing>
          </mc:Choice>
          <mc:Fallback>
            <w:pict>
              <v:shape w14:anchorId="4BD6CD57" id="Ink 204" o:spid="_x0000_s1026" type="#_x0000_t75" style="position:absolute;margin-left:395pt;margin-top:2.35pt;width:6.1pt;height:8.3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">
                <v:imagedata r:id="rId68" o:title=""/>
              </v:shape>
            </w:pict>
          </mc:Fallback>
        </mc:AlternateContent>
      </w:r>
      <w:r>
        <w:rPr>
          <w:noProof/>
        </w:rPr>
        <mc:AlternateContent>
          <mc:Choice Requires="wpi">
            <w:drawing>
              <wp:anchor distT="0" distB="0" distL="114300" distR="114300" simplePos="0" relativeHeight="251835392" behindDoc="0" locked="0" layoutInCell="1" allowOverlap="1" wp14:anchorId="4E0C2F00" wp14:editId="01CAA275">
                <wp:simplePos x="0" y="0"/>
                <wp:positionH relativeFrom="column">
                  <wp:posOffset>4897105</wp:posOffset>
                </wp:positionH>
                <wp:positionV relativeFrom="paragraph">
                  <wp:posOffset>32845</wp:posOffset>
                </wp:positionV>
                <wp:extent cx="52019" cy="113300"/>
                <wp:effectExtent l="19050" t="38100" r="24765" b="39370"/>
                <wp:wrapNone/>
                <wp:docPr id="203" name="Ink 203"/>
                <wp:cNvGraphicFramePr/>
                <a:graphic xmlns:a="http://schemas.openxmlformats.org/drawingml/2006/main">
                  <a:graphicData uri="http://schemas.microsoft.com/office/word/2010/wordprocessingInk">
                    <w14:contentPart bwMode="auto" r:id="rId69">
                      <w14:nvContentPartPr>
                        <w14:cNvContentPartPr/>
                      </w14:nvContentPartPr>
                      <w14:xfrm>
                        <a:off x="0" y="0"/>
                        <a:ext cx="52019" cy="113300"/>
                      </w14:xfrm>
                    </w14:contentPart>
                  </a:graphicData>
                </a:graphic>
              </wp:anchor>
            </w:drawing>
          </mc:Choice>
          <mc:Fallback>
            <w:pict>
              <v:shape w14:anchorId="766AB488" id="Ink 203" o:spid="_x0000_s1026" type="#_x0000_t75" style="position:absolute;margin-left:385.35pt;margin-top:2.35pt;width:4.65pt;height:9.4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">
                <v:imagedata r:id="rId70" o:title=""/>
              </v:shape>
            </w:pict>
          </mc:Fallback>
        </mc:AlternateContent>
      </w:r>
      <w:r>
        <w:rPr>
          <w:noProof/>
        </w:rPr>
        <mc:AlternateContent>
          <mc:Choice Requires="wpi">
            <w:drawing>
              <wp:anchor distT="0" distB="0" distL="114300" distR="114300" simplePos="0" relativeHeight="251834368" behindDoc="0" locked="0" layoutInCell="1" allowOverlap="1" wp14:anchorId="56845F2F" wp14:editId="3E666A03">
                <wp:simplePos x="0" y="0"/>
                <wp:positionH relativeFrom="column">
                  <wp:posOffset>4783984</wp:posOffset>
                </wp:positionH>
                <wp:positionV relativeFrom="paragraph">
                  <wp:posOffset>61170</wp:posOffset>
                </wp:positionV>
                <wp:extent cx="61460" cy="89785"/>
                <wp:effectExtent l="38100" t="38100" r="34290" b="43815"/>
                <wp:wrapNone/>
                <wp:docPr id="202" name="Ink 202"/>
                <wp:cNvGraphicFramePr/>
                <a:graphic xmlns:a="http://schemas.openxmlformats.org/drawingml/2006/main">
                  <a:graphicData uri="http://schemas.microsoft.com/office/word/2010/wordprocessingInk">
                    <w14:contentPart bwMode="auto" r:id="rId71">
                      <w14:nvContentPartPr>
                        <w14:cNvContentPartPr/>
                      </w14:nvContentPartPr>
                      <w14:xfrm>
                        <a:off x="0" y="0"/>
                        <a:ext cx="61460" cy="89785"/>
                      </w14:xfrm>
                    </w14:contentPart>
                  </a:graphicData>
                </a:graphic>
              </wp:anchor>
            </w:drawing>
          </mc:Choice>
          <mc:Fallback>
            <w:pict>
              <v:shape w14:anchorId="2A595FF8" id="Ink 202" o:spid="_x0000_s1026" type="#_x0000_t75" style="position:absolute;margin-left:376.45pt;margin-top:4.55pt;width:5.35pt;height:7.5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">
                <v:imagedata r:id="rId72" o:title=""/>
              </v:shape>
            </w:pict>
          </mc:Fallback>
        </mc:AlternateContent>
      </w:r>
      <w:r>
        <w:rPr>
          <w:noProof/>
        </w:rPr>
        <mc:AlternateContent>
          <mc:Choice Requires="wpi">
            <w:drawing>
              <wp:anchor distT="0" distB="0" distL="114300" distR="114300" simplePos="0" relativeHeight="251833344" behindDoc="0" locked="0" layoutInCell="1" allowOverlap="1" wp14:anchorId="569AF7D9" wp14:editId="250E9378">
                <wp:simplePos x="0" y="0"/>
                <wp:positionH relativeFrom="column">
                  <wp:posOffset>4562573</wp:posOffset>
                </wp:positionH>
                <wp:positionV relativeFrom="paragraph">
                  <wp:posOffset>42421</wp:posOffset>
                </wp:positionV>
                <wp:extent cx="193569" cy="301598"/>
                <wp:effectExtent l="38100" t="38100" r="35560" b="41910"/>
                <wp:wrapNone/>
                <wp:docPr id="201" name="Ink 201"/>
                <wp:cNvGraphicFramePr/>
                <a:graphic xmlns:a="http://schemas.openxmlformats.org/drawingml/2006/main">
                  <a:graphicData uri="http://schemas.microsoft.com/office/word/2010/wordprocessingInk">
                    <w14:contentPart bwMode="auto" r:id="rId73">
                      <w14:nvContentPartPr>
                        <w14:cNvContentPartPr/>
                      </w14:nvContentPartPr>
                      <w14:xfrm>
                        <a:off x="0" y="0"/>
                        <a:ext cx="193569" cy="301598"/>
                      </w14:xfrm>
                    </w14:contentPart>
                  </a:graphicData>
                </a:graphic>
              </wp:anchor>
            </w:drawing>
          </mc:Choice>
          <mc:Fallback>
            <w:pict>
              <v:shape w14:anchorId="7145FE86" id="Ink 201" o:spid="_x0000_s1026" type="#_x0000_t75" style="position:absolute;margin-left:359pt;margin-top:3.1pt;width:15.75pt;height:24.3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">
                <v:imagedata r:id="rId74" o:title=""/>
              </v:shape>
            </w:pict>
          </mc:Fallback>
        </mc:AlternateContent>
      </w:r>
      <w:r>
        <w:rPr>
          <w:noProof/>
        </w:rPr>
        <mc:AlternateContent>
          <mc:Choice Requires="wpi">
            <w:drawing>
              <wp:anchor distT="0" distB="0" distL="114300" distR="114300" simplePos="0" relativeHeight="251830272" behindDoc="0" locked="0" layoutInCell="1" allowOverlap="1" wp14:anchorId="2D147F7A" wp14:editId="45ADEF30">
                <wp:simplePos x="0" y="0"/>
                <wp:positionH relativeFrom="column">
                  <wp:posOffset>4256142</wp:posOffset>
                </wp:positionH>
                <wp:positionV relativeFrom="paragraph">
                  <wp:posOffset>51729</wp:posOffset>
                </wp:positionV>
                <wp:extent cx="52018" cy="117931"/>
                <wp:effectExtent l="38100" t="38100" r="43815" b="34925"/>
                <wp:wrapNone/>
                <wp:docPr id="198" name="Ink 198"/>
                <wp:cNvGraphicFramePr/>
                <a:graphic xmlns:a="http://schemas.openxmlformats.org/drawingml/2006/main">
                  <a:graphicData uri="http://schemas.microsoft.com/office/word/2010/wordprocessingInk">
                    <w14:contentPart bwMode="auto" r:id="rId75">
                      <w14:nvContentPartPr>
                        <w14:cNvContentPartPr/>
                      </w14:nvContentPartPr>
                      <w14:xfrm>
                        <a:off x="0" y="0"/>
                        <a:ext cx="52018" cy="117931"/>
                      </w14:xfrm>
                    </w14:contentPart>
                  </a:graphicData>
                </a:graphic>
              </wp:anchor>
            </w:drawing>
          </mc:Choice>
          <mc:Fallback>
            <w:pict>
              <v:shape w14:anchorId="2258CDED" id="Ink 198" o:spid="_x0000_s1026" type="#_x0000_t75" style="position:absolute;margin-left:334.9pt;margin-top:3.8pt;width:4.65pt;height:9.8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">
                <v:imagedata r:id="rId76" o:title=""/>
              </v:shape>
            </w:pict>
          </mc:Fallback>
        </mc:AlternateContent>
      </w:r>
      <w:r>
        <w:rPr>
          <w:noProof/>
        </w:rPr>
        <mc:AlternateContent>
          <mc:Choice Requires="wpi">
            <w:drawing>
              <wp:anchor distT="0" distB="0" distL="114300" distR="114300" simplePos="0" relativeHeight="251829248" behindDoc="0" locked="0" layoutInCell="1" allowOverlap="1" wp14:anchorId="35E28A20" wp14:editId="5E882F8F">
                <wp:simplePos x="0" y="0"/>
                <wp:positionH relativeFrom="column">
                  <wp:posOffset>4124137</wp:posOffset>
                </wp:positionH>
                <wp:positionV relativeFrom="paragraph">
                  <wp:posOffset>37655</wp:posOffset>
                </wp:positionV>
                <wp:extent cx="61460" cy="122742"/>
                <wp:effectExtent l="38100" t="38100" r="34290" b="29845"/>
                <wp:wrapNone/>
                <wp:docPr id="197" name="Ink 197"/>
                <wp:cNvGraphicFramePr/>
                <a:graphic xmlns:a="http://schemas.openxmlformats.org/drawingml/2006/main">
                  <a:graphicData uri="http://schemas.microsoft.com/office/word/2010/wordprocessingInk">
                    <w14:contentPart bwMode="auto" r:id="rId77">
                      <w14:nvContentPartPr>
                        <w14:cNvContentPartPr/>
                      </w14:nvContentPartPr>
                      <w14:xfrm>
                        <a:off x="0" y="0"/>
                        <a:ext cx="61460" cy="122742"/>
                      </w14:xfrm>
                    </w14:contentPart>
                  </a:graphicData>
                </a:graphic>
              </wp:anchor>
            </w:drawing>
          </mc:Choice>
          <mc:Fallback>
            <w:pict>
              <v:shape w14:anchorId="0E7E0DBA" id="Ink 197" o:spid="_x0000_s1026" type="#_x0000_t75" style="position:absolute;margin-left:324.5pt;margin-top:2.7pt;width:5.35pt;height:10.1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">
                <v:imagedata r:id="rId78" o:title=""/>
              </v:shape>
            </w:pict>
          </mc:Fallback>
        </mc:AlternateContent>
      </w:r>
      <w:r>
        <w:rPr>
          <w:noProof/>
        </w:rPr>
        <mc:AlternateContent>
          <mc:Choice Requires="wpi">
            <w:drawing>
              <wp:anchor distT="0" distB="0" distL="114300" distR="114300" simplePos="0" relativeHeight="251828224" behindDoc="0" locked="0" layoutInCell="1" allowOverlap="1" wp14:anchorId="39899CED" wp14:editId="4258452A">
                <wp:simplePos x="0" y="0"/>
                <wp:positionH relativeFrom="column">
                  <wp:posOffset>3916837</wp:posOffset>
                </wp:positionH>
                <wp:positionV relativeFrom="paragraph">
                  <wp:posOffset>-84841</wp:posOffset>
                </wp:positionV>
                <wp:extent cx="179362" cy="245077"/>
                <wp:effectExtent l="38100" t="38100" r="11430" b="41275"/>
                <wp:wrapNone/>
                <wp:docPr id="196" name="Ink 196"/>
                <wp:cNvGraphicFramePr/>
                <a:graphic xmlns:a="http://schemas.openxmlformats.org/drawingml/2006/main">
                  <a:graphicData uri="http://schemas.microsoft.com/office/word/2010/wordprocessingInk">
                    <w14:contentPart bwMode="auto" r:id="rId79">
                      <w14:nvContentPartPr>
                        <w14:cNvContentPartPr/>
                      </w14:nvContentPartPr>
                      <w14:xfrm>
                        <a:off x="0" y="0"/>
                        <a:ext cx="179362" cy="245077"/>
                      </w14:xfrm>
                    </w14:contentPart>
                  </a:graphicData>
                </a:graphic>
              </wp:anchor>
            </w:drawing>
          </mc:Choice>
          <mc:Fallback>
            <w:pict>
              <v:shape w14:anchorId="3880AA85" id="Ink 196" o:spid="_x0000_s1026" type="#_x0000_t75" style="position:absolute;margin-left:308.15pt;margin-top:-6.95pt;width:14.6pt;height:19.8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">
                <v:imagedata r:id="rId80" o:title=""/>
              </v:shape>
            </w:pict>
          </mc:Fallback>
        </mc:AlternateContent>
      </w:r>
      <w:r>
        <w:rPr>
          <w:noProof/>
        </w:rPr>
        <mc:AlternateContent>
          <mc:Choice Requires="wpi">
            <w:drawing>
              <wp:anchor distT="0" distB="0" distL="114300" distR="114300" simplePos="0" relativeHeight="251825152" behindDoc="0" locked="0" layoutInCell="1" allowOverlap="1" wp14:anchorId="18229EFF" wp14:editId="6C986C62">
                <wp:simplePos x="0" y="0"/>
                <wp:positionH relativeFrom="column">
                  <wp:posOffset>3685724</wp:posOffset>
                </wp:positionH>
                <wp:positionV relativeFrom="paragraph">
                  <wp:posOffset>-28436</wp:posOffset>
                </wp:positionV>
                <wp:extent cx="42576" cy="9619"/>
                <wp:effectExtent l="38100" t="38100" r="33655" b="28575"/>
                <wp:wrapNone/>
                <wp:docPr id="193" name="Ink 193"/>
                <wp:cNvGraphicFramePr/>
                <a:graphic xmlns:a="http://schemas.openxmlformats.org/drawingml/2006/main">
                  <a:graphicData uri="http://schemas.microsoft.com/office/word/2010/wordprocessingInk">
                    <w14:contentPart bwMode="auto" r:id="rId81">
                      <w14:nvContentPartPr>
                        <w14:cNvContentPartPr/>
                      </w14:nvContentPartPr>
                      <w14:xfrm>
                        <a:off x="0" y="0"/>
                        <a:ext cx="42576" cy="9619"/>
                      </w14:xfrm>
                    </w14:contentPart>
                  </a:graphicData>
                </a:graphic>
              </wp:anchor>
            </w:drawing>
          </mc:Choice>
          <mc:Fallback>
            <w:pict>
              <v:shape w14:anchorId="3D1D5CC5" id="Ink 193" o:spid="_x0000_s1026" type="#_x0000_t75" style="position:absolute;margin-left:289.95pt;margin-top:-2.5pt;width:3.85pt;height:1.2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">
                <v:imagedata r:id="rId82" o:title=""/>
              </v:shape>
            </w:pict>
          </mc:Fallback>
        </mc:AlternateContent>
      </w:r>
      <w:r>
        <w:rPr>
          <w:noProof/>
        </w:rPr>
        <mc:AlternateContent>
          <mc:Choice Requires="wpi">
            <w:drawing>
              <wp:anchor distT="0" distB="0" distL="114300" distR="114300" simplePos="0" relativeHeight="251824128" behindDoc="0" locked="0" layoutInCell="1" allowOverlap="1" wp14:anchorId="58E56C32" wp14:editId="3F808807">
                <wp:simplePos x="0" y="0"/>
                <wp:positionH relativeFrom="column">
                  <wp:posOffset>3784772</wp:posOffset>
                </wp:positionH>
                <wp:positionV relativeFrom="paragraph">
                  <wp:posOffset>136525</wp:posOffset>
                </wp:positionV>
                <wp:extent cx="4810" cy="99227"/>
                <wp:effectExtent l="38100" t="38100" r="33655" b="34290"/>
                <wp:wrapNone/>
                <wp:docPr id="192" name="Ink 192"/>
                <wp:cNvGraphicFramePr/>
                <a:graphic xmlns:a="http://schemas.openxmlformats.org/drawingml/2006/main">
                  <a:graphicData uri="http://schemas.microsoft.com/office/word/2010/wordprocessingInk">
                    <w14:contentPart bwMode="auto" r:id="rId83">
                      <w14:nvContentPartPr>
                        <w14:cNvContentPartPr/>
                      </w14:nvContentPartPr>
                      <w14:xfrm>
                        <a:off x="0" y="0"/>
                        <a:ext cx="4810" cy="99227"/>
                      </w14:xfrm>
                    </w14:contentPart>
                  </a:graphicData>
                </a:graphic>
              </wp:anchor>
            </w:drawing>
          </mc:Choice>
          <mc:Fallback>
            <w:pict>
              <v:shape w14:anchorId="2A1899EA" id="Ink 192" o:spid="_x0000_s1026" type="#_x0000_t75" style="position:absolute;margin-left:297.75pt;margin-top:10.5pt;width:.9pt;height:8.3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">
                <v:imagedata r:id="rId84" o:title=""/>
              </v:shape>
            </w:pict>
          </mc:Fallback>
        </mc:AlternateContent>
      </w:r>
      <w:r>
        <w:rPr>
          <w:noProof/>
        </w:rPr>
        <mc:AlternateContent>
          <mc:Choice Requires="wpi">
            <w:drawing>
              <wp:anchor distT="0" distB="0" distL="114300" distR="114300" simplePos="0" relativeHeight="251814912" behindDoc="0" locked="0" layoutInCell="1" allowOverlap="1" wp14:anchorId="776CAA8C" wp14:editId="3B287F8D">
                <wp:simplePos x="0" y="0"/>
                <wp:positionH relativeFrom="column">
                  <wp:posOffset>3539646</wp:posOffset>
                </wp:positionH>
                <wp:positionV relativeFrom="paragraph">
                  <wp:posOffset>108356</wp:posOffset>
                </wp:positionV>
                <wp:extent cx="56828" cy="70901"/>
                <wp:effectExtent l="38100" t="38100" r="19685" b="43815"/>
                <wp:wrapNone/>
                <wp:docPr id="183" name="Ink 183"/>
                <wp:cNvGraphicFramePr/>
                <a:graphic xmlns:a="http://schemas.openxmlformats.org/drawingml/2006/main">
                  <a:graphicData uri="http://schemas.microsoft.com/office/word/2010/wordprocessingInk">
                    <w14:contentPart bwMode="auto" r:id="rId85">
                      <w14:nvContentPartPr>
                        <w14:cNvContentPartPr/>
                      </w14:nvContentPartPr>
                      <w14:xfrm>
                        <a:off x="0" y="0"/>
                        <a:ext cx="56828" cy="70901"/>
                      </w14:xfrm>
                    </w14:contentPart>
                  </a:graphicData>
                </a:graphic>
              </wp:anchor>
            </w:drawing>
          </mc:Choice>
          <mc:Fallback>
            <w:pict>
              <v:shape w14:anchorId="23C33222" id="Ink 183" o:spid="_x0000_s1026" type="#_x0000_t75" style="position:absolute;margin-left:278.45pt;margin-top:8.3pt;width:4.95pt;height:6.1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">
                <v:imagedata r:id="rId86" o:title=""/>
              </v:shape>
            </w:pict>
          </mc:Fallback>
        </mc:AlternateContent>
      </w:r>
      <w:r>
        <w:rPr>
          <w:noProof/>
        </w:rPr>
        <mc:AlternateContent>
          <mc:Choice Requires="wpi">
            <w:drawing>
              <wp:anchor distT="0" distB="0" distL="114300" distR="114300" simplePos="0" relativeHeight="251813888" behindDoc="0" locked="0" layoutInCell="1" allowOverlap="1" wp14:anchorId="12478AC5" wp14:editId="142DAE49">
                <wp:simplePos x="0" y="0"/>
                <wp:positionH relativeFrom="column">
                  <wp:posOffset>3374684</wp:posOffset>
                </wp:positionH>
                <wp:positionV relativeFrom="paragraph">
                  <wp:posOffset>-23649</wp:posOffset>
                </wp:positionV>
                <wp:extent cx="84975" cy="188654"/>
                <wp:effectExtent l="38100" t="38100" r="29845" b="40005"/>
                <wp:wrapNone/>
                <wp:docPr id="182" name="Ink 182"/>
                <wp:cNvGraphicFramePr/>
                <a:graphic xmlns:a="http://schemas.openxmlformats.org/drawingml/2006/main">
                  <a:graphicData uri="http://schemas.microsoft.com/office/word/2010/wordprocessingInk">
                    <w14:contentPart bwMode="auto" r:id="rId87">
                      <w14:nvContentPartPr>
                        <w14:cNvContentPartPr/>
                      </w14:nvContentPartPr>
                      <w14:xfrm>
                        <a:off x="0" y="0"/>
                        <a:ext cx="84975" cy="188654"/>
                      </w14:xfrm>
                    </w14:contentPart>
                  </a:graphicData>
                </a:graphic>
              </wp:anchor>
            </w:drawing>
          </mc:Choice>
          <mc:Fallback>
            <w:pict>
              <v:shape w14:anchorId="67E81837" id="Ink 182" o:spid="_x0000_s1026" type="#_x0000_t75" style="position:absolute;margin-left:265.45pt;margin-top:-2.1pt;width:7.2pt;height:15.3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">
                <v:imagedata r:id="rId88" o:title=""/>
              </v:shape>
            </w:pict>
          </mc:Fallback>
        </mc:AlternateContent>
      </w:r>
      <w:r>
        <w:rPr>
          <w:noProof/>
        </w:rPr>
        <mc:AlternateContent>
          <mc:Choice Requires="wpi">
            <w:drawing>
              <wp:anchor distT="0" distB="0" distL="114300" distR="114300" simplePos="0" relativeHeight="251812864" behindDoc="0" locked="0" layoutInCell="1" allowOverlap="1" wp14:anchorId="389109CB" wp14:editId="5405834B">
                <wp:simplePos x="0" y="0"/>
                <wp:positionH relativeFrom="column">
                  <wp:posOffset>3176766</wp:posOffset>
                </wp:positionH>
                <wp:positionV relativeFrom="paragraph">
                  <wp:posOffset>-23649</wp:posOffset>
                </wp:positionV>
                <wp:extent cx="108668" cy="198096"/>
                <wp:effectExtent l="38100" t="38100" r="43815" b="31115"/>
                <wp:wrapNone/>
                <wp:docPr id="181" name="Ink 181"/>
                <wp:cNvGraphicFramePr/>
                <a:graphic xmlns:a="http://schemas.openxmlformats.org/drawingml/2006/main">
                  <a:graphicData uri="http://schemas.microsoft.com/office/word/2010/wordprocessingInk">
                    <w14:contentPart bwMode="auto" r:id="rId89">
                      <w14:nvContentPartPr>
                        <w14:cNvContentPartPr/>
                      </w14:nvContentPartPr>
                      <w14:xfrm>
                        <a:off x="0" y="0"/>
                        <a:ext cx="108668" cy="198096"/>
                      </w14:xfrm>
                    </w14:contentPart>
                  </a:graphicData>
                </a:graphic>
              </wp:anchor>
            </w:drawing>
          </mc:Choice>
          <mc:Fallback>
            <w:pict>
              <v:shape w14:anchorId="434427BD" id="Ink 181" o:spid="_x0000_s1026" type="#_x0000_t75" style="position:absolute;margin-left:249.9pt;margin-top:-2.1pt;width:9.05pt;height:16.1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">
                <v:imagedata r:id="rId90" o:title=""/>
              </v:shape>
            </w:pict>
          </mc:Fallback>
        </mc:AlternateContent>
      </w:r>
      <w:r>
        <w:rPr>
          <w:noProof/>
        </w:rPr>
        <mc:AlternateContent>
          <mc:Choice Requires="wpi">
            <w:drawing>
              <wp:anchor distT="0" distB="0" distL="114300" distR="114300" simplePos="0" relativeHeight="251811840" behindDoc="0" locked="0" layoutInCell="1" allowOverlap="1" wp14:anchorId="4731FD55" wp14:editId="39DA5FCC">
                <wp:simplePos x="0" y="0"/>
                <wp:positionH relativeFrom="column">
                  <wp:posOffset>2997552</wp:posOffset>
                </wp:positionH>
                <wp:positionV relativeFrom="paragraph">
                  <wp:posOffset>-9576</wp:posOffset>
                </wp:positionV>
                <wp:extent cx="103859" cy="198096"/>
                <wp:effectExtent l="38100" t="38100" r="29845" b="31115"/>
                <wp:wrapNone/>
                <wp:docPr id="180" name="Ink 180"/>
                <wp:cNvGraphicFramePr/>
                <a:graphic xmlns:a="http://schemas.openxmlformats.org/drawingml/2006/main">
                  <a:graphicData uri="http://schemas.microsoft.com/office/word/2010/wordprocessingInk">
                    <w14:contentPart bwMode="auto" r:id="rId91">
                      <w14:nvContentPartPr>
                        <w14:cNvContentPartPr/>
                      </w14:nvContentPartPr>
                      <w14:xfrm>
                        <a:off x="0" y="0"/>
                        <a:ext cx="103859" cy="198096"/>
                      </w14:xfrm>
                    </w14:contentPart>
                  </a:graphicData>
                </a:graphic>
              </wp:anchor>
            </w:drawing>
          </mc:Choice>
          <mc:Fallback>
            <w:pict>
              <v:shape w14:anchorId="15466139" id="Ink 180" o:spid="_x0000_s1026" type="#_x0000_t75" style="position:absolute;margin-left:235.8pt;margin-top:-1pt;width:8.7pt;height:16.1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">
                <v:imagedata r:id="rId92" o:title=""/>
              </v:shape>
            </w:pict>
          </mc:Fallback>
        </mc:AlternateContent>
      </w:r>
      <w:r>
        <w:rPr>
          <w:noProof/>
        </w:rPr>
        <mc:AlternateContent>
          <mc:Choice Requires="wpi">
            <w:drawing>
              <wp:anchor distT="0" distB="0" distL="114300" distR="114300" simplePos="0" relativeHeight="251810816" behindDoc="0" locked="0" layoutInCell="1" allowOverlap="1" wp14:anchorId="2EA6B303" wp14:editId="5A274093">
                <wp:simplePos x="0" y="0"/>
                <wp:positionH relativeFrom="column">
                  <wp:posOffset>2700764</wp:posOffset>
                </wp:positionH>
                <wp:positionV relativeFrom="paragraph">
                  <wp:posOffset>127239</wp:posOffset>
                </wp:positionV>
                <wp:extent cx="99226" cy="47386"/>
                <wp:effectExtent l="38100" t="38100" r="34290" b="29210"/>
                <wp:wrapNone/>
                <wp:docPr id="179" name="Ink 179"/>
                <wp:cNvGraphicFramePr/>
                <a:graphic xmlns:a="http://schemas.openxmlformats.org/drawingml/2006/main">
                  <a:graphicData uri="http://schemas.microsoft.com/office/word/2010/wordprocessingInk">
                    <w14:contentPart bwMode="auto" r:id="rId93">
                      <w14:nvContentPartPr>
                        <w14:cNvContentPartPr/>
                      </w14:nvContentPartPr>
                      <w14:xfrm>
                        <a:off x="0" y="0"/>
                        <a:ext cx="99226" cy="47386"/>
                      </w14:xfrm>
                    </w14:contentPart>
                  </a:graphicData>
                </a:graphic>
              </wp:anchor>
            </w:drawing>
          </mc:Choice>
          <mc:Fallback>
            <w:pict>
              <v:shape w14:anchorId="2438AC08" id="Ink 179" o:spid="_x0000_s1026" type="#_x0000_t75" style="position:absolute;margin-left:212.4pt;margin-top:9.75pt;width:8.3pt;height:4.2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">
                <v:imagedata r:id="rId94" o:title=""/>
              </v:shape>
            </w:pict>
          </mc:Fallback>
        </mc:AlternateContent>
      </w:r>
      <w:r>
        <w:rPr>
          <w:noProof/>
        </w:rPr>
        <mc:AlternateContent>
          <mc:Choice Requires="wpi">
            <w:drawing>
              <wp:anchor distT="0" distB="0" distL="114300" distR="114300" simplePos="0" relativeHeight="251809792" behindDoc="0" locked="0" layoutInCell="1" allowOverlap="1" wp14:anchorId="6C3F3ED3" wp14:editId="633DBD11">
                <wp:simplePos x="0" y="0"/>
                <wp:positionH relativeFrom="column">
                  <wp:posOffset>2559317</wp:posOffset>
                </wp:positionH>
                <wp:positionV relativeFrom="paragraph">
                  <wp:posOffset>131871</wp:posOffset>
                </wp:positionV>
                <wp:extent cx="80343" cy="66091"/>
                <wp:effectExtent l="38100" t="38100" r="34290" b="29210"/>
                <wp:wrapNone/>
                <wp:docPr id="178" name="Ink 178"/>
                <wp:cNvGraphicFramePr/>
                <a:graphic xmlns:a="http://schemas.openxmlformats.org/drawingml/2006/main">
                  <a:graphicData uri="http://schemas.microsoft.com/office/word/2010/wordprocessingInk">
                    <w14:contentPart bwMode="auto" r:id="rId95">
                      <w14:nvContentPartPr>
                        <w14:cNvContentPartPr/>
                      </w14:nvContentPartPr>
                      <w14:xfrm>
                        <a:off x="0" y="0"/>
                        <a:ext cx="80343" cy="66091"/>
                      </w14:xfrm>
                    </w14:contentPart>
                  </a:graphicData>
                </a:graphic>
              </wp:anchor>
            </w:drawing>
          </mc:Choice>
          <mc:Fallback>
            <w:pict>
              <v:shape w14:anchorId="4A453C36" id="Ink 178" o:spid="_x0000_s1026" type="#_x0000_t75" style="position:absolute;margin-left:201.25pt;margin-top:10.15pt;width:6.85pt;height:5.7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">
                <v:imagedata r:id="rId96" o:title=""/>
              </v:shape>
            </w:pict>
          </mc:Fallback>
        </mc:AlternateContent>
      </w:r>
      <w:r>
        <w:rPr>
          <w:noProof/>
        </w:rPr>
        <mc:AlternateContent>
          <mc:Choice Requires="wpi">
            <w:drawing>
              <wp:anchor distT="0" distB="0" distL="114300" distR="114300" simplePos="0" relativeHeight="251808768" behindDoc="0" locked="0" layoutInCell="1" allowOverlap="1" wp14:anchorId="354878FF" wp14:editId="187C5C83">
                <wp:simplePos x="0" y="0"/>
                <wp:positionH relativeFrom="column">
                  <wp:posOffset>2252909</wp:posOffset>
                </wp:positionH>
                <wp:positionV relativeFrom="paragraph">
                  <wp:posOffset>75399</wp:posOffset>
                </wp:positionV>
                <wp:extent cx="75533" cy="132183"/>
                <wp:effectExtent l="19050" t="38100" r="20320" b="39370"/>
                <wp:wrapNone/>
                <wp:docPr id="177" name="Ink 177"/>
                <wp:cNvGraphicFramePr/>
                <a:graphic xmlns:a="http://schemas.openxmlformats.org/drawingml/2006/main">
                  <a:graphicData uri="http://schemas.microsoft.com/office/word/2010/wordprocessingInk">
                    <w14:contentPart bwMode="auto" r:id="rId97">
                      <w14:nvContentPartPr>
                        <w14:cNvContentPartPr/>
                      </w14:nvContentPartPr>
                      <w14:xfrm>
                        <a:off x="0" y="0"/>
                        <a:ext cx="75533" cy="132183"/>
                      </w14:xfrm>
                    </w14:contentPart>
                  </a:graphicData>
                </a:graphic>
              </wp:anchor>
            </w:drawing>
          </mc:Choice>
          <mc:Fallback>
            <w:pict>
              <v:shape w14:anchorId="291CC445" id="Ink 177" o:spid="_x0000_s1026" type="#_x0000_t75" style="position:absolute;margin-left:177.15pt;margin-top:5.7pt;width:6.5pt;height:10.9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">
                <v:imagedata r:id="rId98" o:title=""/>
              </v:shape>
            </w:pict>
          </mc:Fallback>
        </mc:AlternateContent>
      </w:r>
      <w:r>
        <w:rPr>
          <w:noProof/>
        </w:rPr>
        <mc:AlternateContent>
          <mc:Choice Requires="wpi">
            <w:drawing>
              <wp:anchor distT="0" distB="0" distL="114300" distR="114300" simplePos="0" relativeHeight="251807744" behindDoc="0" locked="0" layoutInCell="1" allowOverlap="1" wp14:anchorId="6DF33C7E" wp14:editId="21CED9AE">
                <wp:simplePos x="0" y="0"/>
                <wp:positionH relativeFrom="column">
                  <wp:posOffset>2087947</wp:posOffset>
                </wp:positionH>
                <wp:positionV relativeFrom="paragraph">
                  <wp:posOffset>112987</wp:posOffset>
                </wp:positionV>
                <wp:extent cx="99227" cy="61460"/>
                <wp:effectExtent l="38100" t="38100" r="34290" b="34290"/>
                <wp:wrapNone/>
                <wp:docPr id="176" name="Ink 176"/>
                <wp:cNvGraphicFramePr/>
                <a:graphic xmlns:a="http://schemas.openxmlformats.org/drawingml/2006/main">
                  <a:graphicData uri="http://schemas.microsoft.com/office/word/2010/wordprocessingInk">
                    <w14:contentPart bwMode="auto" r:id="rId99">
                      <w14:nvContentPartPr>
                        <w14:cNvContentPartPr/>
                      </w14:nvContentPartPr>
                      <w14:xfrm>
                        <a:off x="0" y="0"/>
                        <a:ext cx="99227" cy="61460"/>
                      </w14:xfrm>
                    </w14:contentPart>
                  </a:graphicData>
                </a:graphic>
              </wp:anchor>
            </w:drawing>
          </mc:Choice>
          <mc:Fallback>
            <w:pict>
              <v:shape w14:anchorId="608AFFA4" id="Ink 176" o:spid="_x0000_s1026" type="#_x0000_t75" style="position:absolute;margin-left:164.15pt;margin-top:8.65pt;width:8.3pt;height:5.3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">
                <v:imagedata r:id="rId100" o:title=""/>
              </v:shape>
            </w:pict>
          </mc:Fallback>
        </mc:AlternateContent>
      </w:r>
      <w:r>
        <w:rPr>
          <w:noProof/>
        </w:rPr>
        <mc:AlternateContent>
          <mc:Choice Requires="wpi">
            <w:drawing>
              <wp:anchor distT="0" distB="0" distL="114300" distR="114300" simplePos="0" relativeHeight="251806720" behindDoc="0" locked="0" layoutInCell="1" allowOverlap="1" wp14:anchorId="7009310A" wp14:editId="1402EAB0">
                <wp:simplePos x="0" y="0"/>
                <wp:positionH relativeFrom="column">
                  <wp:posOffset>2026666</wp:posOffset>
                </wp:positionH>
                <wp:positionV relativeFrom="paragraph">
                  <wp:posOffset>94104</wp:posOffset>
                </wp:positionV>
                <wp:extent cx="33135" cy="89785"/>
                <wp:effectExtent l="38100" t="38100" r="43180" b="43815"/>
                <wp:wrapNone/>
                <wp:docPr id="175" name="Ink 175"/>
                <wp:cNvGraphicFramePr/>
                <a:graphic xmlns:a="http://schemas.openxmlformats.org/drawingml/2006/main">
                  <a:graphicData uri="http://schemas.microsoft.com/office/word/2010/wordprocessingInk">
                    <w14:contentPart bwMode="auto" r:id="rId101">
                      <w14:nvContentPartPr>
                        <w14:cNvContentPartPr/>
                      </w14:nvContentPartPr>
                      <w14:xfrm>
                        <a:off x="0" y="0"/>
                        <a:ext cx="33135" cy="89785"/>
                      </w14:xfrm>
                    </w14:contentPart>
                  </a:graphicData>
                </a:graphic>
              </wp:anchor>
            </w:drawing>
          </mc:Choice>
          <mc:Fallback>
            <w:pict>
              <v:shape w14:anchorId="6E4C22D6" id="Ink 175" o:spid="_x0000_s1026" type="#_x0000_t75" style="position:absolute;margin-left:159.35pt;margin-top:7.15pt;width:3.1pt;height:7.5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">
                <v:imagedata r:id="rId102" o:title=""/>
              </v:shape>
            </w:pict>
          </mc:Fallback>
        </mc:AlternateContent>
      </w:r>
      <w:r>
        <w:rPr>
          <w:noProof/>
        </w:rPr>
        <mc:AlternateContent>
          <mc:Choice Requires="wpi">
            <w:drawing>
              <wp:anchor distT="0" distB="0" distL="114300" distR="114300" simplePos="0" relativeHeight="251805696" behindDoc="0" locked="0" layoutInCell="1" allowOverlap="1" wp14:anchorId="44FC2609" wp14:editId="0B6B0A84">
                <wp:simplePos x="0" y="0"/>
                <wp:positionH relativeFrom="column">
                  <wp:posOffset>1922986</wp:posOffset>
                </wp:positionH>
                <wp:positionV relativeFrom="paragraph">
                  <wp:posOffset>108356</wp:posOffset>
                </wp:positionV>
                <wp:extent cx="61460" cy="70901"/>
                <wp:effectExtent l="38100" t="38100" r="34290" b="43815"/>
                <wp:wrapNone/>
                <wp:docPr id="174" name="Ink 174"/>
                <wp:cNvGraphicFramePr/>
                <a:graphic xmlns:a="http://schemas.openxmlformats.org/drawingml/2006/main">
                  <a:graphicData uri="http://schemas.microsoft.com/office/word/2010/wordprocessingInk">
                    <w14:contentPart bwMode="auto" r:id="rId103">
                      <w14:nvContentPartPr>
                        <w14:cNvContentPartPr/>
                      </w14:nvContentPartPr>
                      <w14:xfrm>
                        <a:off x="0" y="0"/>
                        <a:ext cx="61460" cy="70901"/>
                      </w14:xfrm>
                    </w14:contentPart>
                  </a:graphicData>
                </a:graphic>
              </wp:anchor>
            </w:drawing>
          </mc:Choice>
          <mc:Fallback>
            <w:pict>
              <v:shape w14:anchorId="2FD58AB2" id="Ink 174" o:spid="_x0000_s1026" type="#_x0000_t75" style="position:absolute;margin-left:151.15pt;margin-top:8.3pt;width:5.35pt;height:6.1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">
                <v:imagedata r:id="rId104" o:title=""/>
              </v:shape>
            </w:pict>
          </mc:Fallback>
        </mc:AlternateContent>
      </w:r>
      <w:r>
        <w:rPr>
          <w:noProof/>
        </w:rPr>
        <mc:AlternateContent>
          <mc:Choice Requires="wpi">
            <w:drawing>
              <wp:anchor distT="0" distB="0" distL="114300" distR="114300" simplePos="0" relativeHeight="251804672" behindDoc="0" locked="0" layoutInCell="1" allowOverlap="1" wp14:anchorId="79FADDC6" wp14:editId="33BD66D3">
                <wp:simplePos x="0" y="0"/>
                <wp:positionH relativeFrom="column">
                  <wp:posOffset>1833379</wp:posOffset>
                </wp:positionH>
                <wp:positionV relativeFrom="paragraph">
                  <wp:posOffset>70589</wp:posOffset>
                </wp:positionV>
                <wp:extent cx="52018" cy="33135"/>
                <wp:effectExtent l="38100" t="38100" r="43815" b="43180"/>
                <wp:wrapNone/>
                <wp:docPr id="173" name="Ink 173"/>
                <wp:cNvGraphicFramePr/>
                <a:graphic xmlns:a="http://schemas.openxmlformats.org/drawingml/2006/main">
                  <a:graphicData uri="http://schemas.microsoft.com/office/word/2010/wordprocessingInk">
                    <w14:contentPart bwMode="auto" r:id="rId105">
                      <w14:nvContentPartPr>
                        <w14:cNvContentPartPr/>
                      </w14:nvContentPartPr>
                      <w14:xfrm>
                        <a:off x="0" y="0"/>
                        <a:ext cx="52018" cy="33135"/>
                      </w14:xfrm>
                    </w14:contentPart>
                  </a:graphicData>
                </a:graphic>
              </wp:anchor>
            </w:drawing>
          </mc:Choice>
          <mc:Fallback>
            <w:pict>
              <v:shape w14:anchorId="7F0203EC" id="Ink 173" o:spid="_x0000_s1026" type="#_x0000_t75" style="position:absolute;margin-left:144.1pt;margin-top:5.3pt;width:4.65pt;height:3.1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">
                <v:imagedata r:id="rId106" o:title=""/>
              </v:shape>
            </w:pict>
          </mc:Fallback>
        </mc:AlternateContent>
      </w:r>
      <w:r>
        <w:rPr>
          <w:noProof/>
        </w:rPr>
        <mc:AlternateContent>
          <mc:Choice Requires="wpi">
            <w:drawing>
              <wp:anchor distT="0" distB="0" distL="114300" distR="114300" simplePos="0" relativeHeight="251803648" behindDoc="0" locked="0" layoutInCell="1" allowOverlap="1" wp14:anchorId="57CFCAB2" wp14:editId="6612E821">
                <wp:simplePos x="0" y="0"/>
                <wp:positionH relativeFrom="column">
                  <wp:posOffset>1734509</wp:posOffset>
                </wp:positionH>
                <wp:positionV relativeFrom="paragraph">
                  <wp:posOffset>-14208</wp:posOffset>
                </wp:positionV>
                <wp:extent cx="155698" cy="37945"/>
                <wp:effectExtent l="38100" t="38100" r="34925" b="38735"/>
                <wp:wrapNone/>
                <wp:docPr id="172" name="Ink 172"/>
                <wp:cNvGraphicFramePr/>
                <a:graphic xmlns:a="http://schemas.openxmlformats.org/drawingml/2006/main">
                  <a:graphicData uri="http://schemas.microsoft.com/office/word/2010/wordprocessingInk">
                    <w14:contentPart bwMode="auto" r:id="rId107">
                      <w14:nvContentPartPr>
                        <w14:cNvContentPartPr/>
                      </w14:nvContentPartPr>
                      <w14:xfrm>
                        <a:off x="0" y="0"/>
                        <a:ext cx="155698" cy="37945"/>
                      </w14:xfrm>
                    </w14:contentPart>
                  </a:graphicData>
                </a:graphic>
              </wp:anchor>
            </w:drawing>
          </mc:Choice>
          <mc:Fallback>
            <w:pict>
              <v:shape w14:anchorId="12DED052" id="Ink 172" o:spid="_x0000_s1026" type="#_x0000_t75" style="position:absolute;margin-left:136.35pt;margin-top:-1.35pt;width:12.75pt;height:3.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">
                <v:imagedata r:id="rId108" o:title=""/>
              </v:shape>
            </w:pict>
          </mc:Fallback>
        </mc:AlternateContent>
      </w:r>
      <w:r>
        <w:rPr>
          <w:noProof/>
        </w:rPr>
        <mc:AlternateContent>
          <mc:Choice Requires="wpi">
            <w:drawing>
              <wp:anchor distT="0" distB="0" distL="114300" distR="114300" simplePos="0" relativeHeight="251802624" behindDoc="0" locked="0" layoutInCell="1" allowOverlap="1" wp14:anchorId="10E874B4" wp14:editId="447ACA80">
                <wp:simplePos x="0" y="0"/>
                <wp:positionH relativeFrom="column">
                  <wp:posOffset>1753214</wp:posOffset>
                </wp:positionH>
                <wp:positionV relativeFrom="paragraph">
                  <wp:posOffset>-23649</wp:posOffset>
                </wp:positionV>
                <wp:extent cx="28503" cy="245304"/>
                <wp:effectExtent l="38100" t="38100" r="29210" b="40640"/>
                <wp:wrapNone/>
                <wp:docPr id="171" name="Ink 171"/>
                <wp:cNvGraphicFramePr/>
                <a:graphic xmlns:a="http://schemas.openxmlformats.org/drawingml/2006/main">
                  <a:graphicData uri="http://schemas.microsoft.com/office/word/2010/wordprocessingInk">
                    <w14:contentPart bwMode="auto" r:id="rId109">
                      <w14:nvContentPartPr>
                        <w14:cNvContentPartPr/>
                      </w14:nvContentPartPr>
                      <w14:xfrm>
                        <a:off x="0" y="0"/>
                        <a:ext cx="28503" cy="245304"/>
                      </w14:xfrm>
                    </w14:contentPart>
                  </a:graphicData>
                </a:graphic>
              </wp:anchor>
            </w:drawing>
          </mc:Choice>
          <mc:Fallback>
            <w:pict>
              <v:shape w14:anchorId="517CA56F" id="Ink 171" o:spid="_x0000_s1026" type="#_x0000_t75" style="position:absolute;margin-left:137.8pt;margin-top:-2.1pt;width:2.8pt;height:19.8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">
                <v:imagedata r:id="rId110" o:title=""/>
              </v:shape>
            </w:pict>
          </mc:Fallback>
        </mc:AlternateContent>
      </w:r>
      <w:r w:rsidR="002F5A6A">
        <w:t>Events in discourse</w:t>
      </w:r>
    </w:p>
    <w:p w14:paraId="52D5FCA8" w14:textId="77777777" w:rsidR="002F5A6A" w:rsidRDefault="002F5A6A" w:rsidP="002F5A6A">
      <w:r>
        <w:t xml:space="preserve">This chapter will discuss how events are conceptualized in discourse and the connection between event conceptualization and linguistic form. The main linguistic form is the serial verb construction (SVC). As discussed in section 3.3 of the prospectus, SVCs are often defined in terms of single eventhood in a way that creates the danger of circularity. Here I will discuss how tightly speakers integrate two verbs to achieve various pragmatic goals. There are at least four structural options that speakers have for indicating two related events: a tightly integrated SVC, a somewhat more loosely integrated SVC, temporally sequential SVC, and separate clauses. I will examine whether speakers use these structures to construe events in different ways. If other formal strategies for indicating unity vs. separateness of events are uncovered during research, they will be included in the presentation here.  Crucial to the discussion will be a comparison of corpus data with elicitation data, as discussed in section 3.3. above. </w:t>
      </w:r>
    </w:p>
    <w:p w14:paraId="764A9710" w14:textId="77777777" w:rsidR="002F5A6A" w:rsidRDefault="002F5A6A" w:rsidP="002F5A6A">
      <w:r>
        <w:lastRenderedPageBreak/>
        <w:t>Especially with more tightly integrated SVCs, the process of lexicalization or grammaticalization may have resulted in certain constructions being relatively fixed</w:t>
      </w:r>
      <w:r w:rsidR="00DD5D16">
        <w:t xml:space="preserve">. In these cases, one or both elements of the SVC are not freely combinable with other verbs and </w:t>
      </w:r>
      <w:r w:rsidR="0091272B">
        <w:t xml:space="preserve">are </w:t>
      </w:r>
      <w:r w:rsidR="00DD5D16">
        <w:t xml:space="preserve">not available for </w:t>
      </w:r>
      <w:r w:rsidR="0091272B">
        <w:t>use in different types of constructions for pragmatic purposes</w:t>
      </w:r>
      <w:r>
        <w:t>. It is thus necessary to examine the productivity of various combinations as a preliminary to analysis of how the various freely combinable forms are used in discourse.</w:t>
      </w:r>
    </w:p>
    <w:p w14:paraId="26923F71" w14:textId="77777777" w:rsidR="002F5A6A" w:rsidRDefault="002F5A6A" w:rsidP="00C578E4">
      <w:pPr>
        <w:pStyle w:val="ListParagraph"/>
      </w:pPr>
      <w:r>
        <w:t>The problem</w:t>
      </w:r>
    </w:p>
    <w:p w14:paraId="5398AAFD" w14:textId="77777777" w:rsidR="002F5A6A" w:rsidRDefault="002F5A6A" w:rsidP="00C578E4">
      <w:pPr>
        <w:pStyle w:val="ListParagraph"/>
      </w:pPr>
      <w:r>
        <w:t>The continuum from fixed expressions to freely combinable SVCs</w:t>
      </w:r>
    </w:p>
    <w:p w14:paraId="22E49D0E" w14:textId="77777777" w:rsidR="002F5A6A" w:rsidRDefault="002F5A6A" w:rsidP="00C578E4">
      <w:pPr>
        <w:pStyle w:val="ListParagraph"/>
      </w:pPr>
      <w:r>
        <w:t>Four constructions from tightly integrated SVCs to conjoined clauses</w:t>
      </w:r>
    </w:p>
    <w:p w14:paraId="3769E034" w14:textId="05720A14" w:rsidR="002F5A6A" w:rsidRDefault="00AD7114" w:rsidP="00C578E4">
      <w:pPr>
        <w:pStyle w:val="ListParagraph"/>
      </w:pPr>
      <w:r>
        <w:rPr>
          <w:noProof/>
        </w:rPr>
        <mc:AlternateContent>
          <mc:Choice Requires="wpi">
            <w:drawing>
              <wp:anchor distT="0" distB="0" distL="114300" distR="114300" simplePos="0" relativeHeight="251823104" behindDoc="0" locked="0" layoutInCell="1" allowOverlap="1" wp14:anchorId="6DB8A865" wp14:editId="0DB474CE">
                <wp:simplePos x="0" y="0"/>
                <wp:positionH relativeFrom="column">
                  <wp:posOffset>1960775</wp:posOffset>
                </wp:positionH>
                <wp:positionV relativeFrom="paragraph">
                  <wp:posOffset>-23155</wp:posOffset>
                </wp:positionV>
                <wp:extent cx="815679" cy="287711"/>
                <wp:effectExtent l="38100" t="38100" r="41910" b="36195"/>
                <wp:wrapNone/>
                <wp:docPr id="191" name="Ink 191"/>
                <wp:cNvGraphicFramePr/>
                <a:graphic xmlns:a="http://schemas.openxmlformats.org/drawingml/2006/main">
                  <a:graphicData uri="http://schemas.microsoft.com/office/word/2010/wordprocessingInk">
                    <w14:contentPart bwMode="auto" r:id="rId111">
                      <w14:nvContentPartPr>
                        <w14:cNvContentPartPr/>
                      </w14:nvContentPartPr>
                      <w14:xfrm>
                        <a:off x="0" y="0"/>
                        <a:ext cx="815679" cy="287711"/>
                      </w14:xfrm>
                    </w14:contentPart>
                  </a:graphicData>
                </a:graphic>
              </wp:anchor>
            </w:drawing>
          </mc:Choice>
          <mc:Fallback>
            <w:pict>
              <v:shape w14:anchorId="40A92043" id="Ink 191" o:spid="_x0000_s1026" type="#_x0000_t75" style="position:absolute;margin-left:154.15pt;margin-top:-2.05pt;width:64.75pt;height:23.1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">
                <v:imagedata r:id="rId112" o:title=""/>
              </v:shape>
            </w:pict>
          </mc:Fallback>
        </mc:AlternateContent>
      </w:r>
      <w:r w:rsidR="002F5A6A">
        <w:t>Experimental results</w:t>
      </w:r>
    </w:p>
    <w:p w14:paraId="73CAF49E" w14:textId="02F946E2" w:rsidR="002F5A6A" w:rsidRDefault="002F5A6A" w:rsidP="00C578E4">
      <w:pPr>
        <w:pStyle w:val="ListParagraph"/>
      </w:pPr>
      <w:r>
        <w:t>Comparison with corpus data</w:t>
      </w:r>
    </w:p>
    <w:p w14:paraId="4C174769" w14:textId="77777777" w:rsidR="002F5A6A" w:rsidRDefault="002F5A6A" w:rsidP="00C578E4">
      <w:pPr>
        <w:pStyle w:val="ListParagraph"/>
        <w:contextualSpacing w:val="0"/>
      </w:pPr>
      <w:r>
        <w:t>Conclusion</w:t>
      </w:r>
    </w:p>
    <w:p w14:paraId="341B6448" w14:textId="77777777" w:rsidR="002F5A6A" w:rsidRDefault="002F5A6A" w:rsidP="00C578E4">
      <w:pPr>
        <w:pStyle w:val="ListParagraph"/>
        <w:numPr>
          <w:ilvl w:val="0"/>
          <w:numId w:val="3"/>
        </w:numPr>
      </w:pPr>
      <w:r>
        <w:t>Reference in discourse</w:t>
      </w:r>
    </w:p>
    <w:p w14:paraId="19E2EF88" w14:textId="77777777" w:rsidR="002F5A6A" w:rsidRDefault="002F5A6A" w:rsidP="002F5A6A">
      <w:r>
        <w:t xml:space="preserve">This chapter will discuss the ways in which speakers keep track of referents in discourse </w:t>
      </w:r>
      <w:r w:rsidR="00A07648">
        <w:fldChar w:fldCharType="begin" w:fldLock="1"/>
      </w:r>
      <w:r w:rsidR="00A07648">
        <w:instrText>ADDIN CSL_CITATION { "citationItems" : [ { "id" : "ITEM-1", "itemData" : { "DOI" : "10.1093/acprof:oso/9780199215805.001.0001", "author" : [ { "dropping-particle" : "", "family" : "Kibrik", "given" : "Andrej", "non-dropping-particle" : "", "parse-names" : false, "suffix" : "" } ], "id" : "ITEM-1", "issued" : { "date-parts" : [ [ "2011" ] ] }, "publisher" : "Oxford University Press", "publisher-place" : "Oxford", "title" : "Reference in Discourse", "type" : "book" }, "uris" : [ "http://www.mendeley.com/documents/?uuid=0e6f3d26-505f-398c-a858-51f326c61e4f" ] } ], "mendeley" : { "formattedCitation" : "(Kibrik 2011)", "plainTextFormattedCitation" : "(Kibrik 2011)", "previouslyFormattedCitation" : "(Kibrik 2011)" }, "properties" : { "noteIndex" : 0 }, "schema" : "https://github.com/citation-style-language/schema/raw/master/csl-citation.json" }</w:instrText>
      </w:r>
      <w:r w:rsidR="00A07648">
        <w:fldChar w:fldCharType="separate"/>
      </w:r>
      <w:r w:rsidR="00A07648" w:rsidRPr="00A07648">
        <w:rPr>
          <w:noProof/>
        </w:rPr>
        <w:t>(Kibrik 2011)</w:t>
      </w:r>
      <w:r w:rsidR="00A07648">
        <w:fldChar w:fldCharType="end"/>
      </w:r>
      <w:r>
        <w:t xml:space="preserve">. Of particular interest is the fact of zero anaphora. How do speakers and listeners keep track of participants when they are often left unspecified? Does the fact of zero anaphora have implications for the activation status of referents – that is, do they become less cognitively activated </w:t>
      </w:r>
      <w:r w:rsidR="00A07648">
        <w:fldChar w:fldCharType="begin" w:fldLock="1"/>
      </w:r>
      <w:r w:rsidR="00A07648">
        <w:instrText>ADDIN CSL_CITATION { "citationItems" : [ { "id" : "ITEM-1", "itemData" : { "author" : [ { "dropping-particle" : "", "family" : "Chafe", "given" : "Wallace", "non-dropping-particle" : "", "parse-names" : false, "suffix" : "" } ], "container-title" : "Subject and topic", "editor" : [ { "dropping-particle" : "", "family" : "Li", "given" : "Charles N.", "non-dropping-particle" : "", "parse-names" : false, "suffix" : "" } ], "id" : "ITEM-1", "issued" : { "date-parts" : [ [ "1976" ] ] }, "note" : "This is the most-cited article for Chafe's work on information structure, including the three-part division between cognitively active, semi-active, and inactive.\nDefines &amp;quot;topic/comment&amp;quot; (p 47, 50)\n&amp;quot;antitopic&amp;quot; (p 54)", "page" : "25-55", "publisher" : "Academic Press", "title" : "Givenness, contrastiveness, definiteness, subjects, topics, and point of view", "type" : "chapter" }, "uris" : [ "http://www.mendeley.com/documents/?uuid=705a2d2b-bd54-45ca-ae7c-3b6d0de03076" ] }, { "id" : "ITEM-2", "itemData" : { "author" : [ { "dropping-particle" : "", "family" : "Chafe", "given" : "Wallace", "non-dropping-particle" : "", "parse-names" : false, "suffix" : "" } ], "id" : "ITEM-2", "issued" : { "date-parts" : [ [ "1994" ] ] }, "note" : "This is the reference for Wally's division of referential distance into GIVEN, NEW, and ACCESSIBLE.", "publisher" : "University of Chicago Press", "publisher-place" : "Chicago", "title" : "Discourse, consciousness, and time: The flow and displacement of conscious experience in speaking and writing", "type" : "book" }, "suppress-author" : 1, "uris" : [ "http://www.mendeley.com/documents/?uuid=6dde0249-9ccb-4ecf-b480-485efe99c1f3" ] } ], "mendeley" : { "formattedCitation" : "(Chafe 1976; 1994)", "plainTextFormattedCitation" : "(Chafe 1976; 1994)", "previouslyFormattedCitation" : "(Chafe 1976; 1994)" }, "properties" : { "noteIndex" : 0 }, "schema" : "https://github.com/citation-style-language/schema/raw/master/csl-citation.json" }</w:instrText>
      </w:r>
      <w:r w:rsidR="00A07648">
        <w:fldChar w:fldCharType="separate"/>
      </w:r>
      <w:r w:rsidR="00A07648" w:rsidRPr="00A07648">
        <w:rPr>
          <w:noProof/>
        </w:rPr>
        <w:t>(Chafe 1976; 1994)</w:t>
      </w:r>
      <w:r w:rsidR="00A07648">
        <w:fldChar w:fldCharType="end"/>
      </w:r>
      <w:r>
        <w:t xml:space="preserve"> as time goes on? What role does shared contextual information play in reference, particularly in light of the fact of a large amount of shared knowledge in a small community </w:t>
      </w:r>
      <w:r w:rsidR="00A07648">
        <w:fldChar w:fldCharType="begin" w:fldLock="1"/>
      </w:r>
      <w:r w:rsidR="00120025">
        <w:instrText>ADDIN CSL_CITATION { "citationItems" : [ { "id" : "ITEM-1", "itemData" : { "author" : [ { "dropping-particle" : "", "family" : "Trudgill", "given" : "Peter", "non-dropping-particle" : "", "parse-names" : false, "suffix" : "" } ], "id" : "ITEM-1", "issued" : { "date-parts" : [ [ "2011" ] ] }, "publisher" : "Oxford University Press", "publisher-place" : "Oxford", "title" : "Sociolinguistic typology: Social determinants of linguistic complexity", "type" : "book" }, "uris" : [ "http://www.mendeley.com/documents/?uuid=db34f1aa-b52d-4c1d-82a7-941067dfb4a9" ] } ], "mendeley" : { "formattedCitation" : "(Trudgill 2011)", "plainTextFormattedCitation" : "(Trudgill 2011)", "previouslyFormattedCitation" : "(Trudgill 2011)" }, "properties" : { "noteIndex" : 0 }, "schema" : "https://github.com/citation-style-language/schema/raw/master/csl-citation.json" }</w:instrText>
      </w:r>
      <w:r w:rsidR="00A07648">
        <w:fldChar w:fldCharType="separate"/>
      </w:r>
      <w:r w:rsidR="00A07648" w:rsidRPr="00A07648">
        <w:rPr>
          <w:noProof/>
        </w:rPr>
        <w:t>(Trudgill 2011)</w:t>
      </w:r>
      <w:r w:rsidR="00A07648">
        <w:fldChar w:fldCharType="end"/>
      </w:r>
      <w:r>
        <w:t>?</w:t>
      </w:r>
    </w:p>
    <w:p w14:paraId="320BF1EC" w14:textId="77777777" w:rsidR="002F5A6A" w:rsidRDefault="002F5A6A" w:rsidP="00C578E4">
      <w:pPr>
        <w:pStyle w:val="ListParagraph"/>
      </w:pPr>
      <w:r>
        <w:t>Forms of reference: Noun phrases, pronouns, zero anaphora</w:t>
      </w:r>
    </w:p>
    <w:p w14:paraId="0F4CC972" w14:textId="77777777" w:rsidR="002F5A6A" w:rsidRDefault="002F5A6A" w:rsidP="00C578E4">
      <w:pPr>
        <w:pStyle w:val="ListParagraph"/>
      </w:pPr>
      <w:r>
        <w:t>Information structure: topic and focus</w:t>
      </w:r>
    </w:p>
    <w:p w14:paraId="0FD8E4AC" w14:textId="77777777" w:rsidR="002F5A6A" w:rsidRDefault="002F5A6A" w:rsidP="00C578E4">
      <w:pPr>
        <w:pStyle w:val="ListParagraph"/>
      </w:pPr>
      <w:r>
        <w:t>Shared knowledge and omission of arguments</w:t>
      </w:r>
    </w:p>
    <w:p w14:paraId="0EC94E30" w14:textId="1D8877B9" w:rsidR="002F5A6A" w:rsidRDefault="00AD7114" w:rsidP="00C578E4">
      <w:pPr>
        <w:pStyle w:val="ListParagraph"/>
      </w:pPr>
      <w:r>
        <w:rPr>
          <w:noProof/>
        </w:rPr>
        <mc:AlternateContent>
          <mc:Choice Requires="wpi">
            <w:drawing>
              <wp:anchor distT="0" distB="0" distL="114300" distR="114300" simplePos="0" relativeHeight="251849728" behindDoc="0" locked="0" layoutInCell="1" allowOverlap="1" wp14:anchorId="1765C2BC" wp14:editId="2EF951C7">
                <wp:simplePos x="0" y="0"/>
                <wp:positionH relativeFrom="column">
                  <wp:posOffset>2969406</wp:posOffset>
                </wp:positionH>
                <wp:positionV relativeFrom="paragraph">
                  <wp:posOffset>177138</wp:posOffset>
                </wp:positionV>
                <wp:extent cx="14251" cy="4810"/>
                <wp:effectExtent l="38100" t="38100" r="43180" b="33655"/>
                <wp:wrapNone/>
                <wp:docPr id="217" name="Ink 217"/>
                <wp:cNvGraphicFramePr/>
                <a:graphic xmlns:a="http://schemas.openxmlformats.org/drawingml/2006/main">
                  <a:graphicData uri="http://schemas.microsoft.com/office/word/2010/wordprocessingInk">
                    <w14:contentPart bwMode="auto" r:id="rId113">
                      <w14:nvContentPartPr>
                        <w14:cNvContentPartPr/>
                      </w14:nvContentPartPr>
                      <w14:xfrm>
                        <a:off x="0" y="0"/>
                        <a:ext cx="14251" cy="4810"/>
                      </w14:xfrm>
                    </w14:contentPart>
                  </a:graphicData>
                </a:graphic>
              </wp:anchor>
            </w:drawing>
          </mc:Choice>
          <mc:Fallback>
            <w:pict>
              <v:shape w14:anchorId="64D48A5C" id="Ink 217" o:spid="_x0000_s1026" type="#_x0000_t75" style="position:absolute;margin-left:233.55pt;margin-top:13.7pt;width:1.6pt;height:.9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">
                <v:imagedata r:id="rId114" o:title=""/>
              </v:shape>
            </w:pict>
          </mc:Fallback>
        </mc:AlternateContent>
      </w:r>
      <w:r>
        <w:rPr>
          <w:noProof/>
        </w:rPr>
        <mc:AlternateContent>
          <mc:Choice Requires="wpi">
            <w:drawing>
              <wp:anchor distT="0" distB="0" distL="114300" distR="114300" simplePos="0" relativeHeight="251848704" behindDoc="0" locked="0" layoutInCell="1" allowOverlap="1" wp14:anchorId="2152B40A" wp14:editId="46EE8C04">
                <wp:simplePos x="0" y="0"/>
                <wp:positionH relativeFrom="column">
                  <wp:posOffset>2936449</wp:posOffset>
                </wp:positionH>
                <wp:positionV relativeFrom="paragraph">
                  <wp:posOffset>-20780</wp:posOffset>
                </wp:positionV>
                <wp:extent cx="80343" cy="94416"/>
                <wp:effectExtent l="38100" t="38100" r="34290" b="39370"/>
                <wp:wrapNone/>
                <wp:docPr id="216" name="Ink 216"/>
                <wp:cNvGraphicFramePr/>
                <a:graphic xmlns:a="http://schemas.openxmlformats.org/drawingml/2006/main">
                  <a:graphicData uri="http://schemas.microsoft.com/office/word/2010/wordprocessingInk">
                    <w14:contentPart bwMode="auto" r:id="rId115">
                      <w14:nvContentPartPr>
                        <w14:cNvContentPartPr/>
                      </w14:nvContentPartPr>
                      <w14:xfrm>
                        <a:off x="0" y="0"/>
                        <a:ext cx="80343" cy="94416"/>
                      </w14:xfrm>
                    </w14:contentPart>
                  </a:graphicData>
                </a:graphic>
              </wp:anchor>
            </w:drawing>
          </mc:Choice>
          <mc:Fallback>
            <w:pict>
              <v:shape w14:anchorId="151507CD" id="Ink 216" o:spid="_x0000_s1026" type="#_x0000_t75" style="position:absolute;margin-left:230.95pt;margin-top:-1.9pt;width:6.85pt;height:7.9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">
                <v:imagedata r:id="rId116" o:title=""/>
              </v:shape>
            </w:pict>
          </mc:Fallback>
        </mc:AlternateContent>
      </w:r>
      <w:r>
        <w:rPr>
          <w:noProof/>
        </w:rPr>
        <mc:AlternateContent>
          <mc:Choice Requires="wpi">
            <w:drawing>
              <wp:anchor distT="0" distB="0" distL="114300" distR="114300" simplePos="0" relativeHeight="251847680" behindDoc="0" locked="0" layoutInCell="1" allowOverlap="1" wp14:anchorId="76ADA5C6" wp14:editId="23E1C582">
                <wp:simplePos x="0" y="0"/>
                <wp:positionH relativeFrom="column">
                  <wp:posOffset>2634672</wp:posOffset>
                </wp:positionH>
                <wp:positionV relativeFrom="paragraph">
                  <wp:posOffset>54753</wp:posOffset>
                </wp:positionV>
                <wp:extent cx="221790" cy="113300"/>
                <wp:effectExtent l="38100" t="38100" r="45085" b="39370"/>
                <wp:wrapNone/>
                <wp:docPr id="215" name="Ink 215"/>
                <wp:cNvGraphicFramePr/>
                <a:graphic xmlns:a="http://schemas.openxmlformats.org/drawingml/2006/main">
                  <a:graphicData uri="http://schemas.microsoft.com/office/word/2010/wordprocessingInk">
                    <w14:contentPart bwMode="auto" r:id="rId117">
                      <w14:nvContentPartPr>
                        <w14:cNvContentPartPr/>
                      </w14:nvContentPartPr>
                      <w14:xfrm>
                        <a:off x="0" y="0"/>
                        <a:ext cx="221790" cy="113300"/>
                      </w14:xfrm>
                    </w14:contentPart>
                  </a:graphicData>
                </a:graphic>
              </wp:anchor>
            </w:drawing>
          </mc:Choice>
          <mc:Fallback>
            <w:pict>
              <v:shape w14:anchorId="029E9B0C" id="Ink 215" o:spid="_x0000_s1026" type="#_x0000_t75" style="position:absolute;margin-left:207.2pt;margin-top:4.05pt;width:17.95pt;height:9.4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">
                <v:imagedata r:id="rId118" o:title=""/>
              </v:shape>
            </w:pict>
          </mc:Fallback>
        </mc:AlternateContent>
      </w:r>
      <w:r>
        <w:rPr>
          <w:noProof/>
        </w:rPr>
        <mc:AlternateContent>
          <mc:Choice Requires="wpi">
            <w:drawing>
              <wp:anchor distT="0" distB="0" distL="114300" distR="114300" simplePos="0" relativeHeight="251846656" behindDoc="0" locked="0" layoutInCell="1" allowOverlap="1" wp14:anchorId="06E534D1" wp14:editId="21DC3677">
                <wp:simplePos x="0" y="0"/>
                <wp:positionH relativeFrom="column">
                  <wp:posOffset>2139787</wp:posOffset>
                </wp:positionH>
                <wp:positionV relativeFrom="paragraph">
                  <wp:posOffset>-34854</wp:posOffset>
                </wp:positionV>
                <wp:extent cx="334912" cy="231053"/>
                <wp:effectExtent l="38100" t="38100" r="27305" b="36195"/>
                <wp:wrapNone/>
                <wp:docPr id="214" name="Ink 214"/>
                <wp:cNvGraphicFramePr/>
                <a:graphic xmlns:a="http://schemas.openxmlformats.org/drawingml/2006/main">
                  <a:graphicData uri="http://schemas.microsoft.com/office/word/2010/wordprocessingInk">
                    <w14:contentPart bwMode="auto" r:id="rId119">
                      <w14:nvContentPartPr>
                        <w14:cNvContentPartPr/>
                      </w14:nvContentPartPr>
                      <w14:xfrm>
                        <a:off x="0" y="0"/>
                        <a:ext cx="334912" cy="231053"/>
                      </w14:xfrm>
                    </w14:contentPart>
                  </a:graphicData>
                </a:graphic>
              </wp:anchor>
            </w:drawing>
          </mc:Choice>
          <mc:Fallback>
            <w:pict>
              <v:shape w14:anchorId="6D223024" id="Ink 214" o:spid="_x0000_s1026" type="#_x0000_t75" style="position:absolute;margin-left:168.25pt;margin-top:-3pt;width:26.85pt;height:18.7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">
                <v:imagedata r:id="rId120" o:title=""/>
              </v:shape>
            </w:pict>
          </mc:Fallback>
        </mc:AlternateContent>
      </w:r>
      <w:r>
        <w:rPr>
          <w:noProof/>
        </w:rPr>
        <mc:AlternateContent>
          <mc:Choice Requires="wpi">
            <w:drawing>
              <wp:anchor distT="0" distB="0" distL="114300" distR="114300" simplePos="0" relativeHeight="251845632" behindDoc="0" locked="0" layoutInCell="1" allowOverlap="1" wp14:anchorId="0E4CC950" wp14:editId="2B4DD4F0">
                <wp:simplePos x="0" y="0"/>
                <wp:positionH relativeFrom="column">
                  <wp:posOffset>1885219</wp:posOffset>
                </wp:positionH>
                <wp:positionV relativeFrom="paragraph">
                  <wp:posOffset>97151</wp:posOffset>
                </wp:positionV>
                <wp:extent cx="108668" cy="14252"/>
                <wp:effectExtent l="38100" t="38100" r="43815" b="43180"/>
                <wp:wrapNone/>
                <wp:docPr id="213" name="Ink 213"/>
                <wp:cNvGraphicFramePr/>
                <a:graphic xmlns:a="http://schemas.openxmlformats.org/drawingml/2006/main">
                  <a:graphicData uri="http://schemas.microsoft.com/office/word/2010/wordprocessingInk">
                    <w14:contentPart bwMode="auto" r:id="rId121">
                      <w14:nvContentPartPr>
                        <w14:cNvContentPartPr/>
                      </w14:nvContentPartPr>
                      <w14:xfrm>
                        <a:off x="0" y="0"/>
                        <a:ext cx="108668" cy="14252"/>
                      </w14:xfrm>
                    </w14:contentPart>
                  </a:graphicData>
                </a:graphic>
              </wp:anchor>
            </w:drawing>
          </mc:Choice>
          <mc:Fallback>
            <w:pict>
              <v:shape w14:anchorId="179D2B72" id="Ink 213" o:spid="_x0000_s1026" type="#_x0000_t75" style="position:absolute;margin-left:148.2pt;margin-top:7.4pt;width:9.05pt;height:1.6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">
                <v:imagedata r:id="rId122" o:title=""/>
              </v:shape>
            </w:pict>
          </mc:Fallback>
        </mc:AlternateContent>
      </w:r>
      <w:r w:rsidR="002F5A6A">
        <w:t>The role of prosody</w:t>
      </w:r>
    </w:p>
    <w:p w14:paraId="5BC947A6" w14:textId="77777777" w:rsidR="002F5A6A" w:rsidRDefault="002F5A6A" w:rsidP="00C578E4">
      <w:pPr>
        <w:pStyle w:val="ListParagraph"/>
      </w:pPr>
      <w:r>
        <w:t>Summary: How reference is managed in discourse</w:t>
      </w:r>
    </w:p>
    <w:p w14:paraId="53CE9EB2" w14:textId="77777777" w:rsidR="002F5A6A" w:rsidRDefault="002F5A6A" w:rsidP="00C578E4">
      <w:pPr>
        <w:pStyle w:val="Heading1"/>
      </w:pPr>
      <w:r>
        <w:t>Timeline</w:t>
      </w:r>
    </w:p>
    <w:p w14:paraId="38AAE204" w14:textId="77777777" w:rsidR="002F5A6A" w:rsidRDefault="002F5A6A" w:rsidP="002F5A6A">
      <w:r>
        <w:t>I plan to conduct the documentation portion of the project over a twelve-month period. The twelve months after this will be dedicated to grammar writing. The proposed timeline is as follows.</w:t>
      </w:r>
    </w:p>
    <w:p w14:paraId="0EAD74A5" w14:textId="77777777" w:rsidR="002F5A6A" w:rsidRPr="00C578E4" w:rsidRDefault="002F5A6A" w:rsidP="00C578E4">
      <w:pPr>
        <w:pStyle w:val="ListParagraph"/>
        <w:numPr>
          <w:ilvl w:val="0"/>
          <w:numId w:val="22"/>
        </w:numPr>
        <w:rPr>
          <w:i w:val="0"/>
        </w:rPr>
      </w:pPr>
      <w:r w:rsidRPr="00C578E4">
        <w:rPr>
          <w:b/>
          <w:i w:val="0"/>
        </w:rPr>
        <w:t>August-September 2017</w:t>
      </w:r>
      <w:r w:rsidRPr="00C578E4">
        <w:rPr>
          <w:i w:val="0"/>
        </w:rPr>
        <w:t>: Make arrangements for family move to Indonesia</w:t>
      </w:r>
    </w:p>
    <w:p w14:paraId="2F609278" w14:textId="77777777" w:rsidR="002F5A6A" w:rsidRPr="00C578E4" w:rsidRDefault="002F5A6A" w:rsidP="00C578E4">
      <w:pPr>
        <w:pStyle w:val="ListParagraph"/>
        <w:numPr>
          <w:ilvl w:val="0"/>
          <w:numId w:val="22"/>
        </w:numPr>
        <w:rPr>
          <w:i w:val="0"/>
        </w:rPr>
      </w:pPr>
      <w:r w:rsidRPr="00C578E4">
        <w:rPr>
          <w:b/>
          <w:i w:val="0"/>
        </w:rPr>
        <w:t>October 2017</w:t>
      </w:r>
      <w:r w:rsidRPr="00C578E4">
        <w:rPr>
          <w:i w:val="0"/>
        </w:rPr>
        <w:t>: Move to Indonesia</w:t>
      </w:r>
    </w:p>
    <w:p w14:paraId="26DFC5BC" w14:textId="77777777" w:rsidR="002F5A6A" w:rsidRPr="00C578E4" w:rsidRDefault="002F5A6A" w:rsidP="00C578E4">
      <w:pPr>
        <w:pStyle w:val="ListParagraph"/>
        <w:numPr>
          <w:ilvl w:val="0"/>
          <w:numId w:val="22"/>
        </w:numPr>
        <w:rPr>
          <w:i w:val="0"/>
        </w:rPr>
      </w:pPr>
      <w:r w:rsidRPr="00C578E4">
        <w:rPr>
          <w:b/>
          <w:i w:val="0"/>
        </w:rPr>
        <w:t>November 2017-October 2018</w:t>
      </w:r>
      <w:r w:rsidRPr="00C578E4">
        <w:rPr>
          <w:i w:val="0"/>
        </w:rPr>
        <w:t>: Conduct documentation project</w:t>
      </w:r>
    </w:p>
    <w:p w14:paraId="71B1835A" w14:textId="77777777" w:rsidR="002F5A6A" w:rsidRPr="00C578E4" w:rsidRDefault="002F5A6A" w:rsidP="00C578E4">
      <w:pPr>
        <w:pStyle w:val="ListParagraph"/>
        <w:numPr>
          <w:ilvl w:val="1"/>
          <w:numId w:val="22"/>
        </w:numPr>
        <w:rPr>
          <w:i w:val="0"/>
        </w:rPr>
      </w:pPr>
      <w:r w:rsidRPr="00C578E4">
        <w:rPr>
          <w:i w:val="0"/>
        </w:rPr>
        <w:t>Home base in Jayapura</w:t>
      </w:r>
    </w:p>
    <w:p w14:paraId="42090D87" w14:textId="77777777" w:rsidR="002F5A6A" w:rsidRPr="00C578E4" w:rsidRDefault="002F5A6A" w:rsidP="00C578E4">
      <w:pPr>
        <w:pStyle w:val="ListParagraph"/>
        <w:numPr>
          <w:ilvl w:val="1"/>
          <w:numId w:val="22"/>
        </w:numPr>
        <w:rPr>
          <w:i w:val="0"/>
        </w:rPr>
      </w:pPr>
      <w:r w:rsidRPr="00C578E4">
        <w:rPr>
          <w:i w:val="0"/>
        </w:rPr>
        <w:t>Six weeklong trips to Foau</w:t>
      </w:r>
    </w:p>
    <w:p w14:paraId="7058DB5E" w14:textId="77777777" w:rsidR="002F5A6A" w:rsidRPr="00C578E4" w:rsidRDefault="002F5A6A" w:rsidP="00C578E4">
      <w:pPr>
        <w:pStyle w:val="ListParagraph"/>
        <w:numPr>
          <w:ilvl w:val="1"/>
          <w:numId w:val="22"/>
        </w:numPr>
        <w:rPr>
          <w:i w:val="0"/>
        </w:rPr>
      </w:pPr>
      <w:r w:rsidRPr="00C578E4">
        <w:rPr>
          <w:i w:val="0"/>
        </w:rPr>
        <w:t>Transcription and translation in Jayapura</w:t>
      </w:r>
    </w:p>
    <w:p w14:paraId="1BE4917F" w14:textId="77777777" w:rsidR="002F5A6A" w:rsidRPr="00C578E4" w:rsidRDefault="002F5A6A" w:rsidP="00C578E4">
      <w:pPr>
        <w:pStyle w:val="ListParagraph"/>
        <w:numPr>
          <w:ilvl w:val="0"/>
          <w:numId w:val="22"/>
        </w:numPr>
        <w:rPr>
          <w:i w:val="0"/>
        </w:rPr>
      </w:pPr>
      <w:r w:rsidRPr="00C578E4">
        <w:rPr>
          <w:b/>
          <w:i w:val="0"/>
        </w:rPr>
        <w:t>November 2018-October 2019</w:t>
      </w:r>
      <w:r w:rsidRPr="00C578E4">
        <w:rPr>
          <w:i w:val="0"/>
        </w:rPr>
        <w:t>: Write dissertation (in Jayapura)</w:t>
      </w:r>
    </w:p>
    <w:p w14:paraId="2AAE81CA" w14:textId="77777777" w:rsidR="002F5A6A" w:rsidRPr="00C578E4" w:rsidRDefault="002F5A6A" w:rsidP="00C578E4">
      <w:pPr>
        <w:pStyle w:val="ListParagraph"/>
        <w:numPr>
          <w:ilvl w:val="0"/>
          <w:numId w:val="22"/>
        </w:numPr>
        <w:rPr>
          <w:i w:val="0"/>
        </w:rPr>
      </w:pPr>
      <w:r w:rsidRPr="00C578E4">
        <w:rPr>
          <w:b/>
          <w:i w:val="0"/>
        </w:rPr>
        <w:t>Late 2019 or early 2020</w:t>
      </w:r>
      <w:r w:rsidRPr="00C578E4">
        <w:rPr>
          <w:i w:val="0"/>
        </w:rPr>
        <w:t>: Defend the dissertation</w:t>
      </w:r>
    </w:p>
    <w:p w14:paraId="03B5F542" w14:textId="77777777" w:rsidR="002F5A6A" w:rsidRDefault="002F5A6A" w:rsidP="002F5A6A">
      <w:r>
        <w:t xml:space="preserve">For the documentation project, I propose to be based in Jayapura rather than Foau for three reasons. First, transcription and translation is much easier in town, where there is reliable electricity. Second, my primary consultant Yulianus Waw lives in Jayapura, and </w:t>
      </w:r>
      <w:r>
        <w:lastRenderedPageBreak/>
        <w:t xml:space="preserve">others frequently come from Foau to stay at his family’s home when they have business in Jayapura. Foau teenagers who attend high school do so in Jayapura. Finding Foau people to work with in Jayapura has proved to be quite straightforward. Finally, I have three small children. The convenience and stability of the town will be important for my family’s wellbeing. </w:t>
      </w:r>
    </w:p>
    <w:p w14:paraId="768E9467" w14:textId="77777777" w:rsidR="002F5A6A" w:rsidRDefault="002F5A6A" w:rsidP="002F5A6A">
      <w:r>
        <w:t>I plan to write the dissertation in Jayapura rather than in Santa Barbara (or elsewhere) primarily to provide continuity of living situation for my family. After the completion of the dissertation I plan to resume full-time work with SIL International, based in Jayapura. If I write the dissertation in Jayapura, my family will only need to move once in the fall of 2017, when we relocate from Santa Barbara to Jayapura. Conversely, writing in Santa Barbara would entail three moves for my family: to Jayapura in 2017, back to Santa Barbara in 2018, and back to Jayapura again in 2019. In Jayapura I will have access to a small linguistics library on the SIL campus, as well as online access to journals through the UCSB library. I will communicate with the committee via email, as well as via Skype as appropriate.</w:t>
      </w:r>
    </w:p>
    <w:p w14:paraId="56E032CC" w14:textId="77777777" w:rsidR="002F5A6A" w:rsidRDefault="002F5A6A" w:rsidP="002F5A6A">
      <w:r>
        <w:t>As each chapter of the dissertation is written, it will be sent to the committee for review and comment. A tentative timeline is shown in Table 1 below. This proposal is, of course, subject to change as analysis progresses since chapters might need to be reorganized to better reflect relevant discoveries in the language.</w:t>
      </w:r>
    </w:p>
    <w:p w14:paraId="72098DDA" w14:textId="77777777" w:rsidR="002F5A6A" w:rsidRDefault="002F5A6A" w:rsidP="002F5A6A">
      <w:r>
        <w:t>Tentative timeline for submission of dissertation chapters to the committee</w:t>
      </w:r>
    </w:p>
    <w:p w14:paraId="7393EAEA" w14:textId="77777777" w:rsidR="005636DB" w:rsidRDefault="005636DB" w:rsidP="005636DB">
      <w:pPr>
        <w:pStyle w:val="Caption"/>
        <w:keepNext/>
      </w:pPr>
      <w:r>
        <w:t xml:space="preserve">Table </w:t>
      </w:r>
      <w:fldSimple w:instr=" SEQ Table \* ARABIC ">
        <w:r w:rsidR="00501C19">
          <w:rPr>
            <w:noProof/>
          </w:rPr>
          <w:t>1</w:t>
        </w:r>
      </w:fldSimple>
      <w:r>
        <w:t xml:space="preserve">. </w:t>
      </w:r>
      <w:r w:rsidRPr="00EA4B4E">
        <w:t>Tentative timeline for submission of dissertation chapters to the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2402"/>
        <w:gridCol w:w="1783"/>
      </w:tblGrid>
      <w:tr w:rsidR="005636DB" w:rsidRPr="005636DB" w14:paraId="261156E3" w14:textId="77777777" w:rsidTr="005636DB">
        <w:tc>
          <w:tcPr>
            <w:tcW w:w="0" w:type="auto"/>
            <w:gridSpan w:val="2"/>
          </w:tcPr>
          <w:p w14:paraId="0CA803A1"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CHAPTER</w:t>
            </w:r>
          </w:p>
        </w:tc>
        <w:tc>
          <w:tcPr>
            <w:tcW w:w="0" w:type="auto"/>
          </w:tcPr>
          <w:p w14:paraId="249FEB44"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DATE</w:t>
            </w:r>
          </w:p>
        </w:tc>
      </w:tr>
      <w:tr w:rsidR="005636DB" w:rsidRPr="005636DB" w14:paraId="4271024D" w14:textId="77777777" w:rsidTr="005636DB">
        <w:tc>
          <w:tcPr>
            <w:tcW w:w="0" w:type="auto"/>
          </w:tcPr>
          <w:p w14:paraId="023F0B60"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2</w:t>
            </w:r>
          </w:p>
        </w:tc>
        <w:tc>
          <w:tcPr>
            <w:tcW w:w="0" w:type="auto"/>
          </w:tcPr>
          <w:p w14:paraId="47A40B3C"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Phonology</w:t>
            </w:r>
          </w:p>
        </w:tc>
        <w:tc>
          <w:tcPr>
            <w:tcW w:w="0" w:type="auto"/>
          </w:tcPr>
          <w:p w14:paraId="7B4FE0D3"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December 2018</w:t>
            </w:r>
          </w:p>
        </w:tc>
      </w:tr>
      <w:tr w:rsidR="005636DB" w:rsidRPr="005636DB" w14:paraId="5A317FAB" w14:textId="77777777" w:rsidTr="005636DB">
        <w:tc>
          <w:tcPr>
            <w:tcW w:w="0" w:type="auto"/>
          </w:tcPr>
          <w:p w14:paraId="0472235C"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3</w:t>
            </w:r>
          </w:p>
        </w:tc>
        <w:tc>
          <w:tcPr>
            <w:tcW w:w="0" w:type="auto"/>
          </w:tcPr>
          <w:p w14:paraId="29C33CAA"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Word classes</w:t>
            </w:r>
          </w:p>
        </w:tc>
        <w:tc>
          <w:tcPr>
            <w:tcW w:w="0" w:type="auto"/>
          </w:tcPr>
          <w:p w14:paraId="41FB2118"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January 2019</w:t>
            </w:r>
          </w:p>
        </w:tc>
      </w:tr>
      <w:tr w:rsidR="005636DB" w:rsidRPr="005636DB" w14:paraId="5907CBC7" w14:textId="77777777" w:rsidTr="005636DB">
        <w:tc>
          <w:tcPr>
            <w:tcW w:w="0" w:type="auto"/>
          </w:tcPr>
          <w:p w14:paraId="37FB96D1"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4</w:t>
            </w:r>
          </w:p>
        </w:tc>
        <w:tc>
          <w:tcPr>
            <w:tcW w:w="0" w:type="auto"/>
          </w:tcPr>
          <w:p w14:paraId="49D5A5A5"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Noun phrases</w:t>
            </w:r>
          </w:p>
        </w:tc>
        <w:tc>
          <w:tcPr>
            <w:tcW w:w="0" w:type="auto"/>
          </w:tcPr>
          <w:p w14:paraId="24407CFD"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February 2019</w:t>
            </w:r>
          </w:p>
        </w:tc>
      </w:tr>
      <w:tr w:rsidR="005636DB" w:rsidRPr="005636DB" w14:paraId="6CFE93F7" w14:textId="77777777" w:rsidTr="005636DB">
        <w:tc>
          <w:tcPr>
            <w:tcW w:w="0" w:type="auto"/>
          </w:tcPr>
          <w:p w14:paraId="1B217147"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5</w:t>
            </w:r>
          </w:p>
        </w:tc>
        <w:tc>
          <w:tcPr>
            <w:tcW w:w="0" w:type="auto"/>
          </w:tcPr>
          <w:p w14:paraId="6D037E6B"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Verb morphology</w:t>
            </w:r>
          </w:p>
        </w:tc>
        <w:tc>
          <w:tcPr>
            <w:tcW w:w="0" w:type="auto"/>
          </w:tcPr>
          <w:p w14:paraId="3A15AF9B"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March 2019</w:t>
            </w:r>
          </w:p>
        </w:tc>
      </w:tr>
      <w:tr w:rsidR="005636DB" w:rsidRPr="005636DB" w14:paraId="54F363E9" w14:textId="77777777" w:rsidTr="005636DB">
        <w:tc>
          <w:tcPr>
            <w:tcW w:w="0" w:type="auto"/>
          </w:tcPr>
          <w:p w14:paraId="7D7F4F95"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6</w:t>
            </w:r>
          </w:p>
        </w:tc>
        <w:tc>
          <w:tcPr>
            <w:tcW w:w="0" w:type="auto"/>
          </w:tcPr>
          <w:p w14:paraId="181CF3DA"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The clause</w:t>
            </w:r>
          </w:p>
        </w:tc>
        <w:tc>
          <w:tcPr>
            <w:tcW w:w="0" w:type="auto"/>
          </w:tcPr>
          <w:p w14:paraId="29C3BB41"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April 2019</w:t>
            </w:r>
          </w:p>
        </w:tc>
      </w:tr>
      <w:tr w:rsidR="005636DB" w:rsidRPr="005636DB" w14:paraId="6F19EA4B" w14:textId="77777777" w:rsidTr="005636DB">
        <w:tc>
          <w:tcPr>
            <w:tcW w:w="0" w:type="auto"/>
          </w:tcPr>
          <w:p w14:paraId="184CBD6F"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7</w:t>
            </w:r>
          </w:p>
        </w:tc>
        <w:tc>
          <w:tcPr>
            <w:tcW w:w="0" w:type="auto"/>
          </w:tcPr>
          <w:p w14:paraId="530C125B" w14:textId="77777777" w:rsidR="005636DB" w:rsidRPr="005636DB" w:rsidRDefault="00120025" w:rsidP="005636DB">
            <w:pPr>
              <w:spacing w:line="276" w:lineRule="auto"/>
              <w:rPr>
                <w:rFonts w:ascii="Times New Roman" w:hAnsi="Times New Roman" w:cs="Times New Roman"/>
                <w:sz w:val="24"/>
              </w:rPr>
            </w:pPr>
            <w:r>
              <w:rPr>
                <w:rFonts w:ascii="Times New Roman" w:hAnsi="Times New Roman" w:cs="Times New Roman"/>
                <w:sz w:val="24"/>
              </w:rPr>
              <w:t>Grammatical relations</w:t>
            </w:r>
          </w:p>
        </w:tc>
        <w:tc>
          <w:tcPr>
            <w:tcW w:w="0" w:type="auto"/>
          </w:tcPr>
          <w:p w14:paraId="11290E65"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May 2019</w:t>
            </w:r>
          </w:p>
        </w:tc>
      </w:tr>
      <w:tr w:rsidR="005636DB" w:rsidRPr="005636DB" w14:paraId="2DF4CC78" w14:textId="77777777" w:rsidTr="005636DB">
        <w:tc>
          <w:tcPr>
            <w:tcW w:w="0" w:type="auto"/>
          </w:tcPr>
          <w:p w14:paraId="503E2287"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8</w:t>
            </w:r>
          </w:p>
        </w:tc>
        <w:tc>
          <w:tcPr>
            <w:tcW w:w="0" w:type="auto"/>
          </w:tcPr>
          <w:p w14:paraId="7ABF6271"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Clause combining</w:t>
            </w:r>
          </w:p>
        </w:tc>
        <w:tc>
          <w:tcPr>
            <w:tcW w:w="0" w:type="auto"/>
          </w:tcPr>
          <w:p w14:paraId="1B307B3E"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June 2019</w:t>
            </w:r>
          </w:p>
        </w:tc>
      </w:tr>
      <w:tr w:rsidR="005636DB" w:rsidRPr="005636DB" w14:paraId="1691E2AE" w14:textId="77777777" w:rsidTr="005636DB">
        <w:tc>
          <w:tcPr>
            <w:tcW w:w="0" w:type="auto"/>
          </w:tcPr>
          <w:p w14:paraId="2354F45B"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9</w:t>
            </w:r>
          </w:p>
        </w:tc>
        <w:tc>
          <w:tcPr>
            <w:tcW w:w="0" w:type="auto"/>
          </w:tcPr>
          <w:p w14:paraId="0D2F1BF5"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Ways of speaking</w:t>
            </w:r>
          </w:p>
        </w:tc>
        <w:tc>
          <w:tcPr>
            <w:tcW w:w="0" w:type="auto"/>
          </w:tcPr>
          <w:p w14:paraId="635031C3"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July 2019</w:t>
            </w:r>
          </w:p>
        </w:tc>
      </w:tr>
      <w:tr w:rsidR="005636DB" w:rsidRPr="005636DB" w14:paraId="644F7462" w14:textId="77777777" w:rsidTr="005636DB">
        <w:tc>
          <w:tcPr>
            <w:tcW w:w="0" w:type="auto"/>
          </w:tcPr>
          <w:p w14:paraId="75B1E2B5"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10</w:t>
            </w:r>
          </w:p>
        </w:tc>
        <w:tc>
          <w:tcPr>
            <w:tcW w:w="0" w:type="auto"/>
          </w:tcPr>
          <w:p w14:paraId="44532E1E"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Events in discourse</w:t>
            </w:r>
          </w:p>
        </w:tc>
        <w:tc>
          <w:tcPr>
            <w:tcW w:w="0" w:type="auto"/>
          </w:tcPr>
          <w:p w14:paraId="461D122F"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August 2019</w:t>
            </w:r>
          </w:p>
        </w:tc>
      </w:tr>
      <w:tr w:rsidR="005636DB" w:rsidRPr="005636DB" w14:paraId="20EB6BAE" w14:textId="77777777" w:rsidTr="005636DB">
        <w:tc>
          <w:tcPr>
            <w:tcW w:w="0" w:type="auto"/>
          </w:tcPr>
          <w:p w14:paraId="5730AF3D"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11</w:t>
            </w:r>
          </w:p>
        </w:tc>
        <w:tc>
          <w:tcPr>
            <w:tcW w:w="0" w:type="auto"/>
          </w:tcPr>
          <w:p w14:paraId="01BF969F"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Reference in discourse</w:t>
            </w:r>
          </w:p>
        </w:tc>
        <w:tc>
          <w:tcPr>
            <w:tcW w:w="0" w:type="auto"/>
          </w:tcPr>
          <w:p w14:paraId="2E0214F9"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September 2019</w:t>
            </w:r>
          </w:p>
        </w:tc>
      </w:tr>
      <w:tr w:rsidR="005636DB" w:rsidRPr="005636DB" w14:paraId="55F0C215" w14:textId="77777777" w:rsidTr="005636DB">
        <w:tc>
          <w:tcPr>
            <w:tcW w:w="0" w:type="auto"/>
          </w:tcPr>
          <w:p w14:paraId="028EA6D1"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1</w:t>
            </w:r>
          </w:p>
        </w:tc>
        <w:tc>
          <w:tcPr>
            <w:tcW w:w="0" w:type="auto"/>
          </w:tcPr>
          <w:p w14:paraId="35A240AC"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Introduction</w:t>
            </w:r>
          </w:p>
        </w:tc>
        <w:tc>
          <w:tcPr>
            <w:tcW w:w="0" w:type="auto"/>
          </w:tcPr>
          <w:p w14:paraId="2C97C86D" w14:textId="77777777" w:rsidR="005636DB" w:rsidRPr="005636DB" w:rsidRDefault="005636DB" w:rsidP="005636DB">
            <w:pPr>
              <w:spacing w:line="276" w:lineRule="auto"/>
              <w:rPr>
                <w:rFonts w:ascii="Times New Roman" w:hAnsi="Times New Roman" w:cs="Times New Roman"/>
                <w:sz w:val="24"/>
              </w:rPr>
            </w:pPr>
            <w:r w:rsidRPr="005636DB">
              <w:rPr>
                <w:rFonts w:ascii="Times New Roman" w:hAnsi="Times New Roman" w:cs="Times New Roman"/>
                <w:sz w:val="24"/>
              </w:rPr>
              <w:t>October 2019</w:t>
            </w:r>
          </w:p>
        </w:tc>
      </w:tr>
    </w:tbl>
    <w:p w14:paraId="10527A38" w14:textId="77777777" w:rsidR="002F5A6A" w:rsidRDefault="002F5A6A" w:rsidP="002F5A6A">
      <w:pPr>
        <w:pStyle w:val="Heading1"/>
        <w:numPr>
          <w:ilvl w:val="0"/>
          <w:numId w:val="0"/>
        </w:numPr>
      </w:pPr>
      <w:r>
        <w:t>References</w:t>
      </w:r>
    </w:p>
    <w:p w14:paraId="472780F9" w14:textId="77777777" w:rsidR="004F680F" w:rsidRPr="004F680F" w:rsidRDefault="00120025" w:rsidP="004F680F">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4F680F" w:rsidRPr="004F680F">
        <w:rPr>
          <w:rFonts w:cs="Times New Roman"/>
          <w:noProof/>
          <w:szCs w:val="24"/>
        </w:rPr>
        <w:t xml:space="preserve">Aikhenvald, Alexandra Y. &amp; R.M.W. Dixon (eds.). 2006. </w:t>
      </w:r>
      <w:r w:rsidR="004F680F" w:rsidRPr="004F680F">
        <w:rPr>
          <w:rFonts w:cs="Times New Roman"/>
          <w:i/>
          <w:iCs/>
          <w:noProof/>
          <w:szCs w:val="24"/>
        </w:rPr>
        <w:t>Serial verb constructions: A cross-linguistic typology</w:t>
      </w:r>
      <w:r w:rsidR="004F680F" w:rsidRPr="004F680F">
        <w:rPr>
          <w:rFonts w:cs="Times New Roman"/>
          <w:noProof/>
          <w:szCs w:val="24"/>
        </w:rPr>
        <w:t>. Oxford: Oxford University Press.</w:t>
      </w:r>
    </w:p>
    <w:p w14:paraId="518BA700"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Ameka, Felix K., Alan Dench &amp; Nicholas Evans (eds.). 2006. </w:t>
      </w:r>
      <w:r w:rsidRPr="004F680F">
        <w:rPr>
          <w:rFonts w:cs="Times New Roman"/>
          <w:i/>
          <w:iCs/>
          <w:noProof/>
          <w:szCs w:val="24"/>
        </w:rPr>
        <w:t>Catching language: The standing challenge of grammar writing</w:t>
      </w:r>
      <w:r w:rsidRPr="004F680F">
        <w:rPr>
          <w:rFonts w:cs="Times New Roman"/>
          <w:noProof/>
          <w:szCs w:val="24"/>
        </w:rPr>
        <w:t>. (Trends in Linguistics Studies and Monographs 167). Berlin: Mouton de Gruyter.</w:t>
      </w:r>
    </w:p>
    <w:p w14:paraId="75927CF8"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Bateman, Janet. 1986. Iau verb morphology. </w:t>
      </w:r>
      <w:r w:rsidRPr="004F680F">
        <w:rPr>
          <w:rFonts w:cs="Times New Roman"/>
          <w:i/>
          <w:iCs/>
          <w:noProof/>
          <w:szCs w:val="24"/>
        </w:rPr>
        <w:t>NUSA: Linguistic Studies of Indonesian and Other Languages in Indonesia</w:t>
      </w:r>
      <w:r w:rsidRPr="004F680F">
        <w:rPr>
          <w:rFonts w:cs="Times New Roman"/>
          <w:noProof/>
          <w:szCs w:val="24"/>
        </w:rPr>
        <w:t xml:space="preserve"> 26. Jakarta: Universitas Katolik Atma Jaya. 1–76.</w:t>
      </w:r>
    </w:p>
    <w:p w14:paraId="0FD12B5C"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Bateman, Janet. 1990a. Iau segmental and tone phonology. </w:t>
      </w:r>
      <w:r w:rsidRPr="004F680F">
        <w:rPr>
          <w:rFonts w:cs="Times New Roman"/>
          <w:i/>
          <w:iCs/>
          <w:noProof/>
          <w:szCs w:val="24"/>
        </w:rPr>
        <w:t>NUSA: Linguistic Studies of Indonesian and Other Languages in Indonesia</w:t>
      </w:r>
      <w:r w:rsidRPr="004F680F">
        <w:rPr>
          <w:rFonts w:cs="Times New Roman"/>
          <w:noProof/>
          <w:szCs w:val="24"/>
        </w:rPr>
        <w:t xml:space="preserve"> 32. 29–42.</w:t>
      </w:r>
    </w:p>
    <w:p w14:paraId="6679263C"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Bateman, Janet. 1990b. Pragmatic functions of the tone morphemes on illocutionary </w:t>
      </w:r>
      <w:r w:rsidRPr="004F680F">
        <w:rPr>
          <w:rFonts w:cs="Times New Roman"/>
          <w:noProof/>
          <w:szCs w:val="24"/>
        </w:rPr>
        <w:lastRenderedPageBreak/>
        <w:t xml:space="preserve">force particles in Iau. </w:t>
      </w:r>
      <w:r w:rsidRPr="004F680F">
        <w:rPr>
          <w:rFonts w:cs="Times New Roman"/>
          <w:i/>
          <w:iCs/>
          <w:noProof/>
          <w:szCs w:val="24"/>
        </w:rPr>
        <w:t>NUSA: Linguistic Studies of Indonesian and Other Languages in Indonesia</w:t>
      </w:r>
      <w:r w:rsidRPr="004F680F">
        <w:rPr>
          <w:rFonts w:cs="Times New Roman"/>
          <w:noProof/>
          <w:szCs w:val="24"/>
        </w:rPr>
        <w:t xml:space="preserve"> 32. 1–28.</w:t>
      </w:r>
    </w:p>
    <w:p w14:paraId="50BCC661"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Bhat, D. N. S. 1991. </w:t>
      </w:r>
      <w:r w:rsidRPr="004F680F">
        <w:rPr>
          <w:rFonts w:cs="Times New Roman"/>
          <w:i/>
          <w:iCs/>
          <w:noProof/>
          <w:szCs w:val="24"/>
        </w:rPr>
        <w:t>Grammatical relations: the evidence against their necessity and universality</w:t>
      </w:r>
      <w:r w:rsidRPr="004F680F">
        <w:rPr>
          <w:rFonts w:cs="Times New Roman"/>
          <w:noProof/>
          <w:szCs w:val="24"/>
        </w:rPr>
        <w:t>. London: Routledge.</w:t>
      </w:r>
    </w:p>
    <w:p w14:paraId="7513575E"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Bird, Steven &amp; Gary Simons. 2003. Seven dimensions of portability for language documentation and description. </w:t>
      </w:r>
      <w:r w:rsidRPr="004F680F">
        <w:rPr>
          <w:rFonts w:cs="Times New Roman"/>
          <w:i/>
          <w:iCs/>
          <w:noProof/>
          <w:szCs w:val="24"/>
        </w:rPr>
        <w:t>Language</w:t>
      </w:r>
      <w:r w:rsidRPr="004F680F">
        <w:rPr>
          <w:rFonts w:cs="Times New Roman"/>
          <w:noProof/>
          <w:szCs w:val="24"/>
        </w:rPr>
        <w:t xml:space="preserve"> 79(3). 557–582.</w:t>
      </w:r>
    </w:p>
    <w:p w14:paraId="020BB314"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Bisang, Walter. 2009. Serial verb constructions. </w:t>
      </w:r>
      <w:r w:rsidRPr="004F680F">
        <w:rPr>
          <w:rFonts w:cs="Times New Roman"/>
          <w:i/>
          <w:iCs/>
          <w:noProof/>
          <w:szCs w:val="24"/>
        </w:rPr>
        <w:t>Linguistics and Language Compass</w:t>
      </w:r>
      <w:r w:rsidRPr="004F680F">
        <w:rPr>
          <w:rFonts w:cs="Times New Roman"/>
          <w:noProof/>
          <w:szCs w:val="24"/>
        </w:rPr>
        <w:t xml:space="preserve"> 3(3). 792–814.</w:t>
      </w:r>
    </w:p>
    <w:p w14:paraId="15E1B88C"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Bybee, Joan. 2007. </w:t>
      </w:r>
      <w:r w:rsidRPr="004F680F">
        <w:rPr>
          <w:rFonts w:cs="Times New Roman"/>
          <w:i/>
          <w:iCs/>
          <w:noProof/>
          <w:szCs w:val="24"/>
        </w:rPr>
        <w:t>Frequency of use and the organization of language</w:t>
      </w:r>
      <w:r w:rsidRPr="004F680F">
        <w:rPr>
          <w:rFonts w:cs="Times New Roman"/>
          <w:noProof/>
          <w:szCs w:val="24"/>
        </w:rPr>
        <w:t>. Oxford: Oxford University Press.</w:t>
      </w:r>
    </w:p>
    <w:p w14:paraId="0F7181C5"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Bybee, Joan. 2010. </w:t>
      </w:r>
      <w:r w:rsidRPr="004F680F">
        <w:rPr>
          <w:rFonts w:cs="Times New Roman"/>
          <w:i/>
          <w:iCs/>
          <w:noProof/>
          <w:szCs w:val="24"/>
        </w:rPr>
        <w:t>Language, usage and cognition</w:t>
      </w:r>
      <w:r w:rsidRPr="004F680F">
        <w:rPr>
          <w:rFonts w:cs="Times New Roman"/>
          <w:noProof/>
          <w:szCs w:val="24"/>
        </w:rPr>
        <w:t>. Cambridge: Cambridge University Press.</w:t>
      </w:r>
    </w:p>
    <w:p w14:paraId="108C21CF"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Chafe, Wallace. 1976. Givenness, contrastiveness, definiteness, subjects, topics, and point of view. In Charles N. Li (ed.), </w:t>
      </w:r>
      <w:r w:rsidRPr="004F680F">
        <w:rPr>
          <w:rFonts w:cs="Times New Roman"/>
          <w:i/>
          <w:iCs/>
          <w:noProof/>
          <w:szCs w:val="24"/>
        </w:rPr>
        <w:t>Subject and topic</w:t>
      </w:r>
      <w:r w:rsidRPr="004F680F">
        <w:rPr>
          <w:rFonts w:cs="Times New Roman"/>
          <w:noProof/>
          <w:szCs w:val="24"/>
        </w:rPr>
        <w:t>, 25–55. Academic Press.</w:t>
      </w:r>
    </w:p>
    <w:p w14:paraId="6AF9C15D"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Chafe, Wallace. 1979. The flow of thought and the flow of language. </w:t>
      </w:r>
      <w:r w:rsidRPr="004F680F">
        <w:rPr>
          <w:rFonts w:cs="Times New Roman"/>
          <w:i/>
          <w:iCs/>
          <w:noProof/>
          <w:szCs w:val="24"/>
        </w:rPr>
        <w:t>Discourse and syntax</w:t>
      </w:r>
      <w:r w:rsidRPr="004F680F">
        <w:rPr>
          <w:rFonts w:cs="Times New Roman"/>
          <w:noProof/>
          <w:szCs w:val="24"/>
        </w:rPr>
        <w:t>, 159–181. (Syntax and Semantics). New York: Academic Press.</w:t>
      </w:r>
    </w:p>
    <w:p w14:paraId="0A7BEB59"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Chafe, Wallace. 1987. Cognitive constraints on information flow. In Russell Tomlin (ed.), </w:t>
      </w:r>
      <w:r w:rsidRPr="004F680F">
        <w:rPr>
          <w:rFonts w:cs="Times New Roman"/>
          <w:i/>
          <w:iCs/>
          <w:noProof/>
          <w:szCs w:val="24"/>
        </w:rPr>
        <w:t>Coherence and Grounding in Discourse</w:t>
      </w:r>
      <w:r w:rsidRPr="004F680F">
        <w:rPr>
          <w:rFonts w:cs="Times New Roman"/>
          <w:noProof/>
          <w:szCs w:val="24"/>
        </w:rPr>
        <w:t>, 1–28. Amsterdam: John Benjamins.</w:t>
      </w:r>
    </w:p>
    <w:p w14:paraId="4F0071CC"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Chafe, Wallace. 1994. </w:t>
      </w:r>
      <w:r w:rsidRPr="004F680F">
        <w:rPr>
          <w:rFonts w:cs="Times New Roman"/>
          <w:i/>
          <w:iCs/>
          <w:noProof/>
          <w:szCs w:val="24"/>
        </w:rPr>
        <w:t>Discourse, consciousness, and time: The flow and displacement of conscious experience in speaking and writing</w:t>
      </w:r>
      <w:r w:rsidRPr="004F680F">
        <w:rPr>
          <w:rFonts w:cs="Times New Roman"/>
          <w:noProof/>
          <w:szCs w:val="24"/>
        </w:rPr>
        <w:t>. Chicago: University of Chicago Press.</w:t>
      </w:r>
    </w:p>
    <w:p w14:paraId="5F1A8F5A"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Clouse, Duane. 1993. Languages of the western Lakes Plains. </w:t>
      </w:r>
      <w:r w:rsidRPr="004F680F">
        <w:rPr>
          <w:rFonts w:cs="Times New Roman"/>
          <w:i/>
          <w:iCs/>
          <w:noProof/>
          <w:szCs w:val="24"/>
        </w:rPr>
        <w:t>IRIAN: Bulletin of Irian Jaya Development</w:t>
      </w:r>
      <w:r w:rsidRPr="004F680F">
        <w:rPr>
          <w:rFonts w:cs="Times New Roman"/>
          <w:noProof/>
          <w:szCs w:val="24"/>
        </w:rPr>
        <w:t xml:space="preserve"> 21. 1–32.</w:t>
      </w:r>
    </w:p>
    <w:p w14:paraId="18FA4D49"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Clouse, Duane. 1997. Toward a reconstruction and reclassification of the Lakes Plain languages of Irian Jaya. </w:t>
      </w:r>
      <w:r w:rsidRPr="004F680F">
        <w:rPr>
          <w:rFonts w:cs="Times New Roman"/>
          <w:i/>
          <w:iCs/>
          <w:noProof/>
          <w:szCs w:val="24"/>
        </w:rPr>
        <w:t>Papers in Papuan Linguistics</w:t>
      </w:r>
      <w:r w:rsidRPr="004F680F">
        <w:rPr>
          <w:rFonts w:cs="Times New Roman"/>
          <w:noProof/>
          <w:szCs w:val="24"/>
        </w:rPr>
        <w:t xml:space="preserve"> 2. 133–236.</w:t>
      </w:r>
    </w:p>
    <w:p w14:paraId="557397F9"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Clouse, Heljä &amp; Duane Clouse. 1993. Kirikiri and the Western Lakes Plains languages: Selected phonological phenomena. </w:t>
      </w:r>
      <w:r w:rsidRPr="004F680F">
        <w:rPr>
          <w:rFonts w:cs="Times New Roman"/>
          <w:i/>
          <w:iCs/>
          <w:noProof/>
          <w:szCs w:val="24"/>
        </w:rPr>
        <w:t>Languages and Linguistics in Melanesia</w:t>
      </w:r>
      <w:r w:rsidRPr="004F680F">
        <w:rPr>
          <w:rFonts w:cs="Times New Roman"/>
          <w:noProof/>
          <w:szCs w:val="24"/>
        </w:rPr>
        <w:t xml:space="preserve"> 24. 1–18.</w:t>
      </w:r>
    </w:p>
    <w:p w14:paraId="4E9A1CF9"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Comrie, Bernard. 1989. </w:t>
      </w:r>
      <w:r w:rsidRPr="004F680F">
        <w:rPr>
          <w:rFonts w:cs="Times New Roman"/>
          <w:i/>
          <w:iCs/>
          <w:noProof/>
          <w:szCs w:val="24"/>
        </w:rPr>
        <w:t>Language universals and linguistic typology</w:t>
      </w:r>
      <w:r w:rsidRPr="004F680F">
        <w:rPr>
          <w:rFonts w:cs="Times New Roman"/>
          <w:noProof/>
          <w:szCs w:val="24"/>
        </w:rPr>
        <w:t>. 2nd ed. Chicago: University of Chicago Press.</w:t>
      </w:r>
    </w:p>
    <w:p w14:paraId="09565D6B"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Coupe, Alexander R. 2007. </w:t>
      </w:r>
      <w:r w:rsidRPr="004F680F">
        <w:rPr>
          <w:rFonts w:cs="Times New Roman"/>
          <w:i/>
          <w:iCs/>
          <w:noProof/>
          <w:szCs w:val="24"/>
        </w:rPr>
        <w:t>A grammar of Mongsen Ao</w:t>
      </w:r>
      <w:r w:rsidRPr="004F680F">
        <w:rPr>
          <w:rFonts w:cs="Times New Roman"/>
          <w:noProof/>
          <w:szCs w:val="24"/>
        </w:rPr>
        <w:t>. Berlin: Mouton de Gruyter.</w:t>
      </w:r>
    </w:p>
    <w:p w14:paraId="514A86FF"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Croft, William. 2002. </w:t>
      </w:r>
      <w:r w:rsidRPr="004F680F">
        <w:rPr>
          <w:rFonts w:cs="Times New Roman"/>
          <w:i/>
          <w:iCs/>
          <w:noProof/>
          <w:szCs w:val="24"/>
        </w:rPr>
        <w:t>Typology and universals</w:t>
      </w:r>
      <w:r w:rsidRPr="004F680F">
        <w:rPr>
          <w:rFonts w:cs="Times New Roman"/>
          <w:noProof/>
          <w:szCs w:val="24"/>
        </w:rPr>
        <w:t>. Cambridge: Cambridge University Press.</w:t>
      </w:r>
    </w:p>
    <w:p w14:paraId="3329B629"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Daniels, Don. 2015. A reconstruction of Proto-Sogeram phonology, lexicon, and morphosyntax. University of California Santa Barbara PhD dissertation.</w:t>
      </w:r>
    </w:p>
    <w:p w14:paraId="623E0E58"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DeLancey, Scott. 2011. Grammaticalization and syntax: a functional view. In Bernd Heine &amp; Heiko Narrog (eds.), </w:t>
      </w:r>
      <w:r w:rsidRPr="004F680F">
        <w:rPr>
          <w:rFonts w:cs="Times New Roman"/>
          <w:i/>
          <w:iCs/>
          <w:noProof/>
          <w:szCs w:val="24"/>
        </w:rPr>
        <w:t>The Oxford handbook of grammaticalization</w:t>
      </w:r>
      <w:r w:rsidRPr="004F680F">
        <w:rPr>
          <w:rFonts w:cs="Times New Roman"/>
          <w:noProof/>
          <w:szCs w:val="24"/>
        </w:rPr>
        <w:t>. (Oxford Handbooks Online). Oxford: Oxford University Press.</w:t>
      </w:r>
    </w:p>
    <w:p w14:paraId="01B942CE"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lastRenderedPageBreak/>
        <w:t xml:space="preserve">Dobrin, Lise M. 2008. From linguistic elicitation to eliciting the linguist: Lessons in community empowerment from Melanesia. </w:t>
      </w:r>
      <w:r w:rsidRPr="004F680F">
        <w:rPr>
          <w:rFonts w:cs="Times New Roman"/>
          <w:i/>
          <w:iCs/>
          <w:noProof/>
          <w:szCs w:val="24"/>
        </w:rPr>
        <w:t>Language</w:t>
      </w:r>
      <w:r w:rsidRPr="004F680F">
        <w:rPr>
          <w:rFonts w:cs="Times New Roman"/>
          <w:noProof/>
          <w:szCs w:val="24"/>
        </w:rPr>
        <w:t xml:space="preserve"> 84(2). 300–324.</w:t>
      </w:r>
    </w:p>
    <w:p w14:paraId="3B447D7A"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Dobrin, Lise M. &amp; Saul Schwartz. 2016. Collaboration or participant observation? Rethinking models of “linguistic social work.” </w:t>
      </w:r>
      <w:r w:rsidRPr="004F680F">
        <w:rPr>
          <w:rFonts w:cs="Times New Roman"/>
          <w:i/>
          <w:iCs/>
          <w:noProof/>
          <w:szCs w:val="24"/>
        </w:rPr>
        <w:t>Language Documentation &amp; Conservation</w:t>
      </w:r>
      <w:r w:rsidRPr="004F680F">
        <w:rPr>
          <w:rFonts w:cs="Times New Roman"/>
          <w:noProof/>
          <w:szCs w:val="24"/>
        </w:rPr>
        <w:t xml:space="preserve"> 10. 253–277. http://hdl.handle.net/10125/24694.</w:t>
      </w:r>
    </w:p>
    <w:p w14:paraId="4D8E8458"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Dryer, Matthew. 1997. Are grammatical relations universal? In Joan Bybee, John Haiman &amp; Sandra A. Thompson (eds.), </w:t>
      </w:r>
      <w:r w:rsidRPr="004F680F">
        <w:rPr>
          <w:rFonts w:cs="Times New Roman"/>
          <w:i/>
          <w:iCs/>
          <w:noProof/>
          <w:szCs w:val="24"/>
        </w:rPr>
        <w:t>Essays on language function and language type</w:t>
      </w:r>
      <w:r w:rsidRPr="004F680F">
        <w:rPr>
          <w:rFonts w:cs="Times New Roman"/>
          <w:noProof/>
          <w:szCs w:val="24"/>
        </w:rPr>
        <w:t>, 115–143. Amsterdam: John Benjamins.</w:t>
      </w:r>
    </w:p>
    <w:p w14:paraId="6F77F856"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Dutton, Tom. 2010. </w:t>
      </w:r>
      <w:r w:rsidRPr="004F680F">
        <w:rPr>
          <w:rFonts w:cs="Times New Roman"/>
          <w:i/>
          <w:iCs/>
          <w:noProof/>
          <w:szCs w:val="24"/>
        </w:rPr>
        <w:t>Reconstructing proto Koiarian: the history of a Papuan language family</w:t>
      </w:r>
      <w:r w:rsidRPr="004F680F">
        <w:rPr>
          <w:rFonts w:cs="Times New Roman"/>
          <w:noProof/>
          <w:szCs w:val="24"/>
        </w:rPr>
        <w:t>. (Studies in Language Change 7). Canberra: Pacific Linguistics.</w:t>
      </w:r>
    </w:p>
    <w:p w14:paraId="687EE94F"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Dwyer, Arienne M. 2006. Ethics and practicalities of cooperative fieldwork and analysis. In Jost Gippert, Ulrike Mosel &amp; Nikolaus P. Himmelman (eds.), </w:t>
      </w:r>
      <w:r w:rsidRPr="004F680F">
        <w:rPr>
          <w:rFonts w:cs="Times New Roman"/>
          <w:i/>
          <w:iCs/>
          <w:noProof/>
          <w:szCs w:val="24"/>
        </w:rPr>
        <w:t>Essentials of language documentation</w:t>
      </w:r>
      <w:r w:rsidRPr="004F680F">
        <w:rPr>
          <w:rFonts w:cs="Times New Roman"/>
          <w:noProof/>
          <w:szCs w:val="24"/>
        </w:rPr>
        <w:t>, 31–66. Berlin: Mouton de Gruyter.</w:t>
      </w:r>
    </w:p>
    <w:p w14:paraId="67C97575"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Easton, Catherine &amp; Diane Wroge. 2012. </w:t>
      </w:r>
      <w:r w:rsidRPr="004F680F">
        <w:rPr>
          <w:rFonts w:cs="Times New Roman"/>
          <w:i/>
          <w:iCs/>
          <w:noProof/>
          <w:szCs w:val="24"/>
        </w:rPr>
        <w:t>Manual for alphabet design through community interaction for Papua New Guinea elementary teacher trainers</w:t>
      </w:r>
      <w:r w:rsidRPr="004F680F">
        <w:rPr>
          <w:rFonts w:cs="Times New Roman"/>
          <w:noProof/>
          <w:szCs w:val="24"/>
        </w:rPr>
        <w:t>. 2nd ed. Papua New Guinea: SIL PNG. http://www.sil.org/resources/archives/51482.</w:t>
      </w:r>
    </w:p>
    <w:p w14:paraId="36ABE9B6"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Everett, Daniel L. 2001. Monolingual field research. In Paul Newman &amp; Martha Ratliff (eds.), </w:t>
      </w:r>
      <w:r w:rsidRPr="004F680F">
        <w:rPr>
          <w:rFonts w:cs="Times New Roman"/>
          <w:i/>
          <w:iCs/>
          <w:noProof/>
          <w:szCs w:val="24"/>
        </w:rPr>
        <w:t>Linguistic fieldwork</w:t>
      </w:r>
      <w:r w:rsidRPr="004F680F">
        <w:rPr>
          <w:rFonts w:cs="Times New Roman"/>
          <w:noProof/>
          <w:szCs w:val="24"/>
        </w:rPr>
        <w:t>, 166–188. Cambridge: Cambridge University Press.</w:t>
      </w:r>
    </w:p>
    <w:p w14:paraId="7C31CDA5"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Firchow, Irwin &amp; Jacqueline Firchow. 1969. An abbreviated phoneme inventory. </w:t>
      </w:r>
      <w:r w:rsidRPr="004F680F">
        <w:rPr>
          <w:rFonts w:cs="Times New Roman"/>
          <w:i/>
          <w:iCs/>
          <w:noProof/>
          <w:szCs w:val="24"/>
        </w:rPr>
        <w:t>Anthropological Linguistics</w:t>
      </w:r>
      <w:r w:rsidRPr="004F680F">
        <w:rPr>
          <w:rFonts w:cs="Times New Roman"/>
          <w:noProof/>
          <w:szCs w:val="24"/>
        </w:rPr>
        <w:t xml:space="preserve"> 11(9). 271–276.</w:t>
      </w:r>
    </w:p>
    <w:p w14:paraId="1DAB2DAD"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Foley, William A. 2000. The languages of New Guinea. </w:t>
      </w:r>
      <w:r w:rsidRPr="004F680F">
        <w:rPr>
          <w:rFonts w:cs="Times New Roman"/>
          <w:i/>
          <w:iCs/>
          <w:noProof/>
          <w:szCs w:val="24"/>
        </w:rPr>
        <w:t>Annual Review of Anthropology</w:t>
      </w:r>
      <w:r w:rsidRPr="004F680F">
        <w:rPr>
          <w:rFonts w:cs="Times New Roman"/>
          <w:noProof/>
          <w:szCs w:val="24"/>
        </w:rPr>
        <w:t xml:space="preserve"> 29. 357–404.</w:t>
      </w:r>
    </w:p>
    <w:p w14:paraId="4B040DB4"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Foley, William A. 2010. Events and serial verb constructions. In Mengistu Amberber, Brett Baker &amp; Mark Harvey (eds.), </w:t>
      </w:r>
      <w:r w:rsidRPr="004F680F">
        <w:rPr>
          <w:rFonts w:cs="Times New Roman"/>
          <w:i/>
          <w:iCs/>
          <w:noProof/>
          <w:szCs w:val="24"/>
        </w:rPr>
        <w:t>Complex predicates: cross-linguistic perspectives on event structure</w:t>
      </w:r>
      <w:r w:rsidRPr="004F680F">
        <w:rPr>
          <w:rFonts w:cs="Times New Roman"/>
          <w:noProof/>
          <w:szCs w:val="24"/>
        </w:rPr>
        <w:t>, 79–109. Cambridge: Cambridge University Press.</w:t>
      </w:r>
    </w:p>
    <w:p w14:paraId="758E93A5"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Foley, William A. &amp; Robert D. Van Valin. 1997. </w:t>
      </w:r>
      <w:r w:rsidRPr="004F680F">
        <w:rPr>
          <w:rFonts w:cs="Times New Roman"/>
          <w:i/>
          <w:iCs/>
          <w:noProof/>
          <w:szCs w:val="24"/>
        </w:rPr>
        <w:t>Syntax: structure, meaning and function</w:t>
      </w:r>
      <w:r w:rsidRPr="004F680F">
        <w:rPr>
          <w:rFonts w:cs="Times New Roman"/>
          <w:noProof/>
          <w:szCs w:val="24"/>
        </w:rPr>
        <w:t>. Cambridge: Cambridge University Press.</w:t>
      </w:r>
    </w:p>
    <w:p w14:paraId="79C3184D"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Garrod, Simon &amp; Martin J. Pickering. 2004. Why is conversation so easy? </w:t>
      </w:r>
      <w:r w:rsidRPr="004F680F">
        <w:rPr>
          <w:rFonts w:cs="Times New Roman"/>
          <w:i/>
          <w:iCs/>
          <w:noProof/>
          <w:szCs w:val="24"/>
        </w:rPr>
        <w:t>Trends in Cognitive Sciences</w:t>
      </w:r>
      <w:r w:rsidRPr="004F680F">
        <w:rPr>
          <w:rFonts w:cs="Times New Roman"/>
          <w:noProof/>
          <w:szCs w:val="24"/>
        </w:rPr>
        <w:t xml:space="preserve"> 8(1). 8–11. doi:10.1016/j.tics.2003.10.016.</w:t>
      </w:r>
    </w:p>
    <w:p w14:paraId="4C882973"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Gippert, Jost, NP Himmelmann &amp; Ulrike Mosel (eds.). 2006. </w:t>
      </w:r>
      <w:r w:rsidRPr="004F680F">
        <w:rPr>
          <w:rFonts w:cs="Times New Roman"/>
          <w:i/>
          <w:iCs/>
          <w:noProof/>
          <w:szCs w:val="24"/>
        </w:rPr>
        <w:t>Essentials of language documentation</w:t>
      </w:r>
      <w:r w:rsidRPr="004F680F">
        <w:rPr>
          <w:rFonts w:cs="Times New Roman"/>
          <w:noProof/>
          <w:szCs w:val="24"/>
        </w:rPr>
        <w:t>. Berlin: Mouton de Gruyter. http://titus.uni-frankfurt.de/ld/.</w:t>
      </w:r>
    </w:p>
    <w:p w14:paraId="1EAAF4C6"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Givón, T. 1991. Serial verbs and the mental reality of “event”: grammatical vs. cognitive packaging. In Elizabeth Closs Traugott &amp; Bernd Heine (eds.), </w:t>
      </w:r>
      <w:r w:rsidRPr="004F680F">
        <w:rPr>
          <w:rFonts w:cs="Times New Roman"/>
          <w:i/>
          <w:iCs/>
          <w:noProof/>
          <w:szCs w:val="24"/>
        </w:rPr>
        <w:t>Approaches to Grammaticalization, Vol. I</w:t>
      </w:r>
      <w:r w:rsidRPr="004F680F">
        <w:rPr>
          <w:rFonts w:cs="Times New Roman"/>
          <w:noProof/>
          <w:szCs w:val="24"/>
        </w:rPr>
        <w:t>, 81–127. (Typological Studies in Language 19:1). Amsterdam: John Benjamins.</w:t>
      </w:r>
    </w:p>
    <w:p w14:paraId="1F7D1B29"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Givón, T. 2017. </w:t>
      </w:r>
      <w:r w:rsidRPr="004F680F">
        <w:rPr>
          <w:rFonts w:cs="Times New Roman"/>
          <w:i/>
          <w:iCs/>
          <w:noProof/>
          <w:szCs w:val="24"/>
        </w:rPr>
        <w:t>The Story of Zero</w:t>
      </w:r>
      <w:r w:rsidRPr="004F680F">
        <w:rPr>
          <w:rFonts w:cs="Times New Roman"/>
          <w:noProof/>
          <w:szCs w:val="24"/>
        </w:rPr>
        <w:t>. Amsterdam: John Benjamins. doi:10.1075/z.204.</w:t>
      </w:r>
    </w:p>
    <w:p w14:paraId="1D87B576"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Goodwin, Charles &amp; Marjorie Harness Goodwin. 2004. Participation. In Alessandro Duranti (ed.), </w:t>
      </w:r>
      <w:r w:rsidRPr="004F680F">
        <w:rPr>
          <w:rFonts w:cs="Times New Roman"/>
          <w:i/>
          <w:iCs/>
          <w:noProof/>
          <w:szCs w:val="24"/>
        </w:rPr>
        <w:t>A companion to linguistic anthropology</w:t>
      </w:r>
      <w:r w:rsidRPr="004F680F">
        <w:rPr>
          <w:rFonts w:cs="Times New Roman"/>
          <w:noProof/>
          <w:szCs w:val="24"/>
        </w:rPr>
        <w:t>, 222–244. Malden, Massachusetts: Blackwell.</w:t>
      </w:r>
    </w:p>
    <w:p w14:paraId="7A4920DE"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lastRenderedPageBreak/>
        <w:t xml:space="preserve">Gordon, Matthew. 2016. </w:t>
      </w:r>
      <w:r w:rsidRPr="004F680F">
        <w:rPr>
          <w:rFonts w:cs="Times New Roman"/>
          <w:i/>
          <w:iCs/>
          <w:noProof/>
          <w:szCs w:val="24"/>
        </w:rPr>
        <w:t>Phonological typology</w:t>
      </w:r>
      <w:r w:rsidRPr="004F680F">
        <w:rPr>
          <w:rFonts w:cs="Times New Roman"/>
          <w:noProof/>
          <w:szCs w:val="24"/>
        </w:rPr>
        <w:t>. Oxford: Oxford University Press.</w:t>
      </w:r>
    </w:p>
    <w:p w14:paraId="627EDCE8"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Haiman, John. 1987. On some origins of medial verb morphology in Papuan languages. </w:t>
      </w:r>
      <w:r w:rsidRPr="004F680F">
        <w:rPr>
          <w:rFonts w:cs="Times New Roman"/>
          <w:i/>
          <w:iCs/>
          <w:noProof/>
          <w:szCs w:val="24"/>
        </w:rPr>
        <w:t>Studies in Language</w:t>
      </w:r>
      <w:r w:rsidRPr="004F680F">
        <w:rPr>
          <w:rFonts w:cs="Times New Roman"/>
          <w:noProof/>
          <w:szCs w:val="24"/>
        </w:rPr>
        <w:t xml:space="preserve"> 11(2). 347–364.</w:t>
      </w:r>
    </w:p>
    <w:p w14:paraId="37ED9EA7"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Hammarström, Harald. 2010. The status of the least documented language families in the world. </w:t>
      </w:r>
      <w:r w:rsidRPr="004F680F">
        <w:rPr>
          <w:rFonts w:cs="Times New Roman"/>
          <w:i/>
          <w:iCs/>
          <w:noProof/>
          <w:szCs w:val="24"/>
        </w:rPr>
        <w:t>Language Documentation &amp; Conservation</w:t>
      </w:r>
      <w:r w:rsidRPr="004F680F">
        <w:rPr>
          <w:rFonts w:cs="Times New Roman"/>
          <w:noProof/>
          <w:szCs w:val="24"/>
        </w:rPr>
        <w:t xml:space="preserve"> 4. 177–212. http://hdl.handle.net/10125/4478.</w:t>
      </w:r>
    </w:p>
    <w:p w14:paraId="31EC3580"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Hanawalt, Charlie, Bryan Varenkamp, Carletta Lahn &amp; Dave Eberhard. 2016. </w:t>
      </w:r>
      <w:r w:rsidRPr="004F680F">
        <w:rPr>
          <w:rFonts w:cs="Times New Roman"/>
          <w:i/>
          <w:iCs/>
          <w:noProof/>
          <w:szCs w:val="24"/>
        </w:rPr>
        <w:t>A guide to planning the future of our language</w:t>
      </w:r>
      <w:r w:rsidRPr="004F680F">
        <w:rPr>
          <w:rFonts w:cs="Times New Roman"/>
          <w:noProof/>
          <w:szCs w:val="24"/>
        </w:rPr>
        <w:t>. Dallas, TX: SIL International. http://www.sil.org/guide-planning-future-our-language-0.</w:t>
      </w:r>
    </w:p>
    <w:p w14:paraId="4DCD3841"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Haspelmath, Martin. 2016. The serial verb construction: Comparative concept and cross-linguistic generalizations. </w:t>
      </w:r>
      <w:r w:rsidRPr="004F680F">
        <w:rPr>
          <w:rFonts w:cs="Times New Roman"/>
          <w:i/>
          <w:iCs/>
          <w:noProof/>
          <w:szCs w:val="24"/>
        </w:rPr>
        <w:t>Language and Linguistics</w:t>
      </w:r>
      <w:r w:rsidRPr="004F680F">
        <w:rPr>
          <w:rFonts w:cs="Times New Roman"/>
          <w:noProof/>
          <w:szCs w:val="24"/>
        </w:rPr>
        <w:t xml:space="preserve"> 17(3). 291–319.</w:t>
      </w:r>
    </w:p>
    <w:p w14:paraId="54F3FDC3"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Hatton, John. 2013. SayMore: language documentation productivity. </w:t>
      </w:r>
      <w:r w:rsidRPr="004F680F">
        <w:rPr>
          <w:rFonts w:cs="Times New Roman"/>
          <w:i/>
          <w:iCs/>
          <w:noProof/>
          <w:szCs w:val="24"/>
        </w:rPr>
        <w:t>Paper presented at the 3rd International Conference on Language Documentation and Conservation (ICLDC3)</w:t>
      </w:r>
      <w:r w:rsidRPr="004F680F">
        <w:rPr>
          <w:rFonts w:cs="Times New Roman"/>
          <w:noProof/>
          <w:szCs w:val="24"/>
        </w:rPr>
        <w:t>. Honolulu, HI: University of Hawai’i at Manoa.</w:t>
      </w:r>
    </w:p>
    <w:p w14:paraId="2F5B0E1D"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Heggarty, Paul. 2010. Beyond lexicostatistics: How to get more out of “word list” comparisons. </w:t>
      </w:r>
      <w:r w:rsidRPr="004F680F">
        <w:rPr>
          <w:rFonts w:cs="Times New Roman"/>
          <w:i/>
          <w:iCs/>
          <w:noProof/>
          <w:szCs w:val="24"/>
        </w:rPr>
        <w:t>Diachronica</w:t>
      </w:r>
      <w:r w:rsidRPr="004F680F">
        <w:rPr>
          <w:rFonts w:cs="Times New Roman"/>
          <w:noProof/>
          <w:szCs w:val="24"/>
        </w:rPr>
        <w:t xml:space="preserve"> 27(2). 301–324. doi:10.1075/dia.27.2.07heg.</w:t>
      </w:r>
    </w:p>
    <w:p w14:paraId="53393411"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Himmelmann, Nikolaus P. 2006. Language documentation: What is it and what is it good for? In Jost Gippert, Nikolaus P. Himmelmann &amp; Ulrike Mosel (eds.), </w:t>
      </w:r>
      <w:r w:rsidRPr="004F680F">
        <w:rPr>
          <w:rFonts w:cs="Times New Roman"/>
          <w:i/>
          <w:iCs/>
          <w:noProof/>
          <w:szCs w:val="24"/>
        </w:rPr>
        <w:t>Essentials of language documentation</w:t>
      </w:r>
      <w:r w:rsidRPr="004F680F">
        <w:rPr>
          <w:rFonts w:cs="Times New Roman"/>
          <w:noProof/>
          <w:szCs w:val="24"/>
        </w:rPr>
        <w:t>, 1–30. Berlin, New York: Mouton de Gruyter.</w:t>
      </w:r>
    </w:p>
    <w:p w14:paraId="548F5F98"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Holton, Gary, Marian Klamer, František Kratochvíl, Laura C Robinson &amp; Antoinette Schapper. 2012. The historical relations of the Papuan languages of Alor and Pantar. </w:t>
      </w:r>
      <w:r w:rsidRPr="004F680F">
        <w:rPr>
          <w:rFonts w:cs="Times New Roman"/>
          <w:i/>
          <w:iCs/>
          <w:noProof/>
          <w:szCs w:val="24"/>
        </w:rPr>
        <w:t>Oceanic Linguistics</w:t>
      </w:r>
      <w:r w:rsidRPr="004F680F">
        <w:rPr>
          <w:rFonts w:cs="Times New Roman"/>
          <w:noProof/>
          <w:szCs w:val="24"/>
        </w:rPr>
        <w:t xml:space="preserve"> 51(1). 86–122.</w:t>
      </w:r>
    </w:p>
    <w:p w14:paraId="1B5327E2"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Hopper, Paul J. 2014. Emergent grammar. In Michael Tomasello (ed.), </w:t>
      </w:r>
      <w:r w:rsidRPr="004F680F">
        <w:rPr>
          <w:rFonts w:cs="Times New Roman"/>
          <w:i/>
          <w:iCs/>
          <w:noProof/>
          <w:szCs w:val="24"/>
        </w:rPr>
        <w:t>The new psychology of language</w:t>
      </w:r>
      <w:r w:rsidRPr="004F680F">
        <w:rPr>
          <w:rFonts w:cs="Times New Roman"/>
          <w:noProof/>
          <w:szCs w:val="24"/>
        </w:rPr>
        <w:t>, 143–161. New York: Psychology Press.</w:t>
      </w:r>
    </w:p>
    <w:p w14:paraId="602DBE86"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Hopper, Paul J. &amp; Elizabeth Closs Traugott. 2003. </w:t>
      </w:r>
      <w:r w:rsidRPr="004F680F">
        <w:rPr>
          <w:rFonts w:cs="Times New Roman"/>
          <w:i/>
          <w:iCs/>
          <w:noProof/>
          <w:szCs w:val="24"/>
        </w:rPr>
        <w:t>Grammaticalization</w:t>
      </w:r>
      <w:r w:rsidRPr="004F680F">
        <w:rPr>
          <w:rFonts w:cs="Times New Roman"/>
          <w:noProof/>
          <w:szCs w:val="24"/>
        </w:rPr>
        <w:t>. 2nd ed. (Cambridge Textbooks in Linguistics). Cambridge: Cambridge University Press.</w:t>
      </w:r>
    </w:p>
    <w:p w14:paraId="55F30813"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Jenison, D. Scott &amp; Priscilla B. Jenison. 1991. Obokuitai phonology. </w:t>
      </w:r>
      <w:r w:rsidRPr="004F680F">
        <w:rPr>
          <w:rFonts w:cs="Times New Roman"/>
          <w:i/>
          <w:iCs/>
          <w:noProof/>
          <w:szCs w:val="24"/>
        </w:rPr>
        <w:t>Workpapers in Indonesian languages and cultures</w:t>
      </w:r>
      <w:r w:rsidRPr="004F680F">
        <w:rPr>
          <w:rFonts w:cs="Times New Roman"/>
          <w:noProof/>
          <w:szCs w:val="24"/>
        </w:rPr>
        <w:t xml:space="preserve"> 9. 69–90.</w:t>
      </w:r>
    </w:p>
    <w:p w14:paraId="6789A23B"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Johnson, Rodney. 1992. The limits of grammar: syntax and lexicon in spoken Burmese. University of Michigan.</w:t>
      </w:r>
    </w:p>
    <w:p w14:paraId="2621AFC4"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Kaner, Sam. 2007. </w:t>
      </w:r>
      <w:r w:rsidRPr="004F680F">
        <w:rPr>
          <w:rFonts w:cs="Times New Roman"/>
          <w:i/>
          <w:iCs/>
          <w:noProof/>
          <w:szCs w:val="24"/>
        </w:rPr>
        <w:t>Facilitator’s guide to participatory decision-making</w:t>
      </w:r>
      <w:r w:rsidRPr="004F680F">
        <w:rPr>
          <w:rFonts w:cs="Times New Roman"/>
          <w:noProof/>
          <w:szCs w:val="24"/>
        </w:rPr>
        <w:t>. 2nd ed. San Francisco: Jossey-Bass.</w:t>
      </w:r>
    </w:p>
    <w:p w14:paraId="7560AF1E"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Kibrik, Aleksandr E. 1997. Beyond subject and object: Toward a comprehensive relational typology. </w:t>
      </w:r>
      <w:r w:rsidRPr="004F680F">
        <w:rPr>
          <w:rFonts w:cs="Times New Roman"/>
          <w:i/>
          <w:iCs/>
          <w:noProof/>
          <w:szCs w:val="24"/>
        </w:rPr>
        <w:t>Linguistic Typology</w:t>
      </w:r>
      <w:r w:rsidRPr="004F680F">
        <w:rPr>
          <w:rFonts w:cs="Times New Roman"/>
          <w:noProof/>
          <w:szCs w:val="24"/>
        </w:rPr>
        <w:t xml:space="preserve"> 1. 279–346. doi:10.1515/lity.1997.1.3.279.</w:t>
      </w:r>
    </w:p>
    <w:p w14:paraId="192B0597"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Kibrik, Andrej. 2011. </w:t>
      </w:r>
      <w:r w:rsidRPr="004F680F">
        <w:rPr>
          <w:rFonts w:cs="Times New Roman"/>
          <w:i/>
          <w:iCs/>
          <w:noProof/>
          <w:szCs w:val="24"/>
        </w:rPr>
        <w:t>Reference in Discourse</w:t>
      </w:r>
      <w:r w:rsidRPr="004F680F">
        <w:rPr>
          <w:rFonts w:cs="Times New Roman"/>
          <w:noProof/>
          <w:szCs w:val="24"/>
        </w:rPr>
        <w:t>. Oxford: Oxford University Press. doi:10.1093/acprof:oso/9780199215805.001.0001.</w:t>
      </w:r>
    </w:p>
    <w:p w14:paraId="228236B7"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Kumar, Somesh. 2002. </w:t>
      </w:r>
      <w:r w:rsidRPr="004F680F">
        <w:rPr>
          <w:rFonts w:cs="Times New Roman"/>
          <w:i/>
          <w:iCs/>
          <w:noProof/>
          <w:szCs w:val="24"/>
        </w:rPr>
        <w:t>Methods for community participation: A complete guide for practitioners</w:t>
      </w:r>
      <w:r w:rsidRPr="004F680F">
        <w:rPr>
          <w:rFonts w:cs="Times New Roman"/>
          <w:noProof/>
          <w:szCs w:val="24"/>
        </w:rPr>
        <w:t>. New Dehli: Vistaar Publications.</w:t>
      </w:r>
    </w:p>
    <w:p w14:paraId="7879E18B"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Kutsch Lojenga, Constance. 1996. Participatory research in linguistics. </w:t>
      </w:r>
      <w:r w:rsidRPr="004F680F">
        <w:rPr>
          <w:rFonts w:cs="Times New Roman"/>
          <w:i/>
          <w:iCs/>
          <w:noProof/>
          <w:szCs w:val="24"/>
        </w:rPr>
        <w:t xml:space="preserve">Notes on </w:t>
      </w:r>
      <w:r w:rsidRPr="004F680F">
        <w:rPr>
          <w:rFonts w:cs="Times New Roman"/>
          <w:i/>
          <w:iCs/>
          <w:noProof/>
          <w:szCs w:val="24"/>
        </w:rPr>
        <w:lastRenderedPageBreak/>
        <w:t>Linguistics</w:t>
      </w:r>
      <w:r w:rsidRPr="004F680F">
        <w:rPr>
          <w:rFonts w:cs="Times New Roman"/>
          <w:noProof/>
          <w:szCs w:val="24"/>
        </w:rPr>
        <w:t xml:space="preserve"> 73. 13–27.</w:t>
      </w:r>
    </w:p>
    <w:p w14:paraId="76CE943E"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Lambrecht, Knud. 1994. </w:t>
      </w:r>
      <w:r w:rsidRPr="004F680F">
        <w:rPr>
          <w:rFonts w:cs="Times New Roman"/>
          <w:i/>
          <w:iCs/>
          <w:noProof/>
          <w:szCs w:val="24"/>
        </w:rPr>
        <w:t>Information structure and sentence form: Topic, focus, and the mental representation of discourse referents</w:t>
      </w:r>
      <w:r w:rsidRPr="004F680F">
        <w:rPr>
          <w:rFonts w:cs="Times New Roman"/>
          <w:noProof/>
          <w:szCs w:val="24"/>
        </w:rPr>
        <w:t>. Cambridge: Cambridge University Press.</w:t>
      </w:r>
    </w:p>
    <w:p w14:paraId="6E1A0D60"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Lewis, M. Paul, Gary F. Simons &amp; Charles D. Fennig (eds.). 2017. </w:t>
      </w:r>
      <w:r w:rsidRPr="004F680F">
        <w:rPr>
          <w:rFonts w:cs="Times New Roman"/>
          <w:i/>
          <w:iCs/>
          <w:noProof/>
          <w:szCs w:val="24"/>
        </w:rPr>
        <w:t>Ethnologue: Languages of the world</w:t>
      </w:r>
      <w:r w:rsidRPr="004F680F">
        <w:rPr>
          <w:rFonts w:cs="Times New Roman"/>
          <w:noProof/>
          <w:szCs w:val="24"/>
        </w:rPr>
        <w:t>. 20th ed. Dallas, TX: SIL International. http://www.ethnologue.com.</w:t>
      </w:r>
    </w:p>
    <w:p w14:paraId="788009A4"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Li, Charles N. 1997. On zero anaphora. In Joan Bybee, John Haiman &amp; Sandra A. Thompson (eds.), </w:t>
      </w:r>
      <w:r w:rsidRPr="004F680F">
        <w:rPr>
          <w:rFonts w:cs="Times New Roman"/>
          <w:i/>
          <w:iCs/>
          <w:noProof/>
          <w:szCs w:val="24"/>
        </w:rPr>
        <w:t>Essays on language function and language type</w:t>
      </w:r>
      <w:r w:rsidRPr="004F680F">
        <w:rPr>
          <w:rFonts w:cs="Times New Roman"/>
          <w:noProof/>
          <w:szCs w:val="24"/>
        </w:rPr>
        <w:t>, 275–300. Amsterdam: John Benjamins.</w:t>
      </w:r>
    </w:p>
    <w:p w14:paraId="62FEDCD3"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Li, Charles N. &amp; Sandra A. Thompson. 1976. Subject and topic: A new typology of language. In Charles N. Li (ed.), </w:t>
      </w:r>
      <w:r w:rsidRPr="004F680F">
        <w:rPr>
          <w:rFonts w:cs="Times New Roman"/>
          <w:i/>
          <w:iCs/>
          <w:noProof/>
          <w:szCs w:val="24"/>
        </w:rPr>
        <w:t>Subject and topic</w:t>
      </w:r>
      <w:r w:rsidRPr="004F680F">
        <w:rPr>
          <w:rFonts w:cs="Times New Roman"/>
          <w:noProof/>
          <w:szCs w:val="24"/>
        </w:rPr>
        <w:t>, 458–489. New York: Academic Press.</w:t>
      </w:r>
    </w:p>
    <w:p w14:paraId="666A7B6B"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Longacre, Robert E. 1996. </w:t>
      </w:r>
      <w:r w:rsidRPr="004F680F">
        <w:rPr>
          <w:rFonts w:cs="Times New Roman"/>
          <w:i/>
          <w:iCs/>
          <w:noProof/>
          <w:szCs w:val="24"/>
        </w:rPr>
        <w:t>The grammar of discourse</w:t>
      </w:r>
      <w:r w:rsidRPr="004F680F">
        <w:rPr>
          <w:rFonts w:cs="Times New Roman"/>
          <w:noProof/>
          <w:szCs w:val="24"/>
        </w:rPr>
        <w:t>. New York: Plenum Press.</w:t>
      </w:r>
    </w:p>
    <w:p w14:paraId="1E0D9FE0"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Longacre, Robert E. &amp; Shing Ja J. Hwang. 2012. </w:t>
      </w:r>
      <w:r w:rsidRPr="004F680F">
        <w:rPr>
          <w:rFonts w:cs="Times New Roman"/>
          <w:i/>
          <w:iCs/>
          <w:noProof/>
          <w:szCs w:val="24"/>
        </w:rPr>
        <w:t>Holistic discourse analysis</w:t>
      </w:r>
      <w:r w:rsidRPr="004F680F">
        <w:rPr>
          <w:rFonts w:cs="Times New Roman"/>
          <w:noProof/>
          <w:szCs w:val="24"/>
        </w:rPr>
        <w:t>. 2nd ed. Dallas, TX: SIL International.</w:t>
      </w:r>
    </w:p>
    <w:p w14:paraId="0BBB0C5A"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MacWhinney, Brian (ed.). 1999. </w:t>
      </w:r>
      <w:r w:rsidRPr="004F680F">
        <w:rPr>
          <w:rFonts w:cs="Times New Roman"/>
          <w:i/>
          <w:iCs/>
          <w:noProof/>
          <w:szCs w:val="24"/>
        </w:rPr>
        <w:t>The emergence of language</w:t>
      </w:r>
      <w:r w:rsidRPr="004F680F">
        <w:rPr>
          <w:rFonts w:cs="Times New Roman"/>
          <w:noProof/>
          <w:szCs w:val="24"/>
        </w:rPr>
        <w:t>. Mahwah, NJ: Lawrence Erlbaum Associates.</w:t>
      </w:r>
    </w:p>
    <w:p w14:paraId="21D5801C"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Maddieson, Ian. 2013a. Consonant Inventories. In Matthew S. Dryer &amp; Martin Haspelmath (eds.), </w:t>
      </w:r>
      <w:r w:rsidRPr="004F680F">
        <w:rPr>
          <w:rFonts w:cs="Times New Roman"/>
          <w:i/>
          <w:iCs/>
          <w:noProof/>
          <w:szCs w:val="24"/>
        </w:rPr>
        <w:t>The World Atlas of Language Structures Online</w:t>
      </w:r>
      <w:r w:rsidRPr="004F680F">
        <w:rPr>
          <w:rFonts w:cs="Times New Roman"/>
          <w:noProof/>
          <w:szCs w:val="24"/>
        </w:rPr>
        <w:t>. Leipzig: Max Planck Institute for Evolutionary Anthropology. http://wals.info/chapter/1.</w:t>
      </w:r>
    </w:p>
    <w:p w14:paraId="16A07A7B"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Maddieson, Ian. 2013b. Absence of Common Consonants. In Matthew S. Dryer &amp; Martin Haspelmath (eds.), </w:t>
      </w:r>
      <w:r w:rsidRPr="004F680F">
        <w:rPr>
          <w:rFonts w:cs="Times New Roman"/>
          <w:i/>
          <w:iCs/>
          <w:noProof/>
          <w:szCs w:val="24"/>
        </w:rPr>
        <w:t>The World Atlas of Language Structures Online</w:t>
      </w:r>
      <w:r w:rsidRPr="004F680F">
        <w:rPr>
          <w:rFonts w:cs="Times New Roman"/>
          <w:noProof/>
          <w:szCs w:val="24"/>
        </w:rPr>
        <w:t>. Leipzig: Max Planck Institute for Evolutionary Anthropology. http://wals.info/chapter/18.</w:t>
      </w:r>
    </w:p>
    <w:p w14:paraId="25877F07"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Mann, William, Christian Matthiessen &amp; Sandra A. Thompson. 1992. Rhetorical Structure Theory and text analysis. In William Mann &amp; Sandra A. Thompson (eds.), </w:t>
      </w:r>
      <w:r w:rsidRPr="004F680F">
        <w:rPr>
          <w:rFonts w:cs="Times New Roman"/>
          <w:i/>
          <w:iCs/>
          <w:noProof/>
          <w:szCs w:val="24"/>
        </w:rPr>
        <w:t>Discourse description: Diverse linguistic analyses of a fundraising text</w:t>
      </w:r>
      <w:r w:rsidRPr="004F680F">
        <w:rPr>
          <w:rFonts w:cs="Times New Roman"/>
          <w:noProof/>
          <w:szCs w:val="24"/>
        </w:rPr>
        <w:t>, 39–78. Amsterdam: John Benjamins.</w:t>
      </w:r>
    </w:p>
    <w:p w14:paraId="5A20E7D0"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Mann, William &amp; Sandra A. Thompson. 1986. Relational propositions in discourse. </w:t>
      </w:r>
      <w:r w:rsidRPr="004F680F">
        <w:rPr>
          <w:rFonts w:cs="Times New Roman"/>
          <w:i/>
          <w:iCs/>
          <w:noProof/>
          <w:szCs w:val="24"/>
        </w:rPr>
        <w:t>Discourse Processes</w:t>
      </w:r>
      <w:r w:rsidRPr="004F680F">
        <w:rPr>
          <w:rFonts w:cs="Times New Roman"/>
          <w:noProof/>
          <w:szCs w:val="24"/>
        </w:rPr>
        <w:t xml:space="preserve"> 9(1). 57–90.</w:t>
      </w:r>
    </w:p>
    <w:p w14:paraId="3B6A0036"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Mann, William &amp; Sandra A. Thompson. 1988. Rhetorical Structure Theory: Toward a functional theory of text organization. </w:t>
      </w:r>
      <w:r w:rsidRPr="004F680F">
        <w:rPr>
          <w:rFonts w:cs="Times New Roman"/>
          <w:i/>
          <w:iCs/>
          <w:noProof/>
          <w:szCs w:val="24"/>
        </w:rPr>
        <w:t>Text</w:t>
      </w:r>
      <w:r w:rsidRPr="004F680F">
        <w:rPr>
          <w:rFonts w:cs="Times New Roman"/>
          <w:noProof/>
          <w:szCs w:val="24"/>
        </w:rPr>
        <w:t xml:space="preserve"> 8(3). 243–281.</w:t>
      </w:r>
    </w:p>
    <w:p w14:paraId="6C96F5CD"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Martin, David L. 1991. Sikaritai phonology. </w:t>
      </w:r>
      <w:r w:rsidRPr="004F680F">
        <w:rPr>
          <w:rFonts w:cs="Times New Roman"/>
          <w:i/>
          <w:iCs/>
          <w:noProof/>
          <w:szCs w:val="24"/>
        </w:rPr>
        <w:t>Workpapers in Indonesian Languages and Cultures</w:t>
      </w:r>
      <w:r w:rsidRPr="004F680F">
        <w:rPr>
          <w:rFonts w:cs="Times New Roman"/>
          <w:noProof/>
          <w:szCs w:val="24"/>
        </w:rPr>
        <w:t xml:space="preserve"> 9. 91–120.</w:t>
      </w:r>
    </w:p>
    <w:p w14:paraId="76609FAC"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Matisoff, James A. 1973. </w:t>
      </w:r>
      <w:r w:rsidRPr="004F680F">
        <w:rPr>
          <w:rFonts w:cs="Times New Roman"/>
          <w:i/>
          <w:iCs/>
          <w:noProof/>
          <w:szCs w:val="24"/>
        </w:rPr>
        <w:t>The grammar of Lahu</w:t>
      </w:r>
      <w:r w:rsidRPr="004F680F">
        <w:rPr>
          <w:rFonts w:cs="Times New Roman"/>
          <w:noProof/>
          <w:szCs w:val="24"/>
        </w:rPr>
        <w:t>. (University of California Publications in Linguistics 75). Berkeley and Los Angeles: University of California Press.</w:t>
      </w:r>
    </w:p>
    <w:p w14:paraId="73DA8065"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Matsumoto, Yoshiko. 2011. Partnership between grammatical construction and interactional frame: The stand-alone noun-modifying construction in invocatory discourse. </w:t>
      </w:r>
      <w:r w:rsidRPr="004F680F">
        <w:rPr>
          <w:rFonts w:cs="Times New Roman"/>
          <w:i/>
          <w:iCs/>
          <w:noProof/>
          <w:szCs w:val="24"/>
        </w:rPr>
        <w:t>Constructions and Frames</w:t>
      </w:r>
      <w:r w:rsidRPr="004F680F">
        <w:rPr>
          <w:rFonts w:cs="Times New Roman"/>
          <w:noProof/>
          <w:szCs w:val="24"/>
        </w:rPr>
        <w:t xml:space="preserve"> 7(2). 289–314. doi:10.1075/cf.7.2.05mat.</w:t>
      </w:r>
    </w:p>
    <w:p w14:paraId="207C86B9"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lastRenderedPageBreak/>
        <w:t xml:space="preserve">Matsumoto, Yoshiko, Bernard Comrie &amp; Peter Sells. 2017. Introduction: Noun-modifying clause constructions in the languages of Eurasia. In Yoshiko Matsumoto, Bernard Comrie &amp; Peter Sells (eds.), </w:t>
      </w:r>
      <w:r w:rsidRPr="004F680F">
        <w:rPr>
          <w:rFonts w:cs="Times New Roman"/>
          <w:i/>
          <w:iCs/>
          <w:noProof/>
          <w:szCs w:val="24"/>
        </w:rPr>
        <w:t>Noun-modifying clause constructions in the languages of Eurasia: Rethinking theoretical and geographical boundaries</w:t>
      </w:r>
      <w:r w:rsidRPr="004F680F">
        <w:rPr>
          <w:rFonts w:cs="Times New Roman"/>
          <w:noProof/>
          <w:szCs w:val="24"/>
        </w:rPr>
        <w:t>, 3–21. (Typological Studies in Language 116). Amsterdam: John Benjamins.</w:t>
      </w:r>
    </w:p>
    <w:p w14:paraId="64492D90"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McAllister, Lawrence &amp; Kay McAllister. 1991. The process of phonological change in Doutai. </w:t>
      </w:r>
      <w:r w:rsidRPr="004F680F">
        <w:rPr>
          <w:rFonts w:cs="Times New Roman"/>
          <w:i/>
          <w:iCs/>
          <w:noProof/>
          <w:szCs w:val="24"/>
        </w:rPr>
        <w:t>Workpapers in Indonesian languages and cultures</w:t>
      </w:r>
      <w:r w:rsidRPr="004F680F">
        <w:rPr>
          <w:rFonts w:cs="Times New Roman"/>
          <w:noProof/>
          <w:szCs w:val="24"/>
        </w:rPr>
        <w:t xml:space="preserve"> 9. 121–141.</w:t>
      </w:r>
    </w:p>
    <w:p w14:paraId="6665DCA7"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Mithun, Marianne. 2014a. Syntactic and prosodic structures: Segmentation, integration, and in between. In Tommaso Raso &amp; Heliana Mello (eds.), </w:t>
      </w:r>
      <w:r w:rsidRPr="004F680F">
        <w:rPr>
          <w:rFonts w:cs="Times New Roman"/>
          <w:i/>
          <w:iCs/>
          <w:noProof/>
          <w:szCs w:val="24"/>
        </w:rPr>
        <w:t>Spoken corpora and linguistic studies</w:t>
      </w:r>
      <w:r w:rsidRPr="004F680F">
        <w:rPr>
          <w:rFonts w:cs="Times New Roman"/>
          <w:noProof/>
          <w:szCs w:val="24"/>
        </w:rPr>
        <w:t>, 297–330. Amsterdam: John Benjamins.</w:t>
      </w:r>
    </w:p>
    <w:p w14:paraId="6CCEEFB9"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Mithun, Marianne. 2014b. The data and the examples: Comprehensiveness, accuracy, and sensitivity. In Toshihide Nakayama &amp; Keren Rice (eds.), </w:t>
      </w:r>
      <w:r w:rsidRPr="004F680F">
        <w:rPr>
          <w:rFonts w:cs="Times New Roman"/>
          <w:i/>
          <w:iCs/>
          <w:noProof/>
          <w:szCs w:val="24"/>
        </w:rPr>
        <w:t>The art and practice of grammar writing</w:t>
      </w:r>
      <w:r w:rsidRPr="004F680F">
        <w:rPr>
          <w:rFonts w:cs="Times New Roman"/>
          <w:noProof/>
          <w:szCs w:val="24"/>
        </w:rPr>
        <w:t>, 25–52. (Language Documentation &amp; Conservation Special Publication No. 8). Honolulu: University of Hawai’i Press.</w:t>
      </w:r>
    </w:p>
    <w:p w14:paraId="59CF6C1D"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Nakayama, Toshihide &amp; Keren Rice (eds.). 2014. </w:t>
      </w:r>
      <w:r w:rsidRPr="004F680F">
        <w:rPr>
          <w:rFonts w:cs="Times New Roman"/>
          <w:i/>
          <w:iCs/>
          <w:noProof/>
          <w:szCs w:val="24"/>
        </w:rPr>
        <w:t>The art and practice of grammar writing</w:t>
      </w:r>
      <w:r w:rsidRPr="004F680F">
        <w:rPr>
          <w:rFonts w:cs="Times New Roman"/>
          <w:noProof/>
          <w:szCs w:val="24"/>
        </w:rPr>
        <w:t>. (Language Documentation &amp; Conservation Special Publication No. 8). Honolulu, HI: University of Hawai’i Press. http://hdl.handle.net/10125/4580.</w:t>
      </w:r>
    </w:p>
    <w:p w14:paraId="0573818F"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Nathan, David. 2010. Sound and unsound practices in documentary linguistics: towards an epistemology for audio. In Peter K. Austin (ed.), </w:t>
      </w:r>
      <w:r w:rsidRPr="004F680F">
        <w:rPr>
          <w:rFonts w:cs="Times New Roman"/>
          <w:i/>
          <w:iCs/>
          <w:noProof/>
          <w:szCs w:val="24"/>
        </w:rPr>
        <w:t>Language Documentation and Description, volume 7</w:t>
      </w:r>
      <w:r w:rsidRPr="004F680F">
        <w:rPr>
          <w:rFonts w:cs="Times New Roman"/>
          <w:noProof/>
          <w:szCs w:val="24"/>
        </w:rPr>
        <w:t>, 262–84. London: SOAS. http://www.elpublishing.org/PID/088.</w:t>
      </w:r>
    </w:p>
    <w:p w14:paraId="3B3E0971"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Nichols, Johanna. 1986. Head-marking and dependent-marking grammar. </w:t>
      </w:r>
      <w:r w:rsidRPr="004F680F">
        <w:rPr>
          <w:rFonts w:cs="Times New Roman"/>
          <w:i/>
          <w:iCs/>
          <w:noProof/>
          <w:szCs w:val="24"/>
        </w:rPr>
        <w:t>Language</w:t>
      </w:r>
      <w:r w:rsidRPr="004F680F">
        <w:rPr>
          <w:rFonts w:cs="Times New Roman"/>
          <w:noProof/>
          <w:szCs w:val="24"/>
        </w:rPr>
        <w:t xml:space="preserve"> 62(1). 56–119.</w:t>
      </w:r>
    </w:p>
    <w:p w14:paraId="55FCFA42"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O’Grady, William. 2008. The emergentist program. </w:t>
      </w:r>
      <w:r w:rsidRPr="004F680F">
        <w:rPr>
          <w:rFonts w:cs="Times New Roman"/>
          <w:i/>
          <w:iCs/>
          <w:noProof/>
          <w:szCs w:val="24"/>
        </w:rPr>
        <w:t>Lingua</w:t>
      </w:r>
      <w:r w:rsidRPr="004F680F">
        <w:rPr>
          <w:rFonts w:cs="Times New Roman"/>
          <w:noProof/>
          <w:szCs w:val="24"/>
        </w:rPr>
        <w:t xml:space="preserve"> 118(4). 447–464. doi:10.1016/j.lingua.2006.12.001.</w:t>
      </w:r>
    </w:p>
    <w:p w14:paraId="65199762"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Payne, Thomas E. &amp; David J. Weber (eds.). 2007. </w:t>
      </w:r>
      <w:r w:rsidRPr="004F680F">
        <w:rPr>
          <w:rFonts w:cs="Times New Roman"/>
          <w:i/>
          <w:iCs/>
          <w:noProof/>
          <w:szCs w:val="24"/>
        </w:rPr>
        <w:t>Perspectives on grammar writing</w:t>
      </w:r>
      <w:r w:rsidRPr="004F680F">
        <w:rPr>
          <w:rFonts w:cs="Times New Roman"/>
          <w:noProof/>
          <w:szCs w:val="24"/>
        </w:rPr>
        <w:t>. Amsterdam: John Benjamins.</w:t>
      </w:r>
    </w:p>
    <w:p w14:paraId="21D1698A"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Pennington, Ryan. 2014. Producing time-aligned interlinear texts: Towards a SayMore–FLEx–ELAN workflow. Ukarumpa, Papua New Guinea.</w:t>
      </w:r>
    </w:p>
    <w:p w14:paraId="79CA8BED"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Pierrehumbert, Janet B. 2001. Exemplar dynamics: Word frequency, lenition and contrast. In Joan Bybee &amp; Paul J Hopper (eds.), </w:t>
      </w:r>
      <w:r w:rsidRPr="004F680F">
        <w:rPr>
          <w:rFonts w:cs="Times New Roman"/>
          <w:i/>
          <w:iCs/>
          <w:noProof/>
          <w:szCs w:val="24"/>
        </w:rPr>
        <w:t>Frequency effects and the emergence of lexical structure</w:t>
      </w:r>
      <w:r w:rsidRPr="004F680F">
        <w:rPr>
          <w:rFonts w:cs="Times New Roman"/>
          <w:noProof/>
          <w:szCs w:val="24"/>
        </w:rPr>
        <w:t>, 137–157. Amsterdam: John Benjamins.</w:t>
      </w:r>
    </w:p>
    <w:p w14:paraId="6A66F729"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Ross, Malcolm D. 1996. Contact-induced change and the comparative method: cases from Papua New Guinea. In Mark Durie &amp; Malcom D. Ross (eds.), </w:t>
      </w:r>
      <w:r w:rsidRPr="004F680F">
        <w:rPr>
          <w:rFonts w:cs="Times New Roman"/>
          <w:i/>
          <w:iCs/>
          <w:noProof/>
          <w:szCs w:val="24"/>
        </w:rPr>
        <w:t>The comparative method reviewed: regularity and irregularity in language change</w:t>
      </w:r>
      <w:r w:rsidRPr="004F680F">
        <w:rPr>
          <w:rFonts w:cs="Times New Roman"/>
          <w:noProof/>
          <w:szCs w:val="24"/>
        </w:rPr>
        <w:t>, 180–217. New York: Oxford University Press.</w:t>
      </w:r>
    </w:p>
    <w:p w14:paraId="0B24C7AC"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Ross, Malcolm D. 2005. Pronouns as a preliminary diagnostic for grouping Papuan languages. In Andrew Pawley, Robert Attenborough, Robin Hide &amp; Jack Golson (eds.), </w:t>
      </w:r>
      <w:r w:rsidRPr="004F680F">
        <w:rPr>
          <w:rFonts w:cs="Times New Roman"/>
          <w:i/>
          <w:iCs/>
          <w:noProof/>
          <w:szCs w:val="24"/>
        </w:rPr>
        <w:t>Papuan pasts: cultural, linguistic and biological histories of Papuan-speaking peoples</w:t>
      </w:r>
      <w:r w:rsidRPr="004F680F">
        <w:rPr>
          <w:rFonts w:cs="Times New Roman"/>
          <w:noProof/>
          <w:szCs w:val="24"/>
        </w:rPr>
        <w:t>, 15–65. (Pacific Linguistics). Canberra.</w:t>
      </w:r>
    </w:p>
    <w:p w14:paraId="1D0CDAEB"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Sacks, Harvey, Emanuel Schegloff &amp; Gail Jefferson. 1974. A simplest systematics for </w:t>
      </w:r>
      <w:r w:rsidRPr="004F680F">
        <w:rPr>
          <w:rFonts w:cs="Times New Roman"/>
          <w:noProof/>
          <w:szCs w:val="24"/>
        </w:rPr>
        <w:lastRenderedPageBreak/>
        <w:t xml:space="preserve">the organization of turn-taking for conversation. </w:t>
      </w:r>
      <w:r w:rsidRPr="004F680F">
        <w:rPr>
          <w:rFonts w:cs="Times New Roman"/>
          <w:i/>
          <w:iCs/>
          <w:noProof/>
          <w:szCs w:val="24"/>
        </w:rPr>
        <w:t>Language</w:t>
      </w:r>
      <w:r w:rsidRPr="004F680F">
        <w:rPr>
          <w:rFonts w:cs="Times New Roman"/>
          <w:noProof/>
          <w:szCs w:val="24"/>
        </w:rPr>
        <w:t xml:space="preserve"> 50(4). 696–735.</w:t>
      </w:r>
    </w:p>
    <w:p w14:paraId="11371D26"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Schegloff, Emanuel A. 2007. </w:t>
      </w:r>
      <w:r w:rsidRPr="004F680F">
        <w:rPr>
          <w:rFonts w:cs="Times New Roman"/>
          <w:i/>
          <w:iCs/>
          <w:noProof/>
          <w:szCs w:val="24"/>
        </w:rPr>
        <w:t>Sequence organization in interaction: A primer in conversation analysis</w:t>
      </w:r>
      <w:r w:rsidRPr="004F680F">
        <w:rPr>
          <w:rFonts w:cs="Times New Roman"/>
          <w:noProof/>
          <w:szCs w:val="24"/>
        </w:rPr>
        <w:t>. . Vol. 1. Cambridge: Cambridge University Press.</w:t>
      </w:r>
    </w:p>
    <w:p w14:paraId="0A6601FD"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Senft, Gunter. 2008. Event conceptualisation and event report in serial verb constructions in Kilivila: towards a new approach to research an old phenomenon. In Gunter Senft (ed.), </w:t>
      </w:r>
      <w:r w:rsidRPr="004F680F">
        <w:rPr>
          <w:rFonts w:cs="Times New Roman"/>
          <w:i/>
          <w:iCs/>
          <w:noProof/>
          <w:szCs w:val="24"/>
        </w:rPr>
        <w:t>Serial verb constructions in Austronesian and Papuan languages</w:t>
      </w:r>
      <w:r w:rsidRPr="004F680F">
        <w:rPr>
          <w:rFonts w:cs="Times New Roman"/>
          <w:noProof/>
          <w:szCs w:val="24"/>
        </w:rPr>
        <w:t>, 203–230. (Pacific Linguistics PL594). Canberra: Research School of Pacific and Asian Studies, The Australian National University.</w:t>
      </w:r>
    </w:p>
    <w:p w14:paraId="06670FD2"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Shore, Susan &amp; René van den Berg. 2006. A new mass elicitation technique: The dictionary development program. </w:t>
      </w:r>
      <w:r w:rsidRPr="004F680F">
        <w:rPr>
          <w:rFonts w:cs="Times New Roman"/>
          <w:i/>
          <w:iCs/>
          <w:noProof/>
          <w:szCs w:val="24"/>
        </w:rPr>
        <w:t>Tenth International Conference on Austronesian Linguistics</w:t>
      </w:r>
      <w:r w:rsidRPr="004F680F">
        <w:rPr>
          <w:rFonts w:cs="Times New Roman"/>
          <w:noProof/>
          <w:szCs w:val="24"/>
        </w:rPr>
        <w:t>. Puerto Princesa, Palawan, Philippines: Linguistic Society of the Philippines and SIL International. http://www.silinternational.org/asia/philippines/ical/papers/vandenberg-mass_elicitation_dictionary.pdf.</w:t>
      </w:r>
    </w:p>
    <w:p w14:paraId="3AD694A6"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Siewierska, Anna. 1995. On the interplay of factors in the determination of word order. In Joachim Jacobs, Arnim von Stechow, Wolfgang Sternefeld &amp; Theo Vennemann (eds.), </w:t>
      </w:r>
      <w:r w:rsidRPr="004F680F">
        <w:rPr>
          <w:rFonts w:cs="Times New Roman"/>
          <w:i/>
          <w:iCs/>
          <w:noProof/>
          <w:szCs w:val="24"/>
        </w:rPr>
        <w:t>Syntax: An international handbook of contemporary research</w:t>
      </w:r>
      <w:r w:rsidRPr="004F680F">
        <w:rPr>
          <w:rFonts w:cs="Times New Roman"/>
          <w:noProof/>
          <w:szCs w:val="24"/>
        </w:rPr>
        <w:t>, 826–846. Berlin: Walter de Gruyter.</w:t>
      </w:r>
    </w:p>
    <w:p w14:paraId="55118855"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Siewierska, Anna &amp; Dik Bakker. 2012. Three takes on grammatical relations: a view from the languages of Europe and North and Central Asia. In Pirkko Suihkonen, Bernard Comrie &amp; Valery Solovyev (eds.), </w:t>
      </w:r>
      <w:r w:rsidRPr="004F680F">
        <w:rPr>
          <w:rFonts w:cs="Times New Roman"/>
          <w:i/>
          <w:iCs/>
          <w:noProof/>
          <w:szCs w:val="24"/>
        </w:rPr>
        <w:t>Argument Structure and Grammatical Relations: A Crosslinguistic Typology</w:t>
      </w:r>
      <w:r w:rsidRPr="004F680F">
        <w:rPr>
          <w:rFonts w:cs="Times New Roman"/>
          <w:noProof/>
          <w:szCs w:val="24"/>
        </w:rPr>
        <w:t>, 295–323. (Studies in Language Companion Series 126). Amsterdam: John Benjamins.</w:t>
      </w:r>
    </w:p>
    <w:p w14:paraId="1CA81187"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Silverstein, Michael. 1976. Shifters, linguistic categories, and cultural description. </w:t>
      </w:r>
      <w:r w:rsidRPr="004F680F">
        <w:rPr>
          <w:rFonts w:cs="Times New Roman"/>
          <w:i/>
          <w:iCs/>
          <w:noProof/>
          <w:szCs w:val="24"/>
        </w:rPr>
        <w:t>Meaning in anthropology</w:t>
      </w:r>
      <w:r w:rsidRPr="004F680F">
        <w:rPr>
          <w:rFonts w:cs="Times New Roman"/>
          <w:noProof/>
          <w:szCs w:val="24"/>
        </w:rPr>
        <w:t>. 11–55.</w:t>
      </w:r>
    </w:p>
    <w:p w14:paraId="76B52A0D"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Staden, Miriam van, Gunter Senft, N. J. Enfield &amp; Jürgen Bohnemeyer. 2001. Staged events. In Stephen Levinson &amp; N. J. Enfield (eds.), </w:t>
      </w:r>
      <w:r w:rsidRPr="004F680F">
        <w:rPr>
          <w:rFonts w:cs="Times New Roman"/>
          <w:i/>
          <w:iCs/>
          <w:noProof/>
          <w:szCs w:val="24"/>
        </w:rPr>
        <w:t>Manual for the field season 2001</w:t>
      </w:r>
      <w:r w:rsidRPr="004F680F">
        <w:rPr>
          <w:rFonts w:cs="Times New Roman"/>
          <w:noProof/>
          <w:szCs w:val="24"/>
        </w:rPr>
        <w:t>, 115–125. Nijmegen: Max Planck Institute for Psycholinguistics. http://fieldmanuals.mpi.nl/volumes/2001/staged-events/.</w:t>
      </w:r>
    </w:p>
    <w:p w14:paraId="1F1B35E7"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Stirtz, Timothy M. 2015. Rapid grammar collection as an approach to language development. </w:t>
      </w:r>
      <w:r w:rsidRPr="004F680F">
        <w:rPr>
          <w:rFonts w:cs="Times New Roman"/>
          <w:i/>
          <w:iCs/>
          <w:noProof/>
          <w:szCs w:val="24"/>
        </w:rPr>
        <w:t>SIL Electronic Working Papers</w:t>
      </w:r>
      <w:r w:rsidRPr="004F680F">
        <w:rPr>
          <w:rFonts w:cs="Times New Roman"/>
          <w:noProof/>
          <w:szCs w:val="24"/>
        </w:rPr>
        <w:t xml:space="preserve"> 4. Dallas, TX. https://www.sil.org/resources/publications/entry/62483.</w:t>
      </w:r>
    </w:p>
    <w:p w14:paraId="71EF9816"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Thurman, Robert C. 1975. Chuave Medial Verbs. </w:t>
      </w:r>
      <w:r w:rsidRPr="004F680F">
        <w:rPr>
          <w:rFonts w:cs="Times New Roman"/>
          <w:i/>
          <w:iCs/>
          <w:noProof/>
          <w:szCs w:val="24"/>
        </w:rPr>
        <w:t>Anthropological Linguistics</w:t>
      </w:r>
      <w:r w:rsidRPr="004F680F">
        <w:rPr>
          <w:rFonts w:cs="Times New Roman"/>
          <w:noProof/>
          <w:szCs w:val="24"/>
        </w:rPr>
        <w:t xml:space="preserve"> 17(7). 342–352.</w:t>
      </w:r>
    </w:p>
    <w:p w14:paraId="0FAA748A"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Traugott, Elizabeth Closs &amp; Graeme Trousdale. 2010. Gradience, gradualness and grammaticalization: How do they intersect? </w:t>
      </w:r>
      <w:r w:rsidRPr="004F680F">
        <w:rPr>
          <w:rFonts w:cs="Times New Roman"/>
          <w:i/>
          <w:iCs/>
          <w:noProof/>
          <w:szCs w:val="24"/>
        </w:rPr>
        <w:t>Gradience, gradualness, and grammaticalization</w:t>
      </w:r>
      <w:r w:rsidRPr="004F680F">
        <w:rPr>
          <w:rFonts w:cs="Times New Roman"/>
          <w:noProof/>
          <w:szCs w:val="24"/>
        </w:rPr>
        <w:t>, 19–44. Amsterdam: John Benjamins.</w:t>
      </w:r>
    </w:p>
    <w:p w14:paraId="19457F04"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Trudgill, Peter. 2011. </w:t>
      </w:r>
      <w:r w:rsidRPr="004F680F">
        <w:rPr>
          <w:rFonts w:cs="Times New Roman"/>
          <w:i/>
          <w:iCs/>
          <w:noProof/>
          <w:szCs w:val="24"/>
        </w:rPr>
        <w:t>Sociolinguistic typology: Social determinants of linguistic complexity</w:t>
      </w:r>
      <w:r w:rsidRPr="004F680F">
        <w:rPr>
          <w:rFonts w:cs="Times New Roman"/>
          <w:noProof/>
          <w:szCs w:val="24"/>
        </w:rPr>
        <w:t>. Oxford: Oxford University Press.</w:t>
      </w:r>
    </w:p>
    <w:p w14:paraId="1A268EBA"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Truong, Christina Lai &amp; Lilian Garcez. 2012. Participatory methods for language documentation and conservation: Building community awareness and engagement. </w:t>
      </w:r>
      <w:r w:rsidRPr="004F680F">
        <w:rPr>
          <w:rFonts w:cs="Times New Roman"/>
          <w:i/>
          <w:iCs/>
          <w:noProof/>
          <w:szCs w:val="24"/>
        </w:rPr>
        <w:lastRenderedPageBreak/>
        <w:t>Language Documentation &amp; Conservation</w:t>
      </w:r>
      <w:r w:rsidRPr="004F680F">
        <w:rPr>
          <w:rFonts w:cs="Times New Roman"/>
          <w:noProof/>
          <w:szCs w:val="24"/>
        </w:rPr>
        <w:t xml:space="preserve"> 6. 22–37. http://hdl.handle.net/10125/4505.</w:t>
      </w:r>
    </w:p>
    <w:p w14:paraId="543E39FB"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Voorhoeve, Clemens L. 1975. </w:t>
      </w:r>
      <w:r w:rsidRPr="004F680F">
        <w:rPr>
          <w:rFonts w:cs="Times New Roman"/>
          <w:i/>
          <w:iCs/>
          <w:noProof/>
          <w:szCs w:val="24"/>
        </w:rPr>
        <w:t>Languages of Irian Jaya: checklist, preliminary classification, language maps, wordlists</w:t>
      </w:r>
      <w:r w:rsidRPr="004F680F">
        <w:rPr>
          <w:rFonts w:cs="Times New Roman"/>
          <w:noProof/>
          <w:szCs w:val="24"/>
        </w:rPr>
        <w:t>. (Series B-31). Canberra: Pacific Linguistics.</w:t>
      </w:r>
    </w:p>
    <w:p w14:paraId="724325CD"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Vries, Lourens de. 1993. </w:t>
      </w:r>
      <w:r w:rsidRPr="004F680F">
        <w:rPr>
          <w:rFonts w:cs="Times New Roman"/>
          <w:i/>
          <w:iCs/>
          <w:noProof/>
          <w:szCs w:val="24"/>
        </w:rPr>
        <w:t>Forms and functions in Kombai, an Awyu language of Irian Jaya</w:t>
      </w:r>
      <w:r w:rsidRPr="004F680F">
        <w:rPr>
          <w:rFonts w:cs="Times New Roman"/>
          <w:noProof/>
          <w:szCs w:val="24"/>
        </w:rPr>
        <w:t>. (Pacific Linguistics Series B-108). Canberra, Australia: Research School of Pacific and Asian Studies, The Australian National University.</w:t>
      </w:r>
    </w:p>
    <w:p w14:paraId="150E1E97"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Vries, Lourens de. 2005. Towards a typology of tail–head linkage in Papuan languages. </w:t>
      </w:r>
      <w:r w:rsidRPr="004F680F">
        <w:rPr>
          <w:rFonts w:cs="Times New Roman"/>
          <w:i/>
          <w:iCs/>
          <w:noProof/>
          <w:szCs w:val="24"/>
        </w:rPr>
        <w:t>Studies in Language</w:t>
      </w:r>
      <w:r w:rsidRPr="004F680F">
        <w:rPr>
          <w:rFonts w:cs="Times New Roman"/>
          <w:noProof/>
          <w:szCs w:val="24"/>
        </w:rPr>
        <w:t xml:space="preserve"> 29(2). 363–384.</w:t>
      </w:r>
    </w:p>
    <w:p w14:paraId="59B836BC"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Weber, David J. 2006. Thoughts on growing a grammar. </w:t>
      </w:r>
      <w:r w:rsidRPr="004F680F">
        <w:rPr>
          <w:rFonts w:cs="Times New Roman"/>
          <w:i/>
          <w:iCs/>
          <w:noProof/>
          <w:szCs w:val="24"/>
        </w:rPr>
        <w:t>Studies in Language</w:t>
      </w:r>
      <w:r w:rsidRPr="004F680F">
        <w:rPr>
          <w:rFonts w:cs="Times New Roman"/>
          <w:noProof/>
          <w:szCs w:val="24"/>
        </w:rPr>
        <w:t xml:space="preserve"> 30(2). 417–444. doi:10.1075/sl.30.2.11web.</w:t>
      </w:r>
    </w:p>
    <w:p w14:paraId="0B18A6C3"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Wichmann, Søren. 2012. A classification of Papuan languages. </w:t>
      </w:r>
      <w:r w:rsidRPr="004F680F">
        <w:rPr>
          <w:rFonts w:cs="Times New Roman"/>
          <w:i/>
          <w:iCs/>
          <w:noProof/>
          <w:szCs w:val="24"/>
        </w:rPr>
        <w:t>Language and Linguistics in Melanesia</w:t>
      </w:r>
      <w:r w:rsidRPr="004F680F">
        <w:rPr>
          <w:rFonts w:cs="Times New Roman"/>
          <w:noProof/>
          <w:szCs w:val="24"/>
        </w:rPr>
        <w:t>(Special Issue). 313–386.</w:t>
      </w:r>
    </w:p>
    <w:p w14:paraId="4BC23FDC"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Woodbury, Anthony C. 2003. Defining documentary linguistics. In Peter K. Austin (ed.), </w:t>
      </w:r>
      <w:r w:rsidRPr="004F680F">
        <w:rPr>
          <w:rFonts w:cs="Times New Roman"/>
          <w:i/>
          <w:iCs/>
          <w:noProof/>
          <w:szCs w:val="24"/>
        </w:rPr>
        <w:t>Language Documentation and Description, volume 1</w:t>
      </w:r>
      <w:r w:rsidRPr="004F680F">
        <w:rPr>
          <w:rFonts w:cs="Times New Roman"/>
          <w:noProof/>
          <w:szCs w:val="24"/>
        </w:rPr>
        <w:t>, 35–51. London: SOAS. http://www.elpublishing.org/PID/006.</w:t>
      </w:r>
    </w:p>
    <w:p w14:paraId="7618BD86" w14:textId="77777777" w:rsidR="004F680F" w:rsidRPr="00493028"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Wurm, Stephen A. (ed.). 1975. </w:t>
      </w:r>
      <w:r w:rsidRPr="004F680F">
        <w:rPr>
          <w:rFonts w:cs="Times New Roman"/>
          <w:i/>
          <w:iCs/>
          <w:noProof/>
          <w:szCs w:val="24"/>
        </w:rPr>
        <w:t>New Guinea area languages and language study, 1: Papuan languages and the New Guinea linguistic scene</w:t>
      </w:r>
      <w:r w:rsidRPr="004F680F">
        <w:rPr>
          <w:rFonts w:cs="Times New Roman"/>
          <w:noProof/>
          <w:szCs w:val="24"/>
        </w:rPr>
        <w:t xml:space="preserve">. </w:t>
      </w:r>
      <w:r w:rsidRPr="00493028">
        <w:rPr>
          <w:rFonts w:cs="Times New Roman"/>
          <w:noProof/>
          <w:szCs w:val="24"/>
        </w:rPr>
        <w:t>Canberra: Pacific Linguistics. http://papuaweb.org/dlib/bk/pl/C38/_toc.html.</w:t>
      </w:r>
    </w:p>
    <w:p w14:paraId="2E2BBF62"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Wurm, Stephen A. 1982. </w:t>
      </w:r>
      <w:r w:rsidRPr="004F680F">
        <w:rPr>
          <w:rFonts w:cs="Times New Roman"/>
          <w:i/>
          <w:iCs/>
          <w:noProof/>
          <w:szCs w:val="24"/>
        </w:rPr>
        <w:t>Papuan languages of Oceania</w:t>
      </w:r>
      <w:r w:rsidRPr="004F680F">
        <w:rPr>
          <w:rFonts w:cs="Times New Roman"/>
          <w:noProof/>
          <w:szCs w:val="24"/>
        </w:rPr>
        <w:t>. (Ars Linguistica 7). Tübingen: Gunter Narr Verlag Tübingen.</w:t>
      </w:r>
    </w:p>
    <w:p w14:paraId="5F59D643" w14:textId="77777777" w:rsidR="004F680F" w:rsidRPr="004F680F" w:rsidRDefault="004F680F" w:rsidP="004F680F">
      <w:pPr>
        <w:widowControl w:val="0"/>
        <w:autoSpaceDE w:val="0"/>
        <w:autoSpaceDN w:val="0"/>
        <w:adjustRightInd w:val="0"/>
        <w:ind w:left="480" w:hanging="480"/>
        <w:rPr>
          <w:rFonts w:cs="Times New Roman"/>
          <w:noProof/>
          <w:szCs w:val="24"/>
        </w:rPr>
      </w:pPr>
      <w:r w:rsidRPr="004F680F">
        <w:rPr>
          <w:rFonts w:cs="Times New Roman"/>
          <w:noProof/>
          <w:szCs w:val="24"/>
        </w:rPr>
        <w:t xml:space="preserve">Yoder, Brendon. 2017a. Participatory orthography development in Abawiri. </w:t>
      </w:r>
      <w:r w:rsidRPr="004F680F">
        <w:rPr>
          <w:rFonts w:cs="Times New Roman"/>
          <w:i/>
          <w:iCs/>
          <w:noProof/>
          <w:szCs w:val="24"/>
        </w:rPr>
        <w:t>Paper presented at the 5th International Conference on Language Documentation &amp; Conservation (ICLDC5)</w:t>
      </w:r>
      <w:r w:rsidRPr="004F680F">
        <w:rPr>
          <w:rFonts w:cs="Times New Roman"/>
          <w:noProof/>
          <w:szCs w:val="24"/>
        </w:rPr>
        <w:t>. Honolulu, HI.</w:t>
      </w:r>
    </w:p>
    <w:p w14:paraId="147DA302" w14:textId="77777777" w:rsidR="004F680F" w:rsidRPr="004F680F" w:rsidRDefault="004F680F" w:rsidP="004F680F">
      <w:pPr>
        <w:widowControl w:val="0"/>
        <w:autoSpaceDE w:val="0"/>
        <w:autoSpaceDN w:val="0"/>
        <w:adjustRightInd w:val="0"/>
        <w:ind w:left="480" w:hanging="480"/>
        <w:rPr>
          <w:rFonts w:cs="Times New Roman"/>
          <w:noProof/>
        </w:rPr>
      </w:pPr>
      <w:r w:rsidRPr="004F680F">
        <w:rPr>
          <w:rFonts w:cs="Times New Roman"/>
          <w:noProof/>
          <w:szCs w:val="24"/>
        </w:rPr>
        <w:t xml:space="preserve">Yoder, Brendon. 2017b. Grammatical relations: how Abawiri works without them. </w:t>
      </w:r>
      <w:r w:rsidRPr="004F680F">
        <w:rPr>
          <w:rFonts w:cs="Times New Roman"/>
          <w:i/>
          <w:iCs/>
          <w:noProof/>
          <w:szCs w:val="24"/>
        </w:rPr>
        <w:t>Paper presented at the 26th Annual Linguistics Symposium at California State University, Fullerton</w:t>
      </w:r>
      <w:r w:rsidRPr="004F680F">
        <w:rPr>
          <w:rFonts w:cs="Times New Roman"/>
          <w:noProof/>
          <w:szCs w:val="24"/>
        </w:rPr>
        <w:t>. Fullerton, CA.</w:t>
      </w:r>
    </w:p>
    <w:p w14:paraId="32E32EF6" w14:textId="77777777" w:rsidR="00B81119" w:rsidRPr="00817616" w:rsidRDefault="00120025" w:rsidP="00120025">
      <w:pPr>
        <w:ind w:left="475" w:hanging="475"/>
      </w:pPr>
      <w:r>
        <w:fldChar w:fldCharType="end"/>
      </w:r>
      <w:r w:rsidR="002F5A6A">
        <w:t xml:space="preserve">Yoder, Brendon. The Abawiri tone system in typological perspective. Paper submitted to </w:t>
      </w:r>
      <w:r w:rsidR="002F5A6A" w:rsidRPr="00042C46">
        <w:rPr>
          <w:i/>
        </w:rPr>
        <w:t>Phonological Analysis</w:t>
      </w:r>
      <w:r w:rsidR="002F5A6A">
        <w:t>.</w:t>
      </w:r>
    </w:p>
    <w:sectPr w:rsidR="00B81119" w:rsidRPr="00817616" w:rsidSect="00CE674F">
      <w:headerReference w:type="default" r:id="rId1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AC834" w14:textId="77777777" w:rsidR="00493028" w:rsidRDefault="00493028" w:rsidP="00CE674F">
      <w:pPr>
        <w:spacing w:after="0"/>
      </w:pPr>
      <w:r>
        <w:separator/>
      </w:r>
    </w:p>
  </w:endnote>
  <w:endnote w:type="continuationSeparator" w:id="0">
    <w:p w14:paraId="39C26A2F" w14:textId="77777777" w:rsidR="00493028" w:rsidRDefault="00493028" w:rsidP="00CE67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F9703" w14:textId="77777777" w:rsidR="00493028" w:rsidRDefault="00493028" w:rsidP="00CE674F">
      <w:pPr>
        <w:spacing w:after="0"/>
      </w:pPr>
      <w:r>
        <w:separator/>
      </w:r>
    </w:p>
  </w:footnote>
  <w:footnote w:type="continuationSeparator" w:id="0">
    <w:p w14:paraId="550362EC" w14:textId="77777777" w:rsidR="00493028" w:rsidRDefault="00493028" w:rsidP="00CE67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09DAF" w14:textId="2EA05E6E" w:rsidR="00493028" w:rsidRPr="00CE674F" w:rsidRDefault="00493028" w:rsidP="00CE674F">
    <w:pPr>
      <w:pStyle w:val="Header"/>
      <w:pBdr>
        <w:bottom w:val="single" w:sz="4" w:space="1" w:color="auto"/>
      </w:pBdr>
      <w:rPr>
        <w:i/>
      </w:rPr>
    </w:pPr>
    <w:r w:rsidRPr="00CE674F">
      <w:rPr>
        <w:i/>
      </w:rPr>
      <w:t>Yoder prospectus</w:t>
    </w:r>
    <w:r w:rsidRPr="00CE674F">
      <w:rPr>
        <w:i/>
      </w:rPr>
      <w:tab/>
    </w:r>
    <w:r w:rsidRPr="00CE674F">
      <w:rPr>
        <w:i/>
      </w:rPr>
      <w:tab/>
    </w:r>
    <w:r w:rsidRPr="00CE674F">
      <w:rPr>
        <w:i/>
      </w:rPr>
      <w:fldChar w:fldCharType="begin"/>
    </w:r>
    <w:r w:rsidRPr="00CE674F">
      <w:rPr>
        <w:i/>
      </w:rPr>
      <w:instrText xml:space="preserve"> PAGE   \* MERGEFORMAT </w:instrText>
    </w:r>
    <w:r w:rsidRPr="00CE674F">
      <w:rPr>
        <w:i/>
      </w:rPr>
      <w:fldChar w:fldCharType="separate"/>
    </w:r>
    <w:r w:rsidR="00F1016D">
      <w:rPr>
        <w:i/>
        <w:noProof/>
      </w:rPr>
      <w:t>16</w:t>
    </w:r>
    <w:r w:rsidRPr="00CE674F">
      <w:rPr>
        <w: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16184"/>
    <w:multiLevelType w:val="hybridMultilevel"/>
    <w:tmpl w:val="B1E05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92B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E4B0A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62792B"/>
    <w:multiLevelType w:val="multilevel"/>
    <w:tmpl w:val="05BA2F3A"/>
    <w:lvl w:ilvl="0">
      <w:start w:val="1"/>
      <w:numFmt w:val="decimal"/>
      <w:lvlText w:val="%1."/>
      <w:lvlJc w:val="left"/>
      <w:pPr>
        <w:ind w:left="360" w:hanging="360"/>
      </w:pPr>
      <w:rPr>
        <w:rFonts w:hint="default"/>
        <w:b w:val="0"/>
        <w: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C24563"/>
    <w:multiLevelType w:val="hybridMultilevel"/>
    <w:tmpl w:val="328CA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B40FA"/>
    <w:multiLevelType w:val="hybridMultilevel"/>
    <w:tmpl w:val="F06C0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71D7C"/>
    <w:multiLevelType w:val="hybridMultilevel"/>
    <w:tmpl w:val="AAA64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33428"/>
    <w:multiLevelType w:val="multilevel"/>
    <w:tmpl w:val="AA389CC4"/>
    <w:lvl w:ilvl="0">
      <w:start w:val="1"/>
      <w:numFmt w:val="decimal"/>
      <w:lvlText w:val="%1."/>
      <w:lvlJc w:val="left"/>
      <w:pPr>
        <w:ind w:left="360" w:hanging="360"/>
      </w:pPr>
      <w:rPr>
        <w:rFonts w:hint="default"/>
        <w:b w:val="0"/>
        <w:i/>
      </w:rPr>
    </w:lvl>
    <w:lvl w:ilvl="1">
      <w:start w:val="1"/>
      <w:numFmt w:val="decimal"/>
      <w:pStyle w:val="ListParagraph"/>
      <w:lvlText w:val="%1.%2."/>
      <w:lvlJc w:val="left"/>
      <w:pPr>
        <w:ind w:left="936" w:hanging="57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7A864159"/>
    <w:multiLevelType w:val="multilevel"/>
    <w:tmpl w:val="598E139E"/>
    <w:lvl w:ilvl="0">
      <w:start w:val="1"/>
      <w:numFmt w:val="decimal"/>
      <w:lvlText w:val="%1."/>
      <w:lvlJc w:val="left"/>
      <w:pPr>
        <w:ind w:left="360" w:hanging="360"/>
      </w:pPr>
      <w:rPr>
        <w:rFonts w:hint="default"/>
        <w:b w:val="0"/>
        <w:i/>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num w:numId="1">
    <w:abstractNumId w:val="1"/>
  </w:num>
  <w:num w:numId="2">
    <w:abstractNumId w:val="3"/>
  </w:num>
  <w:num w:numId="3">
    <w:abstractNumId w:val="7"/>
  </w:num>
  <w:num w:numId="4">
    <w:abstractNumId w:val="7"/>
    <w:lvlOverride w:ilvl="0">
      <w:lvl w:ilvl="0">
        <w:start w:val="1"/>
        <w:numFmt w:val="decimal"/>
        <w:lvlText w:val="%1."/>
        <w:lvlJc w:val="left"/>
        <w:pPr>
          <w:ind w:left="432" w:hanging="72"/>
        </w:pPr>
        <w:rPr>
          <w:rFonts w:hint="default"/>
          <w:b w:val="0"/>
          <w:i/>
        </w:rPr>
      </w:lvl>
    </w:lvlOverride>
    <w:lvlOverride w:ilvl="1">
      <w:lvl w:ilvl="1">
        <w:start w:val="1"/>
        <w:numFmt w:val="decimal"/>
        <w:pStyle w:val="ListParagraph"/>
        <w:lvlText w:val="%1.%2."/>
        <w:lvlJc w:val="left"/>
        <w:pPr>
          <w:ind w:left="360" w:firstLine="0"/>
        </w:pPr>
        <w:rPr>
          <w:rFonts w:hint="default"/>
        </w:rPr>
      </w:lvl>
    </w:lvlOverride>
    <w:lvlOverride w:ilvl="2">
      <w:lvl w:ilvl="2">
        <w:start w:val="1"/>
        <w:numFmt w:val="decimal"/>
        <w:lvlText w:val="%1.%2.%3."/>
        <w:lvlJc w:val="left"/>
        <w:pPr>
          <w:ind w:left="360" w:firstLine="0"/>
        </w:pPr>
        <w:rPr>
          <w:rFonts w:hint="default"/>
        </w:rPr>
      </w:lvl>
    </w:lvlOverride>
    <w:lvlOverride w:ilvl="3">
      <w:lvl w:ilvl="3">
        <w:start w:val="1"/>
        <w:numFmt w:val="decimal"/>
        <w:lvlText w:val="%1.%2.%3.%4."/>
        <w:lvlJc w:val="left"/>
        <w:pPr>
          <w:ind w:left="360" w:firstLine="0"/>
        </w:pPr>
        <w:rPr>
          <w:rFonts w:hint="default"/>
        </w:rPr>
      </w:lvl>
    </w:lvlOverride>
    <w:lvlOverride w:ilvl="4">
      <w:lvl w:ilvl="4">
        <w:start w:val="1"/>
        <w:numFmt w:val="decimal"/>
        <w:lvlText w:val="%1.%2.%3.%4.%5."/>
        <w:lvlJc w:val="left"/>
        <w:pPr>
          <w:ind w:left="360" w:firstLine="0"/>
        </w:pPr>
        <w:rPr>
          <w:rFonts w:hint="default"/>
        </w:rPr>
      </w:lvl>
    </w:lvlOverride>
    <w:lvlOverride w:ilvl="5">
      <w:lvl w:ilvl="5">
        <w:start w:val="1"/>
        <w:numFmt w:val="decimal"/>
        <w:lvlText w:val="%1.%2.%3.%4.%5.%6."/>
        <w:lvlJc w:val="left"/>
        <w:pPr>
          <w:ind w:left="360" w:firstLine="0"/>
        </w:pPr>
        <w:rPr>
          <w:rFonts w:hint="default"/>
        </w:rPr>
      </w:lvl>
    </w:lvlOverride>
    <w:lvlOverride w:ilvl="6">
      <w:lvl w:ilvl="6">
        <w:start w:val="1"/>
        <w:numFmt w:val="decimal"/>
        <w:lvlText w:val="%1.%2.%3.%4.%5.%6.%7."/>
        <w:lvlJc w:val="left"/>
        <w:pPr>
          <w:ind w:left="360" w:firstLine="0"/>
        </w:pPr>
        <w:rPr>
          <w:rFonts w:hint="default"/>
        </w:rPr>
      </w:lvl>
    </w:lvlOverride>
    <w:lvlOverride w:ilvl="7">
      <w:lvl w:ilvl="7">
        <w:start w:val="1"/>
        <w:numFmt w:val="decimal"/>
        <w:lvlText w:val="%1.%2.%3.%4.%5.%6.%7.%8."/>
        <w:lvlJc w:val="left"/>
        <w:pPr>
          <w:ind w:left="360" w:firstLine="0"/>
        </w:pPr>
        <w:rPr>
          <w:rFonts w:hint="default"/>
        </w:rPr>
      </w:lvl>
    </w:lvlOverride>
    <w:lvlOverride w:ilvl="8">
      <w:lvl w:ilvl="8">
        <w:start w:val="1"/>
        <w:numFmt w:val="decimal"/>
        <w:lvlText w:val="%1.%2.%3.%4.%5.%6.%7.%8.%9."/>
        <w:lvlJc w:val="left"/>
        <w:pPr>
          <w:ind w:left="360" w:firstLine="0"/>
        </w:pPr>
        <w:rPr>
          <w:rFonts w:hint="default"/>
        </w:rPr>
      </w:lvl>
    </w:lvlOverride>
  </w:num>
  <w:num w:numId="5">
    <w:abstractNumId w:val="7"/>
    <w:lvlOverride w:ilvl="0">
      <w:lvl w:ilvl="0">
        <w:start w:val="1"/>
        <w:numFmt w:val="decimal"/>
        <w:lvlText w:val="%1."/>
        <w:lvlJc w:val="left"/>
        <w:pPr>
          <w:ind w:left="360" w:hanging="360"/>
        </w:pPr>
        <w:rPr>
          <w:rFonts w:hint="default"/>
          <w:b w:val="0"/>
          <w:i/>
        </w:rPr>
      </w:lvl>
    </w:lvlOverride>
    <w:lvlOverride w:ilvl="1">
      <w:lvl w:ilvl="1">
        <w:start w:val="1"/>
        <w:numFmt w:val="decimal"/>
        <w:pStyle w:val="ListParagraph"/>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decimal"/>
        <w:lvlText w:val="%1.%2.%3.%4.%5."/>
        <w:lvlJc w:val="left"/>
        <w:pPr>
          <w:ind w:left="1800" w:hanging="360"/>
        </w:pPr>
        <w:rPr>
          <w:rFonts w:hint="default"/>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6">
    <w:abstractNumId w:val="8"/>
  </w:num>
  <w:num w:numId="7">
    <w:abstractNumId w:val="2"/>
  </w:num>
  <w:num w:numId="8">
    <w:abstractNumId w:val="7"/>
    <w:lvlOverride w:ilvl="0">
      <w:lvl w:ilvl="0">
        <w:start w:val="1"/>
        <w:numFmt w:val="decimal"/>
        <w:lvlText w:val="%1."/>
        <w:lvlJc w:val="left"/>
        <w:pPr>
          <w:ind w:left="360" w:hanging="360"/>
        </w:pPr>
        <w:rPr>
          <w:rFonts w:hint="default"/>
          <w:b w:val="0"/>
          <w:i/>
        </w:rPr>
      </w:lvl>
    </w:lvlOverride>
    <w:lvlOverride w:ilvl="1">
      <w:lvl w:ilvl="1">
        <w:start w:val="1"/>
        <w:numFmt w:val="decimal"/>
        <w:pStyle w:val="ListParagraph"/>
        <w:lvlText w:val="%1.%2."/>
        <w:lvlJc w:val="left"/>
        <w:pPr>
          <w:ind w:left="936" w:hanging="576"/>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decimal"/>
        <w:lvlText w:val="%1.%2.%3.%4.%5."/>
        <w:lvlJc w:val="left"/>
        <w:pPr>
          <w:ind w:left="1800" w:hanging="360"/>
        </w:pPr>
        <w:rPr>
          <w:rFonts w:hint="default"/>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9">
    <w:abstractNumId w:val="7"/>
    <w:lvlOverride w:ilvl="0">
      <w:lvl w:ilvl="0">
        <w:start w:val="1"/>
        <w:numFmt w:val="decimal"/>
        <w:lvlText w:val="%1."/>
        <w:lvlJc w:val="left"/>
        <w:pPr>
          <w:ind w:left="360" w:hanging="360"/>
        </w:pPr>
        <w:rPr>
          <w:rFonts w:hint="default"/>
          <w:b w:val="0"/>
          <w:i/>
        </w:rPr>
      </w:lvl>
    </w:lvlOverride>
    <w:lvlOverride w:ilvl="1">
      <w:lvl w:ilvl="1">
        <w:start w:val="1"/>
        <w:numFmt w:val="decimal"/>
        <w:pStyle w:val="ListParagraph"/>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decimal"/>
        <w:lvlText w:val="%1.%2.%3.%4.%5."/>
        <w:lvlJc w:val="left"/>
        <w:pPr>
          <w:ind w:left="1800" w:hanging="360"/>
        </w:pPr>
        <w:rPr>
          <w:rFonts w:hint="default"/>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10">
    <w:abstractNumId w:val="7"/>
    <w:lvlOverride w:ilvl="0">
      <w:lvl w:ilvl="0">
        <w:start w:val="1"/>
        <w:numFmt w:val="decimal"/>
        <w:lvlText w:val="%1."/>
        <w:lvlJc w:val="left"/>
        <w:pPr>
          <w:ind w:left="360" w:hanging="360"/>
        </w:pPr>
        <w:rPr>
          <w:rFonts w:hint="default"/>
          <w:b w:val="0"/>
          <w:i/>
        </w:rPr>
      </w:lvl>
    </w:lvlOverride>
    <w:lvlOverride w:ilvl="1">
      <w:lvl w:ilvl="1">
        <w:start w:val="1"/>
        <w:numFmt w:val="decimal"/>
        <w:pStyle w:val="ListParagraph"/>
        <w:lvlText w:val="%1.%2."/>
        <w:lvlJc w:val="left"/>
        <w:pPr>
          <w:ind w:left="936" w:hanging="576"/>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decimal"/>
        <w:lvlText w:val="%1.%2.%3.%4.%5."/>
        <w:lvlJc w:val="left"/>
        <w:pPr>
          <w:ind w:left="1800" w:hanging="360"/>
        </w:pPr>
        <w:rPr>
          <w:rFonts w:hint="default"/>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11">
    <w:abstractNumId w:val="4"/>
  </w:num>
  <w:num w:numId="12">
    <w:abstractNumId w:val="7"/>
  </w:num>
  <w:num w:numId="13">
    <w:abstractNumId w:val="6"/>
  </w:num>
  <w:num w:numId="14">
    <w:abstractNumId w:val="7"/>
  </w:num>
  <w:num w:numId="15">
    <w:abstractNumId w:val="5"/>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W. Hieber">
    <w15:presenceInfo w15:providerId="Windows Live" w15:userId="f7cf2c9d3dc7f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1"/>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6A"/>
    <w:rsid w:val="000222BF"/>
    <w:rsid w:val="00032FC0"/>
    <w:rsid w:val="00042C46"/>
    <w:rsid w:val="00077721"/>
    <w:rsid w:val="0011254D"/>
    <w:rsid w:val="00120025"/>
    <w:rsid w:val="001368FF"/>
    <w:rsid w:val="001D14C5"/>
    <w:rsid w:val="001F3196"/>
    <w:rsid w:val="002255D2"/>
    <w:rsid w:val="00245384"/>
    <w:rsid w:val="002601F1"/>
    <w:rsid w:val="002D0610"/>
    <w:rsid w:val="002F5A6A"/>
    <w:rsid w:val="00315AB0"/>
    <w:rsid w:val="00327112"/>
    <w:rsid w:val="003A31A3"/>
    <w:rsid w:val="003A54B5"/>
    <w:rsid w:val="00493028"/>
    <w:rsid w:val="004D362F"/>
    <w:rsid w:val="004F680F"/>
    <w:rsid w:val="00501C19"/>
    <w:rsid w:val="005123D0"/>
    <w:rsid w:val="00512817"/>
    <w:rsid w:val="00536339"/>
    <w:rsid w:val="00560B42"/>
    <w:rsid w:val="005636DB"/>
    <w:rsid w:val="005B07A7"/>
    <w:rsid w:val="005B3547"/>
    <w:rsid w:val="005C699E"/>
    <w:rsid w:val="005D3384"/>
    <w:rsid w:val="00606E80"/>
    <w:rsid w:val="00652076"/>
    <w:rsid w:val="00657CFD"/>
    <w:rsid w:val="00694C85"/>
    <w:rsid w:val="006B3812"/>
    <w:rsid w:val="007321E1"/>
    <w:rsid w:val="00786F69"/>
    <w:rsid w:val="007E3B42"/>
    <w:rsid w:val="00817616"/>
    <w:rsid w:val="00876535"/>
    <w:rsid w:val="008967D0"/>
    <w:rsid w:val="008E2B04"/>
    <w:rsid w:val="00902EEA"/>
    <w:rsid w:val="009070BB"/>
    <w:rsid w:val="0091272B"/>
    <w:rsid w:val="00936F70"/>
    <w:rsid w:val="009C7906"/>
    <w:rsid w:val="00A07648"/>
    <w:rsid w:val="00A454BB"/>
    <w:rsid w:val="00AA3433"/>
    <w:rsid w:val="00AA7379"/>
    <w:rsid w:val="00AC02AF"/>
    <w:rsid w:val="00AD7114"/>
    <w:rsid w:val="00B81119"/>
    <w:rsid w:val="00B96183"/>
    <w:rsid w:val="00BA6482"/>
    <w:rsid w:val="00BE26C3"/>
    <w:rsid w:val="00BE30CE"/>
    <w:rsid w:val="00BF5AD2"/>
    <w:rsid w:val="00C2738E"/>
    <w:rsid w:val="00C578E4"/>
    <w:rsid w:val="00CD4881"/>
    <w:rsid w:val="00CE674F"/>
    <w:rsid w:val="00D3528A"/>
    <w:rsid w:val="00D43485"/>
    <w:rsid w:val="00D51C73"/>
    <w:rsid w:val="00D86DBF"/>
    <w:rsid w:val="00DC0733"/>
    <w:rsid w:val="00DD5D16"/>
    <w:rsid w:val="00E23EB4"/>
    <w:rsid w:val="00E3783C"/>
    <w:rsid w:val="00E74B9D"/>
    <w:rsid w:val="00EC56ED"/>
    <w:rsid w:val="00EF728A"/>
    <w:rsid w:val="00F1016D"/>
    <w:rsid w:val="00F1053F"/>
    <w:rsid w:val="00F4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A0C09A"/>
  <w15:chartTrackingRefBased/>
  <w15:docId w15:val="{2BA799F2-642D-427F-9FC3-5D86EBFF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2817"/>
  </w:style>
  <w:style w:type="paragraph" w:styleId="Heading1">
    <w:name w:val="heading 1"/>
    <w:basedOn w:val="Normal"/>
    <w:next w:val="Normal"/>
    <w:link w:val="Heading1Char"/>
    <w:uiPriority w:val="9"/>
    <w:qFormat/>
    <w:rsid w:val="00A454BB"/>
    <w:pPr>
      <w:keepNext/>
      <w:keepLines/>
      <w:numPr>
        <w:numId w:val="1"/>
      </w:numPr>
      <w:spacing w:before="240" w:after="12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A454BB"/>
    <w:pPr>
      <w:keepNext/>
      <w:keepLines/>
      <w:numPr>
        <w:ilvl w:val="1"/>
        <w:numId w:val="1"/>
      </w:numPr>
      <w:spacing w:before="24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B81119"/>
    <w:pPr>
      <w:keepNext/>
      <w:keepLines/>
      <w:numPr>
        <w:ilvl w:val="2"/>
        <w:numId w:val="1"/>
      </w:numPr>
      <w:spacing w:before="24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255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55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55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55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55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55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4BB"/>
    <w:rPr>
      <w:rFonts w:eastAsiaTheme="majorEastAsia" w:cstheme="majorBidi"/>
      <w:b/>
      <w:sz w:val="26"/>
      <w:szCs w:val="32"/>
    </w:rPr>
  </w:style>
  <w:style w:type="character" w:customStyle="1" w:styleId="Heading2Char">
    <w:name w:val="Heading 2 Char"/>
    <w:basedOn w:val="DefaultParagraphFont"/>
    <w:link w:val="Heading2"/>
    <w:uiPriority w:val="9"/>
    <w:rsid w:val="00A454BB"/>
    <w:rPr>
      <w:rFonts w:eastAsiaTheme="majorEastAsia" w:cstheme="majorBidi"/>
      <w:b/>
      <w:szCs w:val="26"/>
    </w:rPr>
  </w:style>
  <w:style w:type="character" w:customStyle="1" w:styleId="Heading3Char">
    <w:name w:val="Heading 3 Char"/>
    <w:basedOn w:val="DefaultParagraphFont"/>
    <w:link w:val="Heading3"/>
    <w:uiPriority w:val="9"/>
    <w:semiHidden/>
    <w:rsid w:val="00B8111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2255D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255D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255D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255D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255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55D2"/>
    <w:rPr>
      <w:rFonts w:asciiTheme="majorHAnsi" w:eastAsiaTheme="majorEastAsia" w:hAnsiTheme="majorHAnsi" w:cstheme="majorBidi"/>
      <w:i/>
      <w:iCs/>
      <w:color w:val="272727" w:themeColor="text1" w:themeTint="D8"/>
      <w:sz w:val="21"/>
      <w:szCs w:val="21"/>
    </w:rPr>
  </w:style>
  <w:style w:type="paragraph" w:styleId="Title">
    <w:name w:val="Title"/>
    <w:basedOn w:val="Normal"/>
    <w:next w:val="AuthorDate"/>
    <w:link w:val="TitleChar"/>
    <w:uiPriority w:val="10"/>
    <w:qFormat/>
    <w:rsid w:val="005B07A7"/>
    <w:pPr>
      <w:spacing w:after="240"/>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5B07A7"/>
    <w:rPr>
      <w:rFonts w:ascii="Times New Roman" w:eastAsiaTheme="majorEastAsia" w:hAnsi="Times New Roman" w:cstheme="majorBidi"/>
      <w:spacing w:val="-10"/>
      <w:kern w:val="28"/>
      <w:sz w:val="32"/>
      <w:szCs w:val="56"/>
    </w:rPr>
  </w:style>
  <w:style w:type="paragraph" w:customStyle="1" w:styleId="AuthorDate">
    <w:name w:val="AuthorDate"/>
    <w:basedOn w:val="Normal"/>
    <w:next w:val="Heading1"/>
    <w:qFormat/>
    <w:rsid w:val="00327112"/>
    <w:pPr>
      <w:jc w:val="center"/>
    </w:pPr>
  </w:style>
  <w:style w:type="paragraph" w:styleId="Caption">
    <w:name w:val="caption"/>
    <w:basedOn w:val="Normal"/>
    <w:next w:val="Normal"/>
    <w:uiPriority w:val="35"/>
    <w:unhideWhenUsed/>
    <w:qFormat/>
    <w:rsid w:val="00AA7379"/>
    <w:rPr>
      <w:b/>
      <w:iCs/>
      <w:sz w:val="20"/>
      <w:szCs w:val="18"/>
    </w:rPr>
  </w:style>
  <w:style w:type="table" w:styleId="TableGrid">
    <w:name w:val="Table Grid"/>
    <w:basedOn w:val="TableNormal"/>
    <w:uiPriority w:val="59"/>
    <w:rsid w:val="002601F1"/>
    <w:pPr>
      <w:spacing w:after="0"/>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E80"/>
    <w:pPr>
      <w:numPr>
        <w:ilvl w:val="1"/>
        <w:numId w:val="3"/>
      </w:numPr>
      <w:spacing w:line="276" w:lineRule="auto"/>
      <w:contextualSpacing/>
    </w:pPr>
    <w:rPr>
      <w:i/>
    </w:rPr>
  </w:style>
  <w:style w:type="character" w:styleId="Emphasis">
    <w:name w:val="Emphasis"/>
    <w:basedOn w:val="DefaultParagraphFont"/>
    <w:uiPriority w:val="20"/>
    <w:qFormat/>
    <w:rsid w:val="00D51C73"/>
    <w:rPr>
      <w:i/>
      <w:iCs/>
    </w:rPr>
  </w:style>
  <w:style w:type="paragraph" w:styleId="Header">
    <w:name w:val="header"/>
    <w:basedOn w:val="Normal"/>
    <w:link w:val="HeaderChar"/>
    <w:uiPriority w:val="99"/>
    <w:unhideWhenUsed/>
    <w:rsid w:val="00CE674F"/>
    <w:pPr>
      <w:tabs>
        <w:tab w:val="center" w:pos="4680"/>
        <w:tab w:val="right" w:pos="9360"/>
      </w:tabs>
      <w:spacing w:after="0"/>
    </w:pPr>
  </w:style>
  <w:style w:type="character" w:customStyle="1" w:styleId="HeaderChar">
    <w:name w:val="Header Char"/>
    <w:basedOn w:val="DefaultParagraphFont"/>
    <w:link w:val="Header"/>
    <w:uiPriority w:val="99"/>
    <w:rsid w:val="00CE674F"/>
  </w:style>
  <w:style w:type="paragraph" w:styleId="Footer">
    <w:name w:val="footer"/>
    <w:basedOn w:val="Normal"/>
    <w:link w:val="FooterChar"/>
    <w:uiPriority w:val="99"/>
    <w:unhideWhenUsed/>
    <w:rsid w:val="00CE674F"/>
    <w:pPr>
      <w:tabs>
        <w:tab w:val="center" w:pos="4680"/>
        <w:tab w:val="right" w:pos="9360"/>
      </w:tabs>
      <w:spacing w:after="0"/>
    </w:pPr>
  </w:style>
  <w:style w:type="character" w:customStyle="1" w:styleId="FooterChar">
    <w:name w:val="Footer Char"/>
    <w:basedOn w:val="DefaultParagraphFont"/>
    <w:link w:val="Footer"/>
    <w:uiPriority w:val="99"/>
    <w:rsid w:val="00CE674F"/>
  </w:style>
  <w:style w:type="character" w:styleId="Hyperlink">
    <w:name w:val="Hyperlink"/>
    <w:basedOn w:val="DefaultParagraphFont"/>
    <w:uiPriority w:val="99"/>
    <w:unhideWhenUsed/>
    <w:rsid w:val="001D14C5"/>
    <w:rPr>
      <w:color w:val="0563C1" w:themeColor="hyperlink"/>
      <w:u w:val="single"/>
    </w:rPr>
  </w:style>
  <w:style w:type="character" w:styleId="Mention">
    <w:name w:val="Mention"/>
    <w:basedOn w:val="DefaultParagraphFont"/>
    <w:uiPriority w:val="99"/>
    <w:semiHidden/>
    <w:unhideWhenUsed/>
    <w:rsid w:val="001D14C5"/>
    <w:rPr>
      <w:color w:val="2B579A"/>
      <w:shd w:val="clear" w:color="auto" w:fill="E6E6E6"/>
    </w:rPr>
  </w:style>
  <w:style w:type="paragraph" w:styleId="BalloonText">
    <w:name w:val="Balloon Text"/>
    <w:basedOn w:val="Normal"/>
    <w:link w:val="BalloonTextChar"/>
    <w:uiPriority w:val="99"/>
    <w:semiHidden/>
    <w:unhideWhenUsed/>
    <w:rsid w:val="0049302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028"/>
    <w:rPr>
      <w:rFonts w:ascii="Segoe UI" w:hAnsi="Segoe UI" w:cs="Segoe UI"/>
      <w:sz w:val="18"/>
      <w:szCs w:val="18"/>
    </w:rPr>
  </w:style>
  <w:style w:type="character" w:styleId="CommentReference">
    <w:name w:val="annotation reference"/>
    <w:basedOn w:val="DefaultParagraphFont"/>
    <w:uiPriority w:val="99"/>
    <w:semiHidden/>
    <w:unhideWhenUsed/>
    <w:rsid w:val="00493028"/>
    <w:rPr>
      <w:sz w:val="16"/>
      <w:szCs w:val="16"/>
    </w:rPr>
  </w:style>
  <w:style w:type="paragraph" w:styleId="CommentText">
    <w:name w:val="annotation text"/>
    <w:basedOn w:val="Normal"/>
    <w:link w:val="CommentTextChar"/>
    <w:uiPriority w:val="99"/>
    <w:semiHidden/>
    <w:unhideWhenUsed/>
    <w:rsid w:val="00493028"/>
    <w:rPr>
      <w:sz w:val="20"/>
      <w:szCs w:val="20"/>
    </w:rPr>
  </w:style>
  <w:style w:type="character" w:customStyle="1" w:styleId="CommentTextChar">
    <w:name w:val="Comment Text Char"/>
    <w:basedOn w:val="DefaultParagraphFont"/>
    <w:link w:val="CommentText"/>
    <w:uiPriority w:val="99"/>
    <w:semiHidden/>
    <w:rsid w:val="00493028"/>
    <w:rPr>
      <w:sz w:val="20"/>
      <w:szCs w:val="20"/>
    </w:rPr>
  </w:style>
  <w:style w:type="paragraph" w:styleId="CommentSubject">
    <w:name w:val="annotation subject"/>
    <w:basedOn w:val="CommentText"/>
    <w:next w:val="CommentText"/>
    <w:link w:val="CommentSubjectChar"/>
    <w:uiPriority w:val="99"/>
    <w:semiHidden/>
    <w:unhideWhenUsed/>
    <w:rsid w:val="00493028"/>
    <w:rPr>
      <w:b/>
      <w:bCs/>
    </w:rPr>
  </w:style>
  <w:style w:type="character" w:customStyle="1" w:styleId="CommentSubjectChar">
    <w:name w:val="Comment Subject Char"/>
    <w:basedOn w:val="CommentTextChar"/>
    <w:link w:val="CommentSubject"/>
    <w:uiPriority w:val="99"/>
    <w:semiHidden/>
    <w:rsid w:val="004930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customXml" Target="ink/ink54.xml"/><Relationship Id="rId21" Type="http://schemas.openxmlformats.org/officeDocument/2006/relationships/customXml" Target="ink/ink7.xml"/><Relationship Id="rId42" Type="http://schemas.openxmlformats.org/officeDocument/2006/relationships/image" Target="media/image17.png"/><Relationship Id="rId47" Type="http://schemas.openxmlformats.org/officeDocument/2006/relationships/customXml" Target="ink/ink19.xml"/><Relationship Id="rId63" Type="http://schemas.openxmlformats.org/officeDocument/2006/relationships/customXml" Target="ink/ink27.xml"/><Relationship Id="rId68" Type="http://schemas.openxmlformats.org/officeDocument/2006/relationships/image" Target="media/image30.png"/><Relationship Id="rId84" Type="http://schemas.openxmlformats.org/officeDocument/2006/relationships/image" Target="media/image38.png"/><Relationship Id="rId89" Type="http://schemas.openxmlformats.org/officeDocument/2006/relationships/customXml" Target="ink/ink40.xml"/><Relationship Id="rId112" Type="http://schemas.openxmlformats.org/officeDocument/2006/relationships/image" Target="media/image52.png"/><Relationship Id="rId16" Type="http://schemas.openxmlformats.org/officeDocument/2006/relationships/customXml" Target="ink/ink5.xml"/><Relationship Id="rId107" Type="http://schemas.openxmlformats.org/officeDocument/2006/relationships/customXml" Target="ink/ink49.xml"/><Relationship Id="rId11" Type="http://schemas.openxmlformats.org/officeDocument/2006/relationships/image" Target="media/image2.png"/><Relationship Id="rId32" Type="http://schemas.openxmlformats.org/officeDocument/2006/relationships/image" Target="media/image13.png"/><Relationship Id="rId37" Type="http://schemas.openxmlformats.org/officeDocument/2006/relationships/customXml" Target="ink/ink14.xml"/><Relationship Id="rId53" Type="http://schemas.openxmlformats.org/officeDocument/2006/relationships/customXml" Target="ink/ink22.xml"/><Relationship Id="rId58" Type="http://schemas.openxmlformats.org/officeDocument/2006/relationships/image" Target="media/image25.png"/><Relationship Id="rId74" Type="http://schemas.openxmlformats.org/officeDocument/2006/relationships/image" Target="media/image33.png"/><Relationship Id="rId79" Type="http://schemas.openxmlformats.org/officeDocument/2006/relationships/customXml" Target="ink/ink35.xml"/><Relationship Id="rId102" Type="http://schemas.openxmlformats.org/officeDocument/2006/relationships/image" Target="media/image47.png"/><Relationship Id="rId123"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customXml" Target="ink/ink26.xml"/><Relationship Id="rId82" Type="http://schemas.openxmlformats.org/officeDocument/2006/relationships/image" Target="media/image37.png"/><Relationship Id="rId90" Type="http://schemas.openxmlformats.org/officeDocument/2006/relationships/image" Target="media/image41.png"/><Relationship Id="rId95" Type="http://schemas.openxmlformats.org/officeDocument/2006/relationships/customXml" Target="ink/ink43.xml"/><Relationship Id="rId19" Type="http://schemas.openxmlformats.org/officeDocument/2006/relationships/customXml" Target="ink/ink6.xml"/><Relationship Id="rId14" Type="http://schemas.openxmlformats.org/officeDocument/2006/relationships/customXml" Target="ink/ink4.xml"/><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png"/><Relationship Id="rId69" Type="http://schemas.openxmlformats.org/officeDocument/2006/relationships/customXml" Target="ink/ink30.xml"/><Relationship Id="rId77" Type="http://schemas.openxmlformats.org/officeDocument/2006/relationships/customXml" Target="ink/ink34.xml"/><Relationship Id="rId100" Type="http://schemas.openxmlformats.org/officeDocument/2006/relationships/image" Target="media/image46.png"/><Relationship Id="rId105" Type="http://schemas.openxmlformats.org/officeDocument/2006/relationships/customXml" Target="ink/ink48.xml"/><Relationship Id="rId113" Type="http://schemas.openxmlformats.org/officeDocument/2006/relationships/customXml" Target="ink/ink52.xml"/><Relationship Id="rId118" Type="http://schemas.openxmlformats.org/officeDocument/2006/relationships/image" Target="media/image55.png"/><Relationship Id="rId126" Type="http://schemas.openxmlformats.org/officeDocument/2006/relationships/theme" Target="theme/theme1.xml"/><Relationship Id="rId8" Type="http://schemas.openxmlformats.org/officeDocument/2006/relationships/customXml" Target="ink/ink1.xml"/><Relationship Id="rId51" Type="http://schemas.openxmlformats.org/officeDocument/2006/relationships/customXml" Target="ink/ink21.xml"/><Relationship Id="rId72" Type="http://schemas.openxmlformats.org/officeDocument/2006/relationships/image" Target="media/image32.png"/><Relationship Id="rId80" Type="http://schemas.openxmlformats.org/officeDocument/2006/relationships/image" Target="media/image36.png"/><Relationship Id="rId85" Type="http://schemas.openxmlformats.org/officeDocument/2006/relationships/customXml" Target="ink/ink38.xml"/><Relationship Id="rId93" Type="http://schemas.openxmlformats.org/officeDocument/2006/relationships/customXml" Target="ink/ink42.xml"/><Relationship Id="rId98" Type="http://schemas.openxmlformats.org/officeDocument/2006/relationships/image" Target="media/image45.png"/><Relationship Id="rId121" Type="http://schemas.openxmlformats.org/officeDocument/2006/relationships/customXml" Target="ink/ink56.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customXml" Target="ink/ink9.xml"/><Relationship Id="rId33" Type="http://schemas.openxmlformats.org/officeDocument/2006/relationships/hyperlink" Target="https://www.sil.org/resources/language-culture-archives" TargetMode="Externa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customXml" Target="ink/ink25.xml"/><Relationship Id="rId67" Type="http://schemas.openxmlformats.org/officeDocument/2006/relationships/customXml" Target="ink/ink29.xml"/><Relationship Id="rId103" Type="http://schemas.openxmlformats.org/officeDocument/2006/relationships/customXml" Target="ink/ink47.xml"/><Relationship Id="rId108" Type="http://schemas.openxmlformats.org/officeDocument/2006/relationships/image" Target="media/image50.png"/><Relationship Id="rId116" Type="http://schemas.openxmlformats.org/officeDocument/2006/relationships/image" Target="media/image54.png"/><Relationship Id="rId124"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customXml" Target="ink/ink16.xml"/><Relationship Id="rId54" Type="http://schemas.openxmlformats.org/officeDocument/2006/relationships/image" Target="media/image23.png"/><Relationship Id="rId62" Type="http://schemas.openxmlformats.org/officeDocument/2006/relationships/image" Target="media/image27.png"/><Relationship Id="rId70" Type="http://schemas.openxmlformats.org/officeDocument/2006/relationships/image" Target="media/image31.png"/><Relationship Id="rId75" Type="http://schemas.openxmlformats.org/officeDocument/2006/relationships/customXml" Target="ink/ink33.xml"/><Relationship Id="rId83" Type="http://schemas.openxmlformats.org/officeDocument/2006/relationships/customXml" Target="ink/ink37.xml"/><Relationship Id="rId88" Type="http://schemas.openxmlformats.org/officeDocument/2006/relationships/image" Target="media/image40.png"/><Relationship Id="rId91" Type="http://schemas.openxmlformats.org/officeDocument/2006/relationships/customXml" Target="ink/ink41.xml"/><Relationship Id="rId96" Type="http://schemas.openxmlformats.org/officeDocument/2006/relationships/image" Target="media/image44.png"/><Relationship Id="rId111" Type="http://schemas.openxmlformats.org/officeDocument/2006/relationships/customXml" Target="ink/ink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4.png"/><Relationship Id="rId49" Type="http://schemas.openxmlformats.org/officeDocument/2006/relationships/customXml" Target="ink/ink20.xml"/><Relationship Id="rId57" Type="http://schemas.openxmlformats.org/officeDocument/2006/relationships/customXml" Target="ink/ink24.xml"/><Relationship Id="rId106" Type="http://schemas.openxmlformats.org/officeDocument/2006/relationships/image" Target="media/image49.png"/><Relationship Id="rId114" Type="http://schemas.openxmlformats.org/officeDocument/2006/relationships/image" Target="media/image53.png"/><Relationship Id="rId119" Type="http://schemas.openxmlformats.org/officeDocument/2006/relationships/customXml" Target="ink/ink55.xml"/><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customXml" Target="ink/ink28.xml"/><Relationship Id="rId73" Type="http://schemas.openxmlformats.org/officeDocument/2006/relationships/customXml" Target="ink/ink32.xml"/><Relationship Id="rId78" Type="http://schemas.openxmlformats.org/officeDocument/2006/relationships/image" Target="media/image35.png"/><Relationship Id="rId81" Type="http://schemas.openxmlformats.org/officeDocument/2006/relationships/customXml" Target="ink/ink36.xml"/><Relationship Id="rId86" Type="http://schemas.openxmlformats.org/officeDocument/2006/relationships/image" Target="media/image39.png"/><Relationship Id="rId94" Type="http://schemas.openxmlformats.org/officeDocument/2006/relationships/image" Target="media/image43.png"/><Relationship Id="rId99" Type="http://schemas.openxmlformats.org/officeDocument/2006/relationships/customXml" Target="ink/ink45.xml"/><Relationship Id="rId101" Type="http://schemas.openxmlformats.org/officeDocument/2006/relationships/customXml" Target="ink/ink46.xml"/><Relationship Id="rId122"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jpg"/><Relationship Id="rId39" Type="http://schemas.openxmlformats.org/officeDocument/2006/relationships/customXml" Target="ink/ink15.xml"/><Relationship Id="rId109" Type="http://schemas.openxmlformats.org/officeDocument/2006/relationships/customXml" Target="ink/ink50.xml"/><Relationship Id="rId34" Type="http://schemas.openxmlformats.org/officeDocument/2006/relationships/hyperlink" Target="http://www.paradisec.org.au/" TargetMode="External"/><Relationship Id="rId50" Type="http://schemas.openxmlformats.org/officeDocument/2006/relationships/image" Target="media/image21.png"/><Relationship Id="rId55" Type="http://schemas.openxmlformats.org/officeDocument/2006/relationships/customXml" Target="ink/ink23.xml"/><Relationship Id="rId76" Type="http://schemas.openxmlformats.org/officeDocument/2006/relationships/image" Target="media/image34.png"/><Relationship Id="rId97" Type="http://schemas.openxmlformats.org/officeDocument/2006/relationships/customXml" Target="ink/ink44.xml"/><Relationship Id="rId104" Type="http://schemas.openxmlformats.org/officeDocument/2006/relationships/image" Target="media/image48.png"/><Relationship Id="rId120" Type="http://schemas.openxmlformats.org/officeDocument/2006/relationships/image" Target="media/image56.png"/><Relationship Id="rId125" Type="http://schemas.microsoft.com/office/2011/relationships/people" Target="people.xml"/><Relationship Id="rId7" Type="http://schemas.openxmlformats.org/officeDocument/2006/relationships/endnotes" Target="endnotes.xml"/><Relationship Id="rId71" Type="http://schemas.openxmlformats.org/officeDocument/2006/relationships/customXml" Target="ink/ink31.xml"/><Relationship Id="rId92" Type="http://schemas.openxmlformats.org/officeDocument/2006/relationships/image" Target="media/image42.png"/><Relationship Id="rId2" Type="http://schemas.openxmlformats.org/officeDocument/2006/relationships/numbering" Target="numbering.xml"/><Relationship Id="rId29" Type="http://schemas.openxmlformats.org/officeDocument/2006/relationships/customXml" Target="ink/ink11.xml"/><Relationship Id="rId24" Type="http://schemas.openxmlformats.org/officeDocument/2006/relationships/image" Target="media/image9.png"/><Relationship Id="rId40" Type="http://schemas.openxmlformats.org/officeDocument/2006/relationships/image" Target="media/image16.png"/><Relationship Id="rId45" Type="http://schemas.openxmlformats.org/officeDocument/2006/relationships/customXml" Target="ink/ink18.xml"/><Relationship Id="rId66" Type="http://schemas.openxmlformats.org/officeDocument/2006/relationships/image" Target="media/image29.png"/><Relationship Id="rId87" Type="http://schemas.openxmlformats.org/officeDocument/2006/relationships/customXml" Target="ink/ink39.xml"/><Relationship Id="rId110" Type="http://schemas.openxmlformats.org/officeDocument/2006/relationships/image" Target="media/image51.png"/><Relationship Id="rId115" Type="http://schemas.openxmlformats.org/officeDocument/2006/relationships/customXml" Target="ink/ink5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d\Documents\Custom%20Office%20Templates\Ling-Paper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20:41.884"/>
    </inkml:context>
    <inkml:brush xml:id="br0">
      <inkml:brushProperty name="width" value="0.0175" units="cm"/>
      <inkml:brushProperty name="height" value="0.0175" units="cm"/>
      <inkml:brushProperty name="color" value="#ED1C24"/>
    </inkml:brush>
  </inkml:definitions>
  <inkml:trace contextRef="#ctx0" brushRef="#br0">0 1270 6144,'0'-14'2272,"0"1"-1216,0 13-896,0 0 800,0-13-352,13 0-32,-13 0-32,0 0-320,13-13 224,-13 13 160,0-13-384,13 12-192,-13 1-32,13-13-32,-13 13 32,13 0 0,-13 13 128,0-13 160,0 13-96,14 13-32,-14-13 64,0 26 64,0-13-64,13 0 32,-13 14-160,0-1 0,0-13-32,13 0-64,-13 13 96,0-26-64,13 0 128,-13 0-160,13-13 0,-13 0 0,13-13 64,0-14-96,-13 14 0,13 0 32,0 0 0,-13 13 0,13-13 64,0 26-192,1 0 96,-14 0 64,12 0 0,15 0-32,-27 13 32,13 0-32,0 13 0,0-13 0,-13 0 0,13 0 0,-13 0 0,13 0 0,-13 1 0,0-14 64,13 0-32,-13 0-32,13-14-64,-13 1 32,14 0 32,-2 0 64,2-13-192,-1 0-32,-13 13 64,13 0 96,0 0 32,0 13-32,-13 0-64,13 13 32,0-13-32,-13 13 0,13 0 64,0 13 0,0-13 64,0 0 32,1 0-32,-1 0-64,0-13-64,0 13 32,-13-13 32,13 0 64,0 0-32,0 0 64,-13-13-64,13 0-32,-13 0 32,13-13 32,-13 0-32,0 13-32,0-13-64,0 12 32,0-12 96,-13 26 32,13-13-128,-13 13 32,13 0-64,-13 13 0,13 0 0,-13 0 0,13 14 64,0-14 0,0 13 0,0-13 0,13 13 0,0-13 0,0 0 0,13-13 0,1 13-96,-1-26 64,13 13 96,0-13 32,-13-13-32,0 0-64,14 0 32,-27-14-32,13-12 0,-13-13 0,0-14 0,-13 1 0,0-14-96,0 0 64,0 14 96,-13 12 32,13 14-32,-13 13 32,13 13-128,-13 26-64,0 0-32,13 26 96,-13 0 0,13 13 32,0 1-96,13 12 0,0 0-32,0 14 96,13-14 0,-12 0 96,11-12-96,-11-1-64,-1-13 64,0 0 64,0-13 0,0 1-32,0-2 96,0-24 0,0-2-32,-13-25-64,14 0-64,-14-27 32,12-12 96,-12 12 32,0-38-32,0 12 32,0 14-64,0 12-32,0 14 32,0 13 32,-12 12-96,12 15 0,-14 24-32,1 28 0,13-1 0,-13 13-64,13 1 96,13 12 0,-13-12-64,13-1 64,1 13 32,-14 1 64,12-27-32,-12 13 64,13-12 0,-13-14 32,0 0-160,14-13-32,-14 0 96,0 0 32,0-26-96,0 0 32,12-13-160,-12 13 32,14-1 0,-14 2-32,13-2 128,-13 14 64,13 14-64,0-2 0,-13 15 32,13-14 64,13 13-96,-13-13-64,1 0 64,11 0 0,-11-13 32,12 13 64,0-13-32,-13 0 64,13 0-64,-12 0-32,11-13 32,-11-13 32,-1 0-32,0 0 64,-13-1-64,0 1-32,13 13-64,-13 0 32,-13 0-32,13 13 0,0 0 64,-13 13 0,13 13 0,0-12 0,-13-2-96,13 15 64,0-1 32,0-13 0,0 0 0,0 13 0,13-26 0,-13 13 64,13 1-32,-13-14-32,13 0-64,-13 0 32,13-14 32,-13 1 0,0 0 0,0 0 0,0-13-160,0-13-32,0 25 96,0-12 32,-13 13-32,13 0 64,-13 13 32,13 0-96,0 0 64,0 0 32,0 13 64,0-13-96,0 13 0,13-13-32,0 0 0,-13-13 128,26 0-96,-13 0 0,27-13 32,-27 13 64,13-13-32,-13 13 64,0-14-64,0 15-32,-13-2-64,0 14 32,0 0-32,0 0-64,-13 0 0,0 26 96,0-12-64,-1 12 32,2 13 64,-1 0 0,13-13 0,-14 0 64,14 1-32,0-1-32,0-13 32,0 0-32,14-13 0,-14 0 0,13 0 0,-1-26 0,2 0 64,-1-1 96,0-12-64,0-13 0,0 0-96,0-14-32,-13-12 32,0-1 0,13 1 64,-13-1 96,0 27-64,-13 13-64,13-1-96,0 27-32,-13 0 64,0 26 64,0 14-64,13-1 0,0 26-32,0-13 0,13 0 0,-13 14 0,13-1 64,0-13 64,0 14-96,0-14 0,1-13 96,-1 0 96,-1 0 64,2-12 32,-1-1-64,0-13 32,0-13-64,0-1 0,0 2-96,0-28-64,0 14-128,13-13-64,1 0 96,-14 12 96,0 1-32,0 26 0,0-13-32,-13 26-64,13-13 160,-13 13 32,0 13 0,0-12 32,0 25 128,13-13 128,-13 13 0,13 1 31,-13-1-191,14 13-128,-14-13 32,0 1 0,0-14 32,-14 0 0,-12 0-224,0 0-64,0-13-735,0 0-257,0-13-832,-1 0-288,1-13-1312</inkml:trace>
  <inkml:trace contextRef="#ctx0" brushRef="#br0" timeOffset="263">628 600 7296,'-26'14'2720,"26"-14"-1472,0 0-1312,13 0 544,-13 0-224,27-14 32,-2 14-256,28-12 0,13-14-32,12 0-576,1 0-256,39-13-2368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25:20.600"/>
    </inkml:context>
    <inkml:brush xml:id="br0">
      <inkml:brushProperty name="width" value="0.0175" units="cm"/>
      <inkml:brushProperty name="height" value="0.0175" units="cm"/>
      <inkml:brushProperty name="color" value="#ED1C24"/>
    </inkml:brush>
  </inkml:definitions>
  <inkml:trace contextRef="#ctx0" brushRef="#br0">2423 3878 6912,'-26'0'2624,"26"0"-1408,-13-14-1152,0-12 608,13 13-288,-13-13 32,0 13-128,0-13 64,13 13 288,-13 0-352,0-1 32,13 1-96,0 13-32,0 0-32,0 0-192,13 13 32,0-13-64,0 0 0,0 14 64,13-14 0,-13 0 0,13 0 0,-13 0 0,0-14 0,0 14 128,-13 0 64,0-13-64,0 13-32,-13-13-96,0 0-32,0 0 96,0-13 32,-13 13-128,13 0-32,0 0 32,0 0 64,13-1 0,0 14-32,-13 0 32,13 0 32,13 0-32,-13 0-32,0 0 32,13 0 32,-13 0-32,13 0 64,-13 0-64,13 0 64,-13 0-64,0 0 64,-13-12 0,13-2 32,0 14-160,-13-13 32,0 0 0,0 0 64,0 0-96,0-13-64,0 26 64,13-26-64,0 26 32,0-13 64,13 0 0,0 13-96,0 0 64,0-14 32,0 14 0,13-12 0,-13 12 0,13-14 0,-26 14 0,26-13 0,-26 0 0,0 0 64,0 0 32,0-13-128,-13 13 32,0-13 0,0 13 64,0-13-96,0 12 0,0 1-32,0 13 0,0 0 0,13 0-64,0 13 96,13 1 64,-13-2-64,13 15 0,0-14-32,0 0 0,13-13 64,-13 13 0,0-13 0,0 0 64,0 0-32,-13 0-32,0 0-64,0-13 32,0 13-32,-13-13 0,0 0-96,13-14-32,-13 27-128,0-12-32,13-2 96,0 14 160,0 0 0,13-13-32,-13 13 96,13 0 64,0-13 0,0 13-32,-13 0-64,26-13-32,-26 0 128,0-13 32,0 0 64,0 0 64,-12-1-32,-2-12 0,-12 13 32,0 0 32,0 0-96,-13 0-32,0-1 32,0 14 0,-13-13 0,0 13 0,-1 13-224,14 0-64,13 0-32,13 0 128,26 0 32,0 13 32,0 0-96,26 0 0,0 0 64,1 0 0,11 1-64,2-14 64,-1 0 32,13 0 64,-26 0-32,14-14 64,-27 1-64,-1-13 64,-11 13-64,-1-13-32,-40 0 32,15 0-32,-27 12 0,-1-12 64,14 1-32,0 11 64,-13 14-128,26-13 0,0 26-32,13 1-64,0-2 96,0 1 64,26 1-64,-13-2 0,26 2-32,0-1 0,1-13 64,-1 0 0,-13-13 0,0-1 0,0 14 0,0-26 0,-13 1 64,0 11 32,-13-12-32,0 0-64,-26 0 32,0-1 32,0 15-32,0-15 64,12 15-128,2-2 0,-1 14 32,-1-13 64,14 13-192,-12 0 32,12 0 32,0 0 32,12 0 96,2-13-32,-14 13-32,13-13 32,-13 0-32,12 0 0,-12 0 64,-12 0-32,-1-1 64,13 2-128,-14-1 0,14-14 32,-12 27 0,12-13-96,0 13 64,0-13 32,12 13 0,2 0 0,11 0 0,2 0 0,-14 0-96,13 0 64,0 0 32,-13-13 0,0 0 0,13 13 64,-26-13-96,13 13 0,-13-13 96,0 0 32,0 0-32,-13-1 32,0 1-64,-13 1-32,0-2-64,0 1 32,0 0-32,26 13-64,0-13 0,13 13 160,13 0-32,-13-13 0,0 13-64,13-13 32,-13 0 96,0 0 32,-13-13-32,13-1-64,0 1 32,-13 0-32,0 0 0,-13 0 0,0-1 0,13 2 64,-26 11-32,26 2-32,-26-2-64,13 1 32,13 13-32,0 0-64,0 13 96,0 1 0,13-2 32,0 2 0,0-1 0,-13-1 0,26 2 0,-26-14 0,13 13-96,0-13 64,0 0 32,-13 0 64,0-13-32,0-1-32,0 2 32,0-1-32,-13-1 0,0 2 0,0-2-96,0 1 0,0 0-32,13 13 96,0-13-64,0 13-32,0 0 96,0 0 0,13 0 32,0 0 64,-13 0-96,13-13-64,0 13 128,-13-13 32,0 0 0,0 0 32,0-13-64,0 13 64,-13-14 0,0 1 32,-26-13-64,0 0 32,-13 12 0,-1-12 32,1 13 0,13 0 64,13 0-160,0 13-32,13 13 64,0 0 32,13 13-32,13 0-64,0 13 32,26 0-32,13 0 0,0 0 0,1 1 0,-14-1 0,0 0-160,13-13-32,-26 0-608,0-13-224,0 13-384,-12-13-160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25:15.391"/>
    </inkml:context>
    <inkml:brush xml:id="br0">
      <inkml:brushProperty name="width" value="0.0175" units="cm"/>
      <inkml:brushProperty name="height" value="0.0175" units="cm"/>
      <inkml:brushProperty name="color" value="#ED1C24"/>
    </inkml:brush>
  </inkml:definitions>
  <inkml:trace contextRef="#ctx0" brushRef="#br0">419 511 7168,'-26'13'2720,"-1"-13"-1472,-12 0-1024,26-13 640,0-1-512,0 1-192,0 0-96,0 0 0,-13 0-32,13 0-96,-1-13 32,-12 13 320,13 0 160,0 13 0,13 0 0,-13 0-256,13 0-64,-13 0-128,26 0-32,-13 0 32,13 13 0,0-13-96,0 13 0,13-13 64,-12-13 64,12 0 0,0 0-32,-13-1 32,0 1-32,-13-13 128,0 0 64,-13 0 64,13 0 0,-26-1-128,13 1-96,-13 0 0,0-13-32,12 13 0,1-1 64,0 1 32,13 13 32,-13-13 64,13 26 32,13 0-33,0 13 33,14-13-128,12 13 0,0 0 32,0 0 0,0 0-160,1 1-32,-14-1 96,-1 0 96,2 13-544,-27 0-255,0-13-993,0 13-384,-27 14-1920</inkml:trace>
  <inkml:trace contextRef="#ctx0" brushRef="#br0" timeOffset="553">65 446 7168,'-39'0'2720,"13"-14"-1472,26 14-960,0-13 608,0 13-448,0-13-96,13-13-224,-13-1-96,13-12 0,0-13-384,0-1-160,0-12-3072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25:13.190"/>
    </inkml:context>
    <inkml:brush xml:id="br0">
      <inkml:brushProperty name="width" value="0.0175" units="cm"/>
      <inkml:brushProperty name="height" value="0.0175" units="cm"/>
      <inkml:brushProperty name="color" value="#ED1C24"/>
    </inkml:brush>
  </inkml:definitions>
  <inkml:trace contextRef="#ctx0" brushRef="#br0">118 2094 3584,'-14'-14'1408,"14"14"-768,-12-13-64,12 13 640,-13 0-544,13 0-128,-14-13-128,2 13-32,12 0-192,-14 13 96,1-13 96,13 0 0,-13 13 32,13 13-160,0-12 0,0 12-224,13 0-32,14 13 0,-15 0 64,15 1-96,-1-1 0,0-13-32,0 0-64,0 1 96,13-15 0,-26 2 32,14-14 64,-1 0 160,-26-14 128,0-12-192,0 0-32,-13 0-64,0 0 32,0-13-64,-14 12 64,1 14-64,13-13-32,0 13 32,0 13-32,0-13 0,0 13 0,13 0-96,0 13 64,13-13-32,0 13 0,13-13 64,-13 0 0,26 13-96,1-13 64,-1 0 32,0 0 0,-12-13 64,-2 0 32,-11 0 224,-1-13 192,-13 0-192,-27-13-32,2-1-160,-2 1-32,-12 13 96,0-13 32,-14-1-192,14 14 0,-13 0 32,26 0 32,0 13 32,-1 0 0,15 13 0,12 13-224,12 0 0,2-13 32,-1 13 96,13 0-160,13 0 32,0 0 32,13-13 96,1 13 0,-1-13-32,-12 0-64,-1-13 32,-13 13 32,-13-26 0,-13 13 64,0-13 32,-13-1-32,-27-12-64,1 0 96,-13 13 0,13-14 32,-26 1 0,12 13 0,1 0 0,13 0-160,13 13-32,-1 0-64,14 13 96,13 13-64,0 0 32,13 0 0,14 0 0,-1 0 0,13 0-64,0 0 96,27 0 0,-1 0 32,0 1 0,0-14 0,-12 0 64,-1 0-96,-13 0 0,-13-14-544,1 1-160,-14-13-2464,-13 0-1792,-26 0 1952</inkml:trace>
  <inkml:trace contextRef="#ctx0" brushRef="#br0" timeOffset="1236">536 967 5632,'-13'-26'2176,"0"0"-1152,-1 13-832,2 0 544,-28 0 32,1-13 96,0 13-320,-13-13-96,12 12-256,-12 1-128,0 0 32,12 0-64,1 0-32,13 13 224,0 0 160,0 0-352,26 13-64,-13-13 0,26 0 0,0 13-64,13 0 64,1 0-32,12-13 0,0 14 0,26-14-64,0 0 96,-12 12 64,12-12-64,-13 0-64,-13 0 64,1 0 0,-14-12 224,-13-2 128,-13 1-32,0 0 64,-26-13-128,-13 13-64,-14-26-64,-12-1 0,-1 14-64,1-13-32,13 13 32,0 0 32,13-1-32,0 15-32,12-2 32,14 14-32,13 0-96,13 0 0,0 14 64,1-14 0,25 26 32,0 0 64,13-13-96,0 0 0,13 13-32,-12-13 0,-1 13 128,1-13 32,-14 1-128,-13-2-32,0-12 96,-26 0-32,0-12-64,-13-15-160,0 1-96,0 0 0,0 13 32,0-13 192,13 13 96,-14 0 32,28 13 64,-14-14 0,13 14 96,0 14-160,0-14-32,13 13-64,0-13-64,-13 13 96,13-13 64,-13 0 0,0-13 64,1 0 0,-14 13 96,0-14-96,0 2-64,0-15 0,-14 14 32,1 0-32,0-13-32,0 13-64,13 0 32,-13 0-32,13 0 0,13 13 0,-13 0 0,13 0 64,0 0 0,-13 0-96,13 0 64,1-13 32,-14-1 64,13 14-32,-13-12-32,0-2 32,0 1 32,-13-13-32,13 13 64,-14-13-128,1-14 0,-13 14 32,0 0 0,13 0 64,0 13 32,0 0-32,0 0-64,13 0 32,13 13 32,0 0-32,0 0-32,0 0 32,13 13 32,0-13-96,-13 0 0,14 13 32,-1-13 0,-13 0 0,13 13 0,-13 0 64,0 0 32,-13 0-128,0 0-32,-13 14-1728,0-1-736,-13 0-832</inkml:trace>
  <inkml:trace contextRef="#ctx0" brushRef="#br0" timeOffset="1516">183 0 7680,'0'0'2880,"0"26"-1536,0-13-928,0 0 768,13-13-736,-13 13-256,13 0-192,-13 1-64,13 12 64,-13-14-1152,13 1-480,-13 0-1920</inkml:trace>
  <inkml:trace contextRef="#ctx0" brushRef="#br0" timeOffset="1754">183 1400 8320,'0'26'3168,"0"-39"-1728,13-26-1536,-13 0 512,13-14-160,0-38 64,0-14-160,0-26-32,0-39-64,26 13-1184,13-26-448,0 13-2016</inkml:trace>
  <inkml:trace contextRef="#ctx0" brushRef="#br0" timeOffset="4486">994 3246 5760,'0'0'2176,"0"0"-1152,-27-13-768,27 13 512,0-14-32,-13 1 32,0 0-288,0 0-128,0 0-192,0 0 96,0 0 64,0 0-32,0 0 0,-13 0-160,13 0-96,13 13 0,0 0-128,13 13 64,0 0 32,26-13 64,-13 13-32,13 0 64,-13-13-128,0 0-64,1 13 64,-1-13 0,0 0 96,0 0 32,-13-13 32,-13 13 64,0-13-32,0 0 0,0 0-96,-13 0 32,0-13-128,0 12-64,-13 1 128,12 0 32,2 0-96,12 0 32,-13 13-64,13 0 0,0 0 64,13 0 64,-1 0-32,2 0 64,-2 0-64,2 0-32,-14 0-64,13 0 32,0 0 96,0 0 32,-13 0 160,0-13-192,-13 0-32,13 13-32,-13-13 0,0 0 0,-1 0 64,2 0-32,12-1-32,-14 1-128,28 13 0,-14-13 64,12 13 32,-12-13-64,14 13 64,-1-13 32,0 0 64,0 0-96,13 0 0,-13-13 32,-13 13 0,0-1 128,0-12 64,-13 0 0,-13 0-32,0 0-32,-1 0 64,-24 13-96,-2-14-64,1 14 0,0 0-32,0 0 0,13 13 64,13-13-96,-1 13 0,1 0 32,13 0 0,13 13-96,13-13 0,1 13 64,-2 0 64,27 0-64,14 14 0,-1-14 32,13-13 0,-13 0-96,1 0 64,-15 0 32,2 0 64,-1-13-32,-26 0-32,13-1 96,-13 14 0,-13-26-32,0 13 32,-13 0-64,0 0-32,0 0 32,0 0 32,0 0-96,0 13 0,13-13 32,-13 13 0,13-13 0,-13 13 64,13 0-96,0 0-64,0 0 64,0 0 0,13 0 32,-13-14 64,0 14-96,0-12 0,0 12 96,0-14 32,0 1-128,0 0 32,-13 0-64,13 0 0,-13 0 64,13 13 64,-14-13-32,14 0 64,0 13-128,0 0-64,14 0 64,-14 0 0,13 13 96,0-13-96,0 13-64,13-13-32,-13 0 96,13 0 0,-13 0 32,0 0 64,-13-13 32,13 0-128,-13 0-32,13-13 96,-13-1 32,-13 14 0,13-13-64,-13 0 32,0 13-32,0-13 0,0 13 64,13 13-192,0 0 32,0 0 32,13 0 32,-13 13 96,13 0 32,0 0-128,0 0 32,0 0-64,0-13-64,0 0 96,-13 0 0,14 0 32,-14-13 0,0 0 0,0 0 64,-14-13 32,14 12 32,-13 2-64,-13-2 32,13 14-64,-13-13-32,0 13-64,13 13 32,0-13-32,0 14-64,13-2-64,0-12 32,0 14 32,0-14-32,0 0-576,0 0-320,0 0-1664,0-14-1888,0 2 1216</inkml:trace>
  <inkml:trace contextRef="#ctx0" brushRef="#br0" timeOffset="4717">837 2957 7680,'0'53'2880,"13"-53"-1536,0 0-1216,-13 0 608,0-27-352,13-12 32,-13-13-64,13-27 32,-13-12-192,0 12-256,-13 1-64,13 0-864,-13-1-288,0 27-768,0-1-256,0 14-384</inkml:trace>
  <inkml:trace contextRef="#ctx0" brushRef="#br0" timeOffset="4934">484 3350 8064,'-13'39'2976,"13"-25"-1600,0-1-1248,0-26 608,13-14-480,-13-12-128,13-26-96,0-14 32,0-25-32,0-1-1504,13-26-672,13-13-1248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36:43.599"/>
    </inkml:context>
    <inkml:brush xml:id="br0">
      <inkml:brushProperty name="width" value="0.0175" units="cm"/>
      <inkml:brushProperty name="height" value="0.0175" units="cm"/>
      <inkml:brushProperty name="color" value="#ED1C24"/>
    </inkml:brush>
  </inkml:definitions>
  <inkml:trace contextRef="#ctx0" brushRef="#br0">26 4253 5632,'-13'0'2112,"13"0"-1152,-13 14-704,13-14 512,0 0-192,0 0 0,0 0-320,0 0-160,0 0-64,0 0 96,13-14 160,0 1 192,0-13 96,-13 0-96,13 0 32,0-13 0,-13-13 64,14-1-128,-2-25 0,-12 13-128,0-1-32,0 1-97,0 13-31,14 0 32,-14 13 32,0 12-32,0 1 32,0 0-128,0 26-64,0 0 0,0 0-128,0 26 64,13 0-32,-13 26-64,26 1-128,-13 12 0,0 13-96,13-12 65,-13 12-1,13-12 32,-12-14 0,-14 0 64,13-13 128,-13-13 32,-13 13-128,13-26-32,-14 1-64,1-1 0,0-13 64,0-13 128,0 13 32,0-14 32,0 1-96,0 13 64,13-12 32,0-2 0,0 14-160,0 0 32,13 0 128,0 0 64,-13-13-96,26 13-32,-13 0 32,0-13 0,0 13 96,-13 0 32,14-13 96,-14 13 96,13-13-64,-13 0 32,0 0-96,0 0 0,0-13-192,0-13-32,-13 13 32,13-1 64,-14 14 64,14 0 32,-13 0-224,13 0 0,-13 13-32,13 0 64,0 13-32,0 0 32,0 13 64,13 1 0,0-15 0,1 15 0,12-1-96,13-13 0,-13 0-32,0 0 96,13-13 0,-12 0 96,-14 0 32,13-13 32,-13 0 0,0-13 0,0 0-160,-13 0 32,0-1 64,0-12 96,-13 13-64,13 13 0,0 0-32,-13 0-64,13 0-64,-13 13-32,13 0-96,0 13 32,0 0 96,0 13 32,0 0 32,13 0 0,0 0-96,0 0 0,0-12 64,0-1 64,14 0 64,-15 0-32,2-13-64,-1 0 32,0-13-32,0 0 64,0-14 32,-13-12-32,0 13-64,0 0 32,0 0-32,0 13-96,0 0 64,13 0 32,-13 0 0,0 13 0,0 0 0,13 13 0,-13-13 0,0 13-96,13 0 0,0 13 64,-13-13 64,0 13 0,13-13-32,0 0 32,-13-13 32,14 13-32,-14-26 64,13 13 64,-13-13 64,13 0-32,-13-13 32,0 13-128,0-13-64,0 0 0,0 13-32,0 0-96,13-1 64,-13 2 32,0 12 0,0 0 0,13 0 0,-13 0 0,13 12 0,-13-12 0,13 14 0,-13-14 0,13 0 0,-13 13 0,0-13 64,0 0 32,0 0 32,0-13 0,0 13 0,0-26-64,0 12 32,0 1-128,0-13 0,0 13-32,0 0 0,0 0 0,0 13 0,0-13 64,0 13 0,13 0 0,-13 0 0,13 0-96,-13 0 64,13 0 32,1 13 0,-2-13 0,15 0 0,-14 13 0,0-13 0,0 0 0,0 0 64,0-13-32,0 13 64,0-13-64,0 0 64,-13-13-64,13 13-32,1-14-64,-14 15 32,12-2 32,-12 1 0,0 13 0,14-12 64,-14 12-32,0 0-32,13 12 96,-13 1 64,13-13-128,-13 26-96,13-12 32,0-1 0,0 13 32,0-13 64,0 0-96,0 13 0,1-13 96,-14 0 95,0 0-63,-14 0 0,1 0-96,-13 1-96,13-14-95,-13 0 31,0 0-544,0 0-192,-1 0-576,14-14-288</inkml:trace>
  <inkml:trace contextRef="#ctx0" brushRef="#br0" timeOffset="401">1610 3666 4736,'0'-13'1760,"0"13"-960,0 0-96,0 0 736,0-13-608,-13 13-128,1-13-224,12 13-64,-14 0-224,-12 0 0,13 0 128,-13 0-256,12 13-32,-12 0-96,13 13-64,-13-12 96,13-2 64,0 2-64,13-2-64,-13 2-160,13-1-64,0-13 0,0 0 128,13 0 32,-13-13 0,26 13 128,-13-14 64,0 14-64,14-12 0,-15 12-32,2-14-64,12 14 160,-13 14 96,0-14-192,0 12 0,1-12-576,11 14-192,-11-14-4160,-1-14 2624</inkml:trace>
  <inkml:trace contextRef="#ctx0" brushRef="#br0" timeOffset="1368">2161 3167 5120,'0'-12'2016,"0"-1"-1088,0-13-608,0 12 544,-14 1 0,14-13 32,-13-13-288,-13 0-128,-13-14-256,13 1-160,0 13 32,0 0 0,-1-1 32,14 28 64,0-15 32,0 27-256,13 13-128,-13 1 0,26 12 96,0 13-128,0 13 64,13-13-96,14 13 0,-14 1 128,0-1 32,13 1 64,-13-14 0,1 0 0,-1-13 0,0 0 0,0 0 0,-13-13 0,0-13 64,0 0-32,0-13 64,0-13-128,0 13 0,-13-26-128,14 12 32,-14 2 128,0 11 64,0 2 64,12 12 64,-12 12-32,0 2-160,0 11 0,0 2 0,0-1 64,0 0-32,0-13-32,14 13 32,-14-13-32,0 0-96,13 1 64,-13-14-32,0 0 0,12-14 64,-12 1 0,0-13-160,0 0 32,0 0 64,0-13 96,0 13 0,-12-1-32,12 15 32,0-2 32,0 28-32,0-14-96,0 0 32,0 12 32,0 2 0,0-14-96,12 0 64,-12 0 32,14 0 0,-1 0 0,0-14 64,0 2-32,0-15 64,0 1 64,13 0 128,-12-13 64,-2-1 32,-12-12-64,0 0 32,0 0 0,-12 12 96,12 1-96,0 0 32,-14 13-224,14 13-96,0 0-128,0 26 32,14 0-32,-2 26 0,2 14 0,11-1 0,2 0-160,-1 13-96,0 1-320,-13-14-64,14 0-224,-15-13-32,1 0-288,1-12 0,-1-14-1504</inkml:trace>
  <inkml:trace contextRef="#ctx0" brushRef="#br0" timeOffset="1521">2292 2828 6656,'0'13'2528,"0"-1"-1344,13 2-1184,-13-2 576,13-12-384,1 14-96,12-14-64,0 0 32,13 0-32,14 0-736,-1-14-224,14 2-2016</inkml:trace>
  <inkml:trace contextRef="#ctx0" brushRef="#br0" timeOffset="2237">3194 2710 5120,'-26'13'1920,"26"-13"-1024,0 0-480,0 0 608,-13-13-384,13 13-96,-13-13 32,0 13 64,0-26-320,13 0-32,-13-1-64,-13-25 32,12 13 0,-12 0 64,13 0 32,-13 12-32,13 1-32,13 13-256,-13 0 0,0 13-192,13 26 32,13-12 0,-13 25-32,13 13-224,13-13-96,0 13 192,14 1 64,-1-14 0,13 0 0,-26 0 128,13-13 32,-25-12 64,12-1 0,-13-26-96,0 13 64,0-27-128,0 1-32,-13-13-64,0 13 0,13 13 224,-13 0 64,0 0 160,0 0 32,0 26-192,0-13 0,0 13-32,0 0 0,0 13 0,13-13 64,-13 0-32,0 0 64,0-13-64,0 13-32,0-13-64,13-13 32,-13 0 32,0 13 64,0-26-32,0 13-32,0 0-64,0-13-32,0 13 128,-13-1 96,0 14-32,13 0-64,-13 0 0,0 0-32,13 0 0,0 14 0,-13-1-96,13 0 64,13-13 32,-13 13 0,13-26-96,0 13 64,13-13-544,0-14-160,0 1-992,1-13-1664,-14 0 512</inkml:trace>
  <inkml:trace contextRef="#ctx0" brushRef="#br0" timeOffset="2468">2710 2632 8960,'-39'26'3328,"39"-26"-1792,13 13-1856,-13-13 512,13 0-128,13 0 96,14 0-64,-1-27-64,13 15 0,27-28-672,-1 1-224,14 0-768,-13-13-320,26-14-992</inkml:trace>
  <inkml:trace contextRef="#ctx0" brushRef="#br0" timeOffset="4106">3850 2174 5376,'-14'0'2016,"1"12"-1088,13-12-1088,0 0 384,0 14-192,0 12 64,0 0-128,-13 0 0,13 0 32,13 0 0,-13 13 64,13-13-32,-13 14-32,14-14 32,-2 0-32,-12 0 0,14-13 64,-1 0 256,0 1 96,-13-14 0,26 0 0,-13-14-160,0-12-96,0 0-160,0 0 0,-13-13-64,14 0 0,-2 0 64,-12 12 64,0 1-96,0 0-64,14 13 64,-14 0 0,0 13 32,0 0 0,0 0 0,0 0 64,0 0-96,0 13-64,0-13 64,13 13 0,-13-13-64,0 0 64,0 0 32,0 0 64,0 0 32,13 0 32,-13-13-64,0 0-64,0 13-64,13-13 32,-13 0 32,0 0 64,0-1-96,0 14 0,0-12 32,0 12 0,0 0 0,0 0 64,13 12-32,-13-12-32,13 14-64,-13-1-32,13 13 64,0 0 64,13-13 64,-13 0 32,1 13-160,-1-26-32,13 0 160,0 0 160,-13 0-64,13-13 64,-13 0-96,0-13 0,1 13-96,-2-13-64,-12 0 32,0 0 32,0 12-96,-12 1-64,12 0-32,-27 13-128,27 0-64,-13 0 160,0 13 64,13 0 96,0 13 0,0-12 0,13 12 0,-13-13 0,13 13 0,0-26-96,1 13 64,-14-13 32,12 0 64,-12-13 32,14 0 32,-14-13-224,0 0-64,0 0-32,13-1 64,-13 1 64,0 13 32,0 0 96,0 0 32,0 13-32,0 13 32,0-13-128,0 13 0,13 0 32,-13 0 64,13 0-32,-13 0-32,13 1-64,-13-14 32,13 0 96,-13 0 32,14 0 32,-14-14 0,12 1-64,-12 0 32,13-13-64,-13 13 64,14-13-64,-2 13-32,-12 0 32,0 13 32,0 0 32,0 0 96,14 13-96,-1 0-64,-13 0 0,13 0 32,-13-13-32,13 13-32,-13 0 32,0-13 32,13 0 96,0 0 64,-13-13-32,13 0-32,-13 0-32,13-13 64,-13 0-96,0-14 0,13 14-96,-13 13-32,0-13-32,0 13 0,0 13 0,0 0 0,14 0 128,-14 13 32,0 0-128,12 0-32,-12 0 32,14 1 64,-14-2-64,0 2 0,13-14 96,-13 13 32,13-13-128,-13 0-32,13-13 32,0-1 0,0 2-64,0-15 64,0 14-128,1 0 32,-2 0 64,1 0 32,1 13 32,-1 0 0,13 13-96,-13 0 0,13 13-576,-13-13-288,13 1-1184,-13 12-1536,14-26 1024</inkml:trace>
  <inkml:trace contextRef="#ctx0" brushRef="#br0" timeOffset="5434">5159 1845 6016,'13'27'2272,"-13"-27"-1216,0 0-1152,0 0 416,13 0-96,-13-13 320,0-1-32,13 1-256,-13-13-64,13-13 0,-13 12 32,0-12 96,0 13-32,0 0 0,0 0-160,0 13-32,0 0 32,13 0 0,-13 13-64,13 13-64,0 0 32,0 0 32,-13 0-32,14 0 64,-2 13-128,2-12 0,-1-2 32,-13 2 0,13-1 0,-13-13 0,13 12 64,-13-37 160,13 11-32,0-12-96,-13 0 32,26 0-96,-13 0-32,0 13 32,0 0-32,1-1-96,-1 2 64,0 12 160,0 0 64,0 12-64,-13 2-96,13-1 0,0 0-32,0-13 0,-13 13 0,13-13 0,0 13 64,-13-13-32,13 0-32,-13-13 32,14 13 32,-2 0-96,2 0-64,-14 0 64,13 0 64,0 0 64,0 0-128,-13 0 32,13-13 64,0 13-96,-13-13 0,13 0 32,0-13 64,-13-1 32,13 1 32,-13-13 0,0 0 64,0-14 32,-13 1 32,0-14 64,0-12 32,0 0-33,-13 12 33,13 1-256,-14 12-64,15 1-32,-2-1 64,1 28-32,0-2-32,13 1-128,0 13 0,0 0-96,0 13 64,13 13 96,14 0 32,-1 26 32,0 0 0,13 14-95,13-1-1,14 13-32,-14 1 0,13 0-128,-12-14 0,-14-13 192,0 13 96,0-25 32,-13-1 32,-12-13-128,12-13-64,-26-13-32,13 0-128,-13-27 0,-13 14 128,13 0 64,0 0 64,0 0 0,-13 13 64,13 13 32,0 13-128,0 13-32,0 0 32,0 0 64,0 0-64,0 14 0,0-14-32,0 0-64,13 0 0,0-13 96,13 0 64,-13 1 64,0-14-32,0 0-64,-13-14-64,13-12-32,-13 13-96,0-26-32,0 13 192,-13-14 64,0 1-64,-13 0-32,26 26 32,-26-13 0,13 12 32,13 14 0,-13 14-96,0-1 64,13 0-128,0 0 32,13-13 64,-13 13 96,13-13 0,0 0 64,13-13-224,-13 0 32,0 0-672,13-14-288,-13 2-672,1-2-192,-1 1-736</inkml:trace>
  <inkml:trace contextRef="#ctx0" brushRef="#br0" timeOffset="5619">5578 1190 8320,'-39'27'3168,"52"-27"-1728,-13 0-1760,13 0 448,0 0-96,0 0 96,14 0 32,12-27 0,13-12-96,27 0-192,-14 0 0,-13 0-512,14-13-128,-14-1-544,0 1-192,-25 13-1312</inkml:trace>
  <inkml:trace contextRef="#ctx0" brushRef="#br0" timeOffset="5819">5015 1257 7936,'-39'26'2976,"39"-12"-1600,13-14-1600,0 0 448,0-14-224,14 1 0,12 0-96,13-13 0,26-13 64,1 0-768,12-14-352,14 1-1952</inkml:trace>
  <inkml:trace contextRef="#ctx0" brushRef="#br0" timeOffset="6285">6494 746 4736,'-13'0'1760,"13"-14"-960,-13 14-928,26 0 1856,0-12-480,1 12-256,-2-27-192,2 14-480,12-26 160,-13 13 64,0-27 64,0 1 96,-13 13-384,0-13-96,0-1-32,0 2 96,-13 24-64,13 1 32,0 0-160,0 26-64,0 26-160,0 0 0,0 40 0,0 12-32,13 0-160,0 14-128,-13-14 32,13 1 0,13-1-96,-13-13-96,0-12-96,0-1 32,1-13-192,-1-13-96,-13-12-1920</inkml:trace>
  <inkml:trace contextRef="#ctx0" brushRef="#br0" timeOffset="6466">6560 1060 6656,'13'13'2464,"-13"-13"-1344,13-13-736,13 13 672,-13-14-256,13 2-64,13-14-352,27-1-96,-14 1-160,27-13-160,-1 0-64,1-13-1280,-1 13-608,-12 0-1440</inkml:trace>
  <inkml:trace contextRef="#ctx0" brushRef="#br0" timeOffset="7000">2317 4059 3584,'12'-13'1408,"-12"13"-768,0-26-64,0 26 640</inkml:trace>
  <inkml:trace contextRef="#ctx0" brushRef="#br0" timeOffset="9022">2317 4019 8672,'0'13'576,"0"0"-288,-13 13-224,13 0 0,0 1-32,0-1-32,0 0-128,13 0 0,0 0 128,-13-13 64,13 0-160,0 1-64,0-28 64,13 1 32,-13-13 256,14 0 192,-1-13-128,-13-14 0,0 1 0,0-13 0,-13 0 64,0-1 32,0 1 96,-13 12 64,13 1-32,-13 13 32,0 13 0,13 13 0,-13-1-256,13 14-96,-13 14-160,13 11-96,0 2-96,13 25 32,0-12 32,0 25 64,0-13-32,13 1 32,0-2 0,1-11 0,-1-1 64,-13-13 0,0 0 0,0-13 64,-13 1-256,13-14-32,-13 0-32,0-27 0,-13 1 64,0-13 128,13 0-32,0 0-32,0 12-64,13 1 32,-13 0 32,13 26 64,13 0 32,-13 0 32,0 13 0,13 14 0,-12-15 0,12 15 0,0-15-96,0 15 64,-13-14 32,13 0 0,-13-13 0,1 0 0,-2 0 128,2-13 64,-14-13-64,13 12-32,-13-12-32,0 1 32,-13-15-128,13 14-64,-14 0 64,14 13 0,-12-1-256,-2 14 0,1 14 96,13-1 32,0 0 0,-13 13 128,26-13 0,-13 13 32,13-12 0,1-2-96,-14 1 64,12-13 32,2-13 0,-14 1 0,13-2 0,-13 1 64,13-13-32,-13 13 64,0 0-64,0 0-32,0 0-64,0 13-32,13 0-32,-13 13 0,13 0 96,-13 13 64,13-13-64,0 0-64,0-13-32,0 13 96,0-13 0,0 0 96,1 0-32,12-13-32,-13-13 160,26 0 128,-13 0-160,-13 0 0,0-1 64,0 1 32,0 0 96,1 13 128,-14 0 96,0 26 64,0 0-320,13 0-160,-13 14-96,0 12-128,13 0 64,-13 0 32,13 14 0,-13-14-160,13 0-32,0 0-64,-13 0 64,13-13 64,-13-13 64,0 1 32,0-1 96,0 0-320,-13-26-64,0 0 96,0-26 96,-13-14 160,-14-13 64,14 1 96,0 0 32,0 0 32,13 12 0,13 14-64,0 0 32,0 13 0,0-1 32,0 15 0,13 12 64,13 0-160,0 0-96,-13 12-32,0 2 32,14 11-96,-14-11 0,0 12-128,-13 0-32,13-13-128,0 13 32,-13 0 0,0-12 96,0-1-96,0-13 32,0 0-288,0 0-128,-13-13 192,13-13 128,-13 12 224,13-12 64,0 13 64,0 0 0,0 0 128,13 0 160,0 0 32,0-1 64,0-11-64,13-1 32,0 12 96,0-25 96,-12 0-96,12 13 0,-13-14-128,0 14 32,0 0-64,-13 0 64,0 0-192,0 0-32,-13-14 0,-13 14 0,13 0-64,0 0 32,-1 13-128,2 0-64,-2 13-160,1 0 0,13 13 64,0 13 32,0 13-64,0 1 64,27 12 32,-15-13-32,15 13 32,-14-12 96,13-14-64,0 0-32,0 0 96,0-13 64,1-13-64,-14 0 0,13 0 32,-13-13 64,0-26-32,-13 13-32,13-14 32,-13 14-32,0 0 0,0 0 64,-13 13-32,13 0-32,0 0-64,0 13 32,-13 13 32,13-13 64,0 13-192,0 0 32,0 0 32,0 0 96,13-13 0,-13 13-32,13-13-64,-13 0-32,13-13 64,-13 0 0,13 0 32,0 0 0,1 0-160,-14 0-32,12 0 96,2-1 32,12 14 128,-13 14-96,0-14-64,0 13-32,0 0 96,13 0-64,-13-13 32,0 13 64,13 13 0,-12-26 0,12 13 0,-13-13-224,13-13-96,-13 13-448,0-13-160,0 0-864,1 0-352,-14 0-288</inkml:trace>
  <inkml:trace contextRef="#ctx0" brushRef="#br0" timeOffset="9385">3208 3272 7552,'-26'0'2880,"26"0"-1536,13 14-1440,0-14 512,-13 0-224,13 0 32,14 0-128,-1-14-64,13 1 0,-13 0 96,13-13 160,13 0-672,1 0-256,12-13-960,0 13-352,1-13-896</inkml:trace>
  <inkml:trace contextRef="#ctx0" brushRef="#br0" timeOffset="9677">4124 3064 6656,'0'0'2528,"0"0"-1344,13 0-1312,-13 0 416,13-14-224,0 1-64,0 13-480,26-26-160,-13 13-896,13 0-288,0 0-320,1-13-96</inkml:trace>
  <inkml:trace contextRef="#ctx0" brushRef="#br0" timeOffset="10253">4609 2984 6144,'0'0'2272,"0"0"-1216,13 0-960,-13-12 480,0 12-448,13-14-32,-13 1-32,14 0 32,-14 0-32,12-13-64,-12 13 96,0-13-64,14 13 64,-14 0-64,0 13 64,0-13-128,0 13 0,13 13 96,-13 0 32,0 0-32,0 0-64,13 0-64,-13 0 32,13 0-32,-13 0 0,13 0 0,-13-13 0,13 13 64,0-13 64,-13-13 32,26 13 32,-13-13-64,14-13-64,-15 0 96,2 0 0,-1-13-32,0 13 32,0-14-64,0 14-32,0 13 160,-13-13 128,13 26 128,-13 0 64,13 13-256,0 0-64,-13 13 96,13 13 96,0 1-192,-13-1-32,14-13-64,-1 13-64,-13-13 96,0 0 0,0 0-736,-13-13-288,-1 1-1312,-12-14-576,-26 0-64</inkml:trace>
  <inkml:trace contextRef="#ctx0" brushRef="#br0" timeOffset="10468">4465 2619 1664,'13'-13'704,"14"13"-384,12 0-32,-13-13 288,-13 13-320,26 0-64,0 0-1248,14-13-512</inkml:trace>
  <inkml:trace contextRef="#ctx0" brushRef="#br0" timeOffset="11483">5237 2461 4736,'14'0'1824,"-14"-13"-960,0-13-320,0 26 704,0-13-416,-14 0-96,14-13-224,-13 0 0,0 0-288,0 0-64,0-1 32,0 14-96,13 0 0,-13 0-192,13 13 0,0 26-128,0 0 64,13 0-64,0 14 0,0 12-32,13-13 0,1 14-64,-1-2 32,26 2-192,-13-14-96,0 0 32,1-13 64,-1-13 416,0 1 256,-13-14 128,1 0 64,-14-14 0,0-12 64,0-13-32,-26 0 64,13-27-256,-13-12-64,-13 13 96,12-13 160,-12 25-32,13 14 96,0 13-256,-13 13-64,26 13-160,-13 0-96,13 26-32,0 13 96,13 1-64,-13-1-32,26 13 0,-13-13 96,13 13 0,1-12 32,-1-1-96,0 0 64,-13-13 32,13 0 0,-12 0 0,-2-26 0,1 13-96,1-26 64,-14 0-128,13 0 32,0-13 0,-13 0 64,0 0 32,0 13 32,0-1-96,13 2 64,-13-1 96,0 26 32,13-1-32,-13-12-128,13 14 32,-13-14 32,13 13 64,-13-13-96,0 13 0,13-13 32,-13 0 64,14-13 32,-14 0 32,12-13-160,-12 13 32,13-13-64,-13-14-64,14 27 96,-14-13 64,13 13-64,-13 13 0,0 0 32,13 0 0,-13 13 0,13 0 0,0-13-96,13 26 64,-13-13 32,13 0 64,-12 1-32,-1-14-32,13 0 96,-13-14 64,0 14 64,0-13 96,0 0-96,-13-13-64,13 0-160,-13-13 0,0 13 0,14-13 0,-14 25 64,0-12 96,0 13 0,12 13 64,-12 0-128,0 26 0,14-13-32,-14 13 32,0 1-64,13-1 64,-13 0-128,0 0 0,13 0 32,-13-13 64,0 13-32,0-12-32,0-2-416,-13-12-192,13 0-1376,-13-12-640,-1-2-384</inkml:trace>
  <inkml:trace contextRef="#ctx0" brushRef="#br0" timeOffset="11652">5761 1833 6272,'-14'13'2368,"14"13"-1280,-13-13-1120,0 0 480,13 13-256,-13 1-32,0-1-64,0 0-96,0 13 32,-13-13-736,13 0-256,-13 27-1792</inkml:trace>
  <inkml:trace contextRef="#ctx0" brushRef="#br0" timeOffset="11837">4897 2632 6784,'13'0'2528,"0"0"-1344,13 0-1376,-12-14 384,25 1-64,13 0 64,13-13 64,14-13 64,12 0-160,13-1-160,1-12-96,-1 0-800,1-1-288,0 1-1728</inkml:trace>
  <inkml:trace contextRef="#ctx0" brushRef="#br0" timeOffset="12337">6572 1611 6400,'-26'0'2464,"13"0"-1344,-26 13-960,26-13 608,13 0-352,-13 26-64,0-13-128,13 14 0,-13-1-128,0 13-64,13 0 0,0 1-128,0-1 0,0 0 64,13 0 0,-13 0-64,13-12 64,0-1 32,13 0 64,-13 0 32,0-26 32,0 13-64,13-13 32,-13-13-64,13 0 64,0 0-64,-13 0-32,13 0 32,-13 0-32,0 0 128,13 13 0,-13 13 96,0 0-64,-13 0 64,14 13-128,-28 0 0,14 0-32,-13 0-64,0 14-64,0-14-32,0-13-160,-13 13-64,0-13-192,0 1-96,-13-14-96,13-27-32,0 14-736,0-26-224,13 0-768</inkml:trace>
  <inkml:trace contextRef="#ctx0" brushRef="#br0" timeOffset="12654">6873 1349 7424,'-13'0'2816,"0"13"-1536,0 13-1216,13-13 608,0 13-288,-13 14 32,13 12-192,0 27-64,0-1-64,0 1 64,0 13 32,0-1-64,0 1-32,13-14-96,0 1-96,-13-14-640,13-12-256,0-1-768,0-12-320</inkml:trace>
  <inkml:trace contextRef="#ctx0" brushRef="#br0" timeOffset="13016">7018 1820 4736,'-14'0'1760,"14"0"-960,0 0-224,0 0 576,0 0-384,0 0-96,-13 13-192,0 0-64,13 1-224,-13 12-64,0-1 64,0 2 32,13-1 32,-13 0-128,13 0-96,0 0 64,13-13 64,0 1-128,26-14-32,14-14-352,-14-12-96,26-13-1760,14 0-1952,-13-52 960</inkml:trace>
  <inkml:trace contextRef="#ctx0" brushRef="#br0" timeOffset="18035">7541 1872 3200,'-13'0'1216,"0"0"-640,0-13 96,13 0 608,0 13-384,0-26-192,0-1-288,0 1-96,0 0-192,13 0 64,-13 0 0,13 13 64,-13-14 64,13 27-32,-13-12 64,0 12-192,13 0-32,-13 0 0,13 12 0,0 15 0,13-1 64,-12 0-160,12 0-32,-13 1 0,0-15 0,13 15 0,-13-14 64,0 0-32,-13 0 64,13-13 0,-13 0 96,0 0-96,0-13 0,0-13-32,0-13-64,0-1 96,-13 1 64,13 13 0,0-1 64,0 1-64,-13 13 0,13 0-96,0 13-64,0 0 96,0 13 0,13 0-32,-13 1-64,13 12 32,0-13-32,1 13 0,-14-13 64,13 0-32,0 0-32,-13 0 32,0-13 32,13 0 32,-13-13 32,0 0 0,0-26-160,0 13 32,0-14 0,0 14 0,0-13 0,0 26 0,0-13 0,13 26 0,-13 0-160,13 0 32,0 0 64,0 13 96,1 0-64,-2 0-64,15 0 64,-15 0 64,2 0 0,12-13 64,-13 0-128,0 0-64,0 0 128,0-13 32,0 0 0,0 0 32,1-13-64,-2 13 64,-12-13-64,0 12-32,0 1 32,0-13 32,-12 13-32,12 13-32,-14 0 32,14 0-32,-13 13-160,13 0 32,-13 0 64,13 14 32,0-1-64,0 0 64,0-13-32,0 13 0,13-13 64,-13 0 0,13 0 0,1-13 0,-2-13 0,-12 0 0,14 0 64,-1-13 32,-13 0-32,13-1-64,-13-12-64,0 13 32,0 0 32,0 0 0,0 13 0,0-1 0,0 2 0,0 12 0,0 12-96,0 2 0,13-1 64,-13 0 0,13 0 32,0-13 0,13 0 0,-12 13 0,11-13 0,-11-13 0,-1 0 0,13 0 0,-13 0 0,0-1 0,-13 2 0,13-2 0,-13 14 0,13-13 0,-13 13 0,0 0 64,0 0-32,0 13-32,14-13-64,-14 14 32,12-14 32,-12 12 0,0-12-96,13-12 64,1 12 32,-1-14 0,-13 1 64,13-13-32,0 13-32,0 0 32,-13 0-32,13 0 0,-13 0 64,0 13-96,0 0 0,13 0 32,-13 0 0,13 13 0,-13-13 0,14 13 0,-2-13 0,-12 13-96,14-13 64,-1 0 32,-13-13 0,12 13 0,2-13 0,-1 0 0,-13-13 0,13-1 0,0 1 0,-13 0 64,13 12 32,-13 2-32,0-1-64,13-1 96,-13 14 0,0 14-32,0 11 32,13 2-64,-13-1 64,13 14-64,1 12 64,-1 0-128,-1 14 0,2 12-32,12-12-64,0 12 96,-13-12 64,-13-14-64,0 0 0,-13-12 96,0-1 32,0-13-32,-13-12 32,0-14-64,13 0-32,-14-14 32,1-25 32,0-13-32,13-27-32,-14-13 96,2-13 0,11 1 32,14-1 0,0 26-64,0 1-64,14 12 96,-1 14 0,-13 13 32,12 13 64,2-1-96,-1 27-64,0 0 64,0 14 0,0 11-128,0 2 32,0 12-64,14 0 0,-14 14 64,-1-14 0,-12 1 0,14-1 0,-14-13 0,0 0 0,0-13 0,0 0 0,0 0-224,-14-26 0,14 0-128,-12 0 64,-1-13 160,13 0 64,-14-1 64,14 1 0,0 0-96,14 0 64,-14-1 32,13 2 0,13-1 0,0-14 0,0 1 128,-13 0 160,13-1-32,1 1 32,-14-13-96,-13-14-32,0 0-96,-13 1-64,0-14 160,-14 27 32,14 0-160,0 12 0,0 14 32,13 0 32,-13 26-192,0 0 0,13 0-32,0 40 64,0-1-128,26 26 64,0-13 0,0 27 64,1-26-32,-1 12-32,0 0 96,13 1 64,1-27-64,-14 14 0,0-27 32,-13 0 0,0-13-96,13 0 64,-13-13 32,0-13 64,-13-13-32,14-1 64,-14 2-128,12-15 0,-12 14-32,0 13 0,0 0 0,0 13-64,14 13 0,-14 0 96,0 0 64,13 0 0,-13 1-32,13-2-64,0 15 32,0-27 32,0 12 0,0-12 0,-13 0 64,13 0-32,0-12-32,-13-1-64,0-1 32,13-12-32,-13 0 0,0 0-96,0 13 32,0-13 0,0 12 64,0 14-32,0 0 32,0 14 64,-13-2 0,13 2-96,0-1 64,0 0 32,0 0 0,0 13-96,0-26 64,0 14-320,0-14-96,0 0 224,0 0 192,0-14 160,0 14 96,13-26-256,-13 0-128,0-1 0,0 15 32,0-15 64,0 15 32,0 12-128,0 0 32,0 0 64,0 0 32,13 0 96,-13 12 32,14-12-192,-1 0 0,13 0 32,-13-12 96,13-2 0,0 1-32,0-13 96,-12 0 0,12 0 32,-13-27 0,-13 1 0,13-1 0,-13-12-64,-13-14-64,0 14 160,0-14 32,-27 14 0,14 0 32,13 25-128,-13 14 0,13 0-96,0 26-32,0 26-32,13 0 0,0 14 64,0 12 0,26 13-160,-13 14 32,13-1 64,13 1 32,1-14-64,-14-12 64,13-1 32,0 1 0,-12-27 0,-1 0 0,-13-26 0,13 13 64,-13-26-32,0 0-32,0-14 32,-13-12 32,0 13-96,0-13 0,0 13 32,0 0 64,0 26-96,-13 0 0,13 12-32,0 15 0,0-1 64,0 14 64,0-15-32,0 1-32,0-12-64,0 12-32,0-13 64,0 0 0,0-13 32,13 0 0,-13 0 0,13-13 64,-13 0-32,0 0-32,0-26 32,0 12-32,0-12 0,0 13 0,-13 13-96,13-14 64,0 27-32,0 0 0,0 0 64,0 14 0,13-1 0,-13 0 0,13 0-96,1 0 64,-2 0 32,2-13 64,-1 0-96,13-13 0,0 0 32,0-13 0,0-1 0,1 1 64,-14-13-32,0 13 64,0 0 0,-13-1 96,0 15-160,-13-2-96,-13 14 32,12 26-64,1-12 32,-13 25 64,13-13 0,13 13 0,-13-13 64,0 1-96,13-1-64,0-13 64,0 0 0,13-13 32,0 0 64,0-13-32,13-13-32,-13 0 32,14 0 32,-14-1-32,0 1-32,0 13-64,0 0-32,0 0 64,0 0 64,-13 13 0,13 0-32,0 13-64,-13-13 32,13 13 96,1 0 32,-1 0-32,0 0-64,-13 0 32,13 14-32,0-1-96,-13 0 64,0 0 96,0 1 32,0-2-32,0 1-64,-13 14 32,13-27 32,-13 13-192,13-12-32,-13 11 192,0-25 192,-1 14-160,1-2-32,13-12-32,-26 14 0,13-1-96,0-13 0,0 13-32,13-13 0,-13 13 160,13-13-32,-13 0 0,13 0-64,0 0 32,13-13 224,-13 0-96,13-14-32,0 15-128,0-2-32,0 14 64,13-25 64,1 11-64,-1 1 0,0-13-32,0 13 0,0-14 128,0-12 32,0 13-128,1-13-32,-14-1 160,0 1 160,0 0-128,0 0-64,0 0-32,-13 12-32,13 14 64,-13-13 32,0 26-192,-13 0 0,13 0 32,-13 0 32,13 26 32,0-13 0,0 0-160,0 1-32,0-2 224,0 2 128,0-1-160,13-13 32,0 0-32,0 0 64,1-13-192,-2-1-32,15 2 128,-14-2 160,26-12-64,-13 13-32,-13 0-96,13 0 32,-12 0 96,-1 13 32,0-13-32,-13 13 32,13 0-128,-13 13 0,13 0 96,0 0 96,-13 13 0,13 26 64,0 1-192,-13-1-32,13 1 0,0 12 0,-13 0-96,13 1 64,-13-14 32,0 14 0,0-1-96,-13-12 64,13-14 32,-26 1 64,0-14-544,-13-13-192,-1-1-128,1-12 96,13-12 512,-13-15 256,13-12 96,12 13 0,2-26-96,24-1-64,2 1-64,25 13 32,13-27 32,14 14 0,12-13-96,1 12 64,0 1-3008</inkml:trace>
  <inkml:trace contextRef="#ctx0" brushRef="#br0" timeOffset="18900">5303 3757 4736,'0'-26'1760,"0"13"-960,0 0-864,0 0 352,13 0-64,-13 0 96,0-1 32,0 14 32,0 14-192,0-1-64,13 0-64,0 13-64,0 0 32,13 0-32,-12 0-96,12 0 64,-13 0 32,0-12 0,13-1 64,-13-13 32,1 0 32,-2-13 0,-12-1 64,13-12 96,1 0-192,-14 0-64,0-13 32,0 13 32,0-13 32,0 13 0,0-1 0,0 14 64,12 0-96,-12 0 0,0 0-32,14 13 32,-1 13 0,0 0 32,0 0-64,13 13 32,-12 0-64,12 1-32,-13 12-64,-13 0 32,13 0-608,-13 1-288,-13-1-2080</inkml:trace>
  <inkml:trace contextRef="#ctx0" brushRef="#br0" timeOffset="19054">5093 3678 6784,'13'-26'2624,"0"13"-1408,27-26-1504,-14 26 448,0 0-512,26-13-160,0 13-2304,14-13-928</inkml:trace>
  <inkml:trace contextRef="#ctx0" brushRef="#br0" timeOffset="21439">6153 3508 6400,'0'-13'2368,"13"-1"-1280,-13-25-1344,13 26 384,-13-13 0,13 0 160,-13 0-96,0 13-32,0-14-64,0 14 192,0-13 128,0 26-64,0-13 32,0 13-224,13 0-32,0 13-128,-13 1-32,13-2 32,1 15 0,-1-1-96,0 0 64,0 13-32,13-13 0,-13 13 0,-13-12-64,0-1-128,0 0 0,0 0-160,-13-13 32,0 13-32,-13-26 96,0 0 192,-1 0 128,1-13 32,0 0 64,13-13-64,0 13-32,0 0-64,13-13-32,13 13 64,0-14 64,13 2 128,0 11 64,0-12 32,1 0 0,-1 13 128,0-13 160,0 13-224,-13 0-32,13-14-96,-12 15 32,-14-2-64,12-12 0,2 26-32,-14-13 64,0 13 32,0 0 32,13 0-128,-13 13-32,0 13-96,26 0-32,-13 14 32,13-1 0,0 13-96,14 0 64,-14 1 32,13-1 0,0 0-160,1 14-32,-14-14-64,0 0 64,0-12 128,-13-1 96,-13 0 0,13-13-32,-13-13-416,-13 1-192,0-28 320,-13-12 192,-14 0 224,1-26 160,-13-1-64,-13-25-64,12-14 0,1 1 32,26 12-32,-1 1 64,15 13 0,12 12 32,0 14-64,0 0 32,12 12-192,2 15-32,-1 12 0,13 0 64,0 12-32,0 15 64,0-1-64,1 26-32,-1-13-192,0 14-128,-13-14-96,0 0-64,0 0 32,-13 1 96,0-27 0,0 13 0,0-13-256,-13-13 0,0-13 256,0-13 160,0-13 96,0 12 32,13 1 128,0-13 96,13 13 64,0 0 96,0 13-32,0-14 0,0 2-96,13 11 32,-13-12-128,1 13 0,-2 0-32,2 0 32,-1 0 0,-13 0 32,13-1-64,-13 2-64,0-1 32,-13-1 32,13 14-96,-13 0-64,-1 14 64,14-14 0,0 25 32,-12 2 0,12-1-96,12 0 64,-12 0-32,14 0-64,-1 14 96,-13-14 0,13-13-64,0 0 0,0-26 128,-13 0-32,0 0 96,13 0-64,-26-27 64,13 14-64,-13-13 64,0 0-128,13 0 0,-13 12 32,13 15 0,-13-2 0,13 1 0,0 13-96,0 13 0,0 1 64,13-2 0,0 15-64,0-15 64,0 15-32,0-14 0,0 0 64,0-13 0,0 0 0,0 0 0,0 0 0,-13 0 64,14-13-32,-14 0-32,12 0 32,-12-1-32,0 2 0,0-1 0,0-1-160,0 14 32,0 0-96,0 0 0,0 0 192,0 14 64,14-14 32,-14 0-64,13 0 32,-13 13-32,13-13 0,-13 0 0,13 0 0,-13-13 64,13 13-32,0-26-32,0 12-64,-13 1 32,0-13 32,0 13 64,13 0-32,-13-13 64,0 26-128,0-14 0,0 14 32,0 0 64,0 14-32,13-14-32,-13 13 32,13 0 32,0 0-96,14 13 0,-14-13 32,13 14 0,-13-15 0,0 15 0,13-15 0,-13 2 0,-13-1 64,13-13 32,1 0 32,-2 0 0,-12 0 128,14-27 96,-14 2-128,13-1-64,-13-14-160,13 1 0,-13-1 64,0 1 32,0 0 32,0 13 0,13 13 0,-13-13 0,0 26 64,0 0 96,0 0-64,13 13 32,0 0-224,-13 13-32,13-13 0,0 14 0,0 12-96,0-13 64,-13 13 32,13-13 0,1 14-96,-14-14 64,12-1 32,-12 2 64,0-14-192,0 0-32,0-13-448,-12 0-160,-2 0 192,-12-13 96,13 0 64,0 0 32,0-1 288,0 2 192,13-1-96,13-13 0,-13 12 0,13 1 64,13 0 32,-13 0 224,14-13 128,-15 0-32,15 0 0,-1-13-160,0-1-96,0 14-64,1-13 0,-15 13-64,2-1 64,-14 1-64,0 0-32,0 13 32,0 0 32,-14 0-96,2 26 0,-2 0 32,1 13 0,13 1 0,0 12 0,0 0 0,0 0 0,13 0-160,1-13 32,12 1 0,0-1 64,0-13-544,13-13-224,-13-13-1184,13-1-1600,1-25 768</inkml:trace>
  <inkml:trace contextRef="#ctx0" brushRef="#br0" timeOffset="21775">7777 2369 6144,'-13'0'2368,"13"0"-1280,0 0-1056,13 0 448,-13-13-192,13 0 0,-13-13-32,13 12 0,13-12-128,0 0 128,-12 13 128,-2-13-192,1 13-32,1 0-96,-2 13 32,2 0-64,-14 0-32,13 0 32,-13 13 32,0 13-32,0 0-32,0 0 32,-13 0 32,13 1-256,-14-1-32,2 26-384,-15-13-96,27 1-960,-12-1-384,-2 0-480</inkml:trace>
  <inkml:trace contextRef="#ctx0" brushRef="#br0" timeOffset="22044">8091 2880 6784,'13'26'2624,"0"-26"-1408,-13 14-1152,0-1 544,0-13-672,-13 0-256,13 0-2752,0 0-1216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37:47.806"/>
    </inkml:context>
    <inkml:brush xml:id="br0">
      <inkml:brushProperty name="width" value="0.0175" units="cm"/>
      <inkml:brushProperty name="height" value="0.0175" units="cm"/>
      <inkml:brushProperty name="color" value="#ED1C24"/>
    </inkml:brush>
  </inkml:definitions>
  <inkml:trace contextRef="#ctx0" brushRef="#br0">13 3692 5376,'-13'0'2016,"26"0"-1088,-13 0-672,0 0 512,0 0-320,0 0 256,0-26-128,13-14-288,1 14 32,-14 0 96,12-13-160,-12 0-64,0-1 32,0 1 0,0 0 32,0 0 0,0 0-128,-12 12-32,12 1 32,0 13 0,0 0-160,12 13 32,2 0 0,-1 26 0,0 0 0,0 13 64,13 27-32,0-1-32,0 14 32,1-14 32,-1 14-32,-13-14-32,0-13 96,-13 13 0,0-26-32,0 14-64,-13-27-64,0 0 32,-1-12-320,2-14-160,-15 0 32,14-14 32,0 1 128,13 0 128,-13 0 32,13 0 0,0 0 128,0 0 0,13 13 32,0-13 0,13 13 64,0-14 32,1 2 224,12-2 128,-13 1-32,13 1 0,-12-2-160,-15 1 0,15 0-160,-27 0 0,13 0-32,-13 0 32,0-13-128,-13 12 0,-14 2-32,15 12-64,-2 0-64,-12 0-32,13 0-96,13 0 32,0 12 160,0 2 64,0 12 64,26-13 0,1 0-96,-1 13 64,0-13 32,0-13 0,0 14 0,0-28 64,0 14 96,0-13 64,-12 0-32,12-13 32,-13 13-128,-13-13-64,0-13 64,0 13 0,0-1-32,-13 1 32,0 13-128,13 0-64,-13 13-96,-1 13 32,14 13 32,0 0 64,0 0-128,0 1 0,14-1 160,-1 0 160,0 0-128,0 0-64,0-13 32,0 1 0,0-14 96,0 0 96,0 0-64,13-14 0,-26 1 32,14 0 0,-2 0-64,-12-13-64,14 0 32,-14 0-32,0 13 0,13-1 0,-13 2-96,0 12 64,0 12-32,13-12-64,-13 14 96,13-1 64,-13 13 0,13-13 64,0 0-64,0 13 64,-13-13-64,13 0 64,-13-13-64,13 13 64,-13-13 0,0 0 32,13 0 0,-13-13 0,0 0-64,0-13 32,0 13-64,0-13-32,0 12-64,13 2 32,-13-15 32,0 27 0,0 0-96,14 0 64,-2 0 32,2 14 64,-1-14-32,0 13-32,0-1 32,0 2-32,0-14-96,0 13 64,0-13 96,0 13 32,-13-13-32,0-13-64,0 13 96,0-13 0,0-13-128,13-1-32,-13 1-64,0 0 96,0 13-64,0 0 32,0 0 0,0 0-64,0 13 0,13 0 96,-13 13 0,14 0 32,-1 0 0,-1 0 0,2 0-96,-1 0 64,0-13 96,0 14 32,0-14-128,0 0 32,0-27 0,0 14 64,0-13-32,-13 0 64,13 0-64,1-13 64,-14 12-64,0 1-32,0 0 32,13 13-32,-13 0 0,0 13 0,0 13 0,12 0 64,-12 0 96,14 13 64,-1 14-96,0-14-96,13 13-96,-13 0 32,0-13 96,0 1 32,1-1 32,-14-13 64,0 13-96,0-13-64,-14-13-96,1 13-32,-13-26-448,13 13-192,-13-13-608,13-13-192,13-1-544,0 1-128,0 0-224</inkml:trace>
  <inkml:trace contextRef="#ctx0" brushRef="#br0" timeOffset="1203">1977 3326 5632,'0'-40'2112,"0"14"-1152,0-13-576,0 26 672,0-26-320,-13-14-128,0 1-128,-13 0 0,0 12-256,12 1 288,1 13 192,1 0-288,-2 26-128,1 0-288,13 26-64,-13 0 32,13 27 0,13-1-64,0 13 0,1 1-32,11-1 0,15 1-64,-1-1 32,0-12-64,0 12 0,-12-26 128,-1-13 32,0-12-96,-13-14 32,0-14 0,0 1-224,-13-13-96,0 0 160,0 0 160,0-1 96,0 15 32,0 12 0,13 0 0,-13 0-96,13 12 64,0 2 32,0-1 64,0 13-96,1-13 0,12 0 32,0-13 0,-13 0 0,0 0 64,0-26 96,0 13 64,0-27 256,0-12 128,0 0-96,-13-27-32,0-25-224,-13 12-96,13-13 64,-26 14 64,13 12 288,-13 14 96,13 12 95,0 27 1,0 26-576,-1 0-160,2 13-128,12 26 32,0 14-32,0 12-32,26 27 160,-13 0 32,13-1-96,-13-12-32,13-1-64,-13 1 0,0-27 160,0 1 32,0-14 0,0-13-64,-13-13 32,0-13-32,0-13-160,0-13 32,0-13-160,0-14 32,0 1 65,0-14 95,0 14 0,13 26 32,-13-13 64,14 25 0,-1 14 0,-13 0 64,13 14-32,0-1-32,0 13-64,0-13 32,-13 26-32,13-13 0,-13 1-224,0-1-128,0 0-64,0 0-32,0-13 0,0 0 0,-13-13-224,13 0-64,0 0 64,-13-13 96,0-13 320,13 13 160,0 0 192,13 0 128,0 13 288,-13 0 96,13-14-128,13 28 0,0-14-64,-13 0 96,14 0 64,-1-14-32,0 2-96,-13 12 0,13-14-224,-13 1-32,0-13-128,0 0-32,-13 0-320,0 0-96,0-14 0,0 27 96,0-13 64,-13 26 32,13 0 64,-13 26 64,13 0-32,13 1 128,-13 12 0,13 0 32,-13-13 0,13 1 64,0-1-32,1 0-32,-2-13-1184,2-13-480,12-13-1280</inkml:trace>
  <inkml:trace contextRef="#ctx0" brushRef="#br0" timeOffset="1418">1937 3077 8320,'-39'52'3072,"39"-39"-1664,13 1-1792,-13-14 480,13 0-224,26 13 64,1-13-1024,12-13-384,14 13-1600,13-27-672</inkml:trace>
  <inkml:trace contextRef="#ctx0" brushRef="#br0" timeOffset="3203">3325 2972 7040,'-13'0'2720,"13"14"-1472,0-14-1184,0 0 608,0 0-480,0 13-128,0 0 32,0 13 0,13 0-32,-13 0-128,0 0-32,13 1 64,1-1 0,-14 0-64,26-13 0,-13 0 64,13-13-64,-13-13 32,13 0 64,0-26 0,-13-14 0,0 1 64,1 0 96,-2-1 128,-12 1 288,0 13 192,14 0 128,-14 25 192,0 1-480,0 13-97,0 0-319,0 13-128,0 1-32,0 25-32,0-13 0,13 26 0,13 14 0,-13-1 64,13 1-192,13 12 32,0 1-383,-12-14-97,-14 14 0,13-14 32,-13-13-32,-13 1 32,0-14 224,0 0 160,-26-12-864,0-14 160,-13-13-32,12-26 512,-12-14 224,13 1 192,0-13 64,0 13 320,12-1 192,2 1-32,12-1-32,0 1-160,12 0-64,2 13 0,-1-14 128,13 1-128,-13 0 0,13 0-192,13-1-32,-12 1 32,-1 0 0,-26 13-64,0-1-64,0 1 32,0 13-32,-14 13-96,2 0 0,-2 13-32,14 1-64,-13 25-32,13-13 128,0 0 32,0-13-32,0 13 0,13-13-96,1 0 32,12-13-64,-26 14 64,13-28 32,0 14-32,0-26-32,0 0-32,-13 13-32,13-13 64,-26-13-96,0 13 32,0-1 128,0 14 64,13 0 64,0 0 64,0 13-32,13 0-32,-13 13 32,26 0 32,-13 0-96,0 0 0,0 1 32,0-14 64,0 12 32,0-12 32,1 0 192,-14-12 128,13 12-160,0-27-32,0 14 0,-13 0 0,13-13-128,-13 13-96,0 0 0,0 13 32,0 0-32,0 0-32,13 13 32,-13 0-32,0 0 64,0 13 32,13-13-128,0 14-32,0-15 32,0 2 0,0-1 32,0-13 0,-13 0 0,13 0 0,1-13 64,-14-1 32,13 2-128,-13-15-32,0 1 32,0 0 64,0 0-64,0-1-64,0 1 64,0 13 0,0 0-128,0 13 32,13 0 128,-13 0-64,13 0 32,0 0 32,-13 0 0,13 0-96,0 0 0,0 0 64,-13 0 0,13 0-64,0-13 64,0 13-32,-13-13-64,14 13 96,-14 0-64,12 0 32,-12 0 64,0 0 64,0 0 32,0 0-128,0 13 32,14-13-64,-14 0-64,0 0 160,25-13-32,-11 0-64,-1 0-32,0 0 64,-13 0 64,13 13 128,0-14-64,-13 14-64,13 0-160,-13 0-64,13 0 0,-13 14 128,13-1 32,-13 0 32,14 0 0,-2 0 64,2 13-96,-1-13 0,13 0 32,-13-13 0,0 0 0,13 0 64,0 0-32,1-13-32,-15 0-128,1-13-64,1 0-544,-14 0-160,13-14-768,-26 14-544,13 0 864,-14 13 1408,1 0 736,1 13 192,-2 26 64,1 0-320,-13 0-128,26 14-352,-13-1-160,13 0-64,0 1-128,0-1 64,13-13-1536,0-13-1600,13-13 704</inkml:trace>
  <inkml:trace contextRef="#ctx0" brushRef="#br0" timeOffset="3388">3940 2344 8704,'-26'52'3232,"26"-12"-1728,0 25-1408,0-39 736,0 0-832,13 1-256,-13-2-1888,13 1-832,13 1-320,14-27 0</inkml:trace>
  <inkml:trace contextRef="#ctx0" brushRef="#br0" timeOffset="3637">4764 2724 5888,'-12'26'2272,"24"-26"-1216,-12 0-800,0 0 576</inkml:trace>
  <inkml:trace contextRef="#ctx0" brushRef="#br0" timeOffset="6403">4778 2736 11200,'13'-12'640,"13"-15"-320,-13 14-96,0-13 0,0 0-32,1-14-32,-2 28-32,2-15 0,-14 14 0,13 0 0,-13 0-160,0 13 32,13 0 0,-13 0 0,0 0 0,13 13 0,-13-13-96,13 0 0,-13 0 64,13 0 64,-13 0 0,0 0-32,13-13 32,-13 13 32,13-13 32,-13 0 32,0 0-64,0-1 32,0 1-64,0 1-32,0-2-64,0 14 32,14 0-32,-14 0 0,0 0 64,12 14 0,1-2 64,-13 15 96,14-14-128,12 13-96,-13 0 32,0-13 64,0 14 0,0-15 64,0 1-128,1-13 0,11 0 32,-11 0 0,-14-13 0,12 1 64,2-2-32,-14-12-32,-14 0-128,14 0 0,-12 13 0,12-14 64,-14 27-128,14 0 64,0 0-96,-13 27 64,13-1 96,13 0 96,-13 0 0,14-13-32,-2 13-64,2-13 32,-1 14 32,13-27 0,0 13 0,0-13 0,1 0 192,12-13 128,-13 0 96,-13-1 96,13 1-32,-13 1 32,-13-2-128,14 1 0,-14 13 191,0 0 97,0 13-416,0 13-128,0 1-160,13 12-96,-13 0 96,12 14 64,-12 12 0,14 0-32,-1-12-64,0 12 32,0-25 32,-13 12 0,13-26 0,-13 0 0,0 0 0,0-12 64,-13-1-320,0-26-64,0-1 0,-14-12 129,2-26 95,-2-14 128,-12-25-64,13-14 0,-13 1-32,12-1 0,14 26 128,13 0 32,0 27-32,0 13-64,13 13 96,14-1 63,-1 27 1,0 0 64,0 14-128,0-1-64,1 13 0,-2 0-32,-11 14-160,-1-1 32,0-13-287,-13 0-65,0 13 192,-13-25 64,13 11-288,-13-25-128,-1 14-96,2-28-32,-1 14 288,-1-13 192,1 1 128,26-15-64,-13 14 128,14 0 192,11-13 96,-11 13 192,-1 0 96,13-14 0,0 15 32,-13-15-192,14 14-128,-15-13-32,2 0-32,-1 13 0,-13-13 0,13 12-64,-26 1-64,13-13-64,-13 13 32,-1 13-192,2-13 0,-2 26-64,14-13 96,-13 13 128,13 13 32,0 1-256,0-1-64,0 0 320,13 0 224,1 13-64,12-25-64,-13 11-32,13-25-32,-13 0 0,13-13 0,14 13 0,-14-26 64,-13 0 96,13 13 64,-13-13-96,-13 0-32,0 0-32,0 12-64,0 1 32,-13 13-32,13 0-96,-14 13 64,2 1-32,-1-2-64,13 15 0,-14-1 96,14-13-64,0 13 32,0-13 64,14 1 0,-14-14 0,13 0 0,-1-14 0,2 14 0,-1-26-224,0 13-96,0-13 256,-13 13 96,13-14 64,0 27 32,-13-12-64,0 12-64,13 12 32,-13 2 32,0-1-32,13 0-32,1 0 96,12 0 0,-13 0-128,0-13-32,13 0 32,-13-13 0,0-13 224,0 0 192,14 0 96,-15-14 96,-12-12-320,14-27-64,-14 1-192,0-14-96,-14 1 64,2 25 0,-15 1 224,1 12 192,0 27-64,0 13 63,13 13-383,-13 26-64,26 13 33,0 27-1,26-14-64,0 14 64,-13-1 32,13 0 0,0-12-96,1-1 64,-1 1 32,13-14 0,-13-13-96,-13 0 64,13-26 32,0 13 0,-12-26 0,12 0 0,0-13 0,-13 0 0,0 0-96,0 0 0,0 12 128,1 1 32,-14 0 192,12 13 159,-12 13-159,0 0 0,0 13-64,14-12 32,-14 12 64,0-13 64,13 13-384,-13-13-192,13 0 0,-13-13 128,13 0 64,0 0 96,-13-13-32,26 0-32,-13-13-128,13 0-64,1-1 96,-14 15 96,0-2 32,0 1 64,-13 0-128,13 13 0,0 0 96,-13 13 32,13-13 32,-13 13 0,13-13-64,-13 14-64,13-2-64,-13-12 32,13 0 32,0 0 0,1-12 0,-2 12 0,-12-14 0,14 1 64,-14 0-32,13 0 64,-13 13-224,13-13 32,-13 13 32,0 0 96,0 0 0,13 0 64,-13 0-128,0 13 0,13-13 32,0 0 0,-13 13-96,13-13 0,0 0 64,0 0 64,1-13-64,-2 13 0,2-13 96,-1 0 96,0-13-128,0-1-96,0 1 96,0 0 32,-13-13-96,0 13 32,-13-1 0,13 15 0,-13-2-96,13 14 0,-13 0-96,0 14 32,13 12 96,-13 0 32,-1 0 32,14 13 0,0-12-96,-12-15 64,12 15-32,0-14 0,12 0-160,-12-13 1,14 13-193,-1-26-64,0 13 288,0-13 64,13 0 192,-13-14 32,-13 27-32,13-12 576,-13-2 223,0 14-95,0 0 32,0 26-448,0-12-128,-13 12 128,13 13 128,-13 0-160,13 14-96,0-1-128,0 1-96,13 12 96,-13-13 0,13 14-128,0-14-32,-13 0 96,0-12 32,14 12 64,-28-26 0,14 0-512,-13 1-128,-13-15-800,0-12-288,0-12-447,-27-15-97,14-25 256,-13-40 192,13-25-1312</inkml:trace>
  <inkml:trace contextRef="#ctx0" brushRef="#br0" timeOffset="6688">6388 1401 7424,'0'13'2816,"0"-13"-1536,0 13-1152,0-13 608,-12 26-352,12-12 32,-14 12-256,1-1-96,0 2-32,0 12-608,-13 0-160,-13 13-416,-1 14-96,-12-1 384,-13-13 192,0 0 896,-1 1 384,1-1 704,26-26 384,13 0-832,-1-13-384,14 1-320,26-14-64,26 0 0,14-14 32,25-12-160,1-13 32,-1-13-224,27-1 0,-1 1-960,14 0-416,0-13-1728</inkml:trace>
  <inkml:trace contextRef="#ctx0" brushRef="#br0" timeOffset="9457">7332 1754 5888,'-26'-26'2272,"39"26"-1216,-13 0-320,0 0 832,0 0-576,0 0-160,0 0-384,0 0-128,0 0-160,0 26-64,13-13 32,-13 0-64,14 14-64,-14 12 32,12-13-32,1 0-96,1-13 64,-2 0-32,2 0 0,12-13 128,-13-13 32,13-13 160,-13 0 96,0 0-192,1-13-96,-1-1-32,-1-12-32,-12 13 128,0 12 160,0 1 128,0 13 63,0 0-63,0 13 64,0 0-128,0 26-32,0 0-128,14 13-32,-1 14-96,0-1-64,13 14-64,-13-1 32,13 14 32,0-1 64,1-13-32,-1 27 64,-13-26-352,0-1-64,0-13 96,-13 1 96,0-14-128,0-13-64,-26 0-448,-1-12-223,1-1 415,1-13 320,-15-13-32,14-14 64,-13-25 32,13 0 96,-1-27 0,1 27 32,13-14 64,13 1 0,0 0 64,13-1 96,13 1 288,27-1 96,-14 14-128,0 0 0,-12 12-256,12-12-32,-27 12 0,15 14 0,-27 1 0,13-2-1,-13 14-63,-13 13 32,13 13-64,-13 0-32,-1 13 32,-12 13-32,1 1-96,11-14 64,1 13 32,13-12 0,0-1-160,13-13 33,1-13-97,-2 0 0,1 0 32,1-13 64,-2-13 64,15-1 32,-27 1 32,13 0 0,0-13 64,-13 13 96,0-1-128,0 1-32,0 26 0,0-13 64,0 13-32,0 0 64,13 13-128,-13-13 0,13 14-32,0-2 0,-13-12 64,13 0 128,14 0 64,-15-12 64,2-2-1,12 1-63,-13-13 32,0 13-64,-13 0 64,13 0-128,-13 0-64,13 13 192,-13 0 96,-13 13-160,13 0-96,0 13-32,0 0 32,0 1-192,13-2 32,-13 1 96,0-12 128,13-1-96,-13 0-32,14 0 0,-14-13 0,12-13 64,1 0 32,-13 0-32,14-13 32,-2-13-128,-12 12 0,14-12-128,-14 13 32,0-1 64,0 2 96,0 11-64,0 1 0,0 13-32,0 0-64,13 0 160,-13 13 32,13-13-96,-13 14-32,13-14 32,0 13 0,-13-13-64,13 12 0,0-12 64,0 0 64,1 0 0,-2-12 64,1-1-128,1 13 0,-1-14 32,-13 14 64,13 0-32,-13-13 64,0 13-128,0 0 0,13 0 32,-13 0 64,0 0-192,13 0 32,-13 0 96,0 0 128,13 0-96,-13 0-32,0 0 0,13-13 64,-13 13-96,13-13 0,-13 13 32,14 0 0,-14 0 64,0 0 32,12 0-32,-12 13 32,13-13-64,-13 13-32,14 0-64,-14 1 32,12-1 32,-12-1 64,14 15 32,-14-27 32,13 13-64,0 0-64,-13-13 32,13 0-32,13-13 64,-13 0 96,0 0-128,1-13-32,-14-1 64,12-12 96,1 0-64,-13 0-64,0 12 64,14 1 0,-14 13 224,0 0 192,0 13-128,0 0-64,-14 26-160,14 0-64,0 1-32,14-1-64,-14 0 32,0 13 32,13-13-96,-13 13 0,13-12 32,-13-1 0,0 0 0,0 0 0,0 0 64,0-13 32,0 1-320,0-14-160,0 12-256,-13-24 0,13 12 0,0-27 0,-13 1 192,13 13 128,0-13 192,0 0 64,0 13 64,0-14 0,0 2 0,0 11 0,13-12 0,0 13 64,-13-13-32,26 0-32,-13 0 160,0 12 128,0-11-96,1 11 64,-14 1-160,12-13 0,-12 13 32,13 0 0,-13 0-64,0 13-64,0 0 96,-13 0 64,13 13-64,0 0-64,0 13-96,-12 0 32,12 13 32,0-13 0,12 1-96,-12-1 0,0 0 64,13-13 64,1 0 0,12-13 64,0 0 0,0 0 96,13-13 96,-13-26 160,14 0-192,-1-14-64,-13-12-96,13-14 0,-12-12-64,-1-14 64,-13 0 0,0 27 32,-13 12 192,0 1 192,0 39-128,-13 13-64,0 13-256,-13 26-96,12 26-96,1 1 0,1 12 0,12 1 0,-14-1 0,28 0 96,-14-12 0,12 12 32,15-26-224,-1 1-96,0-27 32,0-13 0,13 0 192,0-26 32,14-1 64,-1-25 0,1-13 0,-14-27 64,0 0 32,-13 1 32,1 12-64,-15 1 32,-12 12 224,0 27 160,0 13-96,-12 26-64,-15 13-160,1 26-128,0 27-96,0 25 32,12 1 32,-12 26 0,13 12-96,13 1 64,0 1 32,0-15 64,13 1-96,13-14 0,1-12-32,-1-26 0,0-14-96,0-13-32,0-13 0,14-12 64,-14-41 64,0-12 96,-13-39-64,0-1 0,1-12 32,-28-1 64,1 26-32,0 27 64,-13 0-224,13 26-32,-27 26-1696,-12 0-768,0 13-2751</inkml:trace>
  <inkml:trace contextRef="#ctx0" brushRef="#br0" timeOffset="18186">3103 4190 6272,'0'0'2368,"0"0"-1280,0-14-864,0 14 576,0 0-224,13-13 0,13 0-256,-13 13-128,13-13-96,0 0-352,0 0-96,1 0-2976</inkml:trace>
  <inkml:trace contextRef="#ctx0" brushRef="#br0" timeOffset="19757">3666 4137 6272,'0'0'2368,"0"-13"-1280,0 13-928,0 0 608,0-13-416,0 0-96,13 13-256,-13-13 0,13 13 0,-13 13 0,13-13 64,0 13 32,14 0-32,-27 0-64,12 1 96,1-1 0,1-1-128,-2 15 32,2-27 64,-14 0 32,13 0-128,0 0 32,-13-13 0,13-1 0,-13 2-96,0-1 64,13-14-128,-13 1 32,0 0 0,13 13-32,-13 0-32,0 13 32,0-13 96,0 26 32,13-13 32,-13 0 0,13 13 0,-13 0 0,13-13 0,-13 0 0,13 0 0,0 0 64,1 0-96,-14-13 0,12 0 96,-12-13 32,0 13 32,14 0 0,-14-14-160,-14 1 32,14 13 0,0 0 0,-12 0 0,12 13 0,0-13-160,0 13 32,0 13 128,26-26-64,-26 13 256,26-26 160,-26 13 128,26-13 0,-26-1-160,13 1-64,-13-13-64,0-13 32,0 13-128,-13-14 0,13 14-96,-26 0-32,13 0 32,0 13 64,-1-1-96,2 14 0,12 13-128,0 0 32,0 26 128,12 14 64,2 12-96,-1 13 32,0 1-64,0-1-64,13 1 96,-13-14 0,13 13 32,-13-12 64,0-14-96,0-13 0,0 0 32,1 0 64,-14-13 96,0-13 64,0 0-192,0-13 0,0-13-96,0-13-64,0-1-64,0 14 32,13 0 32,-13 0 64,0 13-32,13 0-32,-13 13 96,13 13 0,-13 0-64,13 0 64,0 0 96,0 13 32,0-12-32,13 12-64,-13-13 32,13 0 32,-12-13-32,-2 13 64,2-26-128,-1 13 0,-13-13 32,13 0 64,-13-13-96,13 12-64,-13-12 64,0 13 64,0 0-64,0 13-64,0 0-32,0 0 96,13 0-160,-13 13 64,13 0 64,-13-13 32,13 0-64,0 13 0,-13-13 64,13 0 64,0-13 0,0 0-32,13 0 96,-12-13-64,-1 0-32,-1 13 96,-12 0 0,14-13-32,-14 26-64,0-14-64,0 14-32,13 14 64,-13-14 0,0 26 32,13 0 64,0 0-32,0 13 64,0 0-128,0 14 0,14-1 32,12 0 0,-13 1-288,0-1-64,13 13-224,-13-12-128,-12-14 288,-14 0 160,-14 0 256,1-13 64,-13 0 0,-13-12 32,12-14 64,2-14 128,-15-12-352,1-13-96,0-13-160,12 0-32,15-1-1504,-1 1-1376,26 0 960</inkml:trace>
  <inkml:trace contextRef="#ctx0" brushRef="#br0" timeOffset="20817">5028 3836 5376,'-13'-14'2112,"13"1"-1152,13-13-640,-13 26 640,0-26-448,0 13-32,13 0-160,-13 13-32,0-14-160,0 2-96,0 12 64,0 0 0,0 12 32,0-12-64,0 14-64,13-1 32,0 0-32,-13-13-96,13 13 64,-13 0 32,0 0 0,13 0 0,-13-13 64,0 13-32,0-13 64,0 0 0,0 0 32,0-13-64,0 13-64,0-26 32,0 13-32,13 0 0,-13-13 0,0 12-160,14 2 32,-14-1 64,12 13-32,-12 13-32,14-13 96,-1 12 0,-1 2 32,15-1 0,-14 0 0,0 0 64,13 0-96,-13 0 0,0-13 32,0 13 64,14-13 32,-15-13 32,14 0-64,-13 0-64,13 0 96,-12-27 0,-14 1-32,0 13-64,0 0-64,0 0 32,-14 13-32,2 13-128,12 13-32,-14 13 128,14-13 32,-13 26-32,13-12 0,0-1 64,13-13 0,-13 13 32,14-13 0,-14 0 0,12-13 64,2 13-96,-1-13 0,0-13 96,-13 0 96,13 0-128,-13-13-32,0-1 0,0 2 64,-13-1-96,0-1-64,13 14 64,0-13 0,-13 26-64,13-13 0,13 13 64,0 0 0,-13 0 32,13 0 0,0-13 0,0 13 64,0-13-96,0 0 0,0 0 96,-13 0 32,13-13-32,0-1-64,0 1 32,-13 0 32,0-13 32,0 0 32,0 0-64,-13-1 32,13 1 64,-13 13 64,13 13-32,0 13-32,0 13-96,13 13-64,-13 0 32,13 13 32,0 14-32,1-1-32,12 0 32,-13 1-32,0-1 64,0-13 32,0 0-128,-13 1 32,0-28-512,0 15-128,0-15-2784</inkml:trace>
  <inkml:trace contextRef="#ctx0" brushRef="#br0" timeOffset="21018">5250 3535 6144,'13'0'2272,"13"-13"-1216,1-1-672,11 14 608,1-26-384,14 0-32,12 0-320,0-13-160,0-13-3456,27-13-1568</inkml:trace>
  <inkml:trace contextRef="#ctx0" brushRef="#br0" timeOffset="24319">6075 3522 5376,'0'0'2016,"0"-14"-1088,13 14-864,-13-13 384,13 0 64,-13 0 128,13 0 32,0-13-32,-13 13-320,13-13-128,-13 13-64,14-13 64,-14-1 32,0 1-96,13 13-96,-13-13-96,0 13 32,13-1-32,0 14-64,0 0 0,0 0 96,0 14 64,0-1 64,1 13 96,-2 0-160,-12 14-96,13-1-64,-13 0 0,0 0 0,0 0 0,0 0 0,-13-12 96,13 12-288,-12-26-96,-2 13-480,1-12-256,0-14-640,0-27-800,0 14 896,0-13 1376,13 0 736,-13-14 1152,13 14 448,13 0-544,0 0-288,0 0-352,13-1-160,-13-12-352,13 0 160,-13 13 64,13-13-96,-12-13 64,-1-1-224,0 14-32,-13-13-64,0 12 32,0 1-128,0 0 0,-13 0-32,0 12-64,-1 1 32,2-13 32,-2 26-192,14 0 32,-13 0-128,13 26 0,-12 0-96,12 26 32,0 14 160,12 12 64,1 0 64,13 1 64,1 12-192,-1-13 32,0 1 32,13-13 96,1-2-64,-14-24-64,0-1 192,0 0 160,-13-13 64,1-13 64,-2-13-192,1 0-64,1-13 0,-14 0 0,0 0-64,0-1-64,0 1 32,0 13 32,0 0-96,0 0-64,0 13-32,13-13 0,-13 13 96,0 0 64,13-13-64,-13 13 0,0 0 32,13 0 0,-13 0 0,0 0 0,13 0 0,-13-13 64,13 13-32,-13-13-32,13-1 32,-13 14 32,0-12-32,13 12-32,-13-13-64,0 13 32,0 0 32,0 13 64,14-13-96,-2 12 0,-12 2-32,13 12 0,1-13 64,-1 0 64,0 13-96,-13-13 0,13 1 32,0-2 0,-13 2 0,13-1 64,-13-13-32,13-13-32,-13 13 32,13-14 32,-13-12-96,0 0 0,14 0-256,-14 0-64,0-1 192,0 15 64,0-15 0,0 27 0,0 0-32,0 0 96,12 0 0,-12 0 96,14 14-96,-1-1 0,-13 13-32,12-13-64,2 0 96,-1 0 0,-13 0 32,13-13 0,-13 0 64,13 0 96,-13-13-128,0 0-96,0 0-192,0 0 0,0-13-160,0-1-64,0 14 192,-13-13 96,13 13 32,13 0 128,-13 13 0,13 0 32,0 0 0,13 0 128,-12 0 64,11 13-64,-11-13-32,12 0 32,-13-13 64,0 13 32,0 0 32,-13-13 0,13 0-224,-13 0-64,0-13 0,0 26 64,0-14 0,-13 14 64,13 0-288,0 14-32,-13-1 64,13 13 0,0-13 0,0 13 128,0-13-64,13 0 32,0 13 64,0-26 0,1 14 64,-2-14 32,2 0 32,-1-14 64,0-12 192,13 0 64,-13-13-96,0-14-32,0 1-192,-13-13-96,0 0 64,-13-1 0,13-12 32,-26-1 0,13 27 0,-13-1 0,13 14 0,-1 26 64,2 0-160,-2 26-32,14 13-64,0 14 0,0 12 0,14 0-64,-2 14 0,15 12 96,12-12 64,-13 12 64,0-13-128,0-12 32,1-1 64,-1-26 32,0 0 160,-13-13 160,0 0-160,14-13 0,-15-26-128,-12 0-96,0-13-160,14-14-64,-14 14-64,0 13 64,0 0 128,0 0 32,0 12-64,0 14 64,0 14 32,0-1 64,13 0-32,0 13-32,-13 13-64,13-13 32,0-12-32,13 12 0,-13-13 128,0 0 32,0-13-32,-13 0 96,13-13-32,-13 0-128,0-13-64,0-14 32,-13 14 0,13-13-64,0 13 64,-13 12-32,13 2 0,0-1 0,13-1-64,-13 14 96,13 0 0,1 0 32,-14 14 0,13-14 0,0 0 0,0 13 0,-13-13 0,13 0 0,-13 0 0,13-13 0,-13 13 0,0 0 0,0 0 0,0-14 64,13 14-96,-13 0 0,0 0 32,0 0 0,0-12-96,0-2 0,13 14-32,-13-13 96,0 13 0,13-13 96,-13 13-32,0 0-32,0 0-64,0 0 32,0 0-32,0 0 0,13 0 64,-13 26 0,13-12-96,1-2 0,-2 15-32,2-15 96,12 2 0,0-1 32,-13 0 0,0-13 64,0 0 32,0-13 32,1 0-64,-2-1-64,2 2 32,-14-15 32,0 1 32,0 0 32,0 13-160,0 0-32,0 0 32,0 13 0,-14 0 32,14 13 0,0 0 0,0 13 64,0 1-32,0 12 64,14-13-64,-14 13 64,13 0-128,13-12-64,-13-1-96,13-13-32,-13-13-1088,0 0-480,1-13-1536</inkml:trace>
  <inkml:trace contextRef="#ctx0" brushRef="#br0" timeOffset="24550">6978 2828 9472,'-26'0'3520,"26"0"-1920,13-13-1728,0 13 576,13-14-320,13 14-96,14-26-96,-1 0-32,13 0 64,-13-13-352,14 0-64,-14-1-1344,0 1-544,1 13-1024</inkml:trace>
  <inkml:trace contextRef="#ctx0" brushRef="#br0" timeOffset="24750">5996 3130 9600,'-39'-14'3584,"65"-12"-1920,27-13-1952,-27 26 576,13-27-448,39 1 32,27-13-704,13 13-256,0-14-2688,26 1-1152</inkml:trace>
  <inkml:trace contextRef="#ctx0" brushRef="#br0" timeOffset="26868">8248 2879 7552,'13'0'2880,"0"0"-1536,1-27-1216,-2 27 672,1-13-512,1 0-160,-2 0 0,2-13-32,-1 13-32,-13-13 96,13 13 128,-13-13-32,0-1 32,0 15-160,13-15-96,-13 14 0,0 0-32,0 13-96,13-13 64,-13 13-32,0 0 0,0 0 0,13 0-64,-13 0 160,13 0-32,-13 13 96,0-13-128,13 0 0,-13 0 96,0 0 32,0 0-32,14-13 32,-14 13-64,13-13-32,-13 13 32,0-13-32,0 13 0,0-13 0,0 13 0,0 0 0,0 0 0,12 0 0,-12 0 0,0 13 64,14 0-192,-1 0 32,0 0 32,0 0 96,0 13 0,13-12-32,-13-2 32,1 2-32,11-1 0,-11-13 64,-2 0-32,15 0-32,-14-13 96,0-1 0,0 2 32,-13-2 0,0-12-160,0 13-32,-13 0-64,13 0 96,-13 13-64,13 0-32,-13 0 96,13 13 64,0-13-64,0 13 0,0 0 32,13 13 0,0-12 0,13-2 0,-13 2 0,14-14 64,-15 0-32,28 0-32,-27-14 224,13-12 160,0 0-64,-13-13 64,1 0-224,-2-27-96,1 1-32,-13 0 32,0-14-256,-13 1-32,1 0 128,-2 12 32,-12 27 64,13 0 0,0 13-96,0 26 64,0 0-32,0 26 0,13 0 0,13 26 0,-13-12 64,26 25 0,-13 0-96,26 14 0,-13-14-32,13 0 0,-12-13 96,-1-12 64,0-1 0,0-13 64,0-13 0,-13 0 96,1 0 32,-1-26 32,0 0-224,-13 0-64,0 0-224,0-13-64,0 0 0,-13 12 128,13 2 32,-13 24 0,-1 2 32,14-1 96,0 0 0,-13 0 96,13 0-96,13 13 0,-13-13 32,0 0 0,14-13 0,-14 13 0,13-13 0,-13 0 64,13 0-32,-13-13-32,13 0 32,-13 0 32,13 0-96,-13 0-64,13 0 64,-13 13 64,0 0-64,0 0 0,13 0 32,-13 0 64,13 13 32,-13-13 32,13 13-160,0-13-32,0 0 32,1 0 64,-2-13 128,2-13 64,-1 0 32,0 0 64,0-14-32,0-12 0,0 0-256,-13-14 0,-13 1-32,0-14 0,-13-12 0,-1 26 0,1 12 0,13 1 64,-13 26-32,13 13-32,0 13-64,13 13-32,0 26-32,0 0 0,13 1 96,13 12 0,0 14-64,14-15 0,-14 15-32,13-1 0,1-12 96,-1-1 64,0-13 0,-13-13-32,0 0 32,0-13-32,1-26 64,-15 0 32,2 0-128,-1-13 32,-13 0-64,0 0 0,0 13-160,0-13 0,-13 12 32,13 14 96,-14 0 64,14 0 96,-12 14-32,12-1-32,0 13 32,0 0 32,12 0-32,-12 0-32,14-13 32,-1 0-32,0 0 64,0-13 96,13 0-64,-13-13 0,14-13 32,-15 13 0,1-13 0,13 0 64,1 0-160,-14 0-96,0 12 32,0 2 0,-13-2 32,0 28 0,0-14-96,-13 12 64,13 15 96,-13-1 32,13 13-128,0-13 32,-13 0-64,13 0 0,0-12 64,13-2 0,-13 2 0,13-14 0,-13-14 0,26-12 64,-13-13 32,0 0 96,0-13-96,1 0-64,-14-14 64,0-26 64,-27 1-128,14-13-32,-13 12 64,0 27 96,0 0 63,0 25 33,12 14-64,-11 13-32,11 13-192,1 26-32,0 13-64,13 14 0,13 12 0,0 13 96,13-12 0,-13 12 32,13 1-223,14-1-97,-14-13-672,0 1-224,-13-27 96,0 0 192,-13-13-2560</inkml:trace>
  <inkml:trace contextRef="#ctx0" brushRef="#br0" timeOffset="27070">9021 2135 8960,'13'0'3424,"0"0"-1856,13-13-1696,1 13 672,25 0-480,13-14-96,14 2 0,13-2 64,-1-12 0,14 13-928,0 0-448,0 0-2336</inkml:trace>
  <inkml:trace contextRef="#ctx0" brushRef="#br0" timeOffset="29019">10291 1832 6912,'0'-25'2624,"0"11"-1408,0-12-640,13 13 800,-13 0-480,0-13-192,0-13-288,-13 0-96,13-1-192,-14 1-32,2 0 32,-2 0 128,1 12 160,0 27-160,13 0-192,0 14-128,0 12-64,0 13 0,13 0 96,0 13 0,13 1-128,1-1 32,12 1 0,0-2-32,0-11 32,-13-14 96,1 0 64,-1-13 64,0-13-32,0-13 32,-13-13 0,1 0 96,-2-14-96,2-11-64,-14-2 0,0-13-32,-14-12-96,2 0 0,-2 13 64,-12 12 0,13 14 160,0 13 64,-13 13-160,26 13 0,0 26-96,0 0 0,0 13 64,13 13 64,0 1-96,13-14 0,-13 13 32,0-12 0,13-1 0,-12-13 0,-1 0 0,13-13 64,-13 0-32,0-13 64,0-13 0,-13 0-128,13 13-32,-13-13-64,13 0 0,-13 0 0,13 0 0,-13 13 96,0 0 0,0 13 96,13-13 32,-13 13 32,14 0 0,-14 0-64,12 0 32,-12-13-64,14 13-32,-1-13 32,0-13 32,0 13-96,0-13 0,0 0 96,0 0 95,-13 0-63,13 0-64,0-1-96,-13 2-32,0 12-31,13 0 95,-13 0 64,0 12 127,13 2 1,-13-1 0,14 0-32,-14-13 0,13 13 0,0 0 0,13-13-64,-13 0 32,0 0 0,0-13 32,13 13 0,-13-13-160,-13 13 32,14-13 0,-2 13 64,-12-13-32,14 13-32,-14 0 224,0 13 160,0-13-128,0 13-64,13-13-96,-13 13 0,0-13-64,0 13 64,0-13-64,0 0-32,0 0 32,0 0-32,0-13 0,0 13 64,13-13-96,-13 0-64,0-14-288,13 2-160,-13 11 64,13-12 128,0 13 192,-13 0 96,13 13 64,-13 0 64,0 0-96,13 13 0,0 0 32,0 1 64,0-2-32,1-12-32,-1 14 32,0-1 32,0-13 32,0 0 32,13 0-160,-13-13 32,13-1 0,-13 2 64,1-15-32,-2 14 64,2-13-64,-14 0-32,0 13-128,0-13 0,-14 13 0,14 13 64,-12 0-32,-2 0 32,1 13 64,0 0 0,0 0 0,13 0 64,-13 13-32,13-13-32,0 0 32,0 0-32,0-13 0,13 0 0,-13-13 64,13 13 32,13-13-128,-12 0 32,12-13 0,-13 13 64,0 0 96,0 13 128,0 0 160,0 0 32,-13 0-64,13 13 128,-13 0-224,0 13-160,0 0-128,0 0 0,0 14 32,0-1-32,0 13-32,0 1-64,13-2-32,-13 2 128,13-14 32,-13 13-288,13 1-160,-13-14-96,0 0-32,-13-13 416,-13-13 192,0 1-160,0-1 0,0-13-160,-14-13 64,1-14 96,13 1 96,-13-39-64,-1-14 0,14 1-544,13-14-256,0 14 225,13-14 159,0 14 224,13 13 128,0 12 128,13 1 64,-12 0 32,12 12 64,0 14 32,0-13 31,0 26 65,0 0 128,0 13 32,-12 0 96,-1 13-256,0 0-32,0 0-96,0 13-32,-13 0-192,13 1 32,0-1 0,0-13 64,0 13-32,13 0-32,-26-13 32,14 14-32,-1-15 0,-13 15 0,-13-14 64,-1 13 32,-12 0-32,0-13-64,13 0 32,-13 13 32,0-26-96,-1 14 0,15-2 32,-15-12 64,1 0-608,13 0-192,-13-12-608,0-2-287,0 1-2977</inkml:trace>
  <inkml:trace contextRef="#ctx0" brushRef="#br0" timeOffset="29261">10945 1349 9216,'-40'0'3424,"28"-13"-1856,-1 13-1472,13 0 736,-13 0-1056,13 0-320,-13 0-1408,13 13-2688,-13 0 256</inkml:trace>
  <inkml:trace contextRef="#ctx0" brushRef="#br0" timeOffset="29460">10147 1807 8192,'-39'0'3072,"39"0"-1664,0 0-1632,26-14 928,14 1-352,38-13-224,0-13-64,27 0-64,-1 0-512,14-14-128,0 1-3008</inkml:trace>
  <inkml:trace contextRef="#ctx0" brushRef="#br0" timeOffset="32003">11836 1282 6784,'0'0'2624,"0"0"-1408,0 0-864,0-13 672,0 13-256,0-13-64,0 0-128,0-13 32,0-1-320,0-12-32,0 0 64,-14 0 0,14-1 64,-13 1-288,0-13-96,0 13-32,0 12 64,13-12-64,0 39-128,-13 13 64,13 1 64,13 11 32,-13 15-96,26-1 64,-26 13-32,13 1-64,14-1-64,-14 1 32,13-2 32,0 2 64,-13-14 32,13-13 96,0-13-32,0 0-32,1-13 32,-1-13 32,-13 0-96,13-13-64,-13 0-224,-13 0-64,0 0 64,-13 0 32,13 12 96,-13 1 64,0 13-32,0 0 128,13 0 0,-13 13 32,13 1 64,0 12 32,0 13-32,13-13-64,-13-13 32,13 13-32,0-13-96,0 0 64,0-26 96,0 13 96,1-13-64,-2 0-64,2-13 0,-14 13 32,0-13-192,13 0 32,-13 0-384,0-1-96,0 15 224,-13-2 96,13 1 96,0 0 128,0 13 0,0 0 96,13 13-32,-13-13-32,0 13 96,13-13 64,-13 0 0,13 0 0,0 0 32,0 0 32,0-13 96,0 0 32,0 13-32,1-13-32,-2 0-96,-12 0-32,14 0-32,-14 0 0,0-1-160,0 1 32,0 13-64,-14 0-64,14 0 96,-12 13 64,-2 1 0,1-1 64,0 13-64,13 0-32,0 0-64,0 0-32,0 1 64,0-15 64,13 2 64,0-14 32,-13 13-64,14-13-64,-2-13-64,2 13 32,-1-14 32,0 2 64,-13-2-32,13 1-32,-13 13 32,0 0 32,0 0 96,-13 13 64,13 1 32,-13-2 0,13 28 0,0-1 64,0 0-33,0 1 1,0-1-160,0 0-32,0 0-32,0 0-64,0 1-64,0-1-32,0 13-32,-13 1 96,13-14-160,-14 0 64,14-13 64,-12-12 96,-2-14 64,14 0 32,-13-14-64,0-12-64,13 0 32,-13 0-32,13-14 64,0-12 32,0 13-32,0 0-64,13-13-128,-13-1-64,13 1 0,0 13 128,13-1 32,1-12 32,-1 13 64,-13 0 32,13 0-128,-13-1 32,-13 1-160,13 13-31,0-1-1,-13 14 128,0 0 32,0 0 32,-13 26 0,13 0 0,0 0-96,0 0 0,0 14 64,0-14 0,0 0 96,13 13 32,0-13-128,-13-13 32,14 13 0,12-26 0,-13 13 0,0-13 64,13-13 32,1 0 32,-2-14 0,1-12 0,1-27-65,-1 1 33,-13-14-64,-13 1 64,0-13 0,-13-1 32,0 26-64,0 1-64,0 38 32,-1 1-32,2 39-96,-15 13 64,15 13-32,12 27 0,0-14 0,0 13 0,0 14 0,25-14 0,-11 27 0,12-27 1,13 0 63,-13 0 0,-12-25 0,11-1 63,-11-13-31,12 0 64,0-13-64,-13-26 64,0 0-64,0-13 64,0-14-64,-13 1 64,0-14-64,0-12-32,0-1 32,-13 1-32,13 12 0,-13 14 0,13 26-96,-13 0 64,0 26-32,13 26-64,0 13 96,0 0 0,0 14 32,0-1 0,13-13 0,0 14 0,0-14-96,-13 0 64,26 0 32,-12-13 0,-1-12 64,-1-1 32,2-13-128,-1 0-32,0-13 32,0-1 64,0 2-287,0-2-129,-13 1 32,13 1 128,-13-2 64,13 14 96,-13 0 32,14 0 96,-14 14-96,12-2 0,-12 1 96,13 1 32,1-2-32,-1-12-64,0 14 96,0-14 0,0 0 32,0 0 64,0-14-96,0 2 0,-13-2 32,14 1 64,-14 1-384,0-15-160,-14 1-416,14 13-96,-13-13 320,13 13 224,-13 13 224,13 0 64,-13 0 160,13 13 160,0 0-32,0 0 96,0 13-192,13-13-96,-13 14 32,13-2 0,0-11-32,13-2 32,1-12-64,-14 0 64,13 0-64,0 0 64,0-12-64,-12-2-32,12 1 32,-13 1-32,-1-2-160,2 1 32,-14 0 0,13 0 64,-13 13-128,0 0 0,13 0 96,-13 13 96,0-13 32,0 13-32,0-13 96,13 13 0,-13-13-128,13 0-32,0 14 96,13-14 32,-12 0 0,-1 12 32,13 1-64,-13 1-32,0-2 96,0 2 0,13-1 32,-13-13 0,0 13-64,1 0-64,-1-13-192,-13 13-128,0-13-1856,0 0-800,0 0-416</inkml:trace>
  <inkml:trace contextRef="#ctx0" brushRef="#br0" timeOffset="32203">12739 459 10112,'0'-13'3872,"13"13"-2112,13 0-1920,-26 0 640,27 0-352,-1 0-96,0 0-640,13-14-256,0 14 448,0-13-1408,0 13-512,27-13-1088</inkml:trace>
  <inkml:trace contextRef="#ctx0" brushRef="#br0" timeOffset="32434">11692 1046 11520,'-53'13'4288,"40"-13"-2305,26-13-2239,0-1 736,13 14-384,27-25-64,25-1-288,27-1-96,13-25 192,12 0-704,27-13-223,0 12-1185,0 1-544,0 13-800</inkml:trace>
  <inkml:trace contextRef="#ctx0" brushRef="#br0" timeOffset="32834">13564 91 8064,'-13'-13'2976,"13"1"-1600,0-2-1536,0 14 480,13 0-352,0-13 32,0 0 0,0 13 64,13-13-32,0 13-96,0-13 32,14 13 32,-14 0 0,-13 0 64,13 0 96,-13 13-128,0-13-32,0 13-64,0 13-64,0-12 160,-13 25 32,14-13 0,-14 13-64,0 0-64,0-13-32,-14 0-160,14 0 0,-13-12-864,0-2-288,0 15-1632</inkml:trace>
  <inkml:trace contextRef="#ctx0" brushRef="#br0" timeOffset="33049">13839 511 6656,'-13'13'2464,"13"0"-1344,0 0-672,0-13 640,0 13-608,0-1-192,-13-12-608,13 14-3328,0-14-1056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31.444"/>
    </inkml:context>
    <inkml:brush xml:id="br0">
      <inkml:brushProperty name="width" value="0.0175" units="cm"/>
      <inkml:brushProperty name="height" value="0.0175" units="cm"/>
      <inkml:brushProperty name="color" value="#ED1C24"/>
    </inkml:brush>
  </inkml:definitions>
  <inkml:trace contextRef="#ctx0" brushRef="#br0">0 497 5888,'0'-12'2272,"0"-1"-1216,0-1-896,0 14 608,13 0-352,-13-12 0,13 12-288,-13 0-96,14 0-32,-14 0 64,12 0 96,-12 12-64,14 2-64,-1-14 0,-13 13 32,13-1 32,-13 2 96,13-1-32,-13 0 64,13-13-128,-13 13 0,0-13 160,0 0 160,0 0-96,0 0 0,13 0-128,0-13-32,0 0-96,0 0 32,0-1-128,0-11 0,-13 11 32,14 2 64,-14-2-96,12 1-64,-12 13 64,0 0 0,14 0 32,-14 0 0,0 13 0,13 1 0,-13-2 0,13 2 64,-13-14 32,13 13 32,-13-1-64,0 2 32,0-14-64,13 13 64,-13-13 0,0 0 96,0 0-96,13-13 0,-13 13-32,13-14 32,-13-11-64,13 11-32,0 2 32,-13-2-32,0 1-96,13 13 64,-13 0-32,0 0 0,0 0 0,13 0-64,-13 13 0,14 1 96,-2-2 64,-12 2 64,14-1-32,-1-1 32,-13-12-64,13 14-32,0-14 32,-13 0 32,13 0-32,-13 0-32,13 0 32,-13-14 32,13 14-96,-13-12 0,0-1-128,0-1-32,13 14 0,-13-12 64,13 24 64,-13-12-128,13 14 64,-13-14 64,13 13 96,-13-1 0,14-12 64,-14 14-128,12-14 0,2 0 96,-1 0 96,-13-14-64,13 2 0,0-1-96,0-13-32,-13 12 96,13 1 32,0-13-128,-13 13 32,0 0-64,0 13-64,0 0 0,13 0 0,-13 13 96,0 0 0,13 13 32,0 1 0,14 12 0,-1 0 64,-13 13-96,0 14-64,13-1 64,-13 0 0,13-13-128,-13 1 32,-13-14 64,14-13 96,-14 0 0,-14 0-32,14-13 96,-13 1 64,-13-14-64,0-14 0,-13 1-32,13 0-64,-14-26 32,27 0 32,-13-1-32,26 1-32,0 0-192,26 13-32,0-13-960,14 13-352,12-14-1952</inkml:trace>
  <inkml:trace contextRef="#ctx0" brushRef="#br0" timeOffset="1645">1204 406 7040,'-13'0'2720,"26"-13"-1472,-13-1-1120,0 14 608,0-13-128,0 0 32,0-13-224,0-13 0,0 0-256,0-1 32,-13 1 32,13-13-32,0 13 32,0 12-128,0 1-64,0 13-160,0 0 0,0 13 0,0 13 64,0 0-32,0 26 32,13 14-96,0-1 32,0 13-224,13-12-32,-12-1-64,12 14 32,-13-27 160,13 13 128,-13-26 96,14-12 96,-15-2 96,15-12 0,-15-12 0,2-15-96,-1 1 32,0-13 0,-13-27 32,0 1 0,0-14 0,0 27 0,-13 0 0,13 0-64,-13 25 32,13 1-128,0 13 0,-14 13-32,14 13-64,0 13 96,0 1 0,14 25 32,-14 0 0,13 0-96,0 14 64,13-14 32,0 1 0,-13-14 0,0 13 0,1-26 0,-2 0 64,2 1-96,-1-14 0,-13-13 96,13 0 32,-13-13-192,13 0 0,-13-1 32,13-12 32,-13 13-192,13 0 0,0 13-64,0 0 32,1 0 160,-1 13 32,-1 0 128,2 1 32,-1-2-32,13 2-64,0-1-64,0 0-32,-12 0 192,11-13 160,-11-13 0,-1 13 32,-13-13-96,13 0-32,-13-13-32,0 12 0,0-12-64,0 0 32,-13 13-64,0 0-32,13 0-192,-14 0-32,14 26 32,-13 0 32,1 0 96,12 0 32,12 13-64,1 0 64,1 0 32,-1 1 0,0-14 64,0 0 96,0 0-64,0-13-64,0-13 0,0 0 32,13 0-32,-26-14-32,27 15 32,-14-15 32,-13 1 32,13 0 96,0 13-96,0-13 0,-13 26-32,13-13 32,-13 13 0,13 13 32,-13-13-160,13 26 32,-13-13 0,14 0 0,-14 13-96,12 0 64,-12 0 32,0-12 64,0 12-32,0-13 64,0 13-64,0-26-32,0 13 96,0-13 64,-12 0-64,12 0-64,-14-13-160,1 0-64,0 0 160,13 0 160,-13 0-288,13 13-32,0-13 96,13 13-96,0 0 32,-13 0 96,13 0 96,1 0 128,-2-14 64,2 14-192,-1-12-64,-1 12 64,15-14 32,-14 1 64,0 0 0,0 0-160,0 0 32,-13 0 0,0 0 0,14 13 0,-14-13 0,0 26-96,0-13 0,12 13 64,-12 0 0,0 0-64,14 0 64,-14 0 32,13 0 0,0 1 0,0-2 0,0-12 64,13 14 32,0-14 32,-13-14 0,0 14-64,14-12-64,-14-2 32,13-12 32,-13 13 32,0 0 32,0 0 64,0 0 32,-13 13-32,13 0-32,-13 0-32,0 13 64,13 0-32,-13 13 0,0 0-32,14 0 0,-14 1-65,13-1-63,-13 0 32,0-13 32,0 0-96,0 0-64,-13 1-511,-1-14-161,1-14-1440,-26 1-640,0-13-640</inkml:trace>
  <inkml:trace contextRef="#ctx0" brushRef="#br0" timeOffset="1793">2029 39 7168,'0'13'2720,"0"-13"-1472,0 13-1248,0-13 576,0 13-320,-13-13 0,13 13-704,0 0-320,-13-13-2432,0 13-1120</inkml:trace>
  <inkml:trace contextRef="#ctx0" brushRef="#br0" timeOffset="1994">929 327 7552,'-26'0'2880,"39"0"-1536,0 0-1088,0 0 768,27-14-160,-1 1 128,39-13-480,1 0-224,12-13-160,1 0-672,12 0-288,1 0-3360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30.222"/>
    </inkml:context>
    <inkml:brush xml:id="br0">
      <inkml:brushProperty name="width" value="0.0175" units="cm"/>
      <inkml:brushProperty name="height" value="0.0175" units="cm"/>
      <inkml:brushProperty name="color" value="#ED1C24"/>
    </inkml:brush>
  </inkml:definitions>
  <inkml:trace contextRef="#ctx0" brushRef="#br0">10412 3516 5632,'0'0'2176,"26"-13"-1152,-13 0-1056,0 13 480,13 0-256,0 0-32,13 0-224,-13 0-32,13 0-2496,-12 0-1152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39:35.906"/>
    </inkml:context>
    <inkml:brush xml:id="br0">
      <inkml:brushProperty name="width" value="0.0175" units="cm"/>
      <inkml:brushProperty name="height" value="0.0175" units="cm"/>
      <inkml:brushProperty name="color" value="#ED1C24"/>
    </inkml:brush>
  </inkml:definitions>
  <inkml:trace contextRef="#ctx0" brushRef="#br0">39 223 5888,'0'26'2272,"26"-26"-1216,-26-26-896,0 26 608</inkml:trace>
  <inkml:trace contextRef="#ctx0" brushRef="#br0" timeOffset="719">65 209 10976,'0'-26'480,"0"13"-256,0-13-160,0-1 32,0 1-64,0 0-32,-13 13-128,13-13-64,-13 13 96,13 0 96,-13 26-128,13 0 32,-13 0 32,13 26 96,-13 0 288,13 1 160,13-1-32,0 0 64,0-13-288,0 14-64,13-14-32,14-26 0,12 13-1344,0-40-608,14-12-1536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39:35.722"/>
    </inkml:context>
    <inkml:brush xml:id="br0">
      <inkml:brushProperty name="width" value="0.0175" units="cm"/>
      <inkml:brushProperty name="height" value="0.0175" units="cm"/>
      <inkml:brushProperty name="color" value="#ED1C24"/>
    </inkml:brush>
  </inkml:definitions>
  <inkml:trace contextRef="#ctx0" brushRef="#br0">9196 4020 5632,'13'13'2176,"-13"-13"-1152,13 0-832,-13 0 544,14 0-160,-2 0-32,2 0 64,-14-13 0,13 0-320,0-1-96,-13 2 0,13-2-32,-13-12 0,0-13-256,0 13 0,-13-1 32,13 1 96,-13 13-64,13 0-64,-13 13-32,13 13 96,0 0-64,0 13 32,0 1 64,0-1 64,13 0-96,0-13 0,0 13 32,0-12 0,13 12 0,0-26 0,-13 13 0,14-13 64,-15-13-32,15-1-32,-14 2 32,0-2 32,0 1-32,0 0 64,0 0-64,0 13-32,-13 0 160,13 13 32,-13-13 64,0 13 0,13 0-128,-13 1-96,0-2 64,0 2 0,0-1-32,0-13-64,0 13 32,0-13 32,-13 0-32,13-13 64,0 0-128,-13-13 0,13-1-32,0-12-64,-13 0 0,13 12 0,13 1-64,-13 13-32,13 0-512,-13 0-256,13 13-1856,0 13-1440,14 0 1664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39:35.158"/>
    </inkml:context>
    <inkml:brush xml:id="br0">
      <inkml:brushProperty name="width" value="0.0175" units="cm"/>
      <inkml:brushProperty name="height" value="0.0175" units="cm"/>
      <inkml:brushProperty name="color" value="#ED1C24"/>
    </inkml:brush>
  </inkml:definitions>
  <inkml:trace contextRef="#ctx0" brushRef="#br0">8741 3408 6656,'-26'-13'2528,"26"13"-1344,-13 0-832,13 0 672,0 0-544,0 0-96,-13 13-256,13 14-32,0-1-32,0 13-128,0 0-32,13 13 64,0 27 0,0-26 32,0 12 64,14 0-32,-15-12 64,2-14-64,12 0-32,-13 1-64,0-14 32,0 0 384,0-26-64,-13 0 0,0 0-128,0-26-128,13-13-96,0 0-32,1-1 64,-14 14 0,12 0-64,2 26 64,-1 13 160,0 0-128,-13 13 0,13 0 0,0 0 64,0 14-32,-13-14-32,13 0-256,0-13-96,0 0-512,0 1-256,0-1-1856,1-26-1216,-1-1 1824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21:55.677"/>
    </inkml:context>
    <inkml:brush xml:id="br0">
      <inkml:brushProperty name="width" value="0.0175" units="cm"/>
      <inkml:brushProperty name="height" value="0.0175" units="cm"/>
      <inkml:brushProperty name="color" value="#ED1C24"/>
    </inkml:brush>
  </inkml:definitions>
  <inkml:trace contextRef="#ctx0" brushRef="#br0">2648 6911 7296,'0'12'2816,"0"-12"-1536,13 14-1344,-13-14 448,0 0-256,13 0-96,-13-14-1216,0 14-544,0-12-1184,0-1-512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39:33.765"/>
    </inkml:context>
    <inkml:brush xml:id="br0">
      <inkml:brushProperty name="width" value="0.0175" units="cm"/>
      <inkml:brushProperty name="height" value="0.0175" units="cm"/>
      <inkml:brushProperty name="color" value="#ED1C24"/>
    </inkml:brush>
  </inkml:definitions>
  <inkml:trace contextRef="#ctx0" brushRef="#br0">7539 3436 7040,'0'0'2624,"0"13"-1408,0 0-1056,0 0 608,0 13-480,13 0-160,-13 14-64,0-1 0,12 26-32,2-12-32,-2 12 32,2-13-32,12-12 0,-14-1 0,2 0 64,-2-13-32,-12-12 64,14-1 64,-14-1 64,0-12-96,-14-12-96,2-1-160,-2-1-64,2-25 96,-2 13 32,2 13 128,-2-13 32,2 26 32,-2 0 64,2 13-96,-1 0 0,0 0-32,13 13-64,-13 13-64,13-12 32,0-1 32,0 13 0,0-13-96,13 0 64,0-12-256,0-1-64,-1-13-512,2 0-192,24-27-704,2 14-320,-14-26-288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39:33.264"/>
    </inkml:context>
    <inkml:brush xml:id="br0">
      <inkml:brushProperty name="width" value="0.0175" units="cm"/>
      <inkml:brushProperty name="height" value="0.0175" units="cm"/>
      <inkml:brushProperty name="color" value="#ED1C24"/>
    </inkml:brush>
  </inkml:definitions>
  <inkml:trace contextRef="#ctx0" brushRef="#br0">7202 3823 6400,'0'13'2464,"0"0"-1344,-13 14-960,13-15 544,0 2-320,-13-1-64,13 13-160,0 0-128,0 0 0,13 0-32,-13-13 64,13 1-96,1-1 0,-2-13 32,1 0 64,13-13 32,-13-1 32,0-11 0,1-2 0,-14 1-64,0-13 32,0 12-64,-14-12-32,1 13-128,0 0-64,-13 13-192,-13 13 0,13 0-320,13 26-96,-13-13-1600,13 13-1248,13 13 1408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39:32.912"/>
    </inkml:context>
    <inkml:brush xml:id="br0">
      <inkml:brushProperty name="width" value="0.0175" units="cm"/>
      <inkml:brushProperty name="height" value="0.0175" units="cm"/>
      <inkml:brushProperty name="color" value="#ED1C24"/>
    </inkml:brush>
  </inkml:definitions>
  <inkml:trace contextRef="#ctx0" brushRef="#br0">6910 3877 4992,'-13'13'1824,"13"0"-960,-13-13-512,13 13 576,0-13-480,0 13-160,0 0-96,-13 1-64,13-2-64,0 2-64,0-1 32,0 0-32,0-13 0,0 13-96,0-13 64,13 13 32,0-13 64,0-13 32,-1 13 96,2 0-160,-2-13-96,2 13 32,-2 0 64,2 0 0,-14 0 64,12 0 0,2 0 32,-14 13 0,0-13 64,0 13 32,0 13 32,0-13-128,-14 0-32,14 13-32,-12-13-64,-2 0 96,2 1 0,-2-1-736,2-13-384,12 0-2080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39:32.495"/>
    </inkml:context>
    <inkml:brush xml:id="br0">
      <inkml:brushProperty name="width" value="0.0175" units="cm"/>
      <inkml:brushProperty name="height" value="0.0175" units="cm"/>
      <inkml:brushProperty name="color" value="#ED1C24"/>
    </inkml:brush>
  </inkml:definitions>
  <inkml:trace contextRef="#ctx0" brushRef="#br0">6603 3970 5248,'0'13'2016,"0"0"-1088,13 0-864,-13 0 384,0 0-224,0 13 32,0-13-160,13 14-64,-13-15 0,13 14-32,0-12 0,-13-1 64,13-13 32,0 0-32,0 0-64,0-13 96,-13-1 0,14-12-32,-14 14-64,0-2 96,-14-12 0,1 13 32,0 0 0,0 0-160,0 0 32,0 13-160,0 0 32,0 0-288,0 13-128,13 0-2048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39:32.163"/>
    </inkml:context>
    <inkml:brush xml:id="br0">
      <inkml:brushProperty name="width" value="0.0175" units="cm"/>
      <inkml:brushProperty name="height" value="0.0175" units="cm"/>
      <inkml:brushProperty name="color" value="#ED1C24"/>
    </inkml:brush>
  </inkml:definitions>
  <inkml:trace contextRef="#ctx0" brushRef="#br0">6309 4127 6144,'13'13'2368,"-13"-13"-1280,0 0-1056,0 13 448,13-13-256,-13 13-64,0 0 0,0 0-32,13 0-64,-13 0-64,0 13 96,0-26-128,0 13 0,0 1 96,0-14 96,0 0 64,0-14 32,0 1-128,0 0-96,0-13 0,0 0-32,-13-13 0,13 13 64,-13-13 32,13-1 96,0 14-96,-13 13-64,13 0-160,13 0 0,-13 0 0,13 13 64,0 13-192,0 0 32,0 0-608,0 0-192,13 13-1856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39:31.779"/>
    </inkml:context>
    <inkml:brush xml:id="br0">
      <inkml:brushProperty name="width" value="0.0175" units="cm"/>
      <inkml:brushProperty name="height" value="0.0175" units="cm"/>
      <inkml:brushProperty name="color" value="#ED1C24"/>
    </inkml:brush>
  </inkml:definitions>
  <inkml:trace contextRef="#ctx0" brushRef="#br0">5868 3846 4736,'0'-39'1760,"0"25"-960,0 2-224,0 12 576,0-14-384,0 1-32,0 13-352,0 0-160,0 0-128,13 13 0,-13 1 64,0 12-64,13 0 0,0 13-32,0 13-64,13-13 32,0 14 32,1-14-32,-1 13 64,-14 1-128,15-27 0,-14 13 160,-13-13 64,0 0-64,0-12-32,0-14-32,-13 0-64,-14-14 96,1-12 64,14-13 224,-15-13 64,1-1-224,0-25-128,13 12 0,0 1 0,0 0 32,13 13 0,13 12-64,-13 1 32,13 13-64,14 13-32,-15 13 32,14 13 32,1 13-32,-15 0 64,14 13 0,1 1 32,-27 12-64,26-13 32,-26 0-64,13 1-32,-13-14-192,0 0-128,0 0-736,0-13-288,-13 0-2336,13 0-1088,-13-26 2432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39:34.436"/>
    </inkml:context>
    <inkml:brush xml:id="br0">
      <inkml:brushProperty name="width" value="0.0175" units="cm"/>
      <inkml:brushProperty name="height" value="0.0175" units="cm"/>
      <inkml:brushProperty name="color" value="#ED1C24"/>
    </inkml:brush>
  </inkml:definitions>
  <inkml:trace contextRef="#ctx0" brushRef="#br0">7807 3955 5888,'0'26'2272,"0"-13"-1216,0 0-1088,0 0 384,0 0-96,13-13 64,-13 13-96,13 0 32,-13-13-160,13 13 0,0-26 96,-13 0 32,13 0-96,0-13-32,0 13-96,0-26-96,1 12 128,-14 1 32,12 0-96,2 13-32,-14-13 32,0 26 0,13 0-64,-13 0 0,0 13 64,13 0 0,-13 0-64,13 0 64,0 13 32,0-13 0,0 0 64,-13 1 32,13-1-32,0 0-64,0-13 32,-13 0 32,13 0 32,-13 0 96,14-13-96,-14 0-64,0-1 64,0-12 0,0 0-32,0 0-64,0 13 160,0 0 32,0 13 64,0 0 64,0 13-96,0 0 32,13 13-160,-13 0-64,13 0 0,-13 14-32,13-14-96,0 26 64,-13 0 96,13 14 96,0-1-128,13-12-96,-13 12-192,0-26-64,1 1 160,-14-1 128,0 0 64,-27-13-32,14-13-256,-13 0-160,0 1 288,0-14 128,0-27 32,-14 14 64,14-26-64,-13-14 64,26-12-128,0 13 0,13 13-32,0-14-64,26 1 0,0 0 96,0-1-352,27 1-128,12 0-2656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15.361"/>
    </inkml:context>
    <inkml:brush xml:id="br0">
      <inkml:brushProperty name="width" value="0.0175" units="cm"/>
      <inkml:brushProperty name="height" value="0.0175" units="cm"/>
      <inkml:brushProperty name="color" value="#ED1C24"/>
    </inkml:brush>
  </inkml:definitions>
  <inkml:trace contextRef="#ctx0" brushRef="#br0">18205 1374 6912,'0'27'2624,"-13"-27"-1408,13 26-1056,13-13 544,-13 13-192,0-13 96,13 14-192,0-15 0,0 2-256,-13-1-96,13 0-32,13-13 32,-13-13 32,0 0-32,14-13 32,-1-1 0,0-12 32,-13 0-64,13-1 32,-13 1 0,0 0 32,0 12 0,0 1 64,-13 0-32,13 13 64,-13 13-128,13 0-64,-13 0 0,13 13 32,1 13 160,-2 0 128,2 1 63,-1 25 97,0-13-224,0 27-32,0-14-128,13 14-96,-13-1-96,-13-12-32,13-1-288,0 0-96,-13-12-159,13-14-33,-13 1 384,-13-1 160,0-13-192,0-13-96,-26 13-128,0-26 0,0 13 288,12-13 224,1-1 32,13 2 96,0-2-128,0 1 0,13 13-32,0-13 0,26 0 0,13-13 0,0 0-288,1-1-96,12 1-832,0 0-288,-12 0-1376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14.806"/>
    </inkml:context>
    <inkml:brush xml:id="br0">
      <inkml:brushProperty name="width" value="0.0175" units="cm"/>
      <inkml:brushProperty name="height" value="0.0175" units="cm"/>
      <inkml:brushProperty name="color" value="#ED1C24"/>
    </inkml:brush>
  </inkml:definitions>
  <inkml:trace contextRef="#ctx0" brushRef="#br0">18012 962 8064,'-13'-26'2976,"13"13"-1600,-26 13-1248,26 0 608,0 13-416,-13 0-96,13 13-128,0 0 0,0 0-64,0 14 128,0-1 32,13 0 192,-13 13 96,13-12-256,0 12-128,0-13-64,-13 0-32,13 1 0,-13-14 64,14 0 32,-14-13 32,0 0 128,0-13-192,0-13-32,0 0-32,-14 0 64,-12 0-96,0 0-64,13 0-32,-13-1 0,13 14 96,-13 0 0,13 14-64,-13-1 0,13 13-32,0 0 96,0 0-64,13 0 32,13 0 64,-13-13 0,26 1-288,0-1-64,13-13-672,-13 0-192,13 0-736,-13-13-224,1-14-640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14.306"/>
    </inkml:context>
    <inkml:brush xml:id="br0">
      <inkml:brushProperty name="width" value="0.0175" units="cm"/>
      <inkml:brushProperty name="height" value="0.0175" units="cm"/>
      <inkml:brushProperty name="color" value="#ED1C24"/>
    </inkml:brush>
  </inkml:definitions>
  <inkml:trace contextRef="#ctx0" brushRef="#br0">17496 1443 6400,'0'0'2464,"0"0"-1344,0 0-832,0 0 704,0 0-480,0 13-96,-13 0-256,13 13-128,-13-13 0,0 13-32,13-13 0,0 13 0,0-12 0,13-1 0,0-13 0,0 13 0,0-13 64,13 0-32,-13-13 64,0 0-64,13-1-32,-12 2 32,12-15 32,-13 1-32,-13 0 64,13 13-64,-26-13-32,0 0 96,0-1 64,-14 1-224,15 13 0,-15 0-160,14 13 64,0 0-480,0 0-128,13 0-544,0 13-192,13 0-1184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21:55.477"/>
    </inkml:context>
    <inkml:brush xml:id="br0">
      <inkml:brushProperty name="width" value="0.0175" units="cm"/>
      <inkml:brushProperty name="height" value="0.0175" units="cm"/>
      <inkml:brushProperty name="color" value="#ED1C24"/>
    </inkml:brush>
  </inkml:definitions>
  <inkml:trace contextRef="#ctx0" brushRef="#br0">2205 6678 2944,'-13'0'1120,"13"0"-576,0-13 288,0 13 640,13-14-128,-13 14-96,0-12-256,13-2-160,-13-12-448,13 13 32,-13 1 96,13-15-192,-13 14-96,0-13-64,13 13-32,-13 0-64,0 0 32,13 0-128,-13 0 0,0 13 32,13 0 64,-13 0 32,0 0 32,13 13-64,-13-13-64,13 13 32,-13 0 32,13 0-32,-13 13 64,13-13-128,-13 0 0,0 0 32,13 13 64,-13-13-256,0 0-32,13 0-1568,-13-13-640,0 14-832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13.937"/>
    </inkml:context>
    <inkml:brush xml:id="br0">
      <inkml:brushProperty name="width" value="0.0175" units="cm"/>
      <inkml:brushProperty name="height" value="0.0175" units="cm"/>
      <inkml:brushProperty name="color" value="#ED1C24"/>
    </inkml:brush>
  </inkml:definitions>
  <inkml:trace contextRef="#ctx0" brushRef="#br0">17186 1338 7040,'-12'0'2624,"12"0"-1408,0 13-1280,-13-13 448,13 0-256,0 13-32,-13 0-32,13-13 32,-13 13-64,0 0 64,0 1 0,13-2 32,0 2-64,0-1-64,0-1 96,13-12 0,-13 0-128,13 0 32,-13 0-64,13 0 0,0 0 64,0 0 0,-1 0 0,2 14 0,-14-14 0,12 13 0,2 13 64,-2-26 32,-12 13-32,14 0-64,-28 0 96,14 0 64,-12 0-64,-2 0 0,2 0-96,-2 0-32,2 0-192,-1-13-96,13 14-1152,-13-14-2464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13.522"/>
    </inkml:context>
    <inkml:brush xml:id="br0">
      <inkml:brushProperty name="width" value="0.0175" units="cm"/>
      <inkml:brushProperty name="height" value="0.0175" units="cm"/>
      <inkml:brushProperty name="color" value="#ED1C24"/>
    </inkml:brush>
  </inkml:definitions>
  <inkml:trace contextRef="#ctx0" brushRef="#br0">16827 1510 5888,'-13'0'2176,"0"0"-1152,13 0-704,0 0 704,0 12-480,-13-12-192,13 14-64,0-1-192,0 13-64,0-13 0,0 0-128,13 13 64,0-13 32,0 1 0,0-1 0,0-13 192,13 0 64,0 0-160,-14-13 32,2-1-64,-2-12-64,2 0-64,-14 0 32,0-14-192,0 14-96,-14 0 96,2 0 128,-2 13 0,2 0-32,-14 13-64,0 0-32,13 13 128,0 13 32,13 0-384,0-13-160,0 13-2144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12.822"/>
    </inkml:context>
    <inkml:brush xml:id="br0">
      <inkml:brushProperty name="width" value="0.0175" units="cm"/>
      <inkml:brushProperty name="height" value="0.0175" units="cm"/>
      <inkml:brushProperty name="color" value="#ED1C24"/>
    </inkml:brush>
  </inkml:definitions>
  <inkml:trace contextRef="#ctx0" brushRef="#br0">26 223 7296,'0'13'2720,"0"-13"-1472,0 0-1248,0 0 512,0 13-352,14 0-96,-14 13-32,12 0-32,1 1 0,13-1-96,-12 13 64,12 0 32,0 13 64,0 1-32,0-1-32,0 1-64,-13-1 32,0-13 32,1-13 0,-1 0 64,-13 1 96,0-14-224,0-13-96,-13 0-64,-1-13-32,-12-14 224,0-12 64,-13-13 448,0-14 224,-1 1-288,14 0-64,1-1-160,-2 1-32,14-1-192,13 14 32,0 13 64,13-1 32,0 1-32,13 26 32,1-13 64,-15 26 128,15-13-64,-1 13 32,0 26-160,0-13-64,-13 13-96,13-12-32,-13 12 64,-13 0 64,0 0 0,0-13 64,0 13-288,0 0-32,-13-13-864,0 1-320,0-1-2336</inkml:trace>
  <inkml:trace contextRef="#ctx0" brushRef="#br0" timeOffset="337">380 170 7936,'0'26'2976,"0"-26"-1600,13 13-1536,0-13 480,-13 14-256,13-14-64,0 12-64,-13 1 32,13 1 32,-13-14 64,13 13 32,-13-13 32,-13 0 0,13 0-160,-13-13 32,0 13-64,13-27 0,-26 15 64,26-28 0,-13 14 0,13 0 0,0-1 0,0 2 0,13-2-96,-13 1 64,26 13-128,-13 0 32,13 13-288,-12 0-64,12 13-608,-14 0-160,15 0-1536</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12.277"/>
    </inkml:context>
    <inkml:brush xml:id="br0">
      <inkml:brushProperty name="width" value="0.0175" units="cm"/>
      <inkml:brushProperty name="height" value="0.0175" units="cm"/>
      <inkml:brushProperty name="color" value="#ED1C24"/>
    </inkml:brush>
  </inkml:definitions>
  <inkml:trace contextRef="#ctx0" brushRef="#br0">15291 1495 6656,'0'13'2464,"0"-13"-1344,0 13-1088,0 0 512,0 0-224,0 0 0,0 0-192,0 1-96,0 11 0,0-12-128,0 14 64,0-15 32,0 14 64,13-12-32,0-1-32,0-13 96,0-13 64,13 13 64,-13-26 96,0 12-160,0-25-32,0 13 0,0-13 0,-13 0 128,-13 0 96,13 13-128,-13 0 32,0 0-160,0 13 0,0 13-192,-13 13 0,13 0-544,0 13-128,13 0-1312,0 0-576,0 13-224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11.912"/>
    </inkml:context>
    <inkml:brush xml:id="br0">
      <inkml:brushProperty name="width" value="0.0175" units="cm"/>
      <inkml:brushProperty name="height" value="0.0175" units="cm"/>
      <inkml:brushProperty name="color" value="#ED1C24"/>
    </inkml:brush>
  </inkml:definitions>
  <inkml:trace contextRef="#ctx0" brushRef="#br0">14969 1350 6784,'-13'0'2528,"13"13"-1344,0-13-608,0 0 736,0 0-672,-13 13-192,13 0-288,-13 0-128,13-13 0,-13 26-32,13-12 0,0 11 0,0-11 64,0-1-96,0 0-64,0 0 64,13-13 0,-13 13-64,13-13 64,0 13-32,0-13 0,0 13 0,0-13-64,13 13 96,-13-13 64,0 13 0,0 0-32,0-13 96,0 13 64,-13 0 0,0 0 0,0 1-96,-13-14-64,0 12 32,0 2 32,0-14-192,0 13-32,0-13-1088,0 0-416,0 0-1728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11.311"/>
    </inkml:context>
    <inkml:brush xml:id="br0">
      <inkml:brushProperty name="width" value="0.0175" units="cm"/>
      <inkml:brushProperty name="height" value="0.0175" units="cm"/>
      <inkml:brushProperty name="color" value="#ED1C24"/>
    </inkml:brush>
  </inkml:definitions>
  <inkml:trace contextRef="#ctx0" brushRef="#br0">79 432 7936,'-13'0'2976,"13"0"-1600,0 0-1472,0 0 512,0 0-288,-14 0-96,14 0-96,0 0 32,-12 13 32,-2 13-96,1 0 0,13 1 64,-13-1 64,13 0 0,0 0-32,0-13 32,0 13-32,0-13-96,13 1 64,-13-1-32,13-13 0,1 0 128,-2-13 32,2-1-32,-1-12 32,0 13-64,-13-26-32,13 13 32,-13 0-32,13 12 0,-13 1 64,13 13-32,-13 13-32,13 1 96,0-2 0,14 2-32,-15 12-64,15 0 32,-14-13-32,13 13-96,-13-13 64,13 1-384,-13-14-224,13 0-1216,-12 0-480,-1-27-416</inkml:trace>
  <inkml:trace contextRef="#ctx0" brushRef="#br0" timeOffset="236">327 0 7552,'-13'79'2880,"26"-53"-1536,-13 13-1280,13-13 544,0 14-320,0-1-32,0 13-128,0 13-96,13-12 0,-13-14-128,0 13 0,13-26-160,-13 0 0,-13 1-1344,14-27-2528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10.795"/>
    </inkml:context>
    <inkml:brush xml:id="br0">
      <inkml:brushProperty name="width" value="0.0175" units="cm"/>
      <inkml:brushProperty name="height" value="0.0175" units="cm"/>
      <inkml:brushProperty name="color" value="#ED1C24"/>
    </inkml:brush>
  </inkml:definitions>
  <inkml:trace contextRef="#ctx0" brushRef="#br0">13674 1190 9088,'0'-13'3424,"13"13"-1856,0-13-1696,-13 13 576,13 0-832,13 0-288,0 13-3168,1 0-1408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10.625"/>
    </inkml:context>
    <inkml:brush xml:id="br0">
      <inkml:brushProperty name="width" value="0.0175" units="cm"/>
      <inkml:brushProperty name="height" value="0.0175" units="cm"/>
      <inkml:brushProperty name="color" value="#ED1C24"/>
    </inkml:brush>
  </inkml:definitions>
  <inkml:trace contextRef="#ctx0" brushRef="#br0">13955 1632 7808,'0'0'2976,"0"0"-1600,0 13-1408,0-13 576,0 13-384,0 13-96,0 1-32,0 12-32,12 0 0,-12-13 0,0 0 0,-12 13-640,12-12 352</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13.448"/>
    </inkml:context>
    <inkml:brush xml:id="br0">
      <inkml:brushProperty name="width" value="0.0175" units="cm"/>
      <inkml:brushProperty name="height" value="0.0175" units="cm"/>
      <inkml:brushProperty name="color" value="#ED1C24"/>
    </inkml:brush>
  </inkml:definitions>
  <inkml:trace contextRef="#ctx0" brushRef="#br0">13325 1029 6144,'-13'0'2272,"13"0"-1216,-13 13-1248,13-13 384,-13 0-128,13 0 32,-13 13-128,13-13-32,-13 13 32,13-13-64,0 0-32,0 0 96,13 0 0,-13 0-64,13 0 64,0 0 32,-13 0 0,13 0 64,0 0 32,0 0 96,13 0 32,-12 0 320,-2 13 128,2-13-96,-1 13 0,-13 0-320,0 1-96,-13-2-96,-1 1-64,2 1 96,-2-2 0,-12 2-608,-13-2-224,13 15-2592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13.069"/>
    </inkml:context>
    <inkml:brush xml:id="br0">
      <inkml:brushProperty name="width" value="0.0175" units="cm"/>
      <inkml:brushProperty name="height" value="0.0175" units="cm"/>
      <inkml:brushProperty name="color" value="#ED1C24"/>
    </inkml:brush>
  </inkml:definitions>
  <inkml:trace contextRef="#ctx0" brushRef="#br0">13027 707 6144,'0'-39'2272,"0"39"-1216,0-13-608,0 13 640,-14 0-480,14 0-160,-13 0-288,1 13-64,-2 0-32,-12 13-64,0 1 96,0 12 128,0 13 128,0 0-288,0 14 0,13-27 0,0 14 32,13-14-128,0 0 32,26-13-64,0 0 0,13-12-1280,0-14-544,13-14-1376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21:54.739"/>
    </inkml:context>
    <inkml:brush xml:id="br0">
      <inkml:brushProperty name="width" value="0.0175" units="cm"/>
      <inkml:brushProperty name="height" value="0.0175" units="cm"/>
      <inkml:brushProperty name="color" value="#ED1C24"/>
    </inkml:brush>
  </inkml:definitions>
  <inkml:trace contextRef="#ctx0" brushRef="#br0">1164 8410 6400,'0'13'2464,"0"-13"-1344,0-13-736,0 13 608,0-14-224,0 2 0,13-15-288,0-11-64,13-15-224,-13 14-128,26-39 32,0 26-1408,0-27-608,1 1-1600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12.783"/>
    </inkml:context>
    <inkml:brush xml:id="br0">
      <inkml:brushProperty name="width" value="0.0175" units="cm"/>
      <inkml:brushProperty name="height" value="0.0175" units="cm"/>
      <inkml:brushProperty name="color" value="#ED1C24"/>
    </inkml:brush>
  </inkml:definitions>
  <inkml:trace contextRef="#ctx0" brushRef="#br0">12230 1008 6528,'13'13'2464,"14"0"-1344,-15 0-896,-12 0 640,0 0-384,14 13-96,-14-13-224,13 13-64,0-13-32,0 0-64,0 0 96,0 0 0,0 1 96,0-14 192,0-14 64,1 14-160,-1-13-32,0-13-128,0 0-96,0-26 64,0-13 0,-13 0-128,13-1 32,0 14-64,-13-13-64,0 26 96,0-1 0,0 27-256,0 0-64,0 13-384,0 13-160,0 0-736,13 13-224,1 27-960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12.424"/>
    </inkml:context>
    <inkml:brush xml:id="br0">
      <inkml:brushProperty name="width" value="0.0175" units="cm"/>
      <inkml:brushProperty name="height" value="0.0175" units="cm"/>
      <inkml:brushProperty name="color" value="#ED1C24"/>
    </inkml:brush>
  </inkml:definitions>
  <inkml:trace contextRef="#ctx0" brushRef="#br0">11880 709 6528,'0'-13'2464,"0"26"-1344,0-13-1248,0 0 480,-13 13-64,0 0 64,0 13-160,0 0-128,-1 1-32,-12 12-32,13-13 0,-13 13 0,13-26 0,13 13-96,-13-13 64,26 0 32,0-13 0,0 0 64,0 0-32,14 0-32,-1 0 32,0 0-32,0-13 0,0 13 64,0 0-32,0 13 64,-13 0-128,14 1 0,-14-2 32,-13 15 64,0-1-32,0 0 64,-13 0-64,-1 13 64,1-13-224,-13 0-32,13-12-992,-13-1-448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12.008"/>
    </inkml:context>
    <inkml:brush xml:id="br0">
      <inkml:brushProperty name="width" value="0.0175" units="cm"/>
      <inkml:brushProperty name="height" value="0.0175" units="cm"/>
      <inkml:brushProperty name="color" value="#ED1C24"/>
    </inkml:brush>
  </inkml:definitions>
  <inkml:trace contextRef="#ctx0" brushRef="#br0">10880 1096 6272,'0'0'2368,"0"0"-1280,0 0-928,0 13 608,0-13-480,0 13-160,0 0 0,0 0-32,0 0-32,0 0-64,0 0 96,13 0-128,-13-13 0,0 14 96,0-14 96,13 0 64,-13 0 96,0 0-96,0-14 32,0 1-160,13 0-64,0-13 0,0 13 32,1 0-32,-2-13-32,2 26-64,-14-13 32,13 13-32,0 13-64,0 0 96,0 0 64,0 13-64,13-13 0,0 0-736,0 13-320,1-12-2112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11.661"/>
    </inkml:context>
    <inkml:brush xml:id="br0">
      <inkml:brushProperty name="width" value="0.0175" units="cm"/>
      <inkml:brushProperty name="height" value="0.0175" units="cm"/>
      <inkml:brushProperty name="color" value="#ED1C24"/>
    </inkml:brush>
  </inkml:definitions>
  <inkml:trace contextRef="#ctx0" brushRef="#br0">10636 1097 4736,'-27'0'1760,"14"0"-960,-12 13-672,11-13 480,1 0-224,0 0-64,13 13-96,-13 0-64,0 0-96,0 0-128,13 0 32,-13 13-32,13-13 0,13 0 64,-13 13 0,26-12 0,0-1 0,-13-13 64,13 0 96,0 0-224,-13 0 0,13-13 0,-12-1 96,-2 2 64,2-2 32,-1-12-160,-13 13-32,0-13-192,0 13 0,0 0-32,0 0 96,0 13-224,0 0-64,0 0-1664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11.207"/>
    </inkml:context>
    <inkml:brush xml:id="br0">
      <inkml:brushProperty name="width" value="0.0175" units="cm"/>
      <inkml:brushProperty name="height" value="0.0175" units="cm"/>
      <inkml:brushProperty name="color" value="#ED1C24"/>
    </inkml:brush>
  </inkml:definitions>
  <inkml:trace contextRef="#ctx0" brushRef="#br0">9676 936 4992,'13'0'1824,"-13"13"-960,-13 0-512,13 0 576,-13 0-416,13 0-32,-13 1-224,0 12-96,13-13-64,-13 13-96,0-13 32,13 0-32,0 1 0,0-14 0,0 0 0,0 0 0,13 0 0,0 0 0,13-14 64,-13 14-96,0-13 0,0 13 32,13-13 0,-13 13 0,0 0 0,13 0-96,-13 13 64,-1-13 32,2 13 0,-14 1 64,0 11 32,-14-11-128,2 12 32,-1 0-64,-26 0 0,13 0-800,0 0-288,0-12-1472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10.844"/>
    </inkml:context>
    <inkml:brush xml:id="br0">
      <inkml:brushProperty name="width" value="0.0175" units="cm"/>
      <inkml:brushProperty name="height" value="0.0175" units="cm"/>
      <inkml:brushProperty name="color" value="#ED1C24"/>
    </inkml:brush>
  </inkml:definitions>
  <inkml:trace contextRef="#ctx0" brushRef="#br0">9143 1057 3968,'0'13'1472,"0"0"-768,0 0-416,0-13 512,0 13-96,0 0-32,13 0-224,-13-1-128,13 2-160,-13-2-192,13 2-64,-13-2 64,13 2 0,0-14 96,0 0 96,-13-14-64,14 14 0,12-26-96,-26 14-96,13-14-160,0 13 0,0-13-32,-13 13 96,13 0 64,-13-13 64,13 26 32,-13 13 32,0 0 64,13 0 96,-13 13 64,0-13-96,0 12-32,0-11-32,0 12-64,13-14-128,0 2 0,13-14-4032,1 0 1568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10.455"/>
    </inkml:context>
    <inkml:brush xml:id="br0">
      <inkml:brushProperty name="width" value="0.0175" units="cm"/>
      <inkml:brushProperty name="height" value="0.0175" units="cm"/>
      <inkml:brushProperty name="color" value="#ED1C24"/>
    </inkml:brush>
  </inkml:definitions>
  <inkml:trace contextRef="#ctx0" brushRef="#br0">9062 1003 4992,'-14'-13'1824,"14"13"-960,-13 0-800,13 0 384,-13 0-96,13 13 96,-13 0-160,0 0-32,13 0-128,-13 14-96,0-1 64,13 0-64,0 0-32,0-13 96,0 13 0,0-13-32,13 0-64,-13 0 96,13 1 0,0-14-320,0 0-160,0-14-2368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10.156"/>
    </inkml:context>
    <inkml:brush xml:id="br0">
      <inkml:brushProperty name="width" value="0.0175" units="cm"/>
      <inkml:brushProperty name="height" value="0.0175" units="cm"/>
      <inkml:brushProperty name="color" value="#ED1C24"/>
    </inkml:brush>
  </inkml:definitions>
  <inkml:trace contextRef="#ctx0" brushRef="#br0">8714 1146 4864,'0'-13'1824,"0"13"-960,0-12-1024,0 12 384,-13 0 0,13 0 192,0 0-224,-13 0-32,13 0-96,0 12 32,0 1 0,-13 13-128,13-12 32,13-2 0,-13 2 64,13-14-32,0 13-32,0-13 32,0 0-32,0 0 0,13 0 64,0-13-32,-13-1-32,0 2 32,0-2-32,-13 2 64,0-15 32,-13 15-32,0-15-64,0 1-64,13 13-32,-13 0-32,0 0 96,13 13-224,-13 13 32,13 0-416,-13 0-128,0 13-1344</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09.769"/>
    </inkml:context>
    <inkml:brush xml:id="br0">
      <inkml:brushProperty name="width" value="0.0175" units="cm"/>
      <inkml:brushProperty name="height" value="0.0175" units="cm"/>
      <inkml:brushProperty name="color" value="#ED1C24"/>
    </inkml:brush>
  </inkml:definitions>
  <inkml:trace contextRef="#ctx0" brushRef="#br0">8421 1015 6784,'26'-14'2528,"-13"1"-1344,13-13-1376,-13 13 448,0 0-288,-1 0 0,14 13-320,-12 0-96</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09.569"/>
    </inkml:context>
    <inkml:brush xml:id="br0">
      <inkml:brushProperty name="width" value="0.0175" units="cm"/>
      <inkml:brushProperty name="height" value="0.0175" units="cm"/>
      <inkml:brushProperty name="color" value="#ED1C24"/>
    </inkml:brush>
  </inkml:definitions>
  <inkml:trace contextRef="#ctx0" brushRef="#br0">8140 786 5888,'13'-13'2272,"0"0"-1216,1 0-896,11 13 544,1-13-256,1 13 64,12-13-160,0 0-32,0 13-192,1-13-96,-1 0 64,-13 13-288,0 0-96,0 0-1600,1 0-2016,-14 13 672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21:54.374"/>
    </inkml:context>
    <inkml:brush xml:id="br0">
      <inkml:brushProperty name="width" value="0.0175" units="cm"/>
      <inkml:brushProperty name="height" value="0.0175" units="cm"/>
      <inkml:brushProperty name="color" value="#ED1C24"/>
    </inkml:brush>
  </inkml:definitions>
  <inkml:trace contextRef="#ctx0" brushRef="#br0">1216 8981 5760,'-14'0'2176,"14"0"-1152,-13 0-768,13 0 512,0 0-96,0 0-32,-13 0-128,0 0-64,13 0-256,-13 0-64,0 0 0,13 0 64,0 13 96,0-13-192,13 26-64,-13-13-32,13 27 64,0-28-32,0 15-32,14-1-64,-14 0-32,13-13 64,-13 0 0,0 14-64,13-27 0,-13 0 64,0 0 64,-13-14 0,0 1-32,0-13-64,-13 0 32,0 0 32,0-1 0,0 1 0,0 0 0,0 0 0,0 13 0,0 0 64,13 13 32,-13 0-128,13 0-32,0 0-64,0 13 96,0-13 0,13 13 96,0 0-32,0 0 64,13 0-64,-13-13 64,13 0 0,0 0 32,0 0 64,-12-13 96,-1 13-64,0-13 32,-13 0-160,0-13-64,-13-1-96,0 2 32,13-1 32,-14-1 64,2 1-32,12 13-32,0 0-64,0 0 32,0 0 32,0 13 0,0 0 0,26 0 64,-13 0-32,13 0-32,-13 13 32,0-13-32,13 0 0,-13 13 64,1-13 32,-2 0 32,-12 0-64,14-13-64,-14 13-64,0-26 32,0 13 32,-14 0 64,14-14-96,0 14 0,-12 0 32,12 0 0,0 0-96,0 0 64,0 0 32,0 13 0,0-13 0,0 13 0,12-13 0,-12 13 0,0-13-96,0-1 64,0 14 96,0-26 32,0 0-32,-12 0-64,-2 0 32,-12 0 32,13 0-32,-26-14-32,13 14 32,-14-13 32,14 0-96,-13 13-64,13-1 64,0 14 64,13-13-64,-14 13-64,27 13-32,0 0 96,0 0 0,0 13 32,13-13 0,14 26 0,-1-13 0,13 14 64,0-1-32,14 0-32,-14-13 32,0 13-32,1-13 0,-1 0 0,-13-13 0,0 0 64,0 0-32,-13-13-32,1 0 96,-14 0 0,12-13 32,-24 13 0,12-13-160,0 13 32,0-1-64,-14 14 0,14-13 64,0 26 64,0-13-192,14 14 32,-14-1 96,12 0 64,2 0-96,-1-13-32,-13 13 96,13 0 32,0-13 0,-13 0-64,0 0 32,13-13 32,-13 0-32,-13 0 64,13 0-128,-13-14 0,13 14 32,-13 0 64,0 0-96,-1 0-64,14 0-32,-12 0 0,12 13 96,0 0 0,0 0 32,0 0 0,0 0 0,0 0 64,12 0-96,-12-13 0,14 13 96,-14-13 32,0 13 96,0-26 32,13 26-32,-13-26 32,0 26-64,0-14 0,0-12-96,0 13 32,0 0 0,13 13 32,-13-13-160,0 13 32,0 0 63,13 0 33,-13 0-32,13 13-64,-13-13 32,13 0 32,-13 0 32,13 13 32,0-13 0,-13 0 0,13 0 0,-13 0 0,0 0 0,0 0 0,0-13-160,0 13-32,0-13 32,-13 0 64,13 0-64,-13 0 0,13-13 32,0 12 0,0 2-96,-13-2 0,13 1 64,0 0 64,0 13-64,13 0 0,-13 0 32,13 0 0,-13 13 0,27-13 0,-15 0 0,2 13 64,-1-13-32,0 14-32,0-14 32,0 0-32,0-14 0,-13 1 0,13 13 64,-13-13 32,0 0-32,-13-13-64,13 0 32,-13 13-32,13-13-96,0 12 0,-13-12 64,13 26 0,0-13 32,13 13 64,-13 0-192,13 0 32,0 13 32,0-13 32,0 0 32,13 0 0,-12 0 64,-1 0 32,0-13-32,-13 0-64,0 0-64,0-13 32,-13 13 32,0-27 64,13 14-32,-14 0-32,1 13-64,0-13 32,0 13 32,13 0 64,0 0-96,0 13 0,0 0 32,13 0 64,13 13-32,1 0 64,-14 0-64,26 13-32,1-13 32,-1 27-32,0-14 0,13 13 64,-13-13-96,14 0 0,-1 0 32,-12 1 0,-1-1 0,0 0 0,-13 0-160,-26-13-32,14 13-192,-28-26-95,1 13 191,-13 1 96,0-14 32,0-14 128,13 1-160,-13 0 64,-1 0 64,1-13 96,13 13 64,0-26 32,0 12 0,0-12 64,-1 13-96,1-13 0,1-1 32,-15-12 0,14 26-64,-13-13 31,0 0-63,-1 12 64,2 1-64,11 13 64,-12-13-64,26 26-32,-13-13 32,26 13-32,-13 0-96,0 0 64,13 13 32,0-13 64,-13 0-32,14 0-32,-2 13 32,-12-13-32,13 0 64,-13 0 32,14 0-32,-14-13-64,0 13 32,0-26-32,0 26-96,0-26 64,0 26 32,0-14 0,0 2 0,0-2 0,0 14-96,13-13 64,-13 13 32,13 0 0,-13 0 0,13 0 0,-13 0 0,13 0 0,-13 0 64,13 0 32,-13 0-32,0-13-64,13 13 32,-13-13 32,0 0-32,-13-13-32,13 13 32,0 0 32,0-13-96,-13 12-64,13 2-32,0-2 96,0 1 0,0 13 32,13-13-96,-13 13 64,13 0 32,14 13 64,-15-13-96,1 0 0,14 0 32,-14 0 0,13 0-1215,-13 0-449,13-13-2624</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09.369"/>
    </inkml:context>
    <inkml:brush xml:id="br0">
      <inkml:brushProperty name="width" value="0.0175" units="cm"/>
      <inkml:brushProperty name="height" value="0.0175" units="cm"/>
      <inkml:brushProperty name="color" value="#ED1C24"/>
    </inkml:brush>
  </inkml:definitions>
  <inkml:trace contextRef="#ctx0" brushRef="#br0">8233 695 5248,'-39'-27'2016,"39"27"-1088,0-13-512,0 13 544,0 0-192,0 0 0,0 0-288,0 13-64,0 14-224,0-1-192,13 13-96,-13 26 64,13-12 64,-13 12 0,13-13 64,0 14-64,-13-14 64,0 0-64,12 1-32,-12-14 32,0 0-32,14-12-640,-28-14-3040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1:39.412"/>
    </inkml:context>
    <inkml:brush xml:id="br0">
      <inkml:brushProperty name="width" value="0.0175" units="cm"/>
      <inkml:brushProperty name="height" value="0.0175" units="cm"/>
      <inkml:brushProperty name="color" value="#ED1C24"/>
    </inkml:brush>
  </inkml:definitions>
  <inkml:trace contextRef="#ctx0" brushRef="#br0">0 339 7552,'13'0'2816,"13"-12"-1536,13 12-1504,-26 0 448,13 0-224,1 0 64,-1 0-32,13 0-32,0 0 32,0 0-128,1 0 64,12 12-32,0-12-64,0 0-416,1 0-128,-14 0-2336</inkml:trace>
  <inkml:trace contextRef="#ctx0" brushRef="#br0" timeOffset="1254">628 13 7040,'-26'-13'2720,"26"13"-1472,0 13-1184,0-13 608,0 13-352,0 0-96,0 13-128,13 0 0,0 13-64,-13 1-32,14 12 32,-2 13-32,2 1 64,-1-14-96,0 0 0,0 1 32,-13-14 64,13-13 96,-13 0 64,13-13 96,-13-13 32,0 0-160,13-13-64,-13-13-64,13 0 32,-13-13-128,13-14 0,1 27 32,12-13 64,-26 26-96,26-13-64,-13 26 64,0 0 0,0 0 32,0 26 64,0 0-96,0 0 0,1 13 32,-2 1 64,2-1-32,-1-13-32,0 0 96,0 0 0,0-13-608,0 1-224,13-14-480,1 0-128,-15-27-32,28 1 32,-14 0 672,0-14 288,-13 15 416,14-15 160,-15 14 512,-12 13 288,14 0-160,-14 0-32,0 13-320,0 0-128,-14 13-64,14 13 32,-12 0-224,-2 0-64,28 1-32,-14-1 64,0-13-32,12 13-32,2-13 32,-14-13 32,13 0-32,0 0-32,-13-13 160,13 0 32,-13 0-64,0-14-96,0 2 64,-13-15 0,0 14-128,0 13 32,-1-13 0,2 13 0,-2 0-96,1 13 0,13 13-32,-13 0 96,13-13-160,13 26 64,0-13 64,1 13 96,-2-12-64,2-2-64,12-12 64,-13 0 64,0 0-64,0-12-64,13-2 64,-26 1 64,13 0 0,1 13 64,-14-13 64,0 13 128,12 0-128,-12 0-32,0 13-64,14 0 32,-14 14 0,0-15 96,13 2-256,0 11 0,-13-11-64,13-1 64,0-13 96,0 0 128,-13 0 0,13 0 0,0-13-96,0-1 32,-13 2-64,14-1-32,-2-1 32,2 2 32,-14-2-96,13 14-64,-13 0 64,13 0 64,0 14-224,0-2-32,0 2 256,13-1 128,-13-1-64,1-12-64,12 14 0,0-28-32,0 2 0,1-1 64,-15-13 160,1-1 128,1 1-192,-1-13-32,-13 0-64,0 13 32,0-1-128,-13 1-64,13 0-32,0 13 0,0 13-1888,0 0-1728</inkml:trace>
  <inkml:trace contextRef="#ctx0" brushRef="#br0" timeOffset="1769">2042 184 6528,'0'-13'2464,"13"-1"-1344,-13 2-832,0 12 608,0-14-160,0 14-64,13-13-224,-13 13-32,13-13-256,-13 13-96,0 0 32,0 0-128,0 13 0,13-13 96,0 13 32,-13 1-128,13-2-32,0 2 32,-13-1 0,13 0 32,-13 0 64,14 0 32,-14-13 32,0 13-64,0 0 32,0 0-64,-14 0 64,1 0-128,13 0 0,-13-13-32,13 13 0,-13-13 0,13 13 0,-13-13 0,13 0-64,0 0 0,0 14 96,13-14 0,-13 0 96,13 0-96,-13 12 0,13-12-32,-13 0-64,13 0-128,-13 14 0,14-1 64,-14-13 32,12 26-64,-12-13 64,14 0-416,-14 13-96,13 0-1696,-13-13-1536,0 1 1184</inkml:trace>
  <inkml:trace contextRef="#ctx0" brushRef="#br0" timeOffset="2074">2200 784 2816,'0'14'1056,"0"-14"-576,0 0-224,0 0 480,0-14-192,13 14-352,-13 0-192,0-12-832,0-1-224,13 0-416,-13 0-32</inkml:trace>
  <inkml:trace contextRef="#ctx0" brushRef="#br0" timeOffset="4499">1977 196 5120,'13'0'2016,"0"-13"-1088,-13 0-736,13 13 544,-13 0-256,13 0 64,-13 0-128,13-13 64,-13 13-256,13 0 0,0 0 0,0 0-96,-13 0-32,13 0 32,0 13 0,-13-13-64,13 0 32,-13 0 0,13 13 32,-13 0-64,0-13-64,13 13 32,-13-13 32,0 13-32,0-13 64,0 13-128,0 0 0,0-13 32,-13 13 64,13-13-32,0 13-32,0-13 96,0 14 64,-13-14-64,13 12-64,0-12-96,0 0-32,-13 14 64,13-14 0,0 12-64,-13-12 64,13 0-32,0 14 0,0-1 128,0-13 32,0 13-128,0-13 32,0 13 0,0-13 0,0 12 0,0 2 0,0-14 64,13 0 96,-13 0-64,0 13-64,13-13-576,0 0-192,-13 0-1408,13 0-1888,1 0 800</inkml:trace>
  <inkml:trace contextRef="#ctx0" brushRef="#br0" timeOffset="4737">2226 694 3968,'0'13'1568,"0"-13"-832,0 0 64,0 0 640,13-13-512,0 13-160,-13 0-576,13-13-96,-13 13-96,0 0-96,0 0 64,0 0-4608,-13 0 1536</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56.974"/>
    </inkml:context>
    <inkml:brush xml:id="br0">
      <inkml:brushProperty name="width" value="0.0175" units="cm"/>
      <inkml:brushProperty name="height" value="0.0175" units="cm"/>
      <inkml:brushProperty name="color" value="#ED1C24"/>
    </inkml:brush>
  </inkml:definitions>
  <inkml:trace contextRef="#ctx0" brushRef="#br0">11642 6590 7552,'0'12'2816,"0"-12"-1536,0 0-928,0 0 672,0 0-608,0 0-224,0 0-640,0 0-256</inkml:trace>
  <inkml:trace contextRef="#ctx0" brushRef="#br0" timeOffset="1">11655 6590 7264,'26'0'-4000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56.740"/>
    </inkml:context>
    <inkml:brush xml:id="br0">
      <inkml:brushProperty name="width" value="0.0175" units="cm"/>
      <inkml:brushProperty name="height" value="0.0175" units="cm"/>
      <inkml:brushProperty name="color" value="#ED1C24"/>
    </inkml:brush>
  </inkml:definitions>
  <inkml:trace contextRef="#ctx0" brushRef="#br0">11548 6081 6400,'0'0'2464,"0"-13"-1344,0 13-1184,13 0 448,-13-13-128,13 13 0,0 0 64,-13-13 32,13 13-160,13 0 0,0-13 32,0 13 32,-13 0 0,1 0-128,11 0-96,-12 0 64,0 0 0,-13 0-128,14 0 32,-14 0 64,0 13 96,0 0-64,0-13 0,-14 13-96,1 13-32,0 0 32,-12-13 0,11 13-96,1-13 64,0 13 32,0-13 64,0 1-96,13-2-64,0 2-32,-13-2 0,26 1-256,-13-13-96,13 14-384,-13-14-160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56.256"/>
    </inkml:context>
    <inkml:brush xml:id="br0">
      <inkml:brushProperty name="width" value="0.0175" units="cm"/>
      <inkml:brushProperty name="height" value="0.0175" units="cm"/>
      <inkml:brushProperty name="color" value="#ED1C24"/>
    </inkml:brush>
  </inkml:definitions>
  <inkml:trace contextRef="#ctx0" brushRef="#br0">10694 6517 5888,'0'0'2272,"0"-14"-1216,0 14-672,0 0 672,13-13-256,-13 0-64,0 13-416,13-26-128,0 0-128,-13 13 32,13-13 64,0 0 64,-13-1 32,13 1-128,1 13-32,-14 0-32,12 0-64,2 0 32,-1 13-32,-13 13 0,13-13 64,0 13-32,-13 13-32,13-13 32,0 14-32,-13-1-96,0 0 64,14 0 32,-14 0 64,0 0-32,0 0 64,0 0-64,0-12-32,-14-1-64,14-13-32,0 0-96,0 0-32,-13 0-32,0-13 0,13-1 224,-13 14 160,13-12-64,0-2-32,0 14-96,13-13-32,-13 13-32,0 0 96,13 0-64,0 0-32,-13 0 96,26 0 64,-13 0 64,14 0 32,-14-13 64,13 13 96,0 0-64,1-13-64,-1 0 0,0 0-32,-13 0-160,0-13 32,0 13 0,0 0 0,-13 13 0,14-13 0,-2 0-96,-12 13 64,0 0-32,0 0 0,0 13 64,0 0 64,0 13-96,0-13 0,0 0-128,14 13 32,-1 0 64,-13-13 32,13 14 32,13-15 64,-13-12-96,0 14 0,0-28 32,-13 14 0,13-12 0,1-15 64,-1 14-32,-13-13 64,0-13-128,0 13-64,-13-13 64,-1-1 0,-12 14-128,13 0 32,0 13-224,0 13-32,-13 0-288,13 13-128,-1 0-608,-12 0-256,26 0-864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55.287"/>
    </inkml:context>
    <inkml:brush xml:id="br0">
      <inkml:brushProperty name="width" value="0.0175" units="cm"/>
      <inkml:brushProperty name="height" value="0.0175" units="cm"/>
      <inkml:brushProperty name="color" value="#ED1C24"/>
    </inkml:brush>
  </inkml:definitions>
  <inkml:trace contextRef="#ctx0" brushRef="#br0">9290 6445 6016,'13'-13'2272,"-13"13"-1216,13-14-896,0 2 544,-13-1-192,13 13 32,0-26-224,0 12-64,13-12-128,-12 13 64,-14-26 96,0 0-160,0 0 0,0 0 0,-14 0 64,2 0-256,-2-1-96,14 14 224,-13 13 160,0 0-96,13 13 0,-13 0-64,0 26-64,13 0 32,0 27-32,0-1 0,0-13 0,0 13 0,0 0 0,0-13-224,0 1-96,0-1 384,13 0 160,-13-13-160,0-13 0,13 0 0,-13 0 96,0-13-64,0 0-64,0 0 0,13-13-32,0 0-224,1-13 0,-2 13 32,2 0 32,-1-1 0,0 2 128,-13 12-64,13 0 32,0 12 64,0-12 64,-13 27-32,13-14-32,0 0-64,0 13 32,1-13 32,-2 0 0,2 13 0,-1-26 64,0 13 96,13-13 64,-13 0-96,0 0-96,13-13 64,-12 13 0,-2-13-32,-12 0-64,14 0 32,-1 0 32,-13 0-32,0 0-32,13 13 32,-13 0-32,0 0-96,0 0 0,-13 0-32,13 13 0,0 0 160,0 13 32,0 0-96,0-13 32,0 0-64,0 13 0,13-13 0,-13 1 0,13-14 128,-13 0 96,13 0-128,-13 0-32,0-14 0,0 1 0,13 0 0,-13-13 64,0 13-96,0-13-64,0 0-32,0 0 96,0 13-64,0 0 32,0 0 64,0 13 0,0 0-96,0 0 0,0 13-32,14-13 96,-14 13 0,12 0 32,1 0 0,1-13 0,-14 13 0,13-13 64,0 0-32,0 0 64,0 0-64,-13 0-32,0-13 32,13 13 32,-13 0-96,0 0 0,0 0 32,0 0 64,0 0-96,13 13 0,-13-13 32,0 13 0,13 0-96,-13 0 64,14 0 32,-2-13 0,1 13 64,1-13-32,-1 0-32,13 0 96,-13-13 0,0 0-128,-13 0 32,13 0 0,0 0 0,-13 0-96,14 0 64,-14 13-32,12 0 0,-12 0 0,14 0 0,-14 0 64,13 0 64,-13 13-96,13 0 0,0-13 32,-13 0 0,13 13 0,0-13 64,-13-13 32,13 13 32,0-13-160,-13 0 32,13-13 0,-13 13 0,0-13-96,0-1 64,0 1-256,0 0-64,0 13-512,0 0-256,0 0-960,14 13-1344,-1 13 896</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42:53.817"/>
    </inkml:context>
    <inkml:brush xml:id="br0">
      <inkml:brushProperty name="width" value="0.0175" units="cm"/>
      <inkml:brushProperty name="height" value="0.0175" units="cm"/>
      <inkml:brushProperty name="color" value="#ED1C24"/>
    </inkml:brush>
  </inkml:definitions>
  <inkml:trace contextRef="#ctx0" brushRef="#br0">8581 6362 6656,'-13'13'2528,"13"-13"-1344,0 0-1248,0 0 448,13 0-128,-13 0 64,26 0-160,0 0-96,1 0-32,12 0-128,1 0 64,-1 13-736,0-13-384,14 13-1728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25:21.565"/>
    </inkml:context>
    <inkml:brush xml:id="br0">
      <inkml:brushProperty name="width" value="0.0175" units="cm"/>
      <inkml:brushProperty name="height" value="0.0175" units="cm"/>
      <inkml:brushProperty name="color" value="#ED1C24"/>
    </inkml:brush>
  </inkml:definitions>
  <inkml:trace contextRef="#ctx0" brushRef="#br0">2887 1177 7296,'13'26'2816,"0"-26"-1536,0 14-800,-13-14 768,13 0-672,-13 0-160,13 13-256,-13-13-64,0 0-3136,-13-13-1440,13-1 1376,-26 1 768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25:21.350"/>
    </inkml:context>
    <inkml:brush xml:id="br0">
      <inkml:brushProperty name="width" value="0.0175" units="cm"/>
      <inkml:brushProperty name="height" value="0.0175" units="cm"/>
      <inkml:brushProperty name="color" value="#ED1C24"/>
    </inkml:brush>
  </inkml:definitions>
  <inkml:trace contextRef="#ctx0" brushRef="#br0">2459 1170 6528,'-13'0'2464,"0"-13"-1344,13-1-896,0 14 576,0-13-416,0 1-64,0-15-64,0 1 0,0 0-128,-13 0 192,13 0 96,0 0 64,0-1 128,0 15-224,0-2-64,13 1-160,-13 13-128,0-13 0,13 13-32,0 0 0,0 0 64,0 0-32,13 13-32,-12-13 32,-1 27-32,0-15 64,0 2 32,13-1-32,-26-1-64,13 15 32,0-14-32,0 13-864,-13-13-352,13 0-1376,0 0-576,1 0 160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25:20.966"/>
    </inkml:context>
    <inkml:brush xml:id="br0">
      <inkml:brushProperty name="width" value="0.0175" units="cm"/>
      <inkml:brushProperty name="height" value="0.0175" units="cm"/>
      <inkml:brushProperty name="color" value="#ED1C24"/>
    </inkml:brush>
  </inkml:definitions>
  <inkml:trace contextRef="#ctx0" brushRef="#br0">2086 3080 6528,'13'92'2464,"-13"-79"-1344,13-13-1024,-13 0 480,13-13-288,0-14-32,0-25-64,0-26 32,0-27-128,0-26-192,13-12-96,0-27-1824,0-13-1984,13 26 864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5-17T00:25:20.766"/>
    </inkml:context>
    <inkml:brush xml:id="br0">
      <inkml:brushProperty name="width" value="0.0175" units="cm"/>
      <inkml:brushProperty name="height" value="0.0175" units="cm"/>
      <inkml:brushProperty name="color" value="#ED1C24"/>
    </inkml:brush>
  </inkml:definitions>
  <inkml:trace contextRef="#ctx0" brushRef="#br0">2232 1925 7040,'-13'13'2624,"13"0"-1408,13 0-1152,0-13 544,-13 13-480,13 0-32,-13-13-384,0 13-128,0-13-1984,0 13-800,0 13 864,0 14 416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93FD1-454B-47C9-8514-D0674DA28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Ling-Paper2.dotx</Template>
  <TotalTime>32</TotalTime>
  <Pages>25</Pages>
  <Words>32665</Words>
  <Characters>186192</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Yoder</dc:creator>
  <cp:keywords/>
  <dc:description/>
  <cp:lastModifiedBy>Daniel W. Hieber</cp:lastModifiedBy>
  <cp:revision>3</cp:revision>
  <cp:lastPrinted>2017-05-06T00:08:00Z</cp:lastPrinted>
  <dcterms:created xsi:type="dcterms:W3CDTF">2017-05-17T00:12:00Z</dcterms:created>
  <dcterms:modified xsi:type="dcterms:W3CDTF">2017-05-17T00:44:00Z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58f6835e-ec49-3aeb-9e15-ef9751dee3b3</vt:lpwstr>
  </property>
  <property fmtid="{D5CDD505-2E9C-101B-9397-08002B2CF9AE}" pid="24" name="Mendeley Citation Style_1">
    <vt:lpwstr>http://www.zotero.org/styles/unified-style-linguistics</vt:lpwstr>
  </property>
</Properties>
</file>