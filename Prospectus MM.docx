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34FDE" w14:textId="77777777" w:rsidR="005661ED" w:rsidRDefault="005661ED" w:rsidP="005661ED">
      <w:pPr>
        <w:pStyle w:val="Title"/>
      </w:pPr>
      <w:r>
        <w:t>Dissertation Prospectus:</w:t>
      </w:r>
    </w:p>
    <w:p w14:paraId="4E134FDF" w14:textId="77777777" w:rsidR="005661ED" w:rsidRDefault="00670C6C" w:rsidP="005661ED">
      <w:pPr>
        <w:pStyle w:val="Title"/>
      </w:pPr>
      <w:r>
        <w:t>Lexical flexibility in discourse</w:t>
      </w:r>
    </w:p>
    <w:p w14:paraId="4E134FE0" w14:textId="77777777" w:rsidR="005661ED" w:rsidRDefault="005661ED" w:rsidP="005661ED">
      <w:pPr>
        <w:pStyle w:val="Subtitle"/>
      </w:pPr>
      <w:r>
        <w:t>Daniel W. Hieber</w:t>
      </w:r>
    </w:p>
    <w:p w14:paraId="4E134FE1" w14:textId="77777777" w:rsidR="005661ED" w:rsidRDefault="005661ED" w:rsidP="005661ED">
      <w:pPr>
        <w:pStyle w:val="Subtitle"/>
      </w:pPr>
      <w:r>
        <w:t>University of California, Santa Barbara</w:t>
      </w:r>
    </w:p>
    <w:p w14:paraId="4E134FE2" w14:textId="77777777" w:rsidR="005661ED" w:rsidRDefault="005661ED" w:rsidP="005661ED">
      <w:pPr>
        <w:pStyle w:val="Heading1"/>
      </w:pPr>
      <w:r w:rsidRPr="005661ED">
        <w:t>Introduction</w:t>
      </w:r>
    </w:p>
    <w:p w14:paraId="4E134FE3" w14:textId="18D579D7" w:rsidR="00676ECF" w:rsidRDefault="00670C6C" w:rsidP="00457F21">
      <w:r>
        <w:t xml:space="preserve">This dissertation presents a typology of flexible word classes, i.e. lexical categories which appear to subsume more than one traditional part of speech </w:t>
      </w:r>
      <w:r w:rsidR="00227405">
        <w:fldChar w:fldCharType="begin" w:fldLock="1"/>
      </w:r>
      <w:r>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"ITEM-2", "issue" : "3", "issued" : { "date-parts" : [ [ "2010" ] ] }, "page" : "349-365", "publisher" : "Elsevier Ltd", "title" : "Nouns, verbs and flexibles: Implications for typologies of word classes", "type" : "article-journal", "volume" : "32" }, "uris" : [ "http://www.mendeley.com/documents/?uuid=8d531ae9-9dac-4106-a38b-5e99cd23349f" ] }, { "id" : "ITEM-3",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"ITEM-3", "issue" : "6", "issued" : { "date-parts" : [ [ "2007" ] ] }, "page" : "709-726", "title" : "Word classes", "type" : "article-journal", "volume" : "1" }, "uris" : [ "http://www.mendeley.com/documents/?uuid=b9175f01-003b-42f2-b81b-8bdaddf80767"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"ITEM-5",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Luuk 2010; Rijkhoff 2007; Rijkhoff &amp; van Lier 2013; Vapnarsky &amp; Veneziano 2017)", "plainTextFormattedCitation" : "(Hengeveld 1992; Luuk 2010; Rijkhoff 2007; Rijkhoff &amp; van Lier 2013; Vapnarsky &amp; Veneziano 2017)", "previouslyFormattedCitation" : "(Hengeveld 1992; Luuk 2010; Rijkhoff 2007; Rijkhoff &amp; van Lier 2013; Vapnarsky &amp; Veneziano 2017)" }, "properties" : { "noteIndex" : 1 }, "schema" : "https://github.com/citation-style-language/schema/raw/master/csl-citation.json" }</w:instrText>
      </w:r>
      <w:r w:rsidR="00227405">
        <w:fldChar w:fldCharType="separate"/>
      </w:r>
      <w:r>
        <w:rPr>
          <w:noProof/>
        </w:rPr>
        <w:t>(Hengeveld 1992; Luuk 2010; Rijkhoff 2007; Rijkhoff &amp; van Lier 2013; Vapnarsky &amp; Veneziano 2017)</w:t>
      </w:r>
      <w:r w:rsidR="00227405">
        <w:fldChar w:fldCharType="end"/>
      </w:r>
      <w:r>
        <w:t xml:space="preserve"> and investigates the discourse-functional m</w:t>
      </w:r>
      <w:r w:rsidR="008B322D">
        <w:t>otivations for their existence.</w:t>
      </w:r>
      <w:r w:rsidR="00684D23">
        <w:t xml:space="preserve"> Flexible categories have become a vibrant </w:t>
      </w:r>
      <w:r w:rsidR="004C3991">
        <w:t xml:space="preserve">topic </w:t>
      </w:r>
      <w:r w:rsidR="00684D23">
        <w:t xml:space="preserve">in recent years, </w:t>
      </w:r>
      <w:r w:rsidR="005723E5">
        <w:t xml:space="preserve">prompting discussions </w:t>
      </w:r>
      <w:r w:rsidR="00684D23">
        <w:t xml:space="preserve">on the existence of </w:t>
      </w:r>
      <w:r w:rsidR="0077072F">
        <w:t xml:space="preserve">flexible </w:t>
      </w:r>
      <w:r w:rsidR="00684D23">
        <w:t>categories in particular languages</w:t>
      </w:r>
      <w:r w:rsidR="00E56804">
        <w:t xml:space="preserve"> </w:t>
      </w:r>
      <w:r w:rsidR="00227405">
        <w:fldChar w:fldCharType="begin" w:fldLock="1"/>
      </w:r>
      <w:r w:rsidR="00EE1B67">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"ITEM-2", "issue" : "1", "issued" : { "date-parts" : [ [ "2012" ] ] }, "page" : "1-39", "title" : "Are adjectives universal? The case of Northern Iroquoian", "type" : "article-journal", "volume" : "16" }, "uris" : [ "http://www.mendeley.com/documents/?uuid=6765ffe2-0c6f-4281-9d42-a918d83b590a" ] }, { "id" : "ITEM-3",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"ITEM-3", "issue" : "1-2", "issued" : { "date-parts" : [ [ "2012" ] ] }, "page" : "1-56", "title" : "Are lexical categories universal? The view from Chamorro", "type" : "article-journal", "volume" : "38" }, "uris" : [ "http://www.mendeley.com/documents/?uuid=4671c6ae-6d76-49d6-a22b-19359ccb488d" ] }, { "id" : "ITEM-4", "itemData" : { "author" : [ { "dropping-particle" : "", "family" : "Dorvlo", "given" : "Kofi", "non-dropping-particle" : "", "parse-names" : false, "suffix" : "" } ], "id" : "ITEM-4", "issued" : { "date-parts" : [ [ "2009" ] ] }, "page" : "95-105", "title" : "Does Logba have an adjective class?", "type" : "article-journal" }, "uris" : [ "http://www.mendeley.com/documents/?uuid=c248a180-ce8d-4580-87d4-dcf33c719c68"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"ITEM-6", "issue" : "1", "issued" : { "date-parts" : [ [ "2011" ] ] }, "page" : "25-63", "title" : "Re-discovering the Quechua adjective", "type" : "article-journal", "volume" : "15" }, "uris" : [ "http://www.mendeley.com/documents/?uuid=5c043b4e-c8b2-49fb-8371-29dbc6bc48ff" ] }, { "id" : "ITEM-7",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"ITEM-7", "issue" : "3", "issued" : { "date-parts" : [ [ "2005" ] ] }, "page" : "406-431", "title" : "Mundari as a flexible language", "type" : "article-journal", "volume" : "9" }, "uris" : [ "http://www.mendeley.com/documents/?uuid=49d2c213-3036-401c-82f8-d202777161e8" ] }, { "id" : "ITEM-8",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"ITEM-8", "issue" : "1", "issued" : { "date-parts" : [ [ "1983" ] ] }, "page" : "25-39", "title" : "Salish evidence against the universality of 'noun' and 'verb'", "type" : "article-journal", "volume" : "60" }, "uris" : [ "http://www.mendeley.com/documents/?uuid=d309faf5-835e-418a-8cdf-8b61c87c797e" ] }, { "id" : "ITEM-9",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"ITEM-9", "issue" : "1", "issued" : { "date-parts" : [ [ "2009" ] ] }, "page" : "125-137", "title" : "The lexical category debate in Salish and its relevance for Tagalog", "type" : "article-journal", "volume" : "35" }, "uris" : [ "http://www.mendeley.com/documents/?uuid=72875f23-dd8b-4e30-908f-fc692e84dcd5" ] }, { "id" : "ITEM-10", "itemData" : { "ISSN" : "00207071", "author" : [ { "dropping-particle" : "", "family" : "Sadock", "given" : "Jerrold M.", "non-dropping-particle" : "", "parse-names" : false, "suffix" : "" } ], "container-title" : "International Journal of American Linguistics", "id" : "ITEM-10", "issue" : "4", "issued" : { "date-parts" : [ [ "1999" ] ] }, "page" : "383-406", "title" : "The nominalist theory of Eskimo: A case study in scientific self-deception", "type" : "article-journal", "volume" : "65" }, "uris" : [ "http://www.mendeley.com/documents/?uuid=37b73dd9-0d5b-419c-8890-338741523378" ] }, { "id" : "ITEM-11",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"ITEM-11", "issue" : "4", "issued" : { "date-parts" : [ [ "1986" ] ] }, "page" : "319-331", "title" : "Noun and verb in Salish", "type" : "article-journal", "volume" : "69" }, "uris" : [ "http://www.mendeley.com/documents/?uuid=e88e3c0d-28f4-419f-b7b0-ec9377f59503" ] } ], "mendeley" : { "formattedCitation" : "(Broschart 1997; Chafe 2012; Chung 2012; Dorvlo 2009; Evans &amp; Osada 2005a; Floyd 2011; Hengeveld &amp; Rijkhoff 2005; Kinkade 1983; Koch &amp; Matthewson 2009; Sadock 1999; Van Eijk &amp; Hess 1986)", "plainTextFormattedCitation" : "(Broschart 1997; Chafe 2012; Chung 2012; Dorvlo 2009; Evans &amp; Osada 2005a; Floyd 2011; Hengeveld &amp; Rijkhoff 2005; Kinkade 1983; Koch &amp; Matthewson 2009; Sadock 1999; Van Eijk &amp; Hess 1986)", "previouslyFormattedCitation" : "(Broschart 1997; Chafe 2012; Chung 2012; Dorvlo 2009; Evans &amp; Osada 2005a; Floyd 2011; Hengeveld &amp; Rijkhoff 2005; Kinkade 1983; Koch &amp; Matthewson 2009; Sadock 1999; Van Eijk &amp; Hess 1986)" }, "properties" : { "noteIndex" : 1 }, "schema" : "https://github.com/citation-style-language/schema/raw/master/csl-citation.json" }</w:instrText>
      </w:r>
      <w:r w:rsidR="00227405">
        <w:fldChar w:fldCharType="separate"/>
      </w:r>
      <w:r w:rsidR="00984891" w:rsidRPr="00984891">
        <w:rPr>
          <w:noProof/>
        </w:rPr>
        <w:t>(Broschart 1997; Chafe 2012; Chung 2012; Dorvlo 2009; Evans &amp; Osada 2005a; Floyd 2011; Hengeveld &amp; Rijkhoff 2005; Kinkade 1983; Koch &amp; Matthewson 2009; Sadock 1999; Van Eijk &amp; Hess 1986)</w:t>
      </w:r>
      <w:r w:rsidR="00227405">
        <w:fldChar w:fldCharType="end"/>
      </w:r>
      <w:r w:rsidR="00E56804">
        <w:t xml:space="preserve">, the plausibility of flexible categories in general </w:t>
      </w:r>
      <w:r w:rsidR="00227405">
        <w:fldChar w:fldCharType="begin" w:fldLock="1"/>
      </w:r>
      <w:r w:rsidR="00EE1B67">
        <w:instrText>ADDIN CSL_CITATION { "citationItems" : [ { "id" : "ITEM-1",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 "issue" : "2", "issued" : { "date-parts" : [ [ "2017" ] ] }, "page" : "1-19", "title" : "Lexical categories: Legacy, lacuna, and opportunity for functionalists and formalists", "type" : "article-journal", "volume" : "3" }, "uris" : [ "http://www.mendeley.com/documents/?uuid=dea38529-fa8d-4ff3-bcc2-5b83e8acd9c5"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"ITEM-3", "issued" : { "date-parts" : [ [ "1982" ] ] }, "number-of-pages" : "256", "title" : "Where have all the adjectives gone? and other essays in Semantics and Syntax", "type" : "book" }, "uris" : [ "http://www.mendeley.com/documents/?uuid=a19065ef-9783-4c4c-b818-101fe34e5a56" ] }, { "id" : "ITEM-4",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"ITEM-4", "issue" : "5", "issued" : { "date-parts" : [ [ "2004" ] ] }, "page" : "931-956", "title" : "Categories in the lexicon", "type" : "article-journal", "volume" : "42" }, "uris" : [ "http://www.mendeley.com/documents/?uuid=b2d97cc4-e06c-4953-950f-b32b2bead4bd"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"(Baker &amp; Croft 2017; Croft 2005; Dixon 1982; Don 2004; Evans &amp; Osada 2005a; Luuk 2010; Palmer 2017)", "plainTextFormattedCitation" : "(Baker &amp; Croft 2017; Croft 2005; Dixon 1982; Don 2004; Evans &amp; Osada 2005a; Luuk 2010; Palmer 2017)", "previouslyFormattedCitation" : "(Baker &amp; Croft 2017; Croft 2005; Dixon 1982; Don 2004; Evans &amp; Osada 2005a; Luuk 2010; Palmer 2017)" }, "properties" : { "noteIndex" : 1 }, "schema" : "https://github.com/citation-style-language/schema/raw/master/csl-citation.json" }</w:instrText>
      </w:r>
      <w:r w:rsidR="00227405">
        <w:fldChar w:fldCharType="separate"/>
      </w:r>
      <w:r w:rsidR="00984891" w:rsidRPr="00984891">
        <w:rPr>
          <w:noProof/>
        </w:rPr>
        <w:t>(Baker &amp; Croft 2017; Croft 2005; Dixon 1982; Don 2004; Evans &amp; Osada 2005a; Luuk 2010; Palmer 2017)</w:t>
      </w:r>
      <w:r w:rsidR="00227405">
        <w:fldChar w:fldCharType="end"/>
      </w:r>
      <w:r w:rsidR="00E56804">
        <w:t>, and detailed typological studies of the nature of flexible categories and the diversity of their expression across languages</w:t>
      </w:r>
      <w:r w:rsidR="00984891">
        <w:t xml:space="preserve"> </w:t>
      </w:r>
      <w:r w:rsidR="00227405">
        <w:fldChar w:fldCharType="begin" w:fldLock="1"/>
      </w:r>
      <w:r w:rsidR="00137590">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"10.1515/lity.1999.3.3.341", "ISBN" : "10.1515/lity.1999.3.3.341", "ISSN" : "1430-0532", "author" : [ { "dropping-particle" : "", "family" : "Holton", "given" : "Gary", "non-dropping-particle" : "", "parse-names" : false, "suffix" : "" } ], "container-title" : "Linguistic Typology", "id" : "ITEM-3", "issue" : "3", "issued" : { "date-parts" : [ [ "1999" ] ] }, "page" : "341-360", "title" : "Categoriality of property words in a switch-adjective language", "type" : "article-journal", "volume" : "3" }, "uris" : [ "http://www.mendeley.com/documents/?uuid=3a50c2c3-0318-452d-9040-c4a95551e0c1" ] }, { "id" : "ITEM-4", "itemData" : { "DOI" : "10.1075/sl.41.2.07lic", "ISSN" : "0378-4177", "author" : [ { "dropping-particle" : "", "family" : "Lichtenberk", "given" : "Frank", "non-dropping-particle" : "", "parse-names" : false, "suffix" : "" } ], "container-title" : "Studies in Language", "id" : "ITEM-4", "issue" : "2", "issued" : { "date-parts" : [ [ "2017" ] ] }, "page" : "496-501", "title" : "Lexical and grammatical flexibility in Toqabaqita", "type" : "article-journal", "volume" : "41" }, "uris" : [ "http://www.mendeley.com/documents/?uuid=63f73351-5c3b-45dd-87e5-24edbf55174a" ] }, { "id" : "ITEM-5", "itemData" : { "DOI" : "10.1515/flin.40.3-4.239", "ISBN" : "0165-4004", "ISSN" : "01654004", "author" : [ { "dropping-particle" : "", "family" : "Lier", "given" : "Eva", "non-dropping-particle" : "Van", "parse-names" : false, "suffix" : "" } ], "container-title" : "Folia Linguistica", "id" : "ITEM-5", "issue" : "3-4", "issued" : { "date-parts" : [ [ "2006" ] ] }, "number-of-pages" : "239-304", "title" : "Parts-of-speech systems and dependent clauses: A typological study", "type" : "book", "volume" : "40" }, "uris" : [ "http://www.mendeley.com/documents/?uuid=74c8da13-2913-4c17-b56b-b6a9302e0f42"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"ITEM-7", "issued" : { "date-parts" : [ [ "2013" ] ] }, "publisher" : "Oxford University Press", "publisher-place" : "Oxford", "title" : "Flexible word classes: Typological studies of underspecified parts of speech", "type" : "book" }, "uris" : [ "http://www.mendeley.com/documents/?uuid=49e6286c-1ab7-4541-be26-2ac2e1b8abbb" ] }, { "id" : "ITEM-8",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"ITEM-8", "issue" : "2", "issued" : { "date-parts" : [ [ "2016" ] ] }, "page" : "197-232", "title" : "Lexical flexibility in Oceanic languages", "type" : "article-journal", "volume" : "20" }, "uris" : [ "http://www.mendeley.com/documents/?uuid=61e48038-3e70-3367-b77c-ec43c8b3b691" ] }, { "id" : "ITEM-9",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"ITEM-9", "issue" : "2", "issued" : { "date-parts" : [ [ "2017" ] ] }, "page" : "521-542", "title" : "Describing lexical flexibility in Caac (New Caledonia)", "type" : "article-journal", "volume" : "41" }, "uris" : [ "http://www.mendeley.com/documents/?uuid=cf9fab65-1896-4bc3-8531-9dfde5092d5e"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Hengeveld, Rijkhoff &amp; Siewierska 2004; Holton 1999; Lichtenberk 2017; Van Lier 2006; Luuk 2010; Rijkhoff &amp; van Lier 2013; van Lier 2016; Cauchard 2017; Vapnarsky &amp; Veneziano 2017)", "plainTextFormattedCitation" : "(Hengeveld 1992; Hengeveld, Rijkhoff &amp; Siewierska 2004; Holton 1999; Lichtenberk 2017; Van Lier 2006; Luuk 2010; Rijkhoff &amp; van Lier 2013; van Lier 2016; Cauchard 2017; Vapnarsky &amp; Veneziano 2017)", "previouslyFormattedCitation" : "(Hengeveld 1992; Hengeveld, Rijkhoff &amp; Siewierska 2004; Holton 1999; Lichtenberk 2017; Van Lier 2006; Luuk 2010; Rijkhoff &amp; van Lier 2013; van Lier 2016; Cauchard 2017; Vapnarsky &amp; Veneziano 2017)" }, "properties" : { "noteIndex" : 1 }, "schema" : "https://github.com/citation-style-language/schema/raw/master/csl-citation.json" }</w:instrText>
      </w:r>
      <w:r w:rsidR="00227405">
        <w:fldChar w:fldCharType="separate"/>
      </w:r>
      <w:r w:rsidR="00137590" w:rsidRPr="00137590">
        <w:rPr>
          <w:noProof/>
        </w:rPr>
        <w:t>(Hengeveld 1992; Hengeveld, Rijkhoff &amp; Siewierska 2004; Holton 1999; Lichtenberk 2017; Van Lier 2006; Luuk 2010; Rijkhoff &amp; van Lier 2013; van Lier 2016; Cauchard 2017; Vapnarsky &amp; Veneziano 2017)</w:t>
      </w:r>
      <w:r w:rsidR="00227405">
        <w:fldChar w:fldCharType="end"/>
      </w:r>
      <w:r w:rsidR="00E56804">
        <w:t>.</w:t>
      </w:r>
      <w:r w:rsidR="00676ECF">
        <w:t xml:space="preserve"> This dissertation contributes to this literature in two important ways:</w:t>
      </w:r>
    </w:p>
    <w:p w14:paraId="4E134FE4" w14:textId="77777777" w:rsidR="008B322D" w:rsidRDefault="00B1565A" w:rsidP="00B1565A">
      <w:r>
        <w:t>First, the dissertation build</w:t>
      </w:r>
      <w:r w:rsidR="004551E7">
        <w:t>s</w:t>
      </w:r>
      <w:r>
        <w:t xml:space="preserve"> upon existing surveys of lexical flexibility </w:t>
      </w:r>
      <w:r w:rsidR="00227405">
        <w:fldChar w:fldCharType="begin" w:fldLock="1"/>
      </w:r>
      <w:r>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"author" : [ { "dropping-particle" : "", "family" : "Evans", "given" : "Nicholas", "non-dropping-particle" : "", "parse-names" : false, "suffix" : "" }, { "dropping-particle" : "", "family" : "Osada", "given" : "Toshiki", "non-dropping-particle" : "", "parse-names" : false, "suffix" : "" } ], "container-title" : "Linguistic Typology", "id" : "ITEM-3", "issued" : { "date-parts" : [ [ "2005" ] ] }, "page" : "442-457", "title" : "Mundari and argumentation in word-class analysis", "type" : "article-journal", "volume" : "9" }, "uris" : [ "http://www.mendeley.com/documents/?uuid=2e7d47bb-2919-4cc2-ab08-bbdfe0259454"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"10.1075/sl.41.2.01van", "ISSN" : "0378-4177", "author" : [ { "dropping-particle" : "", "family" : "Lier", "given" : "Eva", "non-dropping-particle" : "van", "parse-names" : false, "suffix" : "" } ], "container-title" : "Studies in Language", "id" : "ITEM-5", "issue" : "2", "issued" : { "date-parts" : [ [ "2017" ] ] }, "page" : "241-254", "title" : "Introduction", "type" : "article-journal", "volume" : "41" }, "uris" : [ "http://www.mendeley.com/documents/?uuid=51fc8124-3410-48c6-aca9-bcd514f4c910" ] } ], "mendeley" : { "formattedCitation" : "(Croft 2001; Croft 2005; Evans &amp; Osada 2005b; Rijkhoff &amp; van Lier 2013; van Lier 2017)", "plainTextFormattedCitation" : "(Croft 2001; Croft 2005; Evans &amp; Osada 2005b; Rijkhoff &amp; van Lier 2013; van Lier 2017)", "previouslyFormattedCitation" : "(Croft 2001; Croft 2005; Evans &amp; Osada 2005b; Rijkhoff &amp; van Lier 2013; van Lier 2017)" }, "properties" : { "noteIndex" : 1 }, "schema" : "https://github.com/citation-style-language/schema/raw/master/csl-citation.json" }</w:instrText>
      </w:r>
      <w:r w:rsidR="00227405">
        <w:fldChar w:fldCharType="separate"/>
      </w:r>
      <w:r w:rsidRPr="00E56804">
        <w:rPr>
          <w:noProof/>
        </w:rPr>
        <w:t>(Croft 2001; Croft 2005; Evans &amp; Osada 2005b; Rijkhoff &amp; van Lier 2013; van Lier 2017)</w:t>
      </w:r>
      <w:r w:rsidR="00227405">
        <w:fldChar w:fldCharType="end"/>
      </w:r>
      <w:r>
        <w:t xml:space="preserve">, to propose ten criteria by which to assess the degree of lexical flexibility in a language. </w:t>
      </w:r>
      <w:r w:rsidR="008B322D">
        <w:t xml:space="preserve">Subsequent chapters then apply those criteria to a small but diverse sample of languages to provide a quantitative look at the degree of lexical flexibility in those languages. It is hypothesized that languages will vary </w:t>
      </w:r>
      <w:r w:rsidR="008B322D">
        <w:lastRenderedPageBreak/>
        <w:t>drastically in both the degree and manner of expression of lexical flexibility, and that these differences will be borne out quantitatively by the data.</w:t>
      </w:r>
    </w:p>
    <w:p w14:paraId="4E134FE5" w14:textId="77777777" w:rsidR="00290652" w:rsidRDefault="00EF3335" w:rsidP="000D304D">
      <w:r>
        <w:t>Second, w</w:t>
      </w:r>
      <w:r w:rsidR="00670C6C">
        <w:t xml:space="preserve">hile the existence and nature of </w:t>
      </w:r>
      <w:r w:rsidR="00B54C72">
        <w:t xml:space="preserve">lexical flexibility </w:t>
      </w:r>
      <w:r w:rsidR="00670C6C">
        <w:t xml:space="preserve">has been thoroughly debated, little attention has been paid </w:t>
      </w:r>
      <w:r>
        <w:t>to</w:t>
      </w:r>
      <w:r w:rsidR="00B54C72">
        <w:t xml:space="preserve"> its discourse-functional motivations</w:t>
      </w:r>
      <w:r w:rsidR="00CC149B">
        <w:t xml:space="preserve"> (though see Thompson </w:t>
      </w:r>
      <w:r w:rsidR="00227405">
        <w:fldChar w:fldCharType="begin" w:fldLock="1"/>
      </w:r>
      <w:r w:rsidR="00CC149B">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2 }, "schema" : "https://github.com/citation-style-language/schema/raw/master/csl-citation.json" }</w:instrText>
      </w:r>
      <w:r w:rsidR="00227405">
        <w:fldChar w:fldCharType="separate"/>
      </w:r>
      <w:r w:rsidR="00CC149B" w:rsidRPr="00F44879">
        <w:rPr>
          <w:noProof/>
        </w:rPr>
        <w:t>(1989)</w:t>
      </w:r>
      <w:r w:rsidR="00227405">
        <w:fldChar w:fldCharType="end"/>
      </w:r>
      <w:r w:rsidR="00CC149B">
        <w:t xml:space="preserve">, Nakayama </w:t>
      </w:r>
      <w:r w:rsidR="00227405">
        <w:fldChar w:fldCharType="begin" w:fldLock="1"/>
      </w:r>
      <w:r w:rsidR="00C1378F">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"suppress-author" : 1, "uris" : [ "http://www.mendeley.com/documents/?uuid=74d3a813-ab7a-49a3-8801-9c673ae65cb7" ] } ], "mendeley" : { "formattedCitation" : "(1997)", "plainTextFormattedCitation" : "(1997)", "previouslyFormattedCitation" : "(1997)" }, "properties" : { "noteIndex" : 1 }, "schema" : "https://github.com/citation-style-language/schema/raw/master/csl-citation.json" }</w:instrText>
      </w:r>
      <w:r w:rsidR="00227405">
        <w:fldChar w:fldCharType="separate"/>
      </w:r>
      <w:r w:rsidR="00CC149B">
        <w:rPr>
          <w:noProof/>
        </w:rPr>
        <w:t>(1997)</w:t>
      </w:r>
      <w:r w:rsidR="00227405">
        <w:fldChar w:fldCharType="end"/>
      </w:r>
      <w:r w:rsidR="00CC149B">
        <w:t>,</w:t>
      </w:r>
      <w:r w:rsidR="00186F19">
        <w:t xml:space="preserve"> and</w:t>
      </w:r>
      <w:r w:rsidR="00CC149B">
        <w:t xml:space="preserve"> Hopper &amp; Thompson </w:t>
      </w:r>
      <w:r w:rsidR="00227405">
        <w:fldChar w:fldCharType="begin" w:fldLock="1"/>
      </w:r>
      <w:r w:rsidR="00C1378F">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"noteIndex" : 2 }, "schema" : "https://github.com/citation-style-language/schema/raw/master/csl-citation.json" }</w:instrText>
      </w:r>
      <w:r w:rsidR="00227405">
        <w:fldChar w:fldCharType="separate"/>
      </w:r>
      <w:r w:rsidR="00C1378F" w:rsidRPr="00C1378F">
        <w:rPr>
          <w:noProof/>
        </w:rPr>
        <w:t>(1984)</w:t>
      </w:r>
      <w:r w:rsidR="00227405">
        <w:fldChar w:fldCharType="end"/>
      </w:r>
      <w:r w:rsidR="007B26F6">
        <w:t>)</w:t>
      </w:r>
      <w:r w:rsidR="000D304D">
        <w:t xml:space="preserve">. </w:t>
      </w:r>
      <w:r w:rsidR="000D304D">
        <w:rPr>
          <w:i/>
        </w:rPr>
        <w:t>Why</w:t>
      </w:r>
      <w:r w:rsidR="000D304D">
        <w:t xml:space="preserve"> are some languages more flexible than others? And why,</w:t>
      </w:r>
      <w:r w:rsidR="00B54C72">
        <w:t xml:space="preserve"> in flexible languages,</w:t>
      </w:r>
      <w:r w:rsidR="00670C6C">
        <w:t xml:space="preserve"> </w:t>
      </w:r>
      <w:r w:rsidR="00FD445C">
        <w:t xml:space="preserve">do </w:t>
      </w:r>
      <w:r w:rsidR="00670C6C">
        <w:t>speakers make the particular categorial cho</w:t>
      </w:r>
      <w:r w:rsidR="00B1565A">
        <w:t>ices in discourse that they do?</w:t>
      </w:r>
      <w:r w:rsidR="00C93910">
        <w:t xml:space="preserve"> If a given lexeme can more-or-less freely alternate between, say, nominal and verbal uses, what determines when a speaker uses one function over the other? The presence of lexical flexibility in a language provides a dimension of variation that speakers can manipulate to achieve their manifold discourse goals, since any choice between linguistic alternatives provides yet another means of conveying information. How then is lexical flexibility deployed in discourse?</w:t>
      </w:r>
      <w:r>
        <w:t xml:space="preserve"> </w:t>
      </w:r>
      <w:r w:rsidR="00C93910">
        <w:t>The</w:t>
      </w:r>
      <w:r w:rsidR="00670C6C">
        <w:t xml:space="preserve"> final section </w:t>
      </w:r>
      <w:r w:rsidR="00C93910">
        <w:t xml:space="preserve">of the dissertation </w:t>
      </w:r>
      <w:r w:rsidR="00670C6C">
        <w:t>is a first attempt at an answer to this question, summarizing the discourse-functional correlates of lexical flexibilit</w:t>
      </w:r>
      <w:r w:rsidR="00290652">
        <w:t>y among the languages surveyed.</w:t>
      </w:r>
    </w:p>
    <w:p w14:paraId="4E134FE6" w14:textId="77777777" w:rsidR="00393A67" w:rsidRDefault="00393A67" w:rsidP="00290652">
      <w:r>
        <w:t>This focus on the role of lexical flexibility in discourse diverges significantly from existing liter</w:t>
      </w:r>
      <w:r w:rsidR="00506BDD">
        <w:t>ature</w:t>
      </w:r>
      <w:r>
        <w:t xml:space="preserve"> in that it aims to understand the functional underpinnings of lexical flexibility rather than debate its existence, the universality of lexical categories, or the existence of a particular lexical category in a </w:t>
      </w:r>
      <w:r w:rsidR="00B71106">
        <w:t>particular language. Instead, I begin</w:t>
      </w:r>
      <w:r>
        <w:t xml:space="preserve"> with the fact that all languages have some lexemes that exhibit lexical flexibility to varying degrees,</w:t>
      </w:r>
      <w:r w:rsidR="00A71697">
        <w:t xml:space="preserve"> (</w:t>
      </w:r>
      <w:r w:rsidR="00AA38E6">
        <w:t>R</w:t>
      </w:r>
      <w:r w:rsidR="00A71697">
        <w:t>eally?</w:t>
      </w:r>
      <w:r w:rsidR="00AA38E6">
        <w:t xml:space="preserve"> Looks like you’re citing Luuk on this. Want to add a sentence justifying this a bit more?</w:t>
      </w:r>
      <w:r w:rsidR="00A71697">
        <w:t>)</w:t>
      </w:r>
      <w:r>
        <w:t xml:space="preserve"> and that categorical distinctions between lexemes are more strongly </w:t>
      </w:r>
      <w:r w:rsidR="009622E1">
        <w:t xml:space="preserve">and consistently </w:t>
      </w:r>
      <w:r>
        <w:t>expressed in some languages than others</w:t>
      </w:r>
      <w:r>
        <w:rPr>
          <w:rFonts w:cs="Gentium Plus"/>
        </w:rPr>
        <w:t>—</w:t>
      </w:r>
      <w:r>
        <w:t xml:space="preserve">facts which will be supported with empirical data in this dissertation. By first acknowledging the existence of lexical flexibility and its variability across </w:t>
      </w:r>
      <w:r>
        <w:lastRenderedPageBreak/>
        <w:t>languages, it becomes possible to make a first foray into investigating the function</w:t>
      </w:r>
      <w:r w:rsidR="00A71697">
        <w:t>s</w:t>
      </w:r>
      <w:r>
        <w:t xml:space="preserve"> that lexical f</w:t>
      </w:r>
      <w:r w:rsidR="00272902">
        <w:t>lexibility serves in discourse</w:t>
      </w:r>
      <w:r w:rsidR="00272902">
        <w:rPr>
          <w:rFonts w:cs="Gentium Plus"/>
        </w:rPr>
        <w:t>—</w:t>
      </w:r>
      <w:r w:rsidR="00272902">
        <w:t xml:space="preserve">a task </w:t>
      </w:r>
      <w:r>
        <w:t>which this dissertation sets out to accomplish.</w:t>
      </w:r>
    </w:p>
    <w:p w14:paraId="4E134FE7" w14:textId="77777777" w:rsidR="005661ED" w:rsidRDefault="00444D50" w:rsidP="002F1D63">
      <w:r>
        <w:t>The specific research questions asked by this dissertation are as follows:</w:t>
      </w:r>
    </w:p>
    <w:p w14:paraId="4E134FE8" w14:textId="77777777" w:rsidR="00444D50" w:rsidRDefault="00444D50" w:rsidP="000C0132">
      <w:pPr>
        <w:pStyle w:val="ListParagraph"/>
      </w:pPr>
      <w:r>
        <w:t xml:space="preserve">How </w:t>
      </w:r>
      <w:r w:rsidR="002F1D63">
        <w:t xml:space="preserve">do </w:t>
      </w:r>
      <w:r>
        <w:t xml:space="preserve">languages differ in </w:t>
      </w:r>
      <w:r w:rsidR="002F1D63">
        <w:t xml:space="preserve">their </w:t>
      </w:r>
      <w:r>
        <w:t>degree and expression of lexical flexibility?</w:t>
      </w:r>
    </w:p>
    <w:p w14:paraId="4E134FE9" w14:textId="77777777" w:rsidR="00BE2F78" w:rsidRDefault="00BE2F78" w:rsidP="00BE2F78">
      <w:pPr>
        <w:pStyle w:val="ListParagraph"/>
      </w:pPr>
      <w:r>
        <w:t>Crosslinguistically, do certain semantic concepts tend to exhibit greater lexical flexibility than others? If so, does this variation correspond to degree of inherent topicality? To grammatical role? To information status?</w:t>
      </w:r>
    </w:p>
    <w:p w14:paraId="4E134FEA" w14:textId="77777777" w:rsidR="000C0132" w:rsidRDefault="000C0132" w:rsidP="000C0132">
      <w:pPr>
        <w:pStyle w:val="ListParagraph"/>
      </w:pPr>
      <w:r>
        <w:t xml:space="preserve">In languages with flexible </w:t>
      </w:r>
      <w:r w:rsidR="00C5311D">
        <w:t>roots, stems, or wordforms</w:t>
      </w:r>
      <w:r>
        <w:t>, does the choice of lexical category depend on its information status (given vs. new, backgrounded vs. foregrounded</w:t>
      </w:r>
      <w:r w:rsidR="00A71697">
        <w:t xml:space="preserve"> (topic vs focus?)</w:t>
      </w:r>
      <w:r>
        <w:t>)? Its inherent topicality? Its affectedness? Its grammatical role?</w:t>
      </w:r>
    </w:p>
    <w:p w14:paraId="4E134FEB" w14:textId="77777777" w:rsidR="000C0132" w:rsidRDefault="000C0132" w:rsidP="000C0132">
      <w:pPr>
        <w:pStyle w:val="ListParagraph"/>
      </w:pPr>
      <w:r>
        <w:t>Does lexical flexibility correlate with word order flexibility? In languages with both flexible word order and flexible lexemes, is there a correlation between choice of lexical category and choice of word order?</w:t>
      </w:r>
    </w:p>
    <w:p w14:paraId="4E134FEC" w14:textId="77777777" w:rsidR="000C0132" w:rsidRPr="005661ED" w:rsidRDefault="00393A67" w:rsidP="00393A67">
      <w:r>
        <w:t>I expect the dissertation to conclude</w:t>
      </w:r>
      <w:r w:rsidR="002F1D63">
        <w:t>, based on the empirical data from the preceding chapters, that languages diverge significantly in the degree to which the pragmatic functions of reference, predication, and modification have become grammaticized into the structure of the language, and the degree to which those structures overlap</w:t>
      </w:r>
      <w:r w:rsidR="00A22A9C">
        <w:t xml:space="preserve"> or align to create fuzzy, emergent categories</w:t>
      </w:r>
      <w:r w:rsidR="002F1D63">
        <w:t>. Languages in which these pragmatic functions are strongly grammaticized in consistent and distinct ways show strong evidence of traditional lexical categories, while those in which the pragmatic functions are only weakly grammaticized or in non-distinct ways have much more flexible word classes.</w:t>
      </w:r>
      <w:r w:rsidR="00922679">
        <w:t xml:space="preserve"> </w:t>
      </w:r>
      <w:r w:rsidR="002F1D63">
        <w:t xml:space="preserve">Ultimately, however, the grammaticization and distinctiveness of word classes in a language is a matter of degree, and it </w:t>
      </w:r>
      <w:r w:rsidR="002F1D63">
        <w:lastRenderedPageBreak/>
        <w:t>is only through attentiveness to the dimensions of variation in lexical categories that we can begin to understand the functional motivations behind this diversity.</w:t>
      </w:r>
    </w:p>
    <w:p w14:paraId="4E134FED" w14:textId="77777777" w:rsidR="005661ED" w:rsidRDefault="005661ED" w:rsidP="005661ED">
      <w:pPr>
        <w:pStyle w:val="Heading1"/>
      </w:pPr>
      <w:r>
        <w:t>Background</w:t>
      </w:r>
    </w:p>
    <w:p w14:paraId="4E134FEE" w14:textId="77777777" w:rsidR="00DA5516" w:rsidRDefault="00DA5516" w:rsidP="00DA5516">
      <w:r>
        <w:t>In this section, I outline at a high level the major approaches adopted by typologists in treating lexical categories generally, and flexible categories more specifically. I then advance the novel approach toward the study of flexible categories that will be adopted in this dissertation.</w:t>
      </w:r>
    </w:p>
    <w:p w14:paraId="4E134FEF" w14:textId="77777777" w:rsidR="00D54E99" w:rsidRDefault="00D54E99" w:rsidP="00D54E99">
      <w:pPr>
        <w:pStyle w:val="Heading2"/>
      </w:pPr>
      <w:r>
        <w:t>Approaches to lexical categorization</w:t>
      </w:r>
    </w:p>
    <w:p w14:paraId="4E134FF0" w14:textId="77777777" w:rsidR="00DA5516" w:rsidRDefault="00DA5516" w:rsidP="00DA5516">
      <w:r>
        <w:t xml:space="preserve">As is well known, the </w:t>
      </w:r>
      <w:r>
        <w:rPr>
          <w:i/>
        </w:rPr>
        <w:t>classical</w:t>
      </w:r>
      <w:r>
        <w:t xml:space="preserve"> or </w:t>
      </w:r>
      <w:r>
        <w:rPr>
          <w:i/>
        </w:rPr>
        <w:t>traditional</w:t>
      </w:r>
      <w:r>
        <w:t xml:space="preserve"> approach to parts of speech has its origins in the </w:t>
      </w:r>
      <w:r>
        <w:rPr>
          <w:rStyle w:val="CitationForm"/>
        </w:rPr>
        <w:t>Τέχνη Γραμματική / Tékhnē Grammatiké</w:t>
      </w:r>
      <w:r>
        <w:t xml:space="preserve"> (‘The Art of Grammar’) of the grammarian Dionysius Thrax in classical antiquity (2</w:t>
      </w:r>
      <w:r>
        <w:rPr>
          <w:vertAlign w:val="superscript"/>
        </w:rPr>
        <w:t>nd</w:t>
      </w:r>
      <w:r>
        <w:t xml:space="preserve"> century B.C.E.). The </w:t>
      </w:r>
      <w:r>
        <w:rPr>
          <w:rStyle w:val="CitationForm"/>
        </w:rPr>
        <w:t>Tékhnē</w:t>
      </w:r>
      <w:r>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227405">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"noteIndex" : 2 }, "schema" : "https://github.com/citation-style-language/schema/raw/master/csl-citation.json" }</w:instrText>
      </w:r>
      <w:r w:rsidR="00227405">
        <w:fldChar w:fldCharType="separate"/>
      </w:r>
      <w:r>
        <w:rPr>
          <w:noProof/>
        </w:rPr>
        <w:t>(Rauh 2010:17–20)</w:t>
      </w:r>
      <w:r w:rsidR="00227405">
        <w:fldChar w:fldCharType="end"/>
      </w:r>
      <w:r>
        <w:t>.</w:t>
      </w:r>
    </w:p>
    <w:p w14:paraId="4E134FF1" w14:textId="77777777" w:rsidR="00DA5516" w:rsidRDefault="00DA5516" w:rsidP="00DA5516">
      <w:r>
        <w:t xml:space="preserve">The </w:t>
      </w:r>
      <w:r>
        <w:rPr>
          <w:rStyle w:val="CitationForm"/>
        </w:rPr>
        <w:t>Tékhnē</w:t>
      </w:r>
      <w:r>
        <w:t xml:space="preserve"> was then translated and its model applied to Latin in the </w:t>
      </w:r>
      <w:r>
        <w:rPr>
          <w:rStyle w:val="BookTitle"/>
        </w:rPr>
        <w:t>Ars Grammatica</w:t>
      </w:r>
      <w:r>
        <w:t xml:space="preserve"> of Remnius Palaemon, initiating a tradition wherein the languages of European and eventually the world</w:t>
      </w:r>
      <w:r w:rsidR="00023D6E">
        <w:t xml:space="preserve"> (see for example McDonald </w:t>
      </w:r>
      <w:r w:rsidR="00227405">
        <w:fldChar w:fldCharType="begin" w:fldLock="1"/>
      </w:r>
      <w:r w:rsidR="00023D6E">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"noteIndex" : 4 }, "schema" : "https://github.com/citation-style-language/schema/raw/master/csl-citation.json" }</w:instrText>
      </w:r>
      <w:r w:rsidR="00227405">
        <w:fldChar w:fldCharType="separate"/>
      </w:r>
      <w:r w:rsidR="00023D6E" w:rsidRPr="00023D6E">
        <w:rPr>
          <w:noProof/>
        </w:rPr>
        <w:t>(2013)</w:t>
      </w:r>
      <w:r w:rsidR="00227405">
        <w:fldChar w:fldCharType="end"/>
      </w:r>
      <w:r w:rsidR="00023D6E">
        <w:t xml:space="preserve">) </w:t>
      </w:r>
      <w:r>
        <w:t xml:space="preserve">were described using both Dionysius’ eight categories (with some variation) and, importantly, his method of identifying those categories on the basis of primarily morphological criteria </w:t>
      </w:r>
      <w:r w:rsidR="00227405">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"noteIndex" : 3 }, "schema" : "https://github.com/citation-style-language/schema/raw/master/csl-citation.json" }</w:instrText>
      </w:r>
      <w:r w:rsidR="00227405">
        <w:fldChar w:fldCharType="separate"/>
      </w:r>
      <w:r>
        <w:rPr>
          <w:noProof/>
        </w:rPr>
        <w:t>(Rauh 2010:20)</w:t>
      </w:r>
      <w:r w:rsidR="00227405">
        <w:fldChar w:fldCharType="end"/>
      </w:r>
      <w:r>
        <w:t>. Implicit in the classical approach is the assumption that parts of speech are universal, in the sense of being instantiated in all languages.</w:t>
      </w:r>
    </w:p>
    <w:p w14:paraId="4E134FF2" w14:textId="313541F5" w:rsidR="00DA5516" w:rsidRDefault="00DA5516" w:rsidP="00DA5516">
      <w:r>
        <w:t>The American structuralists in the tradition of Franz Boas questioned this assumption in a programmatic a</w:t>
      </w:r>
      <w:r w:rsidR="004204A0">
        <w:t>nd comprehensive way. Writing on</w:t>
      </w:r>
      <w:r>
        <w:t xml:space="preserve"> grammatical rather than lexical categories, </w:t>
      </w:r>
      <w:r>
        <w:lastRenderedPageBreak/>
        <w:t xml:space="preserve">Boas states, “Grammarians who have studied the languages of Europe and western Asia have developed a system of categories which we are inclined to look for in every language” </w:t>
      </w:r>
      <w:r w:rsidR="00227405">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"noteIndex" : 3 }, "schema" : "https://github.com/citation-style-language/schema/raw/master/csl-citation.json" }</w:instrText>
      </w:r>
      <w:r w:rsidR="00227405">
        <w:fldChar w:fldCharType="separate"/>
      </w:r>
      <w:r>
        <w:rPr>
          <w:noProof/>
        </w:rPr>
        <w:t>(Boas 1911:35)</w:t>
      </w:r>
      <w:r w:rsidR="00227405">
        <w:fldChar w:fldCharType="end"/>
      </w:r>
      <w:r>
        <w:t xml:space="preserve">. He ultimately concludes that this endeavor is </w:t>
      </w:r>
      <w:r w:rsidR="001D05DF">
        <w:t xml:space="preserve"> a </w:t>
      </w:r>
      <w:r>
        <w:t xml:space="preserve"> folly, and that “in a discussion of the characteristics of various languages different fundamental categories will be found” </w:t>
      </w:r>
      <w:r w:rsidR="00227405">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"noteIndex" : 3 }, "schema" : "https://github.com/citation-style-language/schema/raw/master/csl-citation.json" }</w:instrText>
      </w:r>
      <w:r w:rsidR="00227405">
        <w:fldChar w:fldCharType="separate"/>
      </w:r>
      <w:r>
        <w:rPr>
          <w:noProof/>
        </w:rPr>
        <w:t>(Boas 1911:43)</w:t>
      </w:r>
      <w:r w:rsidR="00227405">
        <w:fldChar w:fldCharType="end"/>
      </w:r>
      <w:r>
        <w:t>. Boas’ student Edward Sapir applies this same language-particular approach to lexical categories: “[N]o logical scheme of the parts of speech</w:t>
      </w:r>
      <w:r>
        <w:rPr>
          <w:rFonts w:cs="Gentium Plus"/>
        </w:rPr>
        <w:t>—</w:t>
      </w:r>
      <w:r>
        <w:t>their number, nature, and necessary confines</w:t>
      </w:r>
      <w:r>
        <w:rPr>
          <w:rFonts w:cs="Gentium Plus"/>
        </w:rPr>
        <w:t>—</w:t>
      </w:r>
      <w:r>
        <w:t xml:space="preserve">is of the slightest interest to the linguist. Each language has its own scheme. Everything depends on the formal demarcations which it recognizes.” </w:t>
      </w:r>
      <w:r w:rsidR="00227405">
        <w:fldChar w:fldCharType="begin" w:fldLock="1"/>
      </w:r>
      <w:r w:rsidR="00154150">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"publisher-place" : "New York", "title" : "Language: An introduction to the study of speech", "type" : "book" }, "uris" : [ "http://www.mendeley.com/documents/?uuid=15faa9a6-896a-4e59-a787-84ed624ceb22" ] } ], "mendeley" : { "formattedCitation" : "(Sapir 1921)", "plainTextFormattedCitation" : "(Sapir 1921)", "previouslyFormattedCitation" : "(Sapir 1921)" }, "properties" : { "noteIndex" : 3 }, "schema" : "https://github.com/citation-style-language/schema/raw/master/csl-citation.json" }</w:instrText>
      </w:r>
      <w:r w:rsidR="00227405">
        <w:fldChar w:fldCharType="separate"/>
      </w:r>
      <w:r w:rsidR="00154150" w:rsidRPr="00154150">
        <w:rPr>
          <w:noProof/>
        </w:rPr>
        <w:t>(Sapir 1921)</w:t>
      </w:r>
      <w:r w:rsidR="00227405">
        <w:fldChar w:fldCharType="end"/>
      </w:r>
      <w:r>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Pr>
          <w:i/>
        </w:rPr>
        <w:t>a priori</w:t>
      </w:r>
      <w:r>
        <w:t xml:space="preserve"> </w:t>
      </w:r>
      <w:r w:rsidR="00227405">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"noteIndex" : 3 }, "schema" : "https://github.com/citation-style-language/schema/raw/master/csl-citation.json" }</w:instrText>
      </w:r>
      <w:r w:rsidR="00227405">
        <w:fldChar w:fldCharType="separate"/>
      </w:r>
      <w:r>
        <w:rPr>
          <w:noProof/>
        </w:rPr>
        <w:t>(Rauh 2010:33)</w:t>
      </w:r>
      <w:r w:rsidR="00227405">
        <w:fldChar w:fldCharType="end"/>
      </w:r>
      <w:r>
        <w:t>.</w:t>
      </w:r>
    </w:p>
    <w:p w14:paraId="4E134FF3" w14:textId="77777777" w:rsidR="00DA5516" w:rsidRDefault="00C077D9" w:rsidP="00DA5516">
      <w:r>
        <w:t>This</w:t>
      </w:r>
      <w:r w:rsidR="00DA5516">
        <w:t xml:space="preserve"> structuralist approach to lexical categories, which came to be known as the </w:t>
      </w:r>
      <w:r w:rsidR="00DA5516">
        <w:rPr>
          <w:rStyle w:val="Definition"/>
        </w:rPr>
        <w:t>distributional method</w:t>
      </w:r>
      <w:r w:rsidR="00DA5516">
        <w:t xml:space="preserve"> </w:t>
      </w:r>
      <w:r w:rsidR="00227405">
        <w:fldChar w:fldCharType="begin" w:fldLock="1"/>
      </w:r>
      <w:r w:rsidR="00DA5516">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"noteIndex" : 3 }, "schema" : "https://github.com/citation-style-language/schema/raw/master/csl-citation.json" }</w:instrText>
      </w:r>
      <w:r w:rsidR="00227405">
        <w:fldChar w:fldCharType="separate"/>
      </w:r>
      <w:r w:rsidR="00DA5516">
        <w:rPr>
          <w:noProof/>
        </w:rPr>
        <w:t>(Harris 1951:5)</w:t>
      </w:r>
      <w:r w:rsidR="00227405">
        <w:fldChar w:fldCharType="end"/>
      </w:r>
      <w:r w:rsidR="00DA5516">
        <w:t xml:space="preserve">, constituted a major advance in the typological study of parts of speech, and essentially became the sole method of syntactic analysis in modern linguistics </w:t>
      </w:r>
      <w:r w:rsidR="00227405">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"noteIndex" : 3 }, "schema" : "https://github.com/citation-style-language/schema/raw/master/csl-citation.json" }</w:instrText>
      </w:r>
      <w:r w:rsidR="00227405">
        <w:fldChar w:fldCharType="separate"/>
      </w:r>
      <w:r w:rsidR="00C550DB" w:rsidRPr="00C550DB">
        <w:rPr>
          <w:noProof/>
        </w:rPr>
        <w:t>(Croft 2001:11)</w:t>
      </w:r>
      <w:r w:rsidR="00227405">
        <w:fldChar w:fldCharType="end"/>
      </w:r>
      <w:r w:rsidR="00DA5516">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4E134FF4" w14:textId="77777777" w:rsidR="004274F5" w:rsidRDefault="009E76BA" w:rsidP="00FC58AF">
      <w:r>
        <w:t>A partial solution to this problem was the recognition,</w:t>
      </w:r>
      <w:r w:rsidR="00B66670">
        <w:t xml:space="preserve"> </w:t>
      </w:r>
      <w:r w:rsidR="00C00ABD">
        <w:t>established</w:t>
      </w:r>
      <w:r w:rsidR="00B66670">
        <w:t xml:space="preserve"> in a series of studies</w:t>
      </w:r>
      <w:r>
        <w:t xml:space="preserve"> by Eleanor Rosch</w:t>
      </w:r>
      <w:r w:rsidR="001D10B0">
        <w:t xml:space="preserve"> </w:t>
      </w:r>
      <w:r w:rsidR="00227405">
        <w:fldChar w:fldCharType="begin" w:fldLock="1"/>
      </w:r>
      <w:r w:rsidR="00BF3F44">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"ITEM-4", "issued" : { "date-parts" : [ [ "1978" ] ] }, "page" : "27-48", "publisher" : "Lawrence Erlbaum", "publisher-place" : "Hillsdale, NJ", "title" : "Principles of categorization", "type" : "chapter" }, "suppress-author" : 1, "uris" : [ "http://www.mendeley.com/documents/?uuid=78fd9cf6-76e8-481a-9412-03f94c746f90" ] }, { "id" : "ITEM-5",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"ITEM-5", "issue" : "4", "issued" : { "date-parts" : [ [ "1975" ] ] }, "page" : "573-605", "title" : "Family resemblances: Studies in the internal structure of categories", "type" : "article-journal", "volume" : "7" }, "uris" : [ "http://www.mendeley.com/documents/?uuid=0e700310-bb13-4c4f-a8c4-41100cb7558a" ] }, { "id" : "ITEM-6",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"ITEM-6", "issue" : "3", "issued" : { "date-parts" : [ [ "1976" ] ] }, "page" : "382-439", "title" : "Basic objects in natural categories", "type" : "article-journal", "volume" : "8" }, "uris" : [ "http://www.mendeley.com/documents/?uuid=2faff417-7a25-4ea7-8628-774af579ac12" ] } ], "mendeley" : { "formattedCitation" : "(1973a; 1973b; 1975; 1978; Rosch &amp; Mervis 1975; Rosch et al. 1976)", "plainTextFormattedCitation" : "(1973a; 1973b; 1975; 1978; Rosch &amp; Mervis 1975; Rosch et al. 1976)", "previouslyFormattedCitation" : "(1973a; 1973b; 1975; 1978; Rosch &amp; Mervis 1975; Rosch et al. 1976)" }, "properties" : { "noteIndex" : 5 }, "schema" : "https://github.com/citation-style-language/schema/raw/master/csl-citation.json" }</w:instrText>
      </w:r>
      <w:r w:rsidR="00227405">
        <w:fldChar w:fldCharType="separate"/>
      </w:r>
      <w:r w:rsidR="00BF3F44" w:rsidRPr="00BF3F44">
        <w:rPr>
          <w:noProof/>
        </w:rPr>
        <w:t>(1973a; 1973b; 1975; 1978; Rosch &amp; Mervis 1975; Rosch et al. 1976)</w:t>
      </w:r>
      <w:r w:rsidR="00227405">
        <w:fldChar w:fldCharType="end"/>
      </w:r>
      <w:r>
        <w:t xml:space="preserve"> and popularized among linguists by</w:t>
      </w:r>
      <w:r w:rsidR="00D367F7">
        <w:t xml:space="preserve"> Lakoff </w:t>
      </w:r>
      <w:r w:rsidR="00227405">
        <w:fldChar w:fldCharType="begin" w:fldLock="1"/>
      </w:r>
      <w:r w:rsidR="00D367F7">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"noteIndex" : 5 }, "schema" : "https://github.com/citation-style-language/schema/raw/master/csl-citation.json" }</w:instrText>
      </w:r>
      <w:r w:rsidR="00227405">
        <w:fldChar w:fldCharType="separate"/>
      </w:r>
      <w:r w:rsidR="00D367F7" w:rsidRPr="00D367F7">
        <w:rPr>
          <w:noProof/>
        </w:rPr>
        <w:t>(1987)</w:t>
      </w:r>
      <w:r w:rsidR="00227405">
        <w:fldChar w:fldCharType="end"/>
      </w:r>
      <w:r w:rsidR="00597288">
        <w:t xml:space="preserve"> and Taylor </w:t>
      </w:r>
      <w:r w:rsidR="00227405">
        <w:fldChar w:fldCharType="begin" w:fldLock="1"/>
      </w:r>
      <w:r w:rsidR="00635D82">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"noteIndex" : 5 }, "schema" : "https://github.com/citation-style-language/schema/raw/master/csl-citation.json" }</w:instrText>
      </w:r>
      <w:r w:rsidR="00227405">
        <w:fldChar w:fldCharType="separate"/>
      </w:r>
      <w:r w:rsidR="00F25433" w:rsidRPr="00F25433">
        <w:rPr>
          <w:noProof/>
        </w:rPr>
        <w:t>(1989</w:t>
      </w:r>
      <w:r w:rsidR="00635D82">
        <w:rPr>
          <w:noProof/>
        </w:rPr>
        <w:t xml:space="preserve"> [2003]</w:t>
      </w:r>
      <w:r w:rsidR="00F25433" w:rsidRPr="00F25433">
        <w:rPr>
          <w:noProof/>
        </w:rPr>
        <w:t>)</w:t>
      </w:r>
      <w:r w:rsidR="00227405">
        <w:fldChar w:fldCharType="end"/>
      </w:r>
      <w:r>
        <w:t xml:space="preserve">, that lexical categories </w:t>
      </w:r>
      <w:r w:rsidR="00105467">
        <w:t>are</w:t>
      </w:r>
      <w:r>
        <w:t xml:space="preserve"> prototypal.</w:t>
      </w:r>
      <w:r w:rsidR="00FC6D6C">
        <w:t xml:space="preserve"> Taylor in particular advances the thesis that lexical categories are prototypal, and that members of a category do not necessarily exhibit all the properties associated with </w:t>
      </w:r>
      <w:r w:rsidR="00FC6D6C">
        <w:lastRenderedPageBreak/>
        <w:t>that category.</w:t>
      </w:r>
      <w:r w:rsidR="00922679">
        <w:t xml:space="preserve"> </w:t>
      </w:r>
      <w:r w:rsidR="00B05677">
        <w:t xml:space="preserve">This body of research collectively challenged the classical approach to lexical categories based on necessary and sufficient conditions cleanly delineating distinct categories. </w:t>
      </w:r>
      <w:r w:rsidR="00FC6D6C">
        <w:t xml:space="preserve">While linguists were generally quick to accept the existence of gradience and fuzzy boundaries for linguistic categories </w:t>
      </w:r>
      <w:r w:rsidR="00227405">
        <w:fldChar w:fldCharType="begin" w:fldLock="1"/>
      </w:r>
      <w:r w:rsidR="00FC6D6C">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"noteIndex" : 5 }, "schema" : "https://github.com/citation-style-language/schema/raw/master/csl-citation.json" }</w:instrText>
      </w:r>
      <w:r w:rsidR="00227405">
        <w:fldChar w:fldCharType="separate"/>
      </w:r>
      <w:r w:rsidR="00FC6D6C" w:rsidRPr="00FC6D6C">
        <w:rPr>
          <w:noProof/>
        </w:rPr>
        <w:t>(Rauh 2010:7)</w:t>
      </w:r>
      <w:r w:rsidR="00227405">
        <w:fldChar w:fldCharType="end"/>
      </w:r>
      <w:r w:rsidR="00FC6D6C">
        <w:t xml:space="preserve">, the prototype approach </w:t>
      </w:r>
      <w:r w:rsidR="00D70765">
        <w:t>did not really solve the essential problems of lexical categorization, namely, how to identify them, and their crosslinguistic status if any.</w:t>
      </w:r>
    </w:p>
    <w:p w14:paraId="4E134FF5" w14:textId="77777777" w:rsidR="00DA5516" w:rsidRDefault="00DA5516" w:rsidP="00DA5516">
      <w:r>
        <w:t xml:space="preserve">Recognizing this difficulty, Croft </w:t>
      </w:r>
      <w:r w:rsidR="00227405">
        <w:fldChar w:fldCharType="begin" w:fldLock="1"/>
      </w:r>
      <w:r w:rsidR="00285295">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"DOI" : "10.1093/acprof:oso/9780198299554.001.0001", "ISBN" : "0198299559", "ISSN" : "02127636", "PMID" : "12463637",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"noteIndex" : 4 }, "schema" : "https://github.com/citation-style-language/schema/raw/master/csl-citation.json" }</w:instrText>
      </w:r>
      <w:r w:rsidR="00227405">
        <w:fldChar w:fldCharType="separate"/>
      </w:r>
      <w:r w:rsidR="00285295" w:rsidRPr="00285295">
        <w:rPr>
          <w:noProof/>
        </w:rPr>
        <w:t>(2000; 2001:29–47)</w:t>
      </w:r>
      <w:r w:rsidR="00227405">
        <w:fldChar w:fldCharType="end"/>
      </w:r>
      <w:r>
        <w:t xml:space="preserve"> provides a detailed critique of the distributional method and its implications</w:t>
      </w:r>
      <w:r w:rsidR="005E4CD9">
        <w:t xml:space="preserve">, and </w:t>
      </w:r>
      <w:r w:rsidR="007D1591">
        <w:t xml:space="preserve">utilizes prototype theory in offering a </w:t>
      </w:r>
      <w:r w:rsidR="005E4CD9">
        <w:t xml:space="preserve">typologically-oriented </w:t>
      </w:r>
      <w:r w:rsidR="007D1591">
        <w:t xml:space="preserve">theory of </w:t>
      </w:r>
      <w:r w:rsidR="00480FBD">
        <w:t>lexical categories</w:t>
      </w:r>
      <w:r w:rsidR="005E4CD9">
        <w:t xml:space="preserve"> instead</w:t>
      </w:r>
      <w:r>
        <w:t>.</w:t>
      </w:r>
      <w:r w:rsidR="004C7F90">
        <w:rPr>
          <w:rStyle w:val="FootnoteReference"/>
        </w:rPr>
        <w:footnoteReference w:id="1"/>
      </w:r>
      <w:r>
        <w:t xml:space="preserve"> Whenever distributional criteria conflict or fail to exclusively partition lexemes into distinct categories,</w:t>
      </w:r>
      <w:r w:rsidR="00DB1704">
        <w:t xml:space="preserve"> he notes,</w:t>
      </w:r>
      <w:r>
        <w:t xml:space="preserve"> typical practice is that the linguist simply chooses whichever distributional criterion they believe to be the most important, and bases their categorization on that. This practice is what Croft calls </w:t>
      </w:r>
      <w:r>
        <w:rPr>
          <w:rStyle w:val="Definition"/>
        </w:rPr>
        <w:t>methodological opportunism</w:t>
      </w:r>
      <w:r>
        <w:t>, and it is one replete with problems:</w:t>
      </w:r>
    </w:p>
    <w:p w14:paraId="4E134FF6" w14:textId="77777777" w:rsidR="00DA5516" w:rsidRDefault="00DA5516" w:rsidP="004204A0">
      <w:pPr>
        <w:pStyle w:val="BlockQuote"/>
      </w:pPr>
      <w:r>
        <w:t>There is no a prior</w:t>
      </w:r>
      <w:r w:rsidR="001D05DF">
        <w:t xml:space="preserve"> (</w:t>
      </w:r>
      <w:r w:rsidR="001D05DF">
        <w:rPr>
          <w:i/>
        </w:rPr>
        <w:t>a priori</w:t>
      </w:r>
      <w:r w:rsidR="001D05DF">
        <w:t>?)</w:t>
      </w:r>
      <w:r>
        <w:t xml:space="preserve">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4E134FF7" w14:textId="77777777" w:rsidR="00DA5516" w:rsidRDefault="00DA5516" w:rsidP="00DA5516">
      <w:pPr>
        <w:pStyle w:val="BlockQuote"/>
      </w:pPr>
      <w:r>
        <w:lastRenderedPageBreak/>
        <w:t xml:space="preserve">Language-internal methodological opportunism […] is unprincipled and ad hoc, and hence is not a rigorous scientific method for discovering the properties of the grammar of a language. </w:t>
      </w:r>
      <w:r w:rsidR="00227405">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"noteIndex" : 4 }, "schema" : "https://github.com/citation-style-language/schema/raw/master/csl-citation.json" }</w:instrText>
      </w:r>
      <w:r w:rsidR="00227405">
        <w:fldChar w:fldCharType="separate"/>
      </w:r>
      <w:r w:rsidR="00C550DB" w:rsidRPr="00C550DB">
        <w:rPr>
          <w:noProof/>
        </w:rPr>
        <w:t>(Croft 2001:41)</w:t>
      </w:r>
      <w:r w:rsidR="00227405">
        <w:fldChar w:fldCharType="end"/>
      </w:r>
    </w:p>
    <w:p w14:paraId="4E134FF8" w14:textId="77777777" w:rsidR="0060244D" w:rsidRDefault="00DA5516" w:rsidP="00F32352">
      <w:r>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particular construction. As a result, no language exhibits traditional major categories such as noun, verb, and adjective</w:t>
      </w:r>
      <w:r>
        <w:rPr>
          <w:rFonts w:cs="Gentium Plus"/>
        </w:rPr>
        <w:t>—</w:t>
      </w:r>
      <w:r>
        <w:t>only more narrow constructions such as</w:t>
      </w:r>
      <w:r w:rsidR="004C72A8">
        <w:t>, for example,</w:t>
      </w:r>
      <w:r>
        <w:t xml:space="preserve"> Tense-Marked Intransitive Verb or Tense-Marked Transitive Verb, which may or may not sha</w:t>
      </w:r>
      <w:r w:rsidR="00D50842">
        <w:t>re the same members. For Croft, what exists in the grammar of particular languages is sets of constructions related in a taxonomic web rather than lexical categories per se. P</w:t>
      </w:r>
      <w:r>
        <w:t>arts of speech that approximate traditional categories exist only as crosslinguistic typological markedness tendencies</w:t>
      </w:r>
      <w:r w:rsidR="00E023F2">
        <w:t>;</w:t>
      </w:r>
      <w:r w:rsidR="00D50842">
        <w:t xml:space="preserve"> t</w:t>
      </w:r>
      <w:r>
        <w:t xml:space="preserve">hat is, when the semantic class of an item aligns with its propositional act function of either referring, predicating, or modifying, that form will be unmarked. However, when an item is used in a non-prototypical manner, such as an entity-denoting concept being used for predication, that use is structurally and/or behaviorally marked </w:t>
      </w:r>
      <w:r w:rsidR="00227405">
        <w:fldChar w:fldCharType="begin" w:fldLock="1"/>
      </w:r>
      <w:r>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"uris" : [ "http://www.mendeley.com/documents/?uuid=814356b8-f76a-49c7-af88-1ed10d661ced" ] } ], "mendeley" : { "formattedCitation" : "(Croft 2002)", "plainTextFormattedCitation" : "(Croft 2002)", "previouslyFormattedCitation" : "(Croft 2002)" }, "properties" : { "noteIndex" : 5 }, "schema" : "https://github.com/citation-style-language/schema/raw/master/csl-citation.json" }</w:instrText>
      </w:r>
      <w:r w:rsidR="00227405">
        <w:fldChar w:fldCharType="separate"/>
      </w:r>
      <w:r>
        <w:rPr>
          <w:noProof/>
        </w:rPr>
        <w:t>(Croft 2002)</w:t>
      </w:r>
      <w:r w:rsidR="00227405">
        <w:fldChar w:fldCharType="end"/>
      </w:r>
      <w:r w:rsidR="00E023F2">
        <w:t xml:space="preserve">. This theory of typological markedness is what “allows us to construct generalizations about categories </w:t>
      </w:r>
      <w:r w:rsidR="00E023F2">
        <w:rPr>
          <w:i/>
        </w:rPr>
        <w:t>across</w:t>
      </w:r>
      <w:r w:rsidR="00E023F2">
        <w:t xml:space="preserve"> constructions”</w:t>
      </w:r>
      <w:r w:rsidR="009716B7">
        <w:t xml:space="preserve"> which otherwise do not share the same</w:t>
      </w:r>
      <w:r w:rsidR="00AA1257">
        <w:t xml:space="preserve"> properties and members</w:t>
      </w:r>
      <w:r w:rsidR="00CA64D3">
        <w:t xml:space="preserve"> </w:t>
      </w:r>
      <w:r w:rsidR="00227405">
        <w:fldChar w:fldCharType="begin" w:fldLock="1"/>
      </w:r>
      <w:r w:rsidR="00CA64D3">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"92", "uris" : [ "http://www.mendeley.com/documents/?uuid=f7954079-ca16-42aa-9e38-55bfdea9a483" ] } ], "mendeley" : { "formattedCitation" : "(Croft 2001:92)", "plainTextFormattedCitation" : "(Croft 2001:92)", "previouslyFormattedCitation" : "(Croft 2001:92)" }, "properties" : { "noteIndex" : 7 }, "schema" : "https://github.com/citation-style-language/schema/raw/master/csl-citation.json" }</w:instrText>
      </w:r>
      <w:r w:rsidR="00227405">
        <w:fldChar w:fldCharType="separate"/>
      </w:r>
      <w:r w:rsidR="00CA64D3" w:rsidRPr="00CA64D3">
        <w:rPr>
          <w:noProof/>
        </w:rPr>
        <w:t>(Croft 2001:92)</w:t>
      </w:r>
      <w:r w:rsidR="00227405">
        <w:fldChar w:fldCharType="end"/>
      </w:r>
      <w:r w:rsidR="00CA64D3">
        <w:t>.</w:t>
      </w:r>
      <w:r w:rsidR="00F9403F">
        <w:t xml:space="preserve"> </w:t>
      </w:r>
      <w:r w:rsidR="005B2ABC">
        <w:t>T</w:t>
      </w:r>
      <w:r w:rsidR="00F9403F">
        <w:t xml:space="preserve">his dissertation will utilize Croft’s typological markedness theory </w:t>
      </w:r>
      <w:r w:rsidR="00EF483C">
        <w:t xml:space="preserve">as a basis for </w:t>
      </w:r>
      <w:r w:rsidR="00F9403F">
        <w:t>investigating the diversity of lexical flexibility in particular languages.</w:t>
      </w:r>
    </w:p>
    <w:p w14:paraId="4E134FF9" w14:textId="77777777" w:rsidR="00F2140F" w:rsidRDefault="00344147" w:rsidP="006B0C57">
      <w:r>
        <w:t>It should be noted, however, that t</w:t>
      </w:r>
      <w:r w:rsidR="0060244D">
        <w:t>he issue of whether lexical categories should be thought of as language-specific, and potentially incommensurable and uncomparable across languages, or as instantiations of crosslinguistically valid categories</w:t>
      </w:r>
      <w:r w:rsidR="00C0647F">
        <w:t>,</w:t>
      </w:r>
      <w:r w:rsidR="0060244D">
        <w:t xml:space="preserve"> is hotly debated in the literature, and </w:t>
      </w:r>
      <w:r w:rsidR="0060244D">
        <w:lastRenderedPageBreak/>
        <w:t xml:space="preserve">Croft’s universal-typological approach is just one among many </w:t>
      </w:r>
      <w:r w:rsidR="00227405">
        <w:fldChar w:fldCharType="begin" w:fldLock="1"/>
      </w:r>
      <w:r w:rsidR="00984891">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"noteIndex" : 1 }, "schema" : "https://github.com/citation-style-language/schema/raw/master/csl-citation.json" }</w:instrText>
      </w:r>
      <w:r w:rsidR="00227405">
        <w:fldChar w:fldCharType="separate"/>
      </w:r>
      <w:r w:rsidR="00984891" w:rsidRPr="00984891">
        <w:rPr>
          <w:noProof/>
        </w:rPr>
        <w:t>(Croft 2000; Pustet 2000; Croft 2005; Haspelmath 2007; Ramat 2009; Haspelmath 2010; Chung 2012; Croft &amp; van Lier 2012; Haspelmath 2014; Beck 2016; Croft 2016; Rijkhoff 2016; Baker &amp; Croft 2017)</w:t>
      </w:r>
      <w:r w:rsidR="00227405">
        <w:fldChar w:fldCharType="end"/>
      </w:r>
      <w:r>
        <w:t>. This dissertation does not aim to speak towards those debates.</w:t>
      </w:r>
      <w:r w:rsidR="00440DA4">
        <w:t xml:space="preserve"> Instead,</w:t>
      </w:r>
      <w:r w:rsidR="003208C7">
        <w:t xml:space="preserve"> it is interested </w:t>
      </w:r>
      <w:r w:rsidR="002C6E7C">
        <w:t xml:space="preserve">(are dissertations interested?) </w:t>
      </w:r>
      <w:r w:rsidR="003208C7">
        <w:t>in exactly the kinds of cross-constructional generalizations which Croft refers to</w:t>
      </w:r>
      <w:r w:rsidR="003208C7">
        <w:rPr>
          <w:rFonts w:cs="Gentium Plus"/>
        </w:rPr>
        <w:t>—</w:t>
      </w:r>
      <w:r w:rsidR="003208C7">
        <w:t>how specific constructions in specific languages work in tandem to express (via coding or behavioral tendencies) categorial distinctions between lexemes, more or less strongly.</w:t>
      </w:r>
      <w:r w:rsidR="00A15260">
        <w:t xml:space="preserve"> Put differently, the focus of this dissertation is </w:t>
      </w:r>
      <w:r w:rsidR="00660C2D">
        <w:t xml:space="preserve">investigating </w:t>
      </w:r>
      <w:r w:rsidR="00A15260">
        <w:t xml:space="preserve">the extent to which constructions </w:t>
      </w:r>
      <w:r w:rsidR="00A15260">
        <w:rPr>
          <w:i/>
        </w:rPr>
        <w:t>align</w:t>
      </w:r>
      <w:r w:rsidR="00A15260">
        <w:t xml:space="preserve"> to form emergent</w:t>
      </w:r>
      <w:r w:rsidR="004D0184">
        <w:t>, gradient</w:t>
      </w:r>
      <w:r w:rsidR="00A15260">
        <w:t xml:space="preserve"> categories that have become grammaticized to varying degrees</w:t>
      </w:r>
      <w:r w:rsidR="009B1603">
        <w:t>.</w:t>
      </w:r>
    </w:p>
    <w:p w14:paraId="4E134FFA" w14:textId="77777777" w:rsidR="00AD44CB" w:rsidRDefault="00D54E99" w:rsidP="00D54E99">
      <w:pPr>
        <w:pStyle w:val="Heading2"/>
      </w:pPr>
      <w:r>
        <w:t>Approaches to lexical flexibility</w:t>
      </w:r>
    </w:p>
    <w:p w14:paraId="4E134FFB" w14:textId="77777777" w:rsidR="00B828FC" w:rsidRDefault="00B828FC" w:rsidP="0045642C">
      <w:r>
        <w:t xml:space="preserve">Lexical flexibility become </w:t>
      </w:r>
      <w:r w:rsidR="0045642C">
        <w:t>a prominent topic of in</w:t>
      </w:r>
      <w:r w:rsidR="00714149">
        <w:t>terest when</w:t>
      </w:r>
      <w:r w:rsidR="0045642C">
        <w:t xml:space="preserve"> early anthropological linguists investigated the structure of languages of the Americas in the </w:t>
      </w:r>
      <w:r w:rsidR="00176DCD">
        <w:t>19</w:t>
      </w:r>
      <w:r w:rsidR="00176DCD" w:rsidRPr="00176DCD">
        <w:rPr>
          <w:vertAlign w:val="superscript"/>
        </w:rPr>
        <w:t>th</w:t>
      </w:r>
      <w:r w:rsidR="0045642C">
        <w:t xml:space="preserve"> and </w:t>
      </w:r>
      <w:r w:rsidR="00176DCD">
        <w:t>20</w:t>
      </w:r>
      <w:r w:rsidR="00176DCD" w:rsidRPr="00176DCD">
        <w:rPr>
          <w:vertAlign w:val="superscript"/>
        </w:rPr>
        <w:t>th</w:t>
      </w:r>
      <w:r w:rsidR="00176DCD">
        <w:t xml:space="preserve"> </w:t>
      </w:r>
      <w:r w:rsidR="0045642C">
        <w:t>centuries</w:t>
      </w:r>
      <w:r w:rsidR="00714149">
        <w:t>,</w:t>
      </w:r>
      <w:r w:rsidR="0045642C">
        <w:t xml:space="preserve"> and found that it was difficult to</w:t>
      </w:r>
      <w:r w:rsidR="00DC645C">
        <w:t xml:space="preserve"> reconcile classical categories</w:t>
      </w:r>
      <w:r w:rsidR="0045642C" w:rsidRPr="0045642C">
        <w:t xml:space="preserve"> </w:t>
      </w:r>
      <w:r w:rsidR="0045642C">
        <w:t>with the data from Native American languages</w:t>
      </w:r>
      <w:r w:rsidR="00176DCD">
        <w:t xml:space="preserve"> </w:t>
      </w:r>
      <w:r w:rsidR="00227405">
        <w:fldChar w:fldCharType="begin" w:fldLock="1"/>
      </w:r>
      <w:r w:rsidR="00E612BE">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"ITEM-2", "issued" : { "date-parts" : [ [ "1979", "11" ] ] }, "page" : "83-155", "publisher" : "British Columbia Provincial Museum", "publisher-place" : "Victoria, B.C.", "title" : "Noun and verb in Nootkan", "type" : "paper-conference" }, "uris" : [ "http://www.mendeley.com/documents/?uuid=12d3cdeb-ab76-49a1-937f-adb45d48ef7a" ] }, { "id" : "ITEM-3",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"ITEM-3", "issue" : "1", "issued" : { "date-parts" : [ [ "1983" ] ] }, "page" : "25-39", "title" : "Salish evidence against the universality of 'noun' and 'verb'", "type" : "article-journal", "volume" : "60" }, "uris" : [ "http://www.mendeley.com/documents/?uuid=d309faf5-835e-418a-8cdf-8b61c87c797e" ] }, { "id" : "ITEM-4", "itemData" : { "DOI" : "10.1016/0024-3841(68)90080-6", "ISSN" : "00243841", "author" : [ { "dropping-particle" : "", "family" : "Kuipers", "given" : "Aert H.", "non-dropping-particle" : "", "parse-names" : false, "suffix" : "" } ], "container-title" : "Lingua", "id" : "ITEM-4", "issued" : { "date-parts" : [ [ "1968" ] ] }, "page" : "610-626", "title" : "The categories verb-noun and transitive-intransitive in English and Squamish", "type" : "article-journal", "volume" : "21" }, "uris" : [ "http://www.mendeley.com/documents/?uuid=17dd5838-ff8a-4c60-8d68-126b93555aae" ] }, { "id" : "ITEM-5", "itemData" : { "ISSN" : "00207071", "author" : [ { "dropping-particle" : "", "family" : "Sadock", "given" : "Jerrold M.", "non-dropping-particle" : "", "parse-names" : false, "suffix" : "" } ], "container-title" : "International Journal of American Linguistics", "id" : "ITEM-5", "issue" : "4", "issued" : { "date-parts" : [ [ "1999" ] ] }, "page" : "383-406", "title" : "The nominalist theory of Eskimo: A case study in scientific self-deception", "type" : "article-journal", "volume" : "65" }, "uris" : [ "http://www.mendeley.com/documents/?uuid=37b73dd9-0d5b-419c-8890-338741523378" ] }, { "id" : "ITEM-6",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"ITEM-6", "issued" : { "date-parts" : [ [ "1921" ] ] }, "publisher" : "Harcourt Brace", "publisher-place" : "New York", "title" : "Language: An introduction to the study of speech", "type" : "book" }, "uris" : [ "http://www.mendeley.com/documents/?uuid=15faa9a6-896a-4e59-a787-84ed624ceb22" ] } ], "mendeley" : { "formattedCitation" : "(Boas 1911; Jacobsen 1979; Kinkade 1983; Kuipers 1968; Sadock 1999; Sapir 1921)", "plainTextFormattedCitation" : "(Boas 1911; Jacobsen 1979; Kinkade 1983; Kuipers 1968; Sadock 1999; Sapir 1921)", "previouslyFormattedCitation" : "(Boas 1911; Jacobsen 1979; Kinkade 1983; Kuipers 1968; Sadock 1999; Sapir 1921)" }, "properties" : { "noteIndex" : 8 }, "schema" : "https://github.com/citation-style-language/schema/raw/master/csl-citation.json" }</w:instrText>
      </w:r>
      <w:r w:rsidR="00227405">
        <w:fldChar w:fldCharType="separate"/>
      </w:r>
      <w:r w:rsidR="00E612BE" w:rsidRPr="00E612BE">
        <w:rPr>
          <w:noProof/>
        </w:rPr>
        <w:t>(Boas 1911; Jacobsen 1979; Kinkade 1983; Kuipers 1968; Sadock 1999; Sapir 1921)</w:t>
      </w:r>
      <w:r w:rsidR="00227405">
        <w:fldChar w:fldCharType="end"/>
      </w:r>
      <w:r w:rsidR="006068AA">
        <w:t xml:space="preserve">. Responses to this situation varied, and the positions adopted towards lexical flexibility have only multiplied in number with the more recent explosion of interest in the topic. This section briefly overviews </w:t>
      </w:r>
      <w:r w:rsidR="00C96FFD">
        <w:t xml:space="preserve">these varied </w:t>
      </w:r>
      <w:r w:rsidR="004D3EED">
        <w:t>approaches toward</w:t>
      </w:r>
      <w:r w:rsidR="00C96FFD">
        <w:t xml:space="preserve"> lexical flexibility</w:t>
      </w:r>
      <w:r w:rsidR="00A273CF">
        <w:t xml:space="preserve">, and suggests that while none of these analyses is fully explanatory </w:t>
      </w:r>
      <w:r w:rsidR="00BE21F8">
        <w:t>by themselves</w:t>
      </w:r>
      <w:r w:rsidR="00A273CF">
        <w:t xml:space="preserve">, the mechanisms they posit </w:t>
      </w:r>
      <w:r w:rsidR="00CB2154">
        <w:t>each contribute</w:t>
      </w:r>
      <w:r w:rsidR="002856B1">
        <w:t xml:space="preserve"> to </w:t>
      </w:r>
      <w:r w:rsidR="004E2DFA">
        <w:t>a broader typology of lexical flexibility</w:t>
      </w:r>
      <w:r w:rsidR="00A273CF">
        <w:t>.</w:t>
      </w:r>
    </w:p>
    <w:p w14:paraId="4E134FFC" w14:textId="77777777" w:rsidR="002F17D9" w:rsidRDefault="002F17D9" w:rsidP="00B67C52">
      <w:r>
        <w:t xml:space="preserve">One common response to claims of lexical flexibility </w:t>
      </w:r>
      <w:r w:rsidR="00B67C52">
        <w:t xml:space="preserve">in a language is to show that the grammar does in fact show evidence for categorical distinctions, but that the evidence is </w:t>
      </w:r>
      <w:r w:rsidR="00B67C52">
        <w:lastRenderedPageBreak/>
        <w:t>simply subtle</w:t>
      </w:r>
      <w:r w:rsidR="00421B03">
        <w:t xml:space="preserve"> </w:t>
      </w:r>
      <w:r w:rsidR="00227405">
        <w:fldChar w:fldCharType="begin" w:fldLock="1"/>
      </w:r>
      <w:r w:rsidR="00C50153">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"http://www.mendeley.com/documents/?uuid=6dbea402-81cf-4561-9fd9-b79c17684f7d" ] } ], "mendeley" : { "formattedCitation" : "(Dixon 2004; Floyd 2011; Palmer 2017)", "plainTextFormattedCitation" : "(Dixon 2004; Floyd 2011; Palmer 2017)", "previouslyFormattedCitation" : "(Dixon 2004; Floyd 2011; Palmer 2017)" }, "properties" : { "noteIndex" : 8 }, "schema" : "https://github.com/citation-style-language/schema/raw/master/csl-citation.json" }</w:instrText>
      </w:r>
      <w:r w:rsidR="00227405">
        <w:fldChar w:fldCharType="separate"/>
      </w:r>
      <w:r w:rsidR="00C50153" w:rsidRPr="00C50153">
        <w:rPr>
          <w:noProof/>
        </w:rPr>
        <w:t>(Dixon 2004; Floyd 2011; Palmer 2017)</w:t>
      </w:r>
      <w:r w:rsidR="00227405">
        <w:fldChar w:fldCharType="end"/>
      </w:r>
      <w:r w:rsidR="00421B03">
        <w:t>.</w:t>
      </w:r>
      <w:r w:rsidR="009F0A15">
        <w:rPr>
          <w:rStyle w:val="FootnoteReference"/>
        </w:rPr>
        <w:footnoteReference w:id="2"/>
      </w:r>
      <w:r w:rsidR="009853DC">
        <w:t xml:space="preserve"> </w:t>
      </w:r>
      <w:r w:rsidR="00C1484B">
        <w:t xml:space="preserve">In this approach, traditional categories are typically thought to be universally instantiated, to be found in all of the world’s languages provided one looks hard enough. There are however two concerns with </w:t>
      </w:r>
      <w:r w:rsidR="002723A3">
        <w:t>this approach</w:t>
      </w:r>
      <w:r w:rsidR="00C1484B">
        <w:t xml:space="preserve">: First, </w:t>
      </w:r>
      <w:r w:rsidR="002723A3">
        <w:t xml:space="preserve">it would </w:t>
      </w:r>
      <w:r w:rsidR="00512832">
        <w:t>seem to engage in</w:t>
      </w:r>
      <w:r w:rsidR="00C3740F">
        <w:t xml:space="preserve"> </w:t>
      </w:r>
      <w:r w:rsidR="00C1484B">
        <w:t xml:space="preserve">methodological opportunism </w:t>
      </w:r>
      <w:r w:rsidR="00227405">
        <w:fldChar w:fldCharType="begin" w:fldLock="1"/>
      </w:r>
      <w:r w:rsidR="00C1484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"noteIndex" : 9 }, "schema" : "https://github.com/citation-style-language/schema/raw/master/csl-citation.json" }</w:instrText>
      </w:r>
      <w:r w:rsidR="00227405">
        <w:fldChar w:fldCharType="separate"/>
      </w:r>
      <w:r w:rsidR="00C1484B" w:rsidRPr="00C1484B">
        <w:rPr>
          <w:noProof/>
        </w:rPr>
        <w:t>(cf. Croft 2001)</w:t>
      </w:r>
      <w:r w:rsidR="00227405">
        <w:fldChar w:fldCharType="end"/>
      </w:r>
      <w:r w:rsidR="00C1484B">
        <w:t xml:space="preserve">. Criteria which highlight data suggestive of the category in question are privileged, while additional criteria that might suggest flexible membership or categorical subdivisions are ignored. More germane to this dissertation, however, is the fact that </w:t>
      </w:r>
      <w:r w:rsidR="00E90CEC">
        <w:t xml:space="preserve">this response to lexical flexibility </w:t>
      </w:r>
      <w:r w:rsidR="004A3396">
        <w:t>shifts the focus away from</w:t>
      </w:r>
      <w:r w:rsidR="00E90CEC">
        <w:t xml:space="preserve">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 as this dissertation attempts to do.</w:t>
      </w:r>
      <w:r w:rsidR="002C6E7C">
        <w:t xml:space="preserve">  nice!</w:t>
      </w:r>
    </w:p>
    <w:p w14:paraId="4E134FFD" w14:textId="77777777" w:rsidR="001B0C4A" w:rsidRDefault="005224B1" w:rsidP="001B0C4A">
      <w:r>
        <w:t xml:space="preserve">In stark contrast to the first approach, some have embraced the existence of flexible categories and argued extensively for their existence </w:t>
      </w:r>
      <w:r w:rsidR="00227405">
        <w:fldChar w:fldCharType="begin" w:fldLock="1"/>
      </w:r>
      <w:r w:rsidR="00DD20C6">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"ITEM-2", "issued" : { "date-parts" : [ [ "2005" ] ] }, "page" : "348-377", "publisher" : "Elsevier", "publisher-place" : "Amsterdam", "title" : "Isolating-monocategorial-associational language", "type" : "chapter" }, "uris" : [ "http://www.mendeley.com/documents/?uuid=228c0ea2-347b-4608-aae0-27b3b9dcfbbe"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"ITEM-4", "issue" : "3", "issued" : { "date-parts" : [ [ "2005" ] ] }, "page" : "406-431", "title" : "Mundari as a flexible language", "type" : "article-journal", "volume" : "9" }, "uris" : [ "http://www.mendeley.com/documents/?uuid=49d2c213-3036-401c-82f8-d202777161e8"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"DOI" : "10.1016/0024-3841(68)90080-6", "ISSN" : "00243841", "author" : [ { "dropping-particle" : "", "family" : "Kuipers", "given" : "Aert H.", "non-dropping-particle" : "", "parse-names" : false, "suffix" : "" } ], "container-title" : "Lingua", "id" : "ITEM-6", "issued" : { "date-parts" : [ [ "1968" ] ] }, "page" : "610-626", "title" : "The categories verb-noun and transitive-intransitive in English and Squamish", "type" : "article-journal", "volume" : "21" }, "uris" : [ "http://www.mendeley.com/documents/?uuid=17dd5838-ff8a-4c60-8d68-126b93555aae"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"ISBN" : "978-0-19-966844-1", "author" : [ { "dropping-particle" : "Van", "family" : "Lier", "given" : "Eva", "non-dropping-particle" : "", "parse-names" : false, "suffix" : "" }, { "dropping-particle" : "", "family" : "Rijkhoff", "given" : "Jan", "non-dropping-particle" : "", "parse-names" : false, "suffix" : "" }, { "dropping-particle" : "", "family" : "Don", "given" : "Jan", "non-dropping-particle" : "", "parse-names" : false, "suffix" : "" }, { "dropping-particle" : "Van", "family" : "Lier", "given" : "Eva", "non-dropping-particle" : "", "parse-names" : false, "suffix" : "" }, { "dropping-particle" : "", "family" : "Gil", "given" : "David", "non-dropping-particle" : "", "parse-names" : false, "suffix" : "" }, { "dropping-particle" : "", "family" : "Peterson", "given" : "John", "non-dropping-particle" : "", "parse-names" : false, "suffix" : "" }, { "dropping-particle" : "", "family" : "Rau", "given" : "Felix", "non-dropping-particle" : "", "parse-names" : false, "suffix" : "" } ], "id" : "ITEM-8", "issued" : { "date-parts" : [ [ "2013" ] ] }, "title" : "Flexible word classes: A typological study of underspecified parts-of-speech", "type" : "article-journal" }, "uris" : [ "http://www.mendeley.com/documents/?uuid=c331485d-c3fb-47f7-bc90-e6f31f009b71" ] } ], "mendeley" : { "formattedCitation" : "(Broschart 1997; Gil 2005; Hengeveld 1992; Hengeveld &amp; Rijkhoff 2005; Kinkade 1983; Kuipers 1968; Luuk 2010; Lier et al. 2013)", "plainTextFormattedCitation" : "(Broschart 1997; Gil 2005; Hengeveld 1992; Hengeveld &amp; Rijkhoff 2005; Kinkade 1983; Kuipers 1968; Luuk 2010; Lier et al. 2013)", "previouslyFormattedCitation" : "(Broschart 1997; Gil 2005; Hengeveld 1992; Hengeveld &amp; Rijkhoff 2005; Kinkade 1983; Kuipers 1968; Luuk 2010; Lier et al. 2013)" }, "properties" : { "noteIndex" : 9 }, "schema" : "https://github.com/citation-style-language/schema/raw/master/csl-citation.json" }</w:instrText>
      </w:r>
      <w:r w:rsidR="00227405">
        <w:fldChar w:fldCharType="separate"/>
      </w:r>
      <w:r w:rsidR="00DD20C6" w:rsidRPr="00DD20C6">
        <w:rPr>
          <w:noProof/>
        </w:rPr>
        <w:t xml:space="preserve">(Broschart 1997; Gil 2005; Hengeveld 1992; Hengeveld &amp; Rijkhoff 2005; Kinkade 1983; Kuipers 1968; Luuk 2010; </w:t>
      </w:r>
      <w:r w:rsidR="002C6E7C">
        <w:rPr>
          <w:noProof/>
        </w:rPr>
        <w:t xml:space="preserve">van </w:t>
      </w:r>
      <w:r w:rsidR="00DD20C6" w:rsidRPr="00DD20C6">
        <w:rPr>
          <w:noProof/>
        </w:rPr>
        <w:t>Lier et al. 2013)</w:t>
      </w:r>
      <w:r w:rsidR="00227405">
        <w:fldChar w:fldCharType="end"/>
      </w:r>
      <w:r>
        <w:t>.</w:t>
      </w:r>
      <w:r w:rsidR="00463577">
        <w:t xml:space="preserve"> Some have</w:t>
      </w:r>
      <w:r w:rsidR="00AA2298">
        <w:t xml:space="preserve"> </w:t>
      </w:r>
      <w:r w:rsidR="00B67C52">
        <w:t xml:space="preserve">even </w:t>
      </w:r>
      <w:r w:rsidR="00AA2298">
        <w:t xml:space="preserve">proposed that several new, flexible categories </w:t>
      </w:r>
      <w:r w:rsidR="00463577">
        <w:t xml:space="preserve">such as “non-verb” </w:t>
      </w:r>
      <w:r w:rsidR="00227405">
        <w:fldChar w:fldCharType="begin" w:fldLock="1"/>
      </w:r>
      <w:r w:rsidR="00463577">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"noteIndex" : 9 }, "schema" : "https://github.com/citation-style-language/schema/raw/master/csl-citation.json" }</w:instrText>
      </w:r>
      <w:r w:rsidR="00227405">
        <w:fldChar w:fldCharType="separate"/>
      </w:r>
      <w:r w:rsidR="00463577" w:rsidRPr="00463577">
        <w:rPr>
          <w:noProof/>
        </w:rPr>
        <w:t>(Hengeveld 1992)</w:t>
      </w:r>
      <w:r w:rsidR="00227405">
        <w:fldChar w:fldCharType="end"/>
      </w:r>
      <w:r w:rsidR="00463577">
        <w:t xml:space="preserve"> or “noun/flexible” </w:t>
      </w:r>
      <w:r w:rsidR="00227405">
        <w:fldChar w:fldCharType="begin" w:fldLock="1"/>
      </w:r>
      <w:r w:rsidR="00463577">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"noteIndex" : 9 }, "schema" : "https://github.com/citation-style-language/schema/raw/master/csl-citation.json" }</w:instrText>
      </w:r>
      <w:r w:rsidR="00227405">
        <w:fldChar w:fldCharType="separate"/>
      </w:r>
      <w:r w:rsidR="00463577" w:rsidRPr="00463577">
        <w:rPr>
          <w:noProof/>
        </w:rPr>
        <w:t>(Luuk 2010)</w:t>
      </w:r>
      <w:r w:rsidR="00227405">
        <w:fldChar w:fldCharType="end"/>
      </w:r>
      <w:r w:rsidR="00AA2298">
        <w:t xml:space="preserve"> be added to the classic typology of </w:t>
      </w:r>
      <w:r w:rsidR="00463577">
        <w:t>parts of speech.</w:t>
      </w:r>
      <w:r w:rsidR="004664FF">
        <w:t xml:space="preserve"> </w:t>
      </w:r>
      <w:r w:rsidR="007C014B">
        <w:t xml:space="preserve">All these </w:t>
      </w:r>
      <w:r w:rsidR="008C50FF">
        <w:t>proposals have garnered heavy criticism</w:t>
      </w:r>
      <w:r w:rsidR="004664FF">
        <w:t>.</w:t>
      </w:r>
      <w:r w:rsidR="00257C02">
        <w:t xml:space="preserve"> </w:t>
      </w:r>
      <w:r w:rsidR="008777BC">
        <w:t xml:space="preserve">It is important for any typology of lexical flexibility to understand </w:t>
      </w:r>
      <w:r w:rsidR="002C6E7C">
        <w:t xml:space="preserve">(do typologies understand?) </w:t>
      </w:r>
      <w:r w:rsidR="008777BC">
        <w:t>and incorporate these criticisms, so I briefly review them here.</w:t>
      </w:r>
    </w:p>
    <w:p w14:paraId="4E134FFE" w14:textId="77777777" w:rsidR="000B535D" w:rsidRDefault="001B0C4A" w:rsidP="000D104C">
      <w:r>
        <w:lastRenderedPageBreak/>
        <w:t xml:space="preserve">Broadly speaking, the </w:t>
      </w:r>
      <w:r w:rsidR="007B03CD">
        <w:t>main</w:t>
      </w:r>
      <w:r>
        <w:t xml:space="preserve"> argument leveled against </w:t>
      </w:r>
      <w:r w:rsidR="0086542B">
        <w:t xml:space="preserve">lexical flexibility is </w:t>
      </w:r>
      <w:r>
        <w:t xml:space="preserve">that it ignores a great deal of item-specific knowledge speakers have about lexemes and their uses in different functions. </w:t>
      </w:r>
      <w:r w:rsidR="002C6E7C">
        <w:t xml:space="preserve">(!) </w:t>
      </w:r>
      <w:r w:rsidR="0010594A">
        <w:t xml:space="preserve">Both </w:t>
      </w:r>
      <w:r w:rsidR="002F3472">
        <w:t>C</w:t>
      </w:r>
      <w:r w:rsidR="007F252B">
        <w:t>roft</w:t>
      </w:r>
      <w:r w:rsidR="0010594A">
        <w:t xml:space="preserve"> </w:t>
      </w:r>
      <w:r w:rsidR="00227405">
        <w:fldChar w:fldCharType="begin" w:fldLock="1"/>
      </w:r>
      <w:r w:rsidR="0010594A">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"noteIndex" : 9 }, "schema" : "https://github.com/citation-style-language/schema/raw/master/csl-citation.json" }</w:instrText>
      </w:r>
      <w:r w:rsidR="00227405">
        <w:fldChar w:fldCharType="separate"/>
      </w:r>
      <w:r w:rsidR="0010594A" w:rsidRPr="0010594A">
        <w:rPr>
          <w:noProof/>
        </w:rPr>
        <w:t>(2001:65–75)</w:t>
      </w:r>
      <w:r w:rsidR="00227405">
        <w:fldChar w:fldCharType="end"/>
      </w:r>
      <w:r w:rsidR="0010594A">
        <w:t xml:space="preserve"> and Evans &amp; Osada </w:t>
      </w:r>
      <w:r w:rsidR="00227405">
        <w:fldChar w:fldCharType="begin" w:fldLock="1"/>
      </w:r>
      <w:r w:rsidR="0010594A">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"(2005a)", "plainTextFormattedCitation" : "(2005a)", "previouslyFormattedCitation" : "(2005a)" }, "properties" : { "noteIndex" : 9 }, "schema" : "https://github.com/citation-style-language/schema/raw/master/csl-citation.json" }</w:instrText>
      </w:r>
      <w:r w:rsidR="00227405">
        <w:fldChar w:fldCharType="separate"/>
      </w:r>
      <w:r w:rsidR="0010594A" w:rsidRPr="0010594A">
        <w:rPr>
          <w:noProof/>
        </w:rPr>
        <w:t>(2005a)</w:t>
      </w:r>
      <w:r w:rsidR="00227405">
        <w:fldChar w:fldCharType="end"/>
      </w:r>
      <w:r w:rsidR="007F252B">
        <w:t xml:space="preserve">, for example, </w:t>
      </w:r>
      <w:r w:rsidR="0010594A">
        <w:t>criticize</w:t>
      </w:r>
      <w:r w:rsidR="002F3472">
        <w:t xml:space="preserve"> </w:t>
      </w:r>
      <w:r w:rsidR="0010594A">
        <w:t xml:space="preserve">Hengeveld’s notion of flexible categories </w:t>
      </w:r>
      <w:r w:rsidR="00227405">
        <w:fldChar w:fldCharType="begin" w:fldLock="1"/>
      </w:r>
      <w:r w:rsidR="0010594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"noteIndex" : 9 }, "schema" : "https://github.com/citation-style-language/schema/raw/master/csl-citation.json" }</w:instrText>
      </w:r>
      <w:r w:rsidR="00227405">
        <w:fldChar w:fldCharType="separate"/>
      </w:r>
      <w:r w:rsidR="0010594A" w:rsidRPr="0010594A">
        <w:rPr>
          <w:noProof/>
        </w:rPr>
        <w:t>(Hengeveld 1992; Hengeveld &amp; Rijkhoff 2005)</w:t>
      </w:r>
      <w:r w:rsidR="00227405">
        <w:fldChar w:fldCharType="end"/>
      </w:r>
      <w:r w:rsidR="0010594A">
        <w:t xml:space="preserve"> </w:t>
      </w:r>
      <w:r w:rsidR="002F3472">
        <w:t xml:space="preserve">on the basis that the meaning of a lexeme changes when </w:t>
      </w:r>
      <w:r w:rsidR="00EC3DDE">
        <w:t xml:space="preserve">it is </w:t>
      </w:r>
      <w:r w:rsidR="002F3472">
        <w:t>used in different functions</w:t>
      </w:r>
      <w:r w:rsidR="001B4703">
        <w:t xml:space="preserve">. </w:t>
      </w:r>
      <w:r w:rsidR="00E57F3D">
        <w:t>Mithun also</w:t>
      </w:r>
      <w:r w:rsidR="00160247">
        <w:t xml:space="preserve"> has in various studies </w:t>
      </w:r>
      <w:r w:rsidR="00227405">
        <w:fldChar w:fldCharType="begin" w:fldLock="1"/>
      </w:r>
      <w:r w:rsidR="00160247">
        <w:instrText>ADDIN CSL_CITATION { "citationItems" : [ { "id" : "ITEM-1", "itemData" : { "ISBN" : "0-521-23228-7",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"http://www.mendeley.com/documents/?uuid=13fd62f0-6b81-44c9-954a-b034161dfea3"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"author" : [ { "dropping-particle" : "", "family" : "Mithun", "given" : "Marianne", "non-dropping-particle" : "", "parse-names" : false, "suffix" : "" } ],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"155-174", "publisher" : "John Benjamins", "publisher-place" : "Amsterdam", "title" : "Polycategoriality and zero derivation: Insights from Central Alaskan Yup'ik Eskimo", "type" : "article-journal" }, "suppress-author" : 1, "uris" : [ "http://www.mendeley.com/documents/?uuid=53bd5206-ad2a-4e23-b602-013582818670" ] } ], "mendeley" : { "formattedCitation" : "(1999:56\u201367; 2000; 2017)", "plainTextFormattedCitation" : "(1999:56\u201367; 2000; 2017)", "previouslyFormattedCitation" : "(1999:56\u201367; 2000; 2017)" }, "properties" : { "noteIndex" : 10 }, "schema" : "https://github.com/citation-style-language/schema/raw/master/csl-citation.json" }</w:instrText>
      </w:r>
      <w:r w:rsidR="00227405">
        <w:fldChar w:fldCharType="separate"/>
      </w:r>
      <w:r w:rsidR="00160247" w:rsidRPr="00B528EE">
        <w:rPr>
          <w:noProof/>
        </w:rPr>
        <w:t>(1999:56–67; 2000; 2017)</w:t>
      </w:r>
      <w:r w:rsidR="00227405">
        <w:fldChar w:fldCharType="end"/>
      </w:r>
      <w:r w:rsidR="00160247">
        <w:t xml:space="preserve"> illustrated the impressive level of item-specific and idiosyncratic knowledge that speakers have about lexemes</w:t>
      </w:r>
      <w:r w:rsidR="005E3834">
        <w:t>, their distributional contexts, and the semantic shifts they undergo in different constructions</w:t>
      </w:r>
      <w:r w:rsidR="00160247">
        <w:t xml:space="preserve">. </w:t>
      </w:r>
      <w:r w:rsidR="001B4703">
        <w:t>Because th</w:t>
      </w:r>
      <w:r w:rsidR="00EB5637">
        <w:t>e meaning that results from</w:t>
      </w:r>
      <w:r w:rsidR="001B4703">
        <w:t xml:space="preserve"> semantic shift</w:t>
      </w:r>
      <w:r w:rsidR="00EB5637">
        <w:t>s</w:t>
      </w:r>
      <w:r w:rsidR="001B4703">
        <w:t xml:space="preserve"> is conventional</w:t>
      </w:r>
      <w:r w:rsidR="00BB50E0">
        <w:t>, often idiosyncratic,</w:t>
      </w:r>
      <w:r w:rsidR="001B4703">
        <w:t xml:space="preserve"> and language-speci</w:t>
      </w:r>
      <w:r w:rsidR="00EB5637">
        <w:t>fic, patterns of semantic shift</w:t>
      </w:r>
      <w:r w:rsidR="001B4703">
        <w:t xml:space="preserve"> constitute a basis for distinguishing between </w:t>
      </w:r>
      <w:r w:rsidR="00F66324">
        <w:t>classes of lexemes</w:t>
      </w:r>
      <w:r w:rsidR="001B4703">
        <w:t>.</w:t>
      </w:r>
      <w:r w:rsidR="000B535D">
        <w:t xml:space="preserve"> </w:t>
      </w:r>
      <w:r w:rsidR="0068021D">
        <w:t>Yet</w:t>
      </w:r>
      <w:r w:rsidR="000D104C">
        <w:t xml:space="preserve"> e</w:t>
      </w:r>
      <w:r w:rsidR="00BB50E0">
        <w:t xml:space="preserve">ven in cases where </w:t>
      </w:r>
      <w:r w:rsidR="005032B2">
        <w:t>semantic shifts are patterned and non-idiosyncratic, the particular pattern of shift is still a language-specific fact that applies to a subset of the lexicon, thereby providing the basis for demarcating a lexical category.</w:t>
      </w:r>
      <w:r w:rsidR="002C6E7C">
        <w:t xml:space="preserve"> (yes) </w:t>
      </w:r>
      <w:r w:rsidR="009E5FDF">
        <w:t xml:space="preserve">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4E134FFF" w14:textId="7AAE1B24" w:rsidR="006A791F" w:rsidRDefault="00CC6470" w:rsidP="00F3455C">
      <w:r>
        <w:t>Proponents of the existence of lexical flexibility</w:t>
      </w:r>
      <w:r w:rsidR="00F3455C">
        <w:t xml:space="preserve"> have addressed these criticisms in two ways: First, many have argued that lexical items in flexible languages are precategorial, i.e. underspecified for lexical category </w:t>
      </w:r>
      <w:r w:rsidR="00227405">
        <w:fldChar w:fldCharType="begin" w:fldLock="1"/>
      </w:r>
      <w:r w:rsidR="00C1378F">
        <w:instrText>ADDIN CSL_CITATION { "citationItems" : [ { "id" : "ITEM-1", "itemData" : { "author" : [ { "dropping-particle" : "", "family" : "Arad", "given" : "Maya", "non-dropping-particle" : "", "parse-names" : false, "suffix" : "" } ], "container-title" : "Natural Language &amp; Linguistic Theory", "id" : "ITEM-1", "issued" : { "date-parts" : [ [ "2003" ] ] }, "page" : "737-778", "title" : "Locality constraints on the interpretation of roots: The case of Hebrew denominal verbs", "type" : "article-journal", "volume" : "21" }, "uris" : [ "http://www.mendeley.com/documents/?uuid=9debb0db-b352-4aef-9f1f-f1d50c0df25d"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"ITEM-3", "issued" : { "date-parts" : [ [ "2003" ] ] }, "page" : "56-88", "publisher" : "Oxford University Press", "publisher-place" : "Oxford", "title" : "Derivation and categorization in flexible and differentiated languages", "type" : "chapter" }, "uris" : [ "http://www.mendeley.com/documents/?uuid=9d068131-2a00-4cdc-9654-dcdf93ba1ecd" ] }, { "id" : "ITEM-4", "itemData" : { "DOI" : "10.1017/S1360674301000156", "ISBN" : "13606743", "ISSN" : "1360-6743", "author" : [ { "dropping-particle" : "", "family" : "Farrell", "given" : "Patrick", "non-dropping-particle" : "", "parse-names" : false, "suffix" : "" } ], "container-title" : "English Language &amp; Linguistics", "id" : "ITEM-4", "issue" : "1", "issued" : { "date-parts" : [ [ "2001" ] ] }, "page" : "109-130", "title" : "Functional shift as category underspecification", "type" : "article-journal", "volume" : "5" }, "uris" : [ "http://www.mendeley.com/documents/?uuid=5a66050e-450a-46b0-81e2-6bd122b8e91c" ] }, { "id" : "ITEM-5",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"ITEM-5", "issue" : "4", "issued" : { "date-parts" : [ [ "1984" ] ] }, "page" : "703-752", "title" : "The discourse basis for lexical categories in Universal Grammar", "type" : "article-journal", "volume" : "60" }, "uris" : [ "http://www.mendeley.com/documents/?uuid=67d6e8f3-184f-4683-8631-80310ee95607" ] } ], "mendeley" : { "formattedCitation" : "(Arad 2003; Broschart 1997; Don &amp; van Lier 2003; Farrell 2001; Hopper &amp; Thompson 1984)", "plainTextFormattedCitation" : "(Arad 2003; Broschart 1997; Don &amp; van Lier 2003; Farrell 2001; Hopper &amp; Thompson 1984)", "previouslyFormattedCitation" : "(Arad 2003; Broschart 1997; Don &amp; van Lier 2003; Farrell 2001; Hopper &amp; Thompson 1984)" }, "properties" : { "noteIndex" : 10 }, "schema" : "https://github.com/citation-style-language/schema/raw/master/csl-citation.json" }</w:instrText>
      </w:r>
      <w:r w:rsidR="00227405">
        <w:fldChar w:fldCharType="separate"/>
      </w:r>
      <w:r w:rsidR="00C1378F" w:rsidRPr="00C1378F">
        <w:rPr>
          <w:noProof/>
        </w:rPr>
        <w:t>(Arad 2003; Broschart 1997; Don &amp; van Lier 2003; Farrell 2001; Hopper &amp; Thompson 1984)</w:t>
      </w:r>
      <w:r w:rsidR="00227405">
        <w:fldChar w:fldCharType="end"/>
      </w:r>
      <w:r w:rsidR="00F3455C">
        <w:t xml:space="preserve">. In </w:t>
      </w:r>
      <w:r w:rsidR="006A791F">
        <w:t>precategorial languages</w:t>
      </w:r>
      <w:r w:rsidR="00F3455C">
        <w:t>, lexical categorization is thought to be a property of the particular morphosyntactic constructions that the item appears in</w:t>
      </w:r>
      <w:r w:rsidR="00C1378F">
        <w:t>, its pragmatics, or its discourse context</w:t>
      </w:r>
      <w:r w:rsidR="00F3455C">
        <w:t>, rather than the lexeme itself.</w:t>
      </w:r>
      <w:r w:rsidR="006A791F">
        <w:t xml:space="preserve"> The second response to lexical specificity is to argue that lexical items are semantically </w:t>
      </w:r>
      <w:r w:rsidR="006A791F" w:rsidRPr="006A791F">
        <w:rPr>
          <w:i/>
        </w:rPr>
        <w:t>vague</w:t>
      </w:r>
      <w:r w:rsidR="006A791F">
        <w:t xml:space="preserve">, i.e. they have a single, broad semantics which encompasses its use in various lexical categories </w:t>
      </w:r>
      <w:r w:rsidR="00227405">
        <w:fldChar w:fldCharType="begin" w:fldLock="1"/>
      </w:r>
      <w:r w:rsidR="006A791F">
        <w:instrText>ADDIN CSL_CITATION { "citationItems" : [ { "id" : "ITEM-1",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"ITEM-1", "issue" : "3", "issued" : { "date-parts" : [ [ "2005" ] ] }, "page" : "406-431", "title" : "Mundari as a flexible language", "type" : "article-journal", "volume" : "9" }, "uris" : [ "http://www.mendeley.com/documents/?uuid=49d2c213-3036-401c-82f8-d202777161e8"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"(Hengeveld &amp; Rijkhoff 2005; Hengeveld, Rijkhoff &amp; Siewierska 2004; Farrell 2001; McGregor 2013)", "plainTextFormattedCitation" : "(Hengeveld &amp; Rijkhoff 2005; Hengeveld, Rijkhoff &amp; Siewierska 2004; Farrell 2001; McGregor 2013)", "previouslyFormattedCitation" : "(Hengeveld &amp; Rijkhoff 2005; Hengeveld, Rijkhoff &amp; Siewierska 2004; Farrell 2001; McGregor 2013)" }, "properties" : { "noteIndex" : 10 }, "schema" : "https://github.com/citation-style-language/schema/raw/master/csl-citation.json" }</w:instrText>
      </w:r>
      <w:r w:rsidR="00227405">
        <w:fldChar w:fldCharType="separate"/>
      </w:r>
      <w:r w:rsidR="006A791F" w:rsidRPr="006A791F">
        <w:rPr>
          <w:noProof/>
        </w:rPr>
        <w:t xml:space="preserve">(Hengeveld &amp; Rijkhoff </w:t>
      </w:r>
      <w:r w:rsidR="006A791F" w:rsidRPr="006A791F">
        <w:rPr>
          <w:noProof/>
        </w:rPr>
        <w:lastRenderedPageBreak/>
        <w:t>2005; Hengeveld, Rijkhoff &amp; Siewierska 2004; Farrell 2001; McGregor 2013)</w:t>
      </w:r>
      <w:r w:rsidR="00227405">
        <w:fldChar w:fldCharType="end"/>
      </w:r>
      <w:r w:rsidR="006A791F">
        <w:t>. In this approach, the relevant component of the meaning of the lexeme is highlighted by its particular morphosyntactic context. What is common to both these approaches is that lexical categorization is not a property of the lexical item itself, but rather the result of a semantic coercion process where</w:t>
      </w:r>
      <w:r w:rsidR="00EC036E">
        <w:t>by</w:t>
      </w:r>
      <w:r w:rsidR="006A791F">
        <w:t xml:space="preserve"> the lexical item receives its categorization from local</w:t>
      </w:r>
      <w:r w:rsidR="002315B9">
        <w:t xml:space="preserve"> context</w:t>
      </w:r>
      <w:r w:rsidR="006A791F">
        <w:t>.</w:t>
      </w:r>
      <w:r w:rsidR="006E7829">
        <w:t xml:space="preserve"> Critics of lexical flexibility have not generally found these approaches to lexical specification satisfactory, and argue that even taking pragmatics</w:t>
      </w:r>
      <w:r w:rsidR="003538D6">
        <w:t>, discourse,</w:t>
      </w:r>
      <w:r w:rsidR="006E7829">
        <w:t xml:space="preserve"> and local morphosyntactic context into account is insufficient to account for the semantic idiosyncrasies in the data </w:t>
      </w:r>
      <w:r w:rsidR="00227405">
        <w:fldChar w:fldCharType="begin" w:fldLock="1"/>
      </w:r>
      <w:r w:rsidR="006E782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"mendeley" : { "formattedCitation" : "(Croft 2001; Evans &amp; Osada 2005a)", "plainTextFormattedCitation" : "(Croft 2001; Evans &amp; Osada 2005a)", "previouslyFormattedCitation" : "(Croft 2001; Evans &amp; Osada 2005a)" }, "properties" : { "noteIndex" : 11 }, "schema" : "https://github.com/citation-style-language/schema/raw/master/csl-citation.json" }</w:instrText>
      </w:r>
      <w:r w:rsidR="00227405">
        <w:fldChar w:fldCharType="separate"/>
      </w:r>
      <w:r w:rsidR="006E7829" w:rsidRPr="006E7829">
        <w:rPr>
          <w:noProof/>
        </w:rPr>
        <w:t>(Croft 2001; Evans &amp; Osada 2005a)</w:t>
      </w:r>
      <w:r w:rsidR="00227405">
        <w:fldChar w:fldCharType="end"/>
      </w:r>
      <w:r w:rsidR="006E7829">
        <w:t>.</w:t>
      </w:r>
    </w:p>
    <w:p w14:paraId="4E135000" w14:textId="1CC98B08" w:rsidR="00634971" w:rsidRDefault="00BF6BB6" w:rsidP="00634971">
      <w:r>
        <w:t xml:space="preserve">The emergent approach put forward </w:t>
      </w:r>
      <w:r w:rsidR="00EC036E">
        <w:t xml:space="preserve"> in</w:t>
      </w:r>
      <w:r>
        <w:t xml:space="preserve"> this dissertation has the potential to reconcile these opposing perspectives. If one begins with the premise that all languages show flexibility to varying degrees</w:t>
      </w:r>
      <w:r w:rsidR="00352A13">
        <w:t xml:space="preserve"> (cf. Luuk </w:t>
      </w:r>
      <w:r w:rsidR="00227405">
        <w:fldChar w:fldCharType="begin" w:fldLock="1"/>
      </w:r>
      <w:r w:rsidR="00352A13">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"locator" : "362", "suppress-author" : 1, "uris" : [ "http://www.mendeley.com/documents/?uuid=8d531ae9-9dac-4106-a38b-5e99cd23349f" ] } ], "mendeley" : { "formattedCitation" : "(2010:362)", "plainTextFormattedCitation" : "(2010:362)", "previouslyFormattedCitation" : "(2010:362)" }, "properties" : { "noteIndex" : 11 }, "schema" : "https://github.com/citation-style-language/schema/raw/master/csl-citation.json" }</w:instrText>
      </w:r>
      <w:r w:rsidR="00227405">
        <w:fldChar w:fldCharType="separate"/>
      </w:r>
      <w:r w:rsidR="00352A13" w:rsidRPr="00BF6BB6">
        <w:rPr>
          <w:noProof/>
        </w:rPr>
        <w:t>(2010:362)</w:t>
      </w:r>
      <w:r w:rsidR="00227405">
        <w:fldChar w:fldCharType="end"/>
      </w:r>
      <w:r w:rsidR="00352A13">
        <w:t xml:space="preserve">, who asks whether there are languages which do </w:t>
      </w:r>
      <w:r w:rsidR="00352A13">
        <w:rPr>
          <w:i/>
        </w:rPr>
        <w:t>not</w:t>
      </w:r>
      <w:r w:rsidR="00352A13">
        <w:t xml:space="preserve"> have flexible lexemes)</w:t>
      </w:r>
      <w:r>
        <w:t xml:space="preserve">, and that even individual lexical items may be more-or-less flexible, then it becomes entirely plausible that </w:t>
      </w:r>
      <w:r w:rsidR="00A53BD5">
        <w:t xml:space="preserve">each </w:t>
      </w:r>
      <w:r>
        <w:t xml:space="preserve">of </w:t>
      </w:r>
      <w:r w:rsidR="00A53BD5">
        <w:t xml:space="preserve">the </w:t>
      </w:r>
      <w:r>
        <w:t>mechanisms mentioned above are at work in the grammar of a language, each to varying degrees, and that it is the interplay of these mechanisms which give rise to the fuzzy prototypal categories that we see.</w:t>
      </w:r>
      <w:r w:rsidR="00A53BD5">
        <w:t xml:space="preserve"> What this dissertation hopes </w:t>
      </w:r>
      <w:r w:rsidR="00EC036E">
        <w:t xml:space="preserve">(dissertations don’t hope) </w:t>
      </w:r>
      <w:r w:rsidR="00A53BD5">
        <w:t>to show is that the degree of association between a particular lexical item and a lexical category is a dimension of variability, and a matter of degree. Some lexemes are strongly specified for lexical category, while others are underspecified and receive some of their semantic interpretation from local context. Categoriality can be grammaticized at various levels of the grammar. Likewise, certain aspects of the semantic profile of a lexeme are highlighted more strongly in particular contexts. At the same time, context isn’t everything. Speakers clearly have a vast store of item-specific lexical knowledge, and are aware of the range of constructions that an item can occur in.</w:t>
      </w:r>
      <w:r w:rsidR="00634971">
        <w:t xml:space="preserve"> </w:t>
      </w:r>
      <w:r w:rsidR="00634971">
        <w:lastRenderedPageBreak/>
        <w:t>Understanding lexical categorization, then, requires an understanding of each of the dimensions of variability regarding exactly where categorization lives in the grammar.</w:t>
      </w:r>
    </w:p>
    <w:p w14:paraId="4E135001" w14:textId="77777777" w:rsidR="00BE7835" w:rsidRDefault="00BE7835" w:rsidP="00BE7835">
      <w:pPr>
        <w:pStyle w:val="Heading2"/>
      </w:pPr>
      <w:r>
        <w:t>Functional motivations for lexical flexibility</w:t>
      </w:r>
    </w:p>
    <w:p w14:paraId="4E135002" w14:textId="77777777" w:rsidR="00B737C8" w:rsidRDefault="00E12BAB" w:rsidP="005345B9">
      <w:r>
        <w:t>This section briefly summarizes the relevant literature on the interaction of discourse and lexical categories, and in particular lexical flexibility.</w:t>
      </w:r>
    </w:p>
    <w:p w14:paraId="4E135003" w14:textId="08994239" w:rsidR="00E12BAB" w:rsidRDefault="00E12BAB" w:rsidP="00B94ED0">
      <w:pPr>
        <w:rPr>
          <w:rFonts w:cs="Gentium Plus"/>
        </w:rPr>
      </w:pPr>
      <w:r>
        <w:t xml:space="preserve">It has often been suggested that there is a semantic (or even logical; cf. the Port Royal grammar) basis to the major lexical categories </w:t>
      </w:r>
      <w:r w:rsidR="00227405">
        <w:fldChar w:fldCharType="begin" w:fldLock="1"/>
      </w:r>
      <w:r w:rsidR="00FA3215">
        <w:instrText>ADDIN CSL_CITATION { "citationItems" : [ { "id" : "ITEM-1", "itemData" : { "author" : [ { "dropping-particle" : "", "family" : "Giv\u00f3n", "given" : "Talmy", "non-dropping-particle" : "", "parse-names" : false, "suffix" : "" } ], "collection-title" : "Perspectives in Neurolinguistics &amp; Psycholinguistics", "id" : "ITEM-1", "issued" : { "date-parts" : [ [ "1979" ] ] }, "publisher" : "Academic Press", "publisher-place" : "New York", "title" : "On understanding grammar", "type" : "book" }, "locator" : "320-321", "uris" : [ "http://www.mendeley.com/documents/?uuid=9a685e8b-ecd6-4087-9f1f-853651f928ea" ] }, { "id" : "ITEM-2", "itemData" : { "author" : [ { "dropping-particle" : "", "family" : "Lyons", "given" : "John", "non-dropping-particle" : "", "parse-names" : false, "suffix" : "" } ], "id" : "ITEM-2", "issued" : { "date-parts" : [ [ "1977" ] ] }, "publisher" : "Cambridge University Press", "publisher-place" : "Cambridge", "title" : "Semantics", "type" : "book", "volume" : "2" }, "locator" : "442-447", "uris" : [ "http://www.mendeley.com/documents/?uuid=6e937278-8252-436a-b3ad-0ed9f291c8c4" ] }, { "id" : "ITEM-3",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"ITEM-3", "issued" : { "date-parts" : [ [ "1921" ] ] }, "publisher" : "Harcourt Brace", "publisher-place" : "New York", "title" : "Language: An introduction to the study of speech", "type" : "book" }, "locator" : "117-119", "uris" : [ "http://www.mendeley.com/documents/?uuid=15faa9a6-896a-4e59-a787-84ed624ceb22" ] } ], "mendeley" : { "formattedCitation" : "(Giv\u00f3n 1979:320\u2013321; Lyons 1977:442\u2013447; Sapir 1921:117\u2013119)", "plainTextFormattedCitation" : "(Giv\u00f3n 1979:320\u2013321; Lyons 1977:442\u2013447; Sapir 1921:117\u2013119)", "previouslyFormattedCitation" : "(Giv\u00f3n 1979:320\u2013321; Lyons 1977:442\u2013447; Sapir 1921:117\u2013119)" }, "properties" : { "noteIndex" : 11 }, "schema" : "https://github.com/citation-style-language/schema/raw/master/csl-citation.json" }</w:instrText>
      </w:r>
      <w:r w:rsidR="00227405">
        <w:fldChar w:fldCharType="separate"/>
      </w:r>
      <w:r w:rsidR="00FA3215" w:rsidRPr="00FA3215">
        <w:rPr>
          <w:noProof/>
        </w:rPr>
        <w:t>(Givón 1979:320–321; Lyons 1977:442–447; Sapir 1921:117–119)</w:t>
      </w:r>
      <w:r w:rsidR="00227405">
        <w:fldChar w:fldCharType="end"/>
      </w:r>
      <w:r w:rsidR="00FA3215">
        <w:t>, which are thought to have a prototypal structure</w:t>
      </w:r>
      <w:r w:rsidR="00E43E8D">
        <w:t>. F</w:t>
      </w:r>
      <w:r w:rsidR="00FA3215">
        <w:t xml:space="preserve">or example, prototypical nouns </w:t>
      </w:r>
      <w:r w:rsidR="00E43E8D">
        <w:t>would be</w:t>
      </w:r>
      <w:r w:rsidR="00FA3215">
        <w:t xml:space="preserve"> concrete, time-stable entities, </w:t>
      </w:r>
      <w:r w:rsidR="006D6243">
        <w:t xml:space="preserve">while </w:t>
      </w:r>
      <w:r w:rsidR="00FA3215">
        <w:t>other nouns approximate this prototype to varying degrees.</w:t>
      </w:r>
      <w:r w:rsidR="00B94ED0">
        <w:t xml:space="preserve"> In an influential study, however, Hopper &amp; Thompson </w:t>
      </w:r>
      <w:r w:rsidR="00227405">
        <w:fldChar w:fldCharType="begin" w:fldLock="1"/>
      </w:r>
      <w:r w:rsidR="00EE2D4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"noteIndex" : 12 }, "schema" : "https://github.com/citation-style-language/schema/raw/master/csl-citation.json" }</w:instrText>
      </w:r>
      <w:r w:rsidR="00227405">
        <w:fldChar w:fldCharType="separate"/>
      </w:r>
      <w:r w:rsidR="00EE2D42" w:rsidRPr="00EE2D42">
        <w:rPr>
          <w:noProof/>
        </w:rPr>
        <w:t>(1984:708)</w:t>
      </w:r>
      <w:r w:rsidR="00227405">
        <w:fldChar w:fldCharType="end"/>
      </w:r>
      <w:r w:rsidR="00B94ED0">
        <w:t xml:space="preserve"> argue that “</w:t>
      </w:r>
      <w:r w:rsidR="00B94ED0">
        <w:rPr>
          <w:rFonts w:cs="Gentium Plus"/>
        </w:rPr>
        <w:t>the</w:t>
      </w:r>
      <w:r w:rsidR="00EE2D42">
        <w:rPr>
          <w:rFonts w:cs="Gentium Plus"/>
        </w:rPr>
        <w:t xml:space="preserve"> lexical semantic facts about N’s and V’</w:t>
      </w:r>
      <w:r w:rsidR="00B94ED0">
        <w:rPr>
          <w:rFonts w:cs="Gentium Plus"/>
        </w:rPr>
        <w:t xml:space="preserve">s are secondary to their </w:t>
      </w:r>
      <w:r w:rsidR="00B94ED0" w:rsidRPr="00B94ED0">
        <w:rPr>
          <w:rFonts w:cs="Gentium Plus"/>
          <w:smallCaps/>
        </w:rPr>
        <w:t>discourse roles</w:t>
      </w:r>
      <w:r w:rsidR="00B94ED0">
        <w:rPr>
          <w:rFonts w:cs="Gentium Plus"/>
        </w:rPr>
        <w:t>; and that the semantic facts (perceptibility etc.) which are characteri</w:t>
      </w:r>
      <w:r w:rsidR="00B773CA">
        <w:rPr>
          <w:rFonts w:cs="Gentium Plus"/>
        </w:rPr>
        <w:t>stic features of prototypical N’s and V’</w:t>
      </w:r>
      <w:r w:rsidR="00B94ED0">
        <w:rPr>
          <w:rFonts w:cs="Gentium Plus"/>
        </w:rPr>
        <w:t>s are in fact derivative of (and perhaps even secondary to) their discourse roles</w:t>
      </w:r>
      <w:r w:rsidR="00EE2D42">
        <w:rPr>
          <w:rFonts w:cs="Gentium Plus"/>
        </w:rPr>
        <w:t>.”</w:t>
      </w:r>
      <w:r w:rsidR="00B773CA">
        <w:rPr>
          <w:rFonts w:cs="Gentium Plus"/>
        </w:rPr>
        <w:t xml:space="preserve"> </w:t>
      </w:r>
      <w:r w:rsidR="00365F46">
        <w:rPr>
          <w:rFonts w:cs="Gentium Plus"/>
        </w:rPr>
        <w:t xml:space="preserve">They demonstrate that a lexeme tends to show a greater degree of nominal coding and behavior when it is used to introduce new referents into the discourse, but more verbal coding and behavior when being used to assert the occurrence of an event. In a later article Thompson </w:t>
      </w:r>
      <w:r w:rsidR="00227405">
        <w:rPr>
          <w:rFonts w:cs="Gentium Plus"/>
        </w:rPr>
        <w:fldChar w:fldCharType="begin" w:fldLock="1"/>
      </w:r>
      <w:r w:rsidR="00365F46">
        <w:rPr>
          <w:rFonts w:cs="Gentium Plus"/>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12 }, "schema" : "https://github.com/citation-style-language/schema/raw/master/csl-citation.json" }</w:instrText>
      </w:r>
      <w:r w:rsidR="00227405">
        <w:rPr>
          <w:rFonts w:cs="Gentium Plus"/>
        </w:rPr>
        <w:fldChar w:fldCharType="separate"/>
      </w:r>
      <w:r w:rsidR="00365F46" w:rsidRPr="00365F46">
        <w:rPr>
          <w:rFonts w:cs="Gentium Plus"/>
          <w:noProof/>
        </w:rPr>
        <w:t>(1989)</w:t>
      </w:r>
      <w:r w:rsidR="00227405">
        <w:rPr>
          <w:rFonts w:cs="Gentium Plus"/>
        </w:rPr>
        <w:fldChar w:fldCharType="end"/>
      </w:r>
      <w:r w:rsidR="00365F46">
        <w:rPr>
          <w:rFonts w:cs="Gentium Plus"/>
        </w:rPr>
        <w:t xml:space="preserve"> extends this framework to explain why adjectives crosslinguistically pattern as either verbs or nouns—when introducing a new referent into the discourse, adjectives tend to pattern nominally; when functioning as the disc</w:t>
      </w:r>
      <w:r w:rsidR="00EC036E">
        <w:rPr>
          <w:rFonts w:cs="Gentium Plus"/>
        </w:rPr>
        <w:t xml:space="preserve">ourse? </w:t>
      </w:r>
      <w:r w:rsidR="00365F46">
        <w:rPr>
          <w:rFonts w:cs="Gentium Plus"/>
        </w:rPr>
        <w:t xml:space="preserve"> </w:t>
      </w:r>
      <w:r w:rsidR="00AA38E6">
        <w:rPr>
          <w:rFonts w:cs="Gentium Plus"/>
        </w:rPr>
        <w:t xml:space="preserve">(Second-language European speakers of English somehow started using the term </w:t>
      </w:r>
      <w:r w:rsidR="00AA38E6">
        <w:rPr>
          <w:rFonts w:cs="Gentium Plus"/>
          <w:i/>
        </w:rPr>
        <w:t>discursive</w:t>
      </w:r>
      <w:r w:rsidR="00AA38E6">
        <w:rPr>
          <w:rFonts w:cs="Gentium Plus"/>
        </w:rPr>
        <w:t xml:space="preserve">  as the modifying form of </w:t>
      </w:r>
      <w:r w:rsidR="00AA38E6">
        <w:rPr>
          <w:rFonts w:cs="Gentium Plus"/>
          <w:i/>
        </w:rPr>
        <w:t>discourse</w:t>
      </w:r>
      <w:r w:rsidR="00AA38E6">
        <w:rPr>
          <w:rFonts w:cs="Gentium Plus"/>
        </w:rPr>
        <w:t xml:space="preserve">, but </w:t>
      </w:r>
      <w:r w:rsidR="00AA38E6">
        <w:rPr>
          <w:rFonts w:cs="Gentium Plus"/>
          <w:i/>
        </w:rPr>
        <w:t>discursive</w:t>
      </w:r>
      <w:r w:rsidR="00AA38E6">
        <w:rPr>
          <w:rFonts w:cs="Gentium Plus"/>
        </w:rPr>
        <w:t xml:space="preserve"> and </w:t>
      </w:r>
      <w:r w:rsidR="00AA38E6">
        <w:rPr>
          <w:rFonts w:cs="Gentium Plus"/>
          <w:i/>
        </w:rPr>
        <w:t>discourse</w:t>
      </w:r>
      <w:r w:rsidR="00AA38E6">
        <w:rPr>
          <w:rFonts w:cs="Gentium Plus"/>
        </w:rPr>
        <w:t xml:space="preserve"> as a modifier are different things.) </w:t>
      </w:r>
      <w:r w:rsidR="00365F46">
        <w:rPr>
          <w:rFonts w:cs="Gentium Plus"/>
        </w:rPr>
        <w:t xml:space="preserve">predicate, they </w:t>
      </w:r>
      <w:r w:rsidR="00D25447">
        <w:rPr>
          <w:rFonts w:cs="Gentium Plus"/>
        </w:rPr>
        <w:t xml:space="preserve">tend to </w:t>
      </w:r>
      <w:r w:rsidR="00365F46">
        <w:rPr>
          <w:rFonts w:cs="Gentium Plus"/>
        </w:rPr>
        <w:t>function verbally.</w:t>
      </w:r>
    </w:p>
    <w:p w14:paraId="4E135004" w14:textId="77777777" w:rsidR="00C0074A" w:rsidRDefault="00C0074A" w:rsidP="00B94ED0">
      <w:pPr>
        <w:rPr>
          <w:rFonts w:cs="Gentium Plus"/>
        </w:rPr>
      </w:pPr>
      <w:r>
        <w:rPr>
          <w:rFonts w:cs="Gentium Plus"/>
        </w:rPr>
        <w:lastRenderedPageBreak/>
        <w:t xml:space="preserve">Hopper &amp; Thompson also briefly touch on the issue of lexical flexibility in their conclusion, </w:t>
      </w:r>
      <w:r w:rsidR="00C81052">
        <w:rPr>
          <w:rFonts w:cs="Gentium Plus"/>
        </w:rPr>
        <w:t xml:space="preserve">and it is worth providing an extensive excerpt here, because they directly anticipate some of the important </w:t>
      </w:r>
      <w:r w:rsidR="000859FC">
        <w:rPr>
          <w:rFonts w:cs="Gentium Plus"/>
        </w:rPr>
        <w:t xml:space="preserve">conclusions </w:t>
      </w:r>
      <w:r w:rsidR="00C81052">
        <w:rPr>
          <w:rFonts w:cs="Gentium Plus"/>
        </w:rPr>
        <w:t>of this dissertation:</w:t>
      </w:r>
    </w:p>
    <w:p w14:paraId="4E135005" w14:textId="310A64A4" w:rsidR="00C81052" w:rsidRDefault="00C81052" w:rsidP="00C81052">
      <w:pPr>
        <w:pStyle w:val="BlockQuote"/>
      </w:pPr>
      <w:r>
        <w:t xml:space="preserve">We should like to conclude, however, by suggesting that linguistic forms are in principle to be considered as </w:t>
      </w:r>
      <w:r w:rsidRPr="00C81052">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C81052">
        <w:rPr>
          <w:smallCaps/>
        </w:rPr>
        <w:t>acategorial</w:t>
      </w:r>
      <w:r>
        <w:t>;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4E135006" w14:textId="77777777" w:rsidR="00C81052" w:rsidRDefault="00C81052" w:rsidP="00C81052">
      <w:pPr>
        <w:pStyle w:val="BlockQuote"/>
      </w:pPr>
      <w:r>
        <w:t xml:space="preserve">In other words, far from being ‘given’ aprioristically for us to build sentences out of, the categories of N and V actually manifest themselves only when the discourse requires it. </w:t>
      </w:r>
      <w:r w:rsidR="00227405">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"noteIndex" : 13 }, "schema" : "https://github.com/citation-style-language/schema/raw/master/csl-citation.json" }</w:instrText>
      </w:r>
      <w:r w:rsidR="00227405">
        <w:fldChar w:fldCharType="separate"/>
      </w:r>
      <w:r w:rsidRPr="00C81052">
        <w:rPr>
          <w:noProof/>
        </w:rPr>
        <w:t>(Hopper &amp; Thompson 1984:747)</w:t>
      </w:r>
      <w:r w:rsidR="00227405">
        <w:fldChar w:fldCharType="end"/>
      </w:r>
    </w:p>
    <w:p w14:paraId="4E135007" w14:textId="77777777" w:rsidR="00C81052" w:rsidRDefault="00C81052" w:rsidP="00C81052">
      <w:pPr>
        <w:pStyle w:val="Flush"/>
      </w:pPr>
      <w:r>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4E135008" w14:textId="77777777" w:rsidR="005345B9" w:rsidRDefault="00A623F4" w:rsidP="00A623F4">
      <w:r>
        <w:lastRenderedPageBreak/>
        <w:t xml:space="preserve">A similar point is made by Nakayma </w:t>
      </w:r>
      <w:r w:rsidR="00227405">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"noteIndex" : 13 }, "schema" : "https://github.com/citation-style-language/schema/raw/master/csl-citation.json" }</w:instrText>
      </w:r>
      <w:r w:rsidR="00227405">
        <w:fldChar w:fldCharType="separate"/>
      </w:r>
      <w:r w:rsidRPr="00A623F4">
        <w:rPr>
          <w:noProof/>
        </w:rPr>
        <w:t>(2002)</w:t>
      </w:r>
      <w:r w:rsidR="00227405">
        <w:fldChar w:fldCharType="end"/>
      </w:r>
      <w:r>
        <w:t xml:space="preserve"> for Nuuchahnulth (Nootka), which features prominently i</w:t>
      </w:r>
      <w:r w:rsidR="000859FC">
        <w:t>n debates on lexical flexibility</w:t>
      </w:r>
      <w:r>
        <w:t xml:space="preserve">. </w:t>
      </w:r>
      <w:r w:rsidR="0085283E">
        <w:t>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 (p. 57).</w:t>
      </w:r>
      <w:r w:rsidR="000859FC">
        <w:t xml:space="preserve"> Categorical choice in Nuuchahnulth thus appears to be driven primarily by discourse and information-structural considerations.</w:t>
      </w:r>
    </w:p>
    <w:p w14:paraId="4E135009" w14:textId="77777777" w:rsidR="00B75A6E" w:rsidRDefault="008D6F33" w:rsidP="00A623F4">
      <w:r>
        <w:t xml:space="preserve">This dissertation intends </w:t>
      </w:r>
      <w:r w:rsidR="00EC036E">
        <w:t xml:space="preserve">(dissertations don’t intend) </w:t>
      </w:r>
      <w:r>
        <w:t>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w:t>
      </w:r>
      <w:r w:rsidR="00E52D06">
        <w:t xml:space="preserve"> rather than lexical prespecification.</w:t>
      </w:r>
      <w:r w:rsidR="00EC036E">
        <w:t xml:space="preserve">  nice</w:t>
      </w:r>
    </w:p>
    <w:p w14:paraId="4E13500A" w14:textId="77777777" w:rsidR="005661ED" w:rsidRDefault="005661ED" w:rsidP="005661ED">
      <w:pPr>
        <w:pStyle w:val="Heading1"/>
      </w:pPr>
      <w:r>
        <w:t>Data &amp; Methods</w:t>
      </w:r>
    </w:p>
    <w:p w14:paraId="4E13500B" w14:textId="77777777" w:rsidR="00D03087" w:rsidRDefault="00D03087" w:rsidP="00A90F2E">
      <w:r>
        <w:t>The language sample for this dissertation will consist of a small number of typologically diverse languages selected based on the following criteria:</w:t>
      </w:r>
    </w:p>
    <w:p w14:paraId="4E13500C" w14:textId="77777777" w:rsidR="00D03087" w:rsidRDefault="00BD4E1D" w:rsidP="00D03087">
      <w:pPr>
        <w:pStyle w:val="ListParagraph"/>
      </w:pPr>
      <w:r>
        <w:t>p</w:t>
      </w:r>
      <w:r w:rsidR="00D03087">
        <w:t xml:space="preserve">rominence in </w:t>
      </w:r>
      <w:r>
        <w:t>debates on lexical flexibility (e.g. Nuuchahnulth, Riau Indonesian, English)</w:t>
      </w:r>
    </w:p>
    <w:p w14:paraId="4E13500D" w14:textId="77777777" w:rsidR="00BD4E1D" w:rsidRDefault="00BD4E1D" w:rsidP="00D03087">
      <w:pPr>
        <w:pStyle w:val="ListParagraph"/>
      </w:pPr>
      <w:r>
        <w:t>geographic and typological diversity: isolating (Riau Indonesian) vs. (poly)synthetic (Nuuchahnulth, Chitimacha); Africa (Swahili, Kisii) vs. North America (Nuuchahnulth, Chitimacha) vs. Austronesia (Riau Indonesian)</w:t>
      </w:r>
    </w:p>
    <w:p w14:paraId="4E13500E" w14:textId="77777777" w:rsidR="00BD4E1D" w:rsidRDefault="00BD4E1D" w:rsidP="00D03087">
      <w:pPr>
        <w:pStyle w:val="ListParagraph"/>
      </w:pPr>
      <w:r>
        <w:lastRenderedPageBreak/>
        <w:t>availability of extensive lexical data and corpora (English, Swahili, Nuuchahnulth, and to a certain extent all the languages in the sample)</w:t>
      </w:r>
    </w:p>
    <w:p w14:paraId="4E13500F" w14:textId="77777777" w:rsidR="00620233" w:rsidRDefault="00620233" w:rsidP="00D03087">
      <w:pPr>
        <w:pStyle w:val="ListParagraph"/>
      </w:pPr>
      <w:r>
        <w:t>differences in purported degree of lexical flexibility: highly flexible (Riau Indonesian, Nuuchahnulth) vs. highly rigid (English, Latin) vs. intermediate (Swahili)</w:t>
      </w:r>
      <w:r w:rsidR="00EC036E">
        <w:t xml:space="preserve">  (Is French more rigid than English?)</w:t>
      </w:r>
    </w:p>
    <w:p w14:paraId="4E135010" w14:textId="77777777" w:rsidR="00BD4E1D" w:rsidRDefault="00BD4E1D" w:rsidP="00BD4E1D">
      <w:pPr>
        <w:pStyle w:val="Flush"/>
      </w:pPr>
      <w:r>
        <w:t xml:space="preserve">The </w:t>
      </w:r>
      <w:r w:rsidRPr="00C90C12">
        <w:rPr>
          <w:b/>
        </w:rPr>
        <w:t>final</w:t>
      </w:r>
      <w:r>
        <w:t xml:space="preserve"> list of languages to be included in the sample is not yet</w:t>
      </w:r>
      <w:r w:rsidRPr="00C90C12">
        <w:rPr>
          <w:b/>
        </w:rPr>
        <w:t xml:space="preserve"> finalized,</w:t>
      </w:r>
      <w:r>
        <w:t xml:space="preserve"> and is expected to expand as time permits. However, at a minimum the following languages will be included: Chitimacha, English, </w:t>
      </w:r>
      <w:r w:rsidR="00620233">
        <w:t>Iñupiaq</w:t>
      </w:r>
      <w:r w:rsidR="008B7B4D">
        <w:t xml:space="preserve"> and/or </w:t>
      </w:r>
      <w:r w:rsidR="00620233">
        <w:t xml:space="preserve">Yup’ik, </w:t>
      </w:r>
      <w:r>
        <w:t>Nuuchahnulth, Riau Indonesian, Swahili</w:t>
      </w:r>
      <w:r w:rsidR="008B7B4D">
        <w:t xml:space="preserve"> and/or </w:t>
      </w:r>
      <w:r>
        <w:t>Kisii.</w:t>
      </w:r>
      <w:r w:rsidR="007051F1">
        <w:t xml:space="preserve"> Extensive corpora and lexicons are available for each.</w:t>
      </w:r>
    </w:p>
    <w:p w14:paraId="4E135011" w14:textId="77777777" w:rsidR="00345F15" w:rsidRDefault="00345F15" w:rsidP="00345F15">
      <w:r>
        <w:t xml:space="preserve">Each of the case studies in the dissertation will adopt different methods </w:t>
      </w:r>
      <w:r w:rsidR="00EC036E">
        <w:t xml:space="preserve">(it’s not the case studies that will adopt) </w:t>
      </w:r>
      <w:r>
        <w:t>as appropriate to the research question. Chapters 5 &amp; 6, on the degree and extent of flexibility, are intended to be largely quantitative, providing statistical analyses of variability in lexical flexibility across the language sample.</w:t>
      </w:r>
      <w:r w:rsidR="00097257">
        <w:t xml:space="preserve"> This will complement, and borrow methods from, existing quantitative work on lexical flexibility by van Lier </w:t>
      </w:r>
      <w:r w:rsidR="00227405">
        <w:fldChar w:fldCharType="begin" w:fldLock="1"/>
      </w:r>
      <w:r w:rsidR="00137590">
        <w:instrText>ADDIN CSL_CITATION { "citationItems" : [ { "id" : "ITEM-1",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"ITEM-1", "issue" : "2", "issued" : { "date-parts" : [ [ "2016" ] ] }, "page" : "197-232", "title" : "Lexical flexibility in Oceanic languages", "type" : "article-journal", "volume" : "20" }, "suppress-author" : 1, "uris" : [ "http://www.mendeley.com/documents/?uuid=61e48038-3e70-3367-b77c-ec43c8b3b691" ] } ], "mendeley" : { "formattedCitation" : "(2016)", "plainTextFormattedCitation" : "(2016)", "previouslyFormattedCitation" : "(2016)" }, "properties" : { "noteIndex" : 14 }, "schema" : "https://github.com/citation-style-language/schema/raw/master/csl-citation.json" }</w:instrText>
      </w:r>
      <w:r w:rsidR="00227405">
        <w:fldChar w:fldCharType="separate"/>
      </w:r>
      <w:r w:rsidR="00097257" w:rsidRPr="00097257">
        <w:rPr>
          <w:noProof/>
        </w:rPr>
        <w:t>(2016)</w:t>
      </w:r>
      <w:r w:rsidR="00227405">
        <w:fldChar w:fldCharType="end"/>
      </w:r>
      <w:r w:rsidR="00097257">
        <w:t>.</w:t>
      </w:r>
      <w:r>
        <w:t xml:space="preserve"> Many of the counts in this section will need to be normalized to account for the different size</w:t>
      </w:r>
      <w:r w:rsidR="00EC036E">
        <w:t>s</w:t>
      </w:r>
      <w:r>
        <w:t xml:space="preserve"> of the corpora and lexicons. For example, it is likely that the number of distinct lexical categories that a lexeme may be used in is directly proportional to the size of the corpus, since the linguist is likely to continue discovering additional uses of a lexeme the larger the corpus becomes. Thus the reported number of lexical categories that a lexeme occurs in will be normalized to the size of the corpus, as well as perhaps other factors.</w:t>
      </w:r>
      <w:r w:rsidR="00097257">
        <w:t xml:space="preserve"> </w:t>
      </w:r>
      <w:r w:rsidR="004B4EC8">
        <w:t xml:space="preserve">(good point) </w:t>
      </w:r>
      <w:r w:rsidR="00097257">
        <w:t xml:space="preserve">I expect that, when summarized, the quantitative data on lexical flexibility will </w:t>
      </w:r>
      <w:r w:rsidR="00097257">
        <w:rPr>
          <w:i/>
        </w:rPr>
        <w:t>not</w:t>
      </w:r>
      <w:r w:rsidR="00097257">
        <w:t xml:space="preserve"> show a stark bifurcation between strongly rigid and strongly flexible languages.</w:t>
      </w:r>
      <w:r>
        <w:t xml:space="preserve"> </w:t>
      </w:r>
      <w:r w:rsidR="00097257">
        <w:t>Instead, I expect the degree of lexical flexibility to be largely scalar, suggesting that typologists should abandon the strict dichotomy between plainly rigid vs. plainly flexible languages.</w:t>
      </w:r>
    </w:p>
    <w:p w14:paraId="4E135012" w14:textId="77777777" w:rsidR="00A90F2E" w:rsidRDefault="0009320F" w:rsidP="000433EF">
      <w:r>
        <w:lastRenderedPageBreak/>
        <w:t>Chapters 7 &amp; 8, on the discourse-functional correlates of lexical flexibility, will still include quantitative components as appropriate, but will</w:t>
      </w:r>
      <w:r w:rsidR="00025D49">
        <w:t xml:space="preserve"> </w:t>
      </w:r>
      <w:r>
        <w:t>be structured as a typological survey and synthesis of existing grammatical descriptions as they relate to lexical flexibility and discourse. The language sample for these sections will be significantly larger, pulling from a large number of published grammars. This larger sample will take into account crosslin</w:t>
      </w:r>
      <w:r w:rsidR="005E329A">
        <w:t>guistic sampling considerations</w:t>
      </w:r>
      <w:r w:rsidR="00137590">
        <w:t xml:space="preserve"> </w:t>
      </w:r>
      <w:r w:rsidR="00227405">
        <w:fldChar w:fldCharType="begin" w:fldLock="1"/>
      </w:r>
      <w:r w:rsidR="00137590">
        <w:instrText>ADDIN CSL_CITATION { "citationItems" : [ { "id" : "ITEM-1", "itemData" : { "author" : [ { "dropping-particle" : "", "family" : "Bakker", "given" : "Dik", "non-dropping-particle" : "", "parse-names" : false, "suffix" : "" } ], "collection-title" : "Oxford Handbooks in Linguistics", "container-title" : "The Oxford handbook of linguistic typology", "editor" : [ { "dropping-particle" : "", "family" : "Song", "given" : "Jae Jung", "non-dropping-particle" : "", "parse-names" : false, "suffix" : "" } ], "id" : "ITEM-1", "issued" : { "date-parts" : [ [ "2011" ] ] }, "page" : "100-130", "publisher" : "Oxford University Press", "publisher-place" : "Oxford", "title" : "Language sampling", "type" : "chapter" }, "uris" : [ "http://www.mendeley.com/documents/?uuid=481d694f-a4c4-4ac2-9309-9e5e6da7d36f" ] }, { "id" : "ITEM-2", "itemData" : { "DOI" : "10.1515/LINGTY.2007.006", "ISBN" : "1430-0532", "ISSN" : "14300532", "abstract" : "If you ask a typologist what linguistic typology is about, the majority's answer will essentially be that it is all about linguistic diversity, about the values various features have in the languages of the world. If you press further, many would specify that typology is about what is typical of human language and what is not. In fact, the latter seems to be a natural extension of the former.", "author" : [ { "dropping-particle" : "", "family" : "Daniel", "given" : "Michael", "non-dropping-particle" : "", "parse-names" : false, "suffix" : "" } ], "container-title" : "Linguistic Typology", "id" : "ITEM-2", "issue" : "1", "issued" : { "date-parts" : [ [ "2007" ] ] }, "page" : "69-78", "title" : "Representative sampling and typological explanation: A phenomenological lament", "type" : "article-journal", "volume" : "11" }, "uris" : [ "http://www.mendeley.com/documents/?uuid=95dceeca-710d-40ed-8035-6c42e0adfd89" ] }, { "id" : "ITEM-3", "itemData" : { "DOI" : "10.1515/LITY.2009.006", "ISBN" : "1430-0532", "ISSN" : "14300532", "abstract" : "Abstract WALS was designed with the goal of providing a ?systematic answer? to questions about the geographical distribution of language features. In order to achieve this goal, there must be an adequate sample of the world's languages included in WALS. In this article we investigate to what extent WALS fulfils its aim of maximizing the genealogical diversity of the samples of languages included. For this we look at the core-200 sample (included on almost all maps) as well as the 1,370 sample for the feature OV/VO word order (the sample with the largest number of languages). The genealogical diversity in these samples is compared against a database of ?what could have been done?, i.e., a database of which language families have adequate descriptive resources for the task at hand. In the 200 sample, we find a highly significant overinclusion of Eurasian languages at the expense of South American and Papuan languages. In the 1,370 sample, we find a highly significant overinclusion of North American languages at the expense of South American and Papuan languages. It follows that statistics based on these WALS samples cannot be used straightforwardly for sound inferences about the distribution of the features in question.", "author" : [ { "dropping-particle" : "", "family" : "Hammarstr\u00f6m", "given" : "Harald", "non-dropping-particle" : "", "parse-names" : false, "suffix" : "" } ], "container-title" : "Linguistic Typology", "id" : "ITEM-3", "issue" : "1", "issued" : { "date-parts" : [ [ "2009" ] ] }, "page" : "105-119", "title" : "Sampling and genealogical coverage in WALS", "type" : "article-journal", "volume" : "13" }, "uris" : [ "http://www.mendeley.com/documents/?uuid=a9e594c2-0df5-44ab-bfd3-696873f2f161" ] }, { "id" : "ITEM-4", "itemData" : { "author" : [ { "dropping-particle" : "", "family" : "Widmann", "given" : "Thomas Martin", "non-dropping-particle" : "", "parse-names" : false, "suffix" : "" } ], "id" : "ITEM-4", "issued" : { "date-parts" : [ [ "2001" ] ] }, "publisher" : "University of Aarhus", "title" : "Language sampling for typological studies", "type" : "thesis" }, "uris" : [ "http://www.mendeley.com/documents/?uuid=5bc73184-10fb-448c-b39d-a9805e4a1d48" ] } ], "mendeley" : { "formattedCitation" : "(Bakker 2011; Daniel 2007; Hammarstr\u00f6m 2009; Widmann 2001)", "plainTextFormattedCitation" : "(Bakker 2011; Daniel 2007; Hammarstr\u00f6m 2009; Widmann 2001)", "previouslyFormattedCitation" : "(Bakker 2011; Daniel 2007; Hammarstr\u00f6m 2009; Widmann 2001)" }, "properties" : { "noteIndex" : 15 }, "schema" : "https://github.com/citation-style-language/schema/raw/master/csl-citation.json" }</w:instrText>
      </w:r>
      <w:r w:rsidR="00227405">
        <w:fldChar w:fldCharType="separate"/>
      </w:r>
      <w:r w:rsidR="00137590" w:rsidRPr="00137590">
        <w:rPr>
          <w:noProof/>
        </w:rPr>
        <w:t>(Bakker 2011; Daniel 2007; Hammarström 2009; Widmann 2001)</w:t>
      </w:r>
      <w:r w:rsidR="00227405">
        <w:fldChar w:fldCharType="end"/>
      </w:r>
      <w:r w:rsidR="005E329A">
        <w:t xml:space="preserve"> to create an unbiased sample to the greatest extent possible.</w:t>
      </w:r>
    </w:p>
    <w:p w14:paraId="4E135013" w14:textId="77777777" w:rsidR="005661ED" w:rsidRDefault="005661ED" w:rsidP="005661ED">
      <w:pPr>
        <w:pStyle w:val="Heading1"/>
      </w:pPr>
      <w:r>
        <w:t>Outline</w:t>
      </w:r>
    </w:p>
    <w:p w14:paraId="4E135014" w14:textId="77777777" w:rsidR="00670C6C" w:rsidRDefault="00670C6C" w:rsidP="00670C6C">
      <w:r>
        <w:t>The planned outline of the dissertation is as follows:</w:t>
      </w:r>
    </w:p>
    <w:p w14:paraId="4E135015" w14:textId="77777777" w:rsidR="00CC122C" w:rsidRDefault="00CC122C" w:rsidP="004204A0">
      <w:pPr>
        <w:pStyle w:val="Heading2"/>
      </w:pPr>
      <w:r>
        <w:t>Section I: Preliminaries</w:t>
      </w:r>
    </w:p>
    <w:p w14:paraId="4E135016" w14:textId="77777777" w:rsidR="004204A0" w:rsidRPr="00CC122C" w:rsidRDefault="004204A0" w:rsidP="00CC122C">
      <w:pPr>
        <w:pStyle w:val="Heading3"/>
      </w:pPr>
      <w:r w:rsidRPr="00CC122C">
        <w:t>Chapter 1: Introduction – The problem of lexical categories for typology</w:t>
      </w:r>
    </w:p>
    <w:p w14:paraId="4E135017" w14:textId="77777777" w:rsidR="004204A0" w:rsidRDefault="004204A0" w:rsidP="004204A0">
      <w:r>
        <w:t>A brief introductory chapter overviewing the research question, its importance, and the plan of the dissertation. This chapter will likely be based heavily on this prospectus.</w:t>
      </w:r>
    </w:p>
    <w:p w14:paraId="4E135018" w14:textId="77777777" w:rsidR="004204A0" w:rsidRDefault="004204A0" w:rsidP="00CC122C">
      <w:pPr>
        <w:pStyle w:val="Heading3"/>
      </w:pPr>
      <w:r>
        <w:t>Chapter 2: Background – Approaches to lexical flexibility</w:t>
      </w:r>
    </w:p>
    <w:p w14:paraId="4E135019" w14:textId="77777777" w:rsidR="004204A0" w:rsidRDefault="004204A0" w:rsidP="004204A0">
      <w:r>
        <w:t>This chapter surveys the prior literature on lexical flexibility, with a particular focus on its known functional motivations, especially discourse functions. Given that the literature on word classes and lexical flexibility is quite vast, this chapter does not aim to be an exhaustive survey of studies relating to parts of speech. Instead, it will focus primarily on typological surveys, and studies that explicitly treat the problem of lexical flexibility, or the high-level theoretical and methodological concerns relating to word classes. This chapter will make clear the need for studies, like this proposed dissertation, which explicate the functional motivations of lexical flexibility.</w:t>
      </w:r>
    </w:p>
    <w:p w14:paraId="4E13501A" w14:textId="77777777" w:rsidR="00272C98" w:rsidRDefault="00272C98" w:rsidP="00CC122C">
      <w:pPr>
        <w:pStyle w:val="Heading3"/>
      </w:pPr>
      <w:r>
        <w:lastRenderedPageBreak/>
        <w:t>Chapter 3: Theoretical framework – A typology of lexical flexibility</w:t>
      </w:r>
    </w:p>
    <w:p w14:paraId="4E13501B" w14:textId="77777777" w:rsidR="00272C98" w:rsidRDefault="00272C98" w:rsidP="00272C98">
      <w:r>
        <w:t xml:space="preserve">This chapter briefly surveys, and then expands upon, existing definitions of lexical flexibility to propose a crosslinguistically valid definition that views lexical flexibility as resulting from the degree to which categorical distinctions have (or have not) become conventionalized into the grammar of a language. </w:t>
      </w:r>
      <w:r w:rsidR="00A13D49">
        <w:t xml:space="preserve">good </w:t>
      </w:r>
      <w:r>
        <w:t>In some languages, categorical distinctions between lexemes are supported by copious pieces of grammatical evidence which strongly align, while in other languages the evidence for categorical distinctions is subtle and/or provides overlapping or conflicting results. The chapter then outlines ten criteria by which one might assess the degree of lexical flexibility in a lexicon.</w:t>
      </w:r>
      <w:r w:rsidR="00A13D49">
        <w:t xml:space="preserve"> (How much do you know at this point about what the ten criteria are? Should they be listed here? Did I just miss this? Sorry if so.)</w:t>
      </w:r>
    </w:p>
    <w:p w14:paraId="4E13501C" w14:textId="77777777" w:rsidR="00BB3498" w:rsidRDefault="00BB3498" w:rsidP="00CC122C">
      <w:pPr>
        <w:pStyle w:val="Heading3"/>
      </w:pPr>
      <w:r>
        <w:t>Chapter 4: Data – The language sample</w:t>
      </w:r>
    </w:p>
    <w:p w14:paraId="4E13501D" w14:textId="77777777" w:rsidR="00BB3498" w:rsidRDefault="00BB3498" w:rsidP="00BB3498">
      <w:r>
        <w:t>This chapter introduces the sample of languages, the motivations for selecting each language for inclusion in the study, and the nature of the data for each language. Data will consist of both lexical and textual material. Depending on the quality and type of the data, not all languages will be included in discussions of all ten criteria for lexical flexibility. A brief overview of the relevant features of the grammar of each language in the sample will also be provided.</w:t>
      </w:r>
    </w:p>
    <w:p w14:paraId="4E13501E" w14:textId="77777777" w:rsidR="00CC122C" w:rsidRDefault="00CC122C" w:rsidP="00F44DDA">
      <w:pPr>
        <w:pStyle w:val="Heading2"/>
      </w:pPr>
      <w:r>
        <w:t>Section II: Results</w:t>
      </w:r>
    </w:p>
    <w:p w14:paraId="4E13501F" w14:textId="77777777" w:rsidR="00AA2E79" w:rsidRDefault="00533779" w:rsidP="00AA2E79">
      <w:pPr>
        <w:pStyle w:val="Heading3"/>
      </w:pPr>
      <w:r>
        <w:t xml:space="preserve">Chapter 5: </w:t>
      </w:r>
      <w:r w:rsidR="005E11E9">
        <w:t>Indistinguishability of categories</w:t>
      </w:r>
    </w:p>
    <w:p w14:paraId="4E135020" w14:textId="77777777" w:rsidR="005E11E9" w:rsidRDefault="005E11E9" w:rsidP="005E11E9">
      <w:r>
        <w:t xml:space="preserve">This chapter applies several of the criteria from Ch. 3 to a small sample of languages, with the hypothesis that languages will vary widely in their degree of lexical flexibility both overall and along each of the individual criteria. If this hypothesis is correct, it provides strong </w:t>
      </w:r>
      <w:r>
        <w:lastRenderedPageBreak/>
        <w:t>empirical evidence that languages differ drastically in the strength of the distinctions between lexical categories. This chapter looks particularly at how languages vary in regard to those criteria relating to indistinguishability of categories in a language, including: structural coding, inflection, distributional potential, feature values, lexical semantics, and semantic shift.</w:t>
      </w:r>
    </w:p>
    <w:p w14:paraId="4E135021" w14:textId="77777777" w:rsidR="005E11E9" w:rsidRDefault="00533779" w:rsidP="00193D41">
      <w:pPr>
        <w:pStyle w:val="Heading3"/>
      </w:pPr>
      <w:r>
        <w:t xml:space="preserve">Chapter 6: </w:t>
      </w:r>
      <w:r w:rsidR="005E11E9">
        <w:t>Scope of flexibility</w:t>
      </w:r>
    </w:p>
    <w:p w14:paraId="4E135022" w14:textId="77777777" w:rsidR="005E11E9" w:rsidRPr="005E11E9" w:rsidRDefault="005E11E9" w:rsidP="005E11E9">
      <w:r>
        <w:t>This chapter examines the remaining criteria for lexical flexibility, which pertain to the scope of that flexibility across lexemes and pragmatic functions.</w:t>
      </w:r>
    </w:p>
    <w:p w14:paraId="4E135023" w14:textId="77777777" w:rsidR="00CD4ECE" w:rsidRDefault="00A26550" w:rsidP="00CD4ECE">
      <w:pPr>
        <w:pStyle w:val="Heading2"/>
      </w:pPr>
      <w:r>
        <w:t>Chapter 7</w:t>
      </w:r>
      <w:r w:rsidR="00CD4ECE">
        <w:t xml:space="preserve">: </w:t>
      </w:r>
      <w:r w:rsidR="00C335D7">
        <w:t>Lexical flexibility and categorical choice</w:t>
      </w:r>
    </w:p>
    <w:p w14:paraId="4E135024" w14:textId="77777777" w:rsidR="00CD4ECE" w:rsidRDefault="00CD4ECE" w:rsidP="00642113">
      <w:r>
        <w:t xml:space="preserve">This chapter examines the factors that contribute to choice of lexical category for flexible roots, stems, or words. If a given </w:t>
      </w:r>
      <w:r w:rsidR="00CD3485">
        <w:t>lexical item</w:t>
      </w:r>
      <w:r>
        <w:t xml:space="preserve"> appears variously in morphosyntactic constructions associated with different lexical categories, what determines when that </w:t>
      </w:r>
      <w:r w:rsidR="00B647EC">
        <w:t>item</w:t>
      </w:r>
      <w:r>
        <w:t xml:space="preserve"> appears in one construction versus another? The possible determinants examined are grammatical role, affectedness, information status, and inherent topicality.</w:t>
      </w:r>
    </w:p>
    <w:p w14:paraId="4E135025" w14:textId="77777777" w:rsidR="00C52F05" w:rsidRDefault="00064320" w:rsidP="00C52F05">
      <w:pPr>
        <w:pStyle w:val="Heading2"/>
      </w:pPr>
      <w:r>
        <w:t>Chapter 8</w:t>
      </w:r>
      <w:r w:rsidR="00C52F05">
        <w:t>: Lexical flexibility and word order</w:t>
      </w:r>
    </w:p>
    <w:p w14:paraId="4E135026" w14:textId="1C433AEE" w:rsidR="00C52F05" w:rsidRDefault="00C52F05" w:rsidP="00C52F05">
      <w:r>
        <w:t xml:space="preserve">This chapter investigates two questions: 1) Does a high level of overall lexical flexibility in a language correlate </w:t>
      </w:r>
      <w:r w:rsidR="00A13D49">
        <w:t xml:space="preserve"> with</w:t>
      </w:r>
      <w:r>
        <w:t xml:space="preserve"> a highly flexible word order? 2) Does choice of lexical category for a flexible stem correlate </w:t>
      </w:r>
      <w:r w:rsidR="00A13D49">
        <w:t xml:space="preserve"> with</w:t>
      </w:r>
      <w:r>
        <w:t xml:space="preserve"> choice of word order?</w:t>
      </w:r>
    </w:p>
    <w:p w14:paraId="4E135027" w14:textId="77777777" w:rsidR="00491725" w:rsidRDefault="00064320" w:rsidP="00491725">
      <w:pPr>
        <w:pStyle w:val="Heading2"/>
      </w:pPr>
      <w:r>
        <w:t>Chapter 9</w:t>
      </w:r>
      <w:r w:rsidR="00491725">
        <w:t>: Lexical flexibility and semantic domains</w:t>
      </w:r>
    </w:p>
    <w:p w14:paraId="4E135028" w14:textId="77777777" w:rsidR="00491725" w:rsidRDefault="00491725" w:rsidP="00491725">
      <w:r>
        <w:t>This chapter utilizes data on lexical flexibility from Ch</w:t>
      </w:r>
      <w:r w:rsidR="00827216">
        <w:t>s</w:t>
      </w:r>
      <w:r>
        <w:t>. 4</w:t>
      </w:r>
      <w:r w:rsidR="00827216">
        <w:t xml:space="preserve"> &amp; 5</w:t>
      </w:r>
      <w:r>
        <w:t xml:space="preserve"> to determine whether certain semantic concepts are more likely to participate in categorical alternations than others. Lexemes that have approximate parallels in each of the languages studied in Ch. 4 will </w:t>
      </w:r>
      <w:r>
        <w:lastRenderedPageBreak/>
        <w:t>be compared and ranked in terms of their overall flexibility. The chapter will then discuss any noticeable patterns or clusters in the semantic domains for the most flexible items.</w:t>
      </w:r>
    </w:p>
    <w:p w14:paraId="4E135029" w14:textId="77777777" w:rsidR="00CA564A" w:rsidRDefault="00CA564A" w:rsidP="00491725">
      <w:pPr>
        <w:pStyle w:val="Heading2"/>
      </w:pPr>
      <w:r>
        <w:t>Section III: Conclusion</w:t>
      </w:r>
    </w:p>
    <w:p w14:paraId="4E13502A" w14:textId="77777777" w:rsidR="00491725" w:rsidRDefault="00CA564A" w:rsidP="00CA564A">
      <w:pPr>
        <w:pStyle w:val="Heading3"/>
      </w:pPr>
      <w:r>
        <w:t>Chapter 10</w:t>
      </w:r>
      <w:r w:rsidR="00491725">
        <w:t>: Conclusion</w:t>
      </w:r>
    </w:p>
    <w:p w14:paraId="4E13502B" w14:textId="77777777" w:rsidR="00002F50" w:rsidRDefault="00002F50" w:rsidP="00491725">
      <w:r>
        <w:t>This chapter summarizes the empirical findings of the thesis and emphasizes the major theoretical implications, namely that a) lexical categories should be viewed as emergent and gradient rather than categorical; b) languages vary as to the strength with which they express categorial distinctions; and that c) lexical flexibility is functionally motivated and deployed by speakers towards various discourse ends.</w:t>
      </w:r>
      <w:r w:rsidR="003D56F1">
        <w:t xml:space="preserve">  Very nice</w:t>
      </w:r>
    </w:p>
    <w:p w14:paraId="4E13502C" w14:textId="77777777" w:rsidR="00315BB5" w:rsidRDefault="00315BB5" w:rsidP="00315BB5">
      <w:pPr>
        <w:pStyle w:val="Heading2"/>
      </w:pPr>
      <w:r>
        <w:t>Section IV: Appendices</w:t>
      </w:r>
    </w:p>
    <w:p w14:paraId="4E13502D" w14:textId="77777777" w:rsidR="00193D41" w:rsidRPr="00193D41" w:rsidRDefault="00193D41" w:rsidP="00193D41">
      <w:r>
        <w:t>The raw quantitative data for each of the case studies in this dissertation will be provided as a set of appendices</w:t>
      </w:r>
      <w:r w:rsidR="00772A4A">
        <w:t>, to enable independent confirmation of statistical tests, and future replicability.</w:t>
      </w:r>
    </w:p>
    <w:p w14:paraId="4E13502E" w14:textId="77777777" w:rsidR="005661ED" w:rsidRDefault="005661ED" w:rsidP="005661ED">
      <w:pPr>
        <w:pStyle w:val="Heading1"/>
      </w:pPr>
      <w:r>
        <w:t>Timeline</w:t>
      </w:r>
    </w:p>
    <w:p w14:paraId="4E13502F" w14:textId="77777777" w:rsidR="00A90F2E" w:rsidRDefault="00A90F2E" w:rsidP="00A90F2E">
      <w:r>
        <w:t>I hope to complete and defend the dissertation by the end of the 2017 – 2018 academic year. Meeting this goal requires following a rigorous timeline, laid out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67"/>
        <w:gridCol w:w="7213"/>
      </w:tblGrid>
      <w:tr w:rsidR="002D76FB" w:rsidRPr="002D76FB" w14:paraId="4E13503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Oct 23 - Nov 3,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1"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reviews prospectus</w:t>
            </w:r>
          </w:p>
        </w:tc>
      </w:tr>
      <w:tr w:rsidR="002D76FB" w:rsidRPr="002D76FB" w14:paraId="4E135035"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6 - 17,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revisions</w:t>
            </w:r>
          </w:p>
        </w:tc>
      </w:tr>
      <w:tr w:rsidR="002D76FB" w:rsidRPr="002D76FB" w14:paraId="4E135038" w14:textId="77777777" w:rsidTr="002D76FB">
        <w:tc>
          <w:tcPr>
            <w:tcW w:w="2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20 - Dec 1, 2017</w:t>
            </w:r>
          </w:p>
        </w:tc>
        <w:tc>
          <w:tcPr>
            <w:tcW w:w="7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7"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w:t>
            </w:r>
            <w:r>
              <w:rPr>
                <w:rFonts w:eastAsia="Times New Roman" w:cs="Gentium Plus"/>
                <w:szCs w:val="24"/>
              </w:rPr>
              <w:t>mittee reads revised prospectus</w:t>
            </w:r>
          </w:p>
        </w:tc>
      </w:tr>
      <w:tr w:rsidR="002D76FB" w:rsidRPr="002D76FB" w14:paraId="4E13503B"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1 / 4</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A"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defense</w:t>
            </w:r>
          </w:p>
        </w:tc>
      </w:tr>
      <w:tr w:rsidR="002D76FB" w:rsidRPr="002D76FB" w14:paraId="4E13503E"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C"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4 - 15</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1-2: Literature Review (2 weeks, already mostly written)</w:t>
            </w:r>
          </w:p>
        </w:tc>
      </w:tr>
      <w:tr w:rsidR="002D76FB" w:rsidRPr="002D76FB" w14:paraId="4E135041"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3F"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25,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Christmas</w:t>
            </w:r>
            <w:r w:rsidR="003D56F1">
              <w:rPr>
                <w:rFonts w:eastAsia="Times New Roman" w:cs="Gentium Plus"/>
                <w:szCs w:val="24"/>
              </w:rPr>
              <w:t xml:space="preserve"> :)</w:t>
            </w:r>
          </w:p>
        </w:tc>
      </w:tr>
      <w:tr w:rsidR="002D76FB" w:rsidRPr="002D76FB" w14:paraId="4E13504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26 - 29,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3: A typology of lexical flexibility (1 week, already mostly written)</w:t>
            </w:r>
          </w:p>
        </w:tc>
      </w:tr>
      <w:tr w:rsidR="002D76FB" w:rsidRPr="002D76FB" w14:paraId="4E135047"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lastRenderedPageBreak/>
              <w:t>Jan 1 - 5,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LSA</w:t>
            </w:r>
          </w:p>
        </w:tc>
      </w:tr>
      <w:tr w:rsidR="002D76FB" w:rsidRPr="002D76FB" w14:paraId="4E13504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8 - April 6,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13 weeks total</w:t>
            </w:r>
          </w:p>
        </w:tc>
      </w:tr>
      <w:tr w:rsidR="002D76FB" w:rsidRPr="002D76FB" w14:paraId="4E13504D"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C"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5 &amp; 6: Degree and scope of lexical flexibility (4 weeks)</w:t>
            </w:r>
          </w:p>
        </w:tc>
      </w:tr>
      <w:tr w:rsidR="002D76FB" w:rsidRPr="002D76FB" w14:paraId="4E13505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E"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4F"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7: Categorical choice (3 weeks)</w:t>
            </w:r>
          </w:p>
        </w:tc>
      </w:tr>
      <w:tr w:rsidR="002D76FB" w:rsidRPr="002D76FB" w14:paraId="4E135053"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51"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5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8: Word order (2 weeks, or potentially remove)</w:t>
            </w:r>
          </w:p>
        </w:tc>
      </w:tr>
      <w:tr w:rsidR="002D76FB" w:rsidRPr="002D76FB" w14:paraId="4E135056"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5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5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9: Semantic domains (2 weeks, or potentially remove)</w:t>
            </w:r>
          </w:p>
        </w:tc>
      </w:tr>
      <w:tr w:rsidR="002D76FB" w:rsidRPr="002D76FB" w14:paraId="4E135059"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57"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5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Conclusion, Data &amp; Methods, finishing touches (2 weeks)</w:t>
            </w:r>
          </w:p>
        </w:tc>
      </w:tr>
      <w:tr w:rsidR="002D76FB" w:rsidRPr="002D76FB" w14:paraId="4E13505C" w14:textId="77777777" w:rsidTr="002D76FB">
        <w:tc>
          <w:tcPr>
            <w:tcW w:w="22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5A"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April 9 - May 4, 2018</w:t>
            </w:r>
          </w:p>
        </w:tc>
        <w:tc>
          <w:tcPr>
            <w:tcW w:w="7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5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thesis</w:t>
            </w:r>
          </w:p>
        </w:tc>
      </w:tr>
      <w:tr w:rsidR="002D76FB" w:rsidRPr="002D76FB" w14:paraId="4E13505F"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5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7 - 18,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5E"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revisions</w:t>
            </w:r>
          </w:p>
        </w:tc>
      </w:tr>
      <w:tr w:rsidR="002D76FB" w:rsidRPr="002D76FB" w14:paraId="4E13506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6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21 - 31,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61"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revised thesis</w:t>
            </w:r>
          </w:p>
        </w:tc>
      </w:tr>
      <w:tr w:rsidR="002D76FB" w:rsidRPr="002D76FB" w14:paraId="4E135065"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6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June 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3506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defense</w:t>
            </w:r>
          </w:p>
        </w:tc>
      </w:tr>
    </w:tbl>
    <w:p w14:paraId="4E135066" w14:textId="77777777" w:rsidR="005661ED" w:rsidRDefault="005661ED" w:rsidP="005661ED">
      <w:pPr>
        <w:pStyle w:val="Heading1"/>
      </w:pPr>
      <w:r>
        <w:t>References</w:t>
      </w:r>
    </w:p>
    <w:p w14:paraId="4E135067" w14:textId="77777777" w:rsidR="00137590" w:rsidRPr="00137590" w:rsidRDefault="00227405" w:rsidP="00137590">
      <w:pPr>
        <w:widowControl w:val="0"/>
        <w:autoSpaceDE w:val="0"/>
        <w:autoSpaceDN w:val="0"/>
        <w:adjustRightInd w:val="0"/>
        <w:ind w:left="480" w:hanging="480"/>
        <w:rPr>
          <w:rFonts w:cs="Gentium Plus"/>
          <w:noProof/>
          <w:szCs w:val="24"/>
        </w:rPr>
      </w:pPr>
      <w:r>
        <w:fldChar w:fldCharType="begin" w:fldLock="1"/>
      </w:r>
      <w:r w:rsidR="00444D50">
        <w:instrText xml:space="preserve">ADDIN Mendeley Bibliography CSL_BIBLIOGRAPHY </w:instrText>
      </w:r>
      <w:r>
        <w:fldChar w:fldCharType="separate"/>
      </w:r>
      <w:r w:rsidR="00137590" w:rsidRPr="00137590">
        <w:rPr>
          <w:rFonts w:cs="Gentium Plus"/>
          <w:noProof/>
          <w:szCs w:val="24"/>
        </w:rPr>
        <w:t xml:space="preserve">Arad, Maya. 2003. Locality constraints on the interpretation of roots: The case of Hebrew denominal verbs. </w:t>
      </w:r>
      <w:r w:rsidR="00137590" w:rsidRPr="00137590">
        <w:rPr>
          <w:rFonts w:cs="Gentium Plus"/>
          <w:i/>
          <w:iCs/>
          <w:noProof/>
          <w:szCs w:val="24"/>
        </w:rPr>
        <w:t>Natural Language &amp; Linguistic Theory</w:t>
      </w:r>
      <w:r w:rsidR="00137590" w:rsidRPr="00137590">
        <w:rPr>
          <w:rFonts w:cs="Gentium Plus"/>
          <w:noProof/>
          <w:szCs w:val="24"/>
        </w:rPr>
        <w:t xml:space="preserve"> 21. 737–778.</w:t>
      </w:r>
    </w:p>
    <w:p w14:paraId="4E13506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Baker, Mark &amp; William Croft. 2017. Lexical categories: Legacy, lacuna, and opportunity for functionalists and formalists. </w:t>
      </w:r>
      <w:r w:rsidRPr="00137590">
        <w:rPr>
          <w:rFonts w:cs="Gentium Plus"/>
          <w:i/>
          <w:iCs/>
          <w:noProof/>
          <w:szCs w:val="24"/>
        </w:rPr>
        <w:t>Annual Review of Linguistics</w:t>
      </w:r>
      <w:r w:rsidRPr="00137590">
        <w:rPr>
          <w:rFonts w:cs="Gentium Plus"/>
          <w:noProof/>
          <w:szCs w:val="24"/>
        </w:rPr>
        <w:t xml:space="preserve"> 3(2). 1–19. doi:10.1146/annurev-linguistics-011516-034134. http://www.annualreviews.org/doi/10.1146/annurev-linguistics-011516-034134.</w:t>
      </w:r>
    </w:p>
    <w:p w14:paraId="4E13506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Bakker, Dik. 2011. Language sampling. In Jae Jung Song (ed.), </w:t>
      </w:r>
      <w:r w:rsidRPr="00137590">
        <w:rPr>
          <w:rFonts w:cs="Gentium Plus"/>
          <w:i/>
          <w:iCs/>
          <w:noProof/>
          <w:szCs w:val="24"/>
        </w:rPr>
        <w:t>The Oxford handbook of linguistic typology</w:t>
      </w:r>
      <w:r w:rsidRPr="00137590">
        <w:rPr>
          <w:rFonts w:cs="Gentium Plus"/>
          <w:noProof/>
          <w:szCs w:val="24"/>
        </w:rPr>
        <w:t>, 100–130. (Oxford Handbooks in Linguistics). Oxford: Oxford University Press.</w:t>
      </w:r>
    </w:p>
    <w:p w14:paraId="4E13506A"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Beck, David. 2016. Some language-particular terms are comparative concepts. </w:t>
      </w:r>
      <w:r w:rsidRPr="00137590">
        <w:rPr>
          <w:rFonts w:cs="Gentium Plus"/>
          <w:i/>
          <w:iCs/>
          <w:noProof/>
          <w:szCs w:val="24"/>
        </w:rPr>
        <w:t>Linguistic Typology</w:t>
      </w:r>
      <w:r w:rsidRPr="00137590">
        <w:rPr>
          <w:rFonts w:cs="Gentium Plus"/>
          <w:noProof/>
          <w:szCs w:val="24"/>
        </w:rPr>
        <w:t xml:space="preserve"> 20(2). 395–402. doi:10.1515/lingty-2016-0013.</w:t>
      </w:r>
    </w:p>
    <w:p w14:paraId="4E13506B"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Boas, Franz. 1911. Introduction. </w:t>
      </w:r>
      <w:r w:rsidRPr="00137590">
        <w:rPr>
          <w:rFonts w:cs="Gentium Plus"/>
          <w:i/>
          <w:iCs/>
          <w:noProof/>
          <w:szCs w:val="24"/>
        </w:rPr>
        <w:t>Handbook of American Indian Languages, Part 1</w:t>
      </w:r>
      <w:r w:rsidRPr="00137590">
        <w:rPr>
          <w:rFonts w:cs="Gentium Plus"/>
          <w:noProof/>
          <w:szCs w:val="24"/>
        </w:rPr>
        <w:t>. (Bureau of American Ethnology Bulletin 40). Washington, D.C.: Smithsonian Institution.</w:t>
      </w:r>
    </w:p>
    <w:p w14:paraId="4E13506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Broschart, Jürgen. 1997. Why Tongan does it differently: Categorial distinctions in a language </w:t>
      </w:r>
      <w:r w:rsidRPr="00137590">
        <w:rPr>
          <w:rFonts w:cs="Gentium Plus"/>
          <w:noProof/>
          <w:szCs w:val="24"/>
        </w:rPr>
        <w:lastRenderedPageBreak/>
        <w:t xml:space="preserve">without nouns and verbs. </w:t>
      </w:r>
      <w:r w:rsidRPr="00137590">
        <w:rPr>
          <w:rFonts w:cs="Gentium Plus"/>
          <w:i/>
          <w:iCs/>
          <w:noProof/>
          <w:szCs w:val="24"/>
        </w:rPr>
        <w:t>Linguistic Typology</w:t>
      </w:r>
      <w:r w:rsidRPr="00137590">
        <w:rPr>
          <w:rFonts w:cs="Gentium Plus"/>
          <w:noProof/>
          <w:szCs w:val="24"/>
        </w:rPr>
        <w:t xml:space="preserve"> 1(1997). 123–165. doi:10.1515/lity.1997.1.2.123.</w:t>
      </w:r>
    </w:p>
    <w:p w14:paraId="4E13506D"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Cauchard, Aurelie. 2017. Describing lexical flexibility in Caac (New Caledonia). </w:t>
      </w:r>
      <w:r w:rsidRPr="00137590">
        <w:rPr>
          <w:rFonts w:cs="Gentium Plus"/>
          <w:i/>
          <w:iCs/>
          <w:noProof/>
          <w:szCs w:val="24"/>
        </w:rPr>
        <w:t>Studies in Language</w:t>
      </w:r>
      <w:r w:rsidRPr="00137590">
        <w:rPr>
          <w:rFonts w:cs="Gentium Plus"/>
          <w:noProof/>
          <w:szCs w:val="24"/>
        </w:rPr>
        <w:t xml:space="preserve"> 41(2). 521–542. doi:10.1075/sl.41.2.09cau. http://www.jbe-platform.com/content/journals/10.1075/sl.41.2.09cau.</w:t>
      </w:r>
    </w:p>
    <w:p w14:paraId="4E13506E"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Chafe, Wallace. 2012. Are adjectives universal? The case of Northern Iroquoian. </w:t>
      </w:r>
      <w:r w:rsidRPr="00137590">
        <w:rPr>
          <w:rFonts w:cs="Gentium Plus"/>
          <w:i/>
          <w:iCs/>
          <w:noProof/>
          <w:szCs w:val="24"/>
        </w:rPr>
        <w:t>Linguistic Typology</w:t>
      </w:r>
      <w:r w:rsidRPr="00137590">
        <w:rPr>
          <w:rFonts w:cs="Gentium Plus"/>
          <w:noProof/>
          <w:szCs w:val="24"/>
        </w:rPr>
        <w:t xml:space="preserve"> 16(1). 1–39. doi:10.1515/lingty-2012-0001.</w:t>
      </w:r>
    </w:p>
    <w:p w14:paraId="4E13506F"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Chung, Sandra. 2012. Are lexical categories universal? The view from Chamorro. </w:t>
      </w:r>
      <w:r w:rsidRPr="00137590">
        <w:rPr>
          <w:rFonts w:cs="Gentium Plus"/>
          <w:i/>
          <w:iCs/>
          <w:noProof/>
          <w:szCs w:val="24"/>
        </w:rPr>
        <w:t>Theoretical Linguistics</w:t>
      </w:r>
      <w:r w:rsidRPr="00137590">
        <w:rPr>
          <w:rFonts w:cs="Gentium Plus"/>
          <w:noProof/>
          <w:szCs w:val="24"/>
        </w:rPr>
        <w:t xml:space="preserve"> 38(1–2). 1–56. doi:10.1515/tl-2012-0001.</w:t>
      </w:r>
    </w:p>
    <w:p w14:paraId="4E13507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2000. Parts of speech as language universals and as language-particular categories. In Petra M. Vogel &amp; Bernard Comrie (eds.), </w:t>
      </w:r>
      <w:r w:rsidRPr="00137590">
        <w:rPr>
          <w:rFonts w:cs="Gentium Plus"/>
          <w:i/>
          <w:iCs/>
          <w:noProof/>
          <w:szCs w:val="24"/>
        </w:rPr>
        <w:t>Approaches to the typology of word classes</w:t>
      </w:r>
      <w:r w:rsidRPr="00137590">
        <w:rPr>
          <w:rFonts w:cs="Gentium Plus"/>
          <w:noProof/>
          <w:szCs w:val="24"/>
        </w:rPr>
        <w:t>, 65–102. (Empirical Approaches to Language Typology 23). Berlin: Mouton de Gruyter.</w:t>
      </w:r>
    </w:p>
    <w:p w14:paraId="4E13507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2001. </w:t>
      </w:r>
      <w:r w:rsidRPr="00137590">
        <w:rPr>
          <w:rFonts w:cs="Gentium Plus"/>
          <w:i/>
          <w:iCs/>
          <w:noProof/>
          <w:szCs w:val="24"/>
        </w:rPr>
        <w:t>Radical Construction Grammar: Syntactic theory in typological perspective</w:t>
      </w:r>
      <w:r w:rsidRPr="00137590">
        <w:rPr>
          <w:rFonts w:cs="Gentium Plus"/>
          <w:noProof/>
          <w:szCs w:val="24"/>
        </w:rPr>
        <w:t>. Oxford: Oxford University Press. doi:10.1093/acprof:oso/9780198299554.001.0001. http://www.oxfordscholarship.com/view/10.1093/acprof:oso/9780198299554.001.0001/acprof-9780198299554.</w:t>
      </w:r>
    </w:p>
    <w:p w14:paraId="4E135072"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2002. </w:t>
      </w:r>
      <w:r w:rsidRPr="00137590">
        <w:rPr>
          <w:rFonts w:cs="Gentium Plus"/>
          <w:i/>
          <w:iCs/>
          <w:noProof/>
          <w:szCs w:val="24"/>
        </w:rPr>
        <w:t>Typology and universals</w:t>
      </w:r>
      <w:r w:rsidRPr="00137590">
        <w:rPr>
          <w:rFonts w:cs="Gentium Plus"/>
          <w:noProof/>
          <w:szCs w:val="24"/>
        </w:rPr>
        <w:t>. 2nd ed. (Cambridge Textbooks in Linguistics). Cambridge: Cambridge University Press.</w:t>
      </w:r>
    </w:p>
    <w:p w14:paraId="4E135073"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2005. Word classes, parts of speech, and syntactic argumentation. </w:t>
      </w:r>
      <w:r w:rsidRPr="00137590">
        <w:rPr>
          <w:rFonts w:cs="Gentium Plus"/>
          <w:i/>
          <w:iCs/>
          <w:noProof/>
          <w:szCs w:val="24"/>
        </w:rPr>
        <w:t>Linguistic Typology</w:t>
      </w:r>
      <w:r w:rsidRPr="00137590">
        <w:rPr>
          <w:rFonts w:cs="Gentium Plus"/>
          <w:noProof/>
          <w:szCs w:val="24"/>
        </w:rPr>
        <w:t xml:space="preserve"> 9(3). 431–441. doi:10.1515/lity.2005.9.3.391.</w:t>
      </w:r>
    </w:p>
    <w:p w14:paraId="4E135074"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2016. Comparative concepts and language-specific categories: Theory and practice. </w:t>
      </w:r>
      <w:r w:rsidRPr="00137590">
        <w:rPr>
          <w:rFonts w:cs="Gentium Plus"/>
          <w:i/>
          <w:iCs/>
          <w:noProof/>
          <w:szCs w:val="24"/>
        </w:rPr>
        <w:t>Linguistic Typology</w:t>
      </w:r>
      <w:r w:rsidRPr="00137590">
        <w:rPr>
          <w:rFonts w:cs="Gentium Plus"/>
          <w:noProof/>
          <w:szCs w:val="24"/>
        </w:rPr>
        <w:t xml:space="preserve"> 20(2). 377–393. doi:10.1515/lingty-2016-0012.</w:t>
      </w:r>
    </w:p>
    <w:p w14:paraId="4E135075"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Croft, William &amp; Eva van Lier. 2012. Language universals without universal categories. </w:t>
      </w:r>
      <w:r w:rsidRPr="00137590">
        <w:rPr>
          <w:rFonts w:cs="Gentium Plus"/>
          <w:i/>
          <w:iCs/>
          <w:noProof/>
          <w:szCs w:val="24"/>
        </w:rPr>
        <w:lastRenderedPageBreak/>
        <w:t>Theoretical Linguistics</w:t>
      </w:r>
      <w:r w:rsidRPr="00137590">
        <w:rPr>
          <w:rFonts w:cs="Gentium Plus"/>
          <w:noProof/>
          <w:szCs w:val="24"/>
        </w:rPr>
        <w:t xml:space="preserve"> 38(1–2). 57–72. doi:10.1515/tl-2012-0002.</w:t>
      </w:r>
    </w:p>
    <w:p w14:paraId="4E13507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Daniel, Michael. 2007. Representative sampling and typological explanation: A phenomenological lament. </w:t>
      </w:r>
      <w:r w:rsidRPr="00137590">
        <w:rPr>
          <w:rFonts w:cs="Gentium Plus"/>
          <w:i/>
          <w:iCs/>
          <w:noProof/>
          <w:szCs w:val="24"/>
        </w:rPr>
        <w:t>Linguistic Typology</w:t>
      </w:r>
      <w:r w:rsidRPr="00137590">
        <w:rPr>
          <w:rFonts w:cs="Gentium Plus"/>
          <w:noProof/>
          <w:szCs w:val="24"/>
        </w:rPr>
        <w:t xml:space="preserve"> 11(1). 69–78. doi:10.1515/LINGTY.2007.006.</w:t>
      </w:r>
    </w:p>
    <w:p w14:paraId="4E135077"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DeLancey, Scott. 1997. Grammaticalization and the gradience of categories: Relator nouns and postpositions in Tibetan and Burmese. </w:t>
      </w:r>
      <w:r w:rsidRPr="00137590">
        <w:rPr>
          <w:rFonts w:cs="Gentium Plus"/>
          <w:i/>
          <w:iCs/>
          <w:noProof/>
          <w:szCs w:val="24"/>
        </w:rPr>
        <w:t>Essays on language function and language type: Dedicated to T. Givón</w:t>
      </w:r>
      <w:r w:rsidRPr="00137590">
        <w:rPr>
          <w:rFonts w:cs="Gentium Plus"/>
          <w:noProof/>
          <w:szCs w:val="24"/>
        </w:rPr>
        <w:t>.</w:t>
      </w:r>
    </w:p>
    <w:p w14:paraId="4E13507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Dixon, Robert M. W. 1977. Where have all the adjectives gone? </w:t>
      </w:r>
      <w:r w:rsidRPr="00137590">
        <w:rPr>
          <w:rFonts w:cs="Gentium Plus"/>
          <w:i/>
          <w:iCs/>
          <w:noProof/>
          <w:szCs w:val="24"/>
        </w:rPr>
        <w:t>Studies in Language</w:t>
      </w:r>
      <w:r w:rsidRPr="00137590">
        <w:rPr>
          <w:rFonts w:cs="Gentium Plus"/>
          <w:noProof/>
          <w:szCs w:val="24"/>
        </w:rPr>
        <w:t xml:space="preserve"> 1(1). 19–80.</w:t>
      </w:r>
    </w:p>
    <w:p w14:paraId="4E13507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Dixon, Robert M. W. 1982. </w:t>
      </w:r>
      <w:r w:rsidRPr="00137590">
        <w:rPr>
          <w:rFonts w:cs="Gentium Plus"/>
          <w:i/>
          <w:iCs/>
          <w:noProof/>
          <w:szCs w:val="24"/>
        </w:rPr>
        <w:t>Where have all the adjectives gone? and other essays in Semantics and Syntax</w:t>
      </w:r>
      <w:r w:rsidRPr="00137590">
        <w:rPr>
          <w:rFonts w:cs="Gentium Plus"/>
          <w:noProof/>
          <w:szCs w:val="24"/>
        </w:rPr>
        <w:t xml:space="preserve">. </w:t>
      </w:r>
      <w:r w:rsidRPr="00137590">
        <w:rPr>
          <w:rFonts w:cs="Gentium Plus"/>
          <w:i/>
          <w:iCs/>
          <w:noProof/>
          <w:szCs w:val="24"/>
        </w:rPr>
        <w:t>Studies in Language</w:t>
      </w:r>
      <w:r w:rsidRPr="00137590">
        <w:rPr>
          <w:rFonts w:cs="Gentium Plus"/>
          <w:noProof/>
          <w:szCs w:val="24"/>
        </w:rPr>
        <w:t>. doi:10.1038/014265a0.</w:t>
      </w:r>
    </w:p>
    <w:p w14:paraId="4E13507A"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Dixon, Robert M. W. 2004. Adjective classes in typological perspective. In Robert M. W. Dixon &amp; Alexandra Y. Aikhenvald (eds.), </w:t>
      </w:r>
      <w:r w:rsidRPr="00137590">
        <w:rPr>
          <w:rFonts w:cs="Gentium Plus"/>
          <w:i/>
          <w:iCs/>
          <w:noProof/>
          <w:szCs w:val="24"/>
        </w:rPr>
        <w:t>Adjective classes: A cross-linguistic typology</w:t>
      </w:r>
      <w:r w:rsidRPr="00137590">
        <w:rPr>
          <w:rFonts w:cs="Gentium Plus"/>
          <w:noProof/>
          <w:szCs w:val="24"/>
        </w:rPr>
        <w:t>, 1–49. (Explorations in Linguistic Typology 1). Oxford: Oxford University Press.</w:t>
      </w:r>
    </w:p>
    <w:p w14:paraId="4E13507B"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Don, Jan. 2004. Categories in the lexicon. </w:t>
      </w:r>
      <w:r w:rsidRPr="00137590">
        <w:rPr>
          <w:rFonts w:cs="Gentium Plus"/>
          <w:i/>
          <w:iCs/>
          <w:noProof/>
          <w:szCs w:val="24"/>
        </w:rPr>
        <w:t>Linguistics</w:t>
      </w:r>
      <w:r w:rsidRPr="00137590">
        <w:rPr>
          <w:rFonts w:cs="Gentium Plus"/>
          <w:noProof/>
          <w:szCs w:val="24"/>
        </w:rPr>
        <w:t xml:space="preserve"> 42(5). 931–956. doi:10.1515/ling.2004.033.</w:t>
      </w:r>
    </w:p>
    <w:p w14:paraId="4E13507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Don, Jan &amp; Eva van Lier. 2003. Derivation and categorization in flexible and differentiated languages. In Jan Rijkhoff &amp; Eva van Lier (eds.), </w:t>
      </w:r>
      <w:r w:rsidRPr="00137590">
        <w:rPr>
          <w:rFonts w:cs="Gentium Plus"/>
          <w:i/>
          <w:iCs/>
          <w:noProof/>
          <w:szCs w:val="24"/>
        </w:rPr>
        <w:t>Flexible word classes: Typological studies of underspecified parts of speech</w:t>
      </w:r>
      <w:r w:rsidRPr="00137590">
        <w:rPr>
          <w:rFonts w:cs="Gentium Plus"/>
          <w:noProof/>
          <w:szCs w:val="24"/>
        </w:rPr>
        <w:t>, 56–88. Oxford: Oxford University Press.</w:t>
      </w:r>
    </w:p>
    <w:p w14:paraId="4E13507D"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Dorvlo, Kofi. 2009. Does Logba have an adjective class? . 95–105.</w:t>
      </w:r>
    </w:p>
    <w:p w14:paraId="4E13507E" w14:textId="77777777" w:rsidR="00137590" w:rsidRPr="000C000D" w:rsidRDefault="00137590" w:rsidP="00137590">
      <w:pPr>
        <w:widowControl w:val="0"/>
        <w:autoSpaceDE w:val="0"/>
        <w:autoSpaceDN w:val="0"/>
        <w:adjustRightInd w:val="0"/>
        <w:ind w:left="480" w:hanging="480"/>
        <w:rPr>
          <w:rFonts w:cs="Gentium Plus"/>
          <w:noProof/>
          <w:szCs w:val="24"/>
          <w:lang w:val="es-MX"/>
        </w:rPr>
      </w:pPr>
      <w:r w:rsidRPr="00137590">
        <w:rPr>
          <w:rFonts w:cs="Gentium Plus"/>
          <w:noProof/>
          <w:szCs w:val="24"/>
        </w:rPr>
        <w:t xml:space="preserve">Eijk, Jan P. Van &amp; Thom Hess. 1986. Noun and verb in Salish. </w:t>
      </w:r>
      <w:bookmarkStart w:id="0" w:name="_GoBack"/>
      <w:r w:rsidRPr="000C000D">
        <w:rPr>
          <w:rFonts w:cs="Gentium Plus"/>
          <w:i/>
          <w:iCs/>
          <w:noProof/>
          <w:szCs w:val="24"/>
          <w:lang w:val="es-MX"/>
        </w:rPr>
        <w:t>Lingua</w:t>
      </w:r>
      <w:r w:rsidRPr="000C000D">
        <w:rPr>
          <w:rFonts w:cs="Gentium Plus"/>
          <w:noProof/>
          <w:szCs w:val="24"/>
          <w:lang w:val="es-MX"/>
        </w:rPr>
        <w:t xml:space="preserve"> 69(4). 319–331. doi:10.1016/0024-3841(86)90061-6.</w:t>
      </w:r>
    </w:p>
    <w:p w14:paraId="4E13507F" w14:textId="77777777" w:rsidR="00137590" w:rsidRPr="00137590" w:rsidRDefault="00137590" w:rsidP="00137590">
      <w:pPr>
        <w:widowControl w:val="0"/>
        <w:autoSpaceDE w:val="0"/>
        <w:autoSpaceDN w:val="0"/>
        <w:adjustRightInd w:val="0"/>
        <w:ind w:left="480" w:hanging="480"/>
        <w:rPr>
          <w:rFonts w:cs="Gentium Plus"/>
          <w:noProof/>
          <w:szCs w:val="24"/>
        </w:rPr>
      </w:pPr>
      <w:r w:rsidRPr="000C000D">
        <w:rPr>
          <w:rFonts w:cs="Gentium Plus"/>
          <w:noProof/>
          <w:szCs w:val="24"/>
          <w:lang w:val="es-MX"/>
        </w:rPr>
        <w:t xml:space="preserve">Evans, Nicholas &amp; Toshiki Osada. </w:t>
      </w:r>
      <w:bookmarkEnd w:id="0"/>
      <w:r w:rsidRPr="00137590">
        <w:rPr>
          <w:rFonts w:cs="Gentium Plus"/>
          <w:noProof/>
          <w:szCs w:val="24"/>
        </w:rPr>
        <w:t xml:space="preserve">2005a. Mundari: The myth of a language without word classes. </w:t>
      </w:r>
      <w:r w:rsidRPr="00137590">
        <w:rPr>
          <w:rFonts w:cs="Gentium Plus"/>
          <w:i/>
          <w:iCs/>
          <w:noProof/>
          <w:szCs w:val="24"/>
        </w:rPr>
        <w:t>Linguistic Typology</w:t>
      </w:r>
      <w:r w:rsidRPr="00137590">
        <w:rPr>
          <w:rFonts w:cs="Gentium Plus"/>
          <w:noProof/>
          <w:szCs w:val="24"/>
        </w:rPr>
        <w:t xml:space="preserve"> 9(2005). 351–390. doi:10.1515/lity.2005.9.3.351.</w:t>
      </w:r>
    </w:p>
    <w:p w14:paraId="4E13508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Evans, Nicholas &amp; Toshiki Osada. 2005b. Mundari and argumentation in word-class analysis. </w:t>
      </w:r>
      <w:r w:rsidRPr="00137590">
        <w:rPr>
          <w:rFonts w:cs="Gentium Plus"/>
          <w:i/>
          <w:iCs/>
          <w:noProof/>
          <w:szCs w:val="24"/>
        </w:rPr>
        <w:t>Linguistic Typology</w:t>
      </w:r>
      <w:r w:rsidRPr="00137590">
        <w:rPr>
          <w:rFonts w:cs="Gentium Plus"/>
          <w:noProof/>
          <w:szCs w:val="24"/>
        </w:rPr>
        <w:t xml:space="preserve"> 9. 442–457.</w:t>
      </w:r>
    </w:p>
    <w:p w14:paraId="4E13508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Farrell, Patrick. 2001. Functional shift as category underspecification. </w:t>
      </w:r>
      <w:r w:rsidRPr="00137590">
        <w:rPr>
          <w:rFonts w:cs="Gentium Plus"/>
          <w:i/>
          <w:iCs/>
          <w:noProof/>
          <w:szCs w:val="24"/>
        </w:rPr>
        <w:t xml:space="preserve">English Language &amp; </w:t>
      </w:r>
      <w:r w:rsidRPr="00137590">
        <w:rPr>
          <w:rFonts w:cs="Gentium Plus"/>
          <w:i/>
          <w:iCs/>
          <w:noProof/>
          <w:szCs w:val="24"/>
        </w:rPr>
        <w:lastRenderedPageBreak/>
        <w:t>Linguistics</w:t>
      </w:r>
      <w:r w:rsidRPr="00137590">
        <w:rPr>
          <w:rFonts w:cs="Gentium Plus"/>
          <w:noProof/>
          <w:szCs w:val="24"/>
        </w:rPr>
        <w:t xml:space="preserve"> 5(1). 109–130. doi:10.1017/S1360674301000156.</w:t>
      </w:r>
    </w:p>
    <w:p w14:paraId="4E135082"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Floyd, Simeon. 2011. Re-discovering the Quechua adjective. </w:t>
      </w:r>
      <w:r w:rsidRPr="00137590">
        <w:rPr>
          <w:rFonts w:cs="Gentium Plus"/>
          <w:i/>
          <w:iCs/>
          <w:noProof/>
          <w:szCs w:val="24"/>
        </w:rPr>
        <w:t>Linguistic Typology</w:t>
      </w:r>
      <w:r w:rsidRPr="00137590">
        <w:rPr>
          <w:rFonts w:cs="Gentium Plus"/>
          <w:noProof/>
          <w:szCs w:val="24"/>
        </w:rPr>
        <w:t xml:space="preserve"> 15(1). 25–63. doi:10.1515/LITY.2011.003.</w:t>
      </w:r>
    </w:p>
    <w:p w14:paraId="4E135083"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Gil, David. 2005. Isolating-monocategorial-associational language. In Henri Cohen &amp; Claire Lefebvre (eds.), </w:t>
      </w:r>
      <w:r w:rsidRPr="00137590">
        <w:rPr>
          <w:rFonts w:cs="Gentium Plus"/>
          <w:i/>
          <w:iCs/>
          <w:noProof/>
          <w:szCs w:val="24"/>
        </w:rPr>
        <w:t>Handbook of categorization in cognitive science</w:t>
      </w:r>
      <w:r w:rsidRPr="00137590">
        <w:rPr>
          <w:rFonts w:cs="Gentium Plus"/>
          <w:noProof/>
          <w:szCs w:val="24"/>
        </w:rPr>
        <w:t>, 348–377. Amsterdam: Elsevier.</w:t>
      </w:r>
    </w:p>
    <w:p w14:paraId="4E135084"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Givón, Talmy. 1979. </w:t>
      </w:r>
      <w:r w:rsidRPr="00137590">
        <w:rPr>
          <w:rFonts w:cs="Gentium Plus"/>
          <w:i/>
          <w:iCs/>
          <w:noProof/>
          <w:szCs w:val="24"/>
        </w:rPr>
        <w:t>On understanding grammar</w:t>
      </w:r>
      <w:r w:rsidRPr="00137590">
        <w:rPr>
          <w:rFonts w:cs="Gentium Plus"/>
          <w:noProof/>
          <w:szCs w:val="24"/>
        </w:rPr>
        <w:t>. (Perspectives in Neurolinguistics &amp; Psycholinguistics). New York: Academic Press.</w:t>
      </w:r>
    </w:p>
    <w:p w14:paraId="4E135085"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Hammarström, Harald. 2009. Sampling and genealogical coverage in WALS. </w:t>
      </w:r>
      <w:r w:rsidRPr="00137590">
        <w:rPr>
          <w:rFonts w:cs="Gentium Plus"/>
          <w:i/>
          <w:iCs/>
          <w:noProof/>
          <w:szCs w:val="24"/>
        </w:rPr>
        <w:t>Linguistic Typology</w:t>
      </w:r>
      <w:r w:rsidRPr="00137590">
        <w:rPr>
          <w:rFonts w:cs="Gentium Plus"/>
          <w:noProof/>
          <w:szCs w:val="24"/>
        </w:rPr>
        <w:t xml:space="preserve"> 13(1). 105–119. doi:10.1515/LITY.2009.006.</w:t>
      </w:r>
    </w:p>
    <w:p w14:paraId="4E13508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Harris, Zellig. 1951. </w:t>
      </w:r>
      <w:r w:rsidRPr="00137590">
        <w:rPr>
          <w:rFonts w:cs="Gentium Plus"/>
          <w:i/>
          <w:iCs/>
          <w:noProof/>
          <w:szCs w:val="24"/>
        </w:rPr>
        <w:t>Methods in structural linguistics</w:t>
      </w:r>
      <w:r w:rsidRPr="00137590">
        <w:rPr>
          <w:rFonts w:cs="Gentium Plus"/>
          <w:noProof/>
          <w:szCs w:val="24"/>
        </w:rPr>
        <w:t>. Chicago: University of Chicago Press.</w:t>
      </w:r>
    </w:p>
    <w:p w14:paraId="4E135087"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Haspelmath, Martin. 2007. Pre-established categories don’t exist: Consequences for language description and typology. </w:t>
      </w:r>
      <w:r w:rsidRPr="00137590">
        <w:rPr>
          <w:rFonts w:cs="Gentium Plus"/>
          <w:i/>
          <w:iCs/>
          <w:noProof/>
          <w:szCs w:val="24"/>
        </w:rPr>
        <w:t>Linguistic Typology</w:t>
      </w:r>
      <w:r w:rsidRPr="00137590">
        <w:rPr>
          <w:rFonts w:cs="Gentium Plus"/>
          <w:noProof/>
          <w:szCs w:val="24"/>
        </w:rPr>
        <w:t xml:space="preserve"> 11(1). 119–132. doi:10.1515/LINGTY.2007.011.</w:t>
      </w:r>
    </w:p>
    <w:p w14:paraId="4E13508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Haspelmath, Martin. 2010. The interplay between comparative concepts and descriptive categories (Reply to Newmeyer). </w:t>
      </w:r>
      <w:r w:rsidRPr="00137590">
        <w:rPr>
          <w:rFonts w:cs="Gentium Plus"/>
          <w:i/>
          <w:iCs/>
          <w:noProof/>
          <w:szCs w:val="24"/>
        </w:rPr>
        <w:t>Language</w:t>
      </w:r>
      <w:r w:rsidRPr="00137590">
        <w:rPr>
          <w:rFonts w:cs="Gentium Plus"/>
          <w:noProof/>
          <w:szCs w:val="24"/>
        </w:rPr>
        <w:t xml:space="preserve"> 86(3). 696–699. doi:10.1353/lan.2010.0021. http://muse.jhu.edu/content/crossref/journals/language/v086/86.3.haspelmath01.html.</w:t>
      </w:r>
    </w:p>
    <w:p w14:paraId="4E13508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Haspelmath, Martin. 2014. (Non-)universality of word-classes and words: The mid-20th century shift. </w:t>
      </w:r>
      <w:r w:rsidRPr="00137590">
        <w:rPr>
          <w:rFonts w:cs="Gentium Plus"/>
          <w:i/>
          <w:iCs/>
          <w:noProof/>
          <w:szCs w:val="24"/>
        </w:rPr>
        <w:t>History &amp; Philosophy of the Language Sciences</w:t>
      </w:r>
      <w:r w:rsidRPr="00137590">
        <w:rPr>
          <w:rFonts w:cs="Gentium Plus"/>
          <w:noProof/>
          <w:szCs w:val="24"/>
        </w:rPr>
        <w:t>. https://hiphilangsci.net/2014/10/08/non-universality-of-word-classes-and-words-the-mid-20th-century-shift/.</w:t>
      </w:r>
    </w:p>
    <w:p w14:paraId="4E13508A"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Hengeveld, Kees. 1992. </w:t>
      </w:r>
      <w:r w:rsidRPr="00137590">
        <w:rPr>
          <w:rFonts w:cs="Gentium Plus"/>
          <w:i/>
          <w:iCs/>
          <w:noProof/>
          <w:szCs w:val="24"/>
        </w:rPr>
        <w:t>Non-verbal predication: Theory, typology, diachrony</w:t>
      </w:r>
      <w:r w:rsidRPr="00137590">
        <w:rPr>
          <w:rFonts w:cs="Gentium Plus"/>
          <w:noProof/>
          <w:szCs w:val="24"/>
        </w:rPr>
        <w:t>. (Functional Grammar Series 15). Berlin: Mouton de Gruyter.</w:t>
      </w:r>
    </w:p>
    <w:p w14:paraId="4E13508B"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Hengeveld, Kees &amp; Jan Rijkhoff. 2005. Mundari as a flexible language. </w:t>
      </w:r>
      <w:r w:rsidRPr="00137590">
        <w:rPr>
          <w:rFonts w:cs="Gentium Plus"/>
          <w:i/>
          <w:iCs/>
          <w:noProof/>
          <w:szCs w:val="24"/>
        </w:rPr>
        <w:t>Linguistic Typology</w:t>
      </w:r>
      <w:r w:rsidRPr="00137590">
        <w:rPr>
          <w:rFonts w:cs="Gentium Plus"/>
          <w:noProof/>
          <w:szCs w:val="24"/>
        </w:rPr>
        <w:t xml:space="preserve"> 9(3). 406–431. doi:10.1515/lity.2005.9.3.391.</w:t>
      </w:r>
    </w:p>
    <w:p w14:paraId="4E13508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Hengeveld, Kees, Jan Rijkhoff &amp; Anna Siewierska. 2004. Parts-of-speech systems and word </w:t>
      </w:r>
      <w:r w:rsidRPr="00137590">
        <w:rPr>
          <w:rFonts w:cs="Gentium Plus"/>
          <w:noProof/>
          <w:szCs w:val="24"/>
        </w:rPr>
        <w:lastRenderedPageBreak/>
        <w:t xml:space="preserve">order. </w:t>
      </w:r>
      <w:r w:rsidRPr="00137590">
        <w:rPr>
          <w:rFonts w:cs="Gentium Plus"/>
          <w:i/>
          <w:iCs/>
          <w:noProof/>
          <w:szCs w:val="24"/>
        </w:rPr>
        <w:t>Journal of Linguistics</w:t>
      </w:r>
      <w:r w:rsidRPr="00137590">
        <w:rPr>
          <w:rFonts w:cs="Gentium Plus"/>
          <w:noProof/>
          <w:szCs w:val="24"/>
        </w:rPr>
        <w:t xml:space="preserve"> 40(3). 527–570. doi:10.1017/S0022226704002762.</w:t>
      </w:r>
    </w:p>
    <w:p w14:paraId="4E13508D"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Holton, Gary. 1999. Categoriality of property words in a switch-adjective language. </w:t>
      </w:r>
      <w:r w:rsidRPr="00137590">
        <w:rPr>
          <w:rFonts w:cs="Gentium Plus"/>
          <w:i/>
          <w:iCs/>
          <w:noProof/>
          <w:szCs w:val="24"/>
        </w:rPr>
        <w:t>Linguistic Typology</w:t>
      </w:r>
      <w:r w:rsidRPr="00137590">
        <w:rPr>
          <w:rFonts w:cs="Gentium Plus"/>
          <w:noProof/>
          <w:szCs w:val="24"/>
        </w:rPr>
        <w:t xml:space="preserve"> 3(3). 341–360. doi:10.1515/lity.1999.3.3.341. http://www.degruyter.com/view/j/lity.1999.3.issue-3/lity.1999.3.3.341/lity.1999.3.3.341.xml.</w:t>
      </w:r>
    </w:p>
    <w:p w14:paraId="4E13508E"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Hopper, Paul J. &amp; Sandra A. Thompson. 1984. The discourse basis for lexical categories in Universal Grammar. </w:t>
      </w:r>
      <w:r w:rsidRPr="00137590">
        <w:rPr>
          <w:rFonts w:cs="Gentium Plus"/>
          <w:i/>
          <w:iCs/>
          <w:noProof/>
          <w:szCs w:val="24"/>
        </w:rPr>
        <w:t>Language</w:t>
      </w:r>
      <w:r w:rsidRPr="00137590">
        <w:rPr>
          <w:rFonts w:cs="Gentium Plus"/>
          <w:noProof/>
          <w:szCs w:val="24"/>
        </w:rPr>
        <w:t xml:space="preserve"> 60(4). 703–752. doi:10.1371/journal.pone.0005772. http://www.jstor.org/stable/413797.</w:t>
      </w:r>
    </w:p>
    <w:p w14:paraId="4E13508F"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Jacobsen, William H. 1979. Noun and verb in Nootkan. In Barbara S. Efrat (ed.), </w:t>
      </w:r>
      <w:r w:rsidRPr="00137590">
        <w:rPr>
          <w:rFonts w:cs="Gentium Plus"/>
          <w:i/>
          <w:iCs/>
          <w:noProof/>
          <w:szCs w:val="24"/>
        </w:rPr>
        <w:t>The Victoria conference on northwestern languages</w:t>
      </w:r>
      <w:r w:rsidRPr="00137590">
        <w:rPr>
          <w:rFonts w:cs="Gentium Plus"/>
          <w:noProof/>
          <w:szCs w:val="24"/>
        </w:rPr>
        <w:t>, 83–155. Victoria, B.C.: British Columbia Provincial Museum.</w:t>
      </w:r>
    </w:p>
    <w:p w14:paraId="4E13509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Kinkade, M. Dale. 1983. Salish evidence against the universality of “noun” and “verb.” </w:t>
      </w:r>
      <w:r w:rsidRPr="00137590">
        <w:rPr>
          <w:rFonts w:cs="Gentium Plus"/>
          <w:i/>
          <w:iCs/>
          <w:noProof/>
          <w:szCs w:val="24"/>
        </w:rPr>
        <w:t>Lingua</w:t>
      </w:r>
      <w:r w:rsidRPr="00137590">
        <w:rPr>
          <w:rFonts w:cs="Gentium Plus"/>
          <w:noProof/>
          <w:szCs w:val="24"/>
        </w:rPr>
        <w:t xml:space="preserve"> 60(1). 25–39. doi:10.1016/0024-3841(83)90045-1.</w:t>
      </w:r>
    </w:p>
    <w:p w14:paraId="4E13509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Koch, Karsten &amp; Lisa Matthewson. 2009. The lexical category debate in Salish and its relevance for Tagalog. </w:t>
      </w:r>
      <w:r w:rsidRPr="00137590">
        <w:rPr>
          <w:rFonts w:cs="Gentium Plus"/>
          <w:i/>
          <w:iCs/>
          <w:noProof/>
          <w:szCs w:val="24"/>
        </w:rPr>
        <w:t>Theoretical Linguistics</w:t>
      </w:r>
      <w:r w:rsidRPr="00137590">
        <w:rPr>
          <w:rFonts w:cs="Gentium Plus"/>
          <w:noProof/>
          <w:szCs w:val="24"/>
        </w:rPr>
        <w:t xml:space="preserve"> 35(1). 125–137. doi:10.1515/THLI.2009.007.</w:t>
      </w:r>
    </w:p>
    <w:p w14:paraId="4E135092"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Kuipers, Aert H. 1968. The categories verb-noun and transitive-intransitive in English and Squamish. </w:t>
      </w:r>
      <w:r w:rsidRPr="00137590">
        <w:rPr>
          <w:rFonts w:cs="Gentium Plus"/>
          <w:i/>
          <w:iCs/>
          <w:noProof/>
          <w:szCs w:val="24"/>
        </w:rPr>
        <w:t>Lingua</w:t>
      </w:r>
      <w:r w:rsidRPr="00137590">
        <w:rPr>
          <w:rFonts w:cs="Gentium Plus"/>
          <w:noProof/>
          <w:szCs w:val="24"/>
        </w:rPr>
        <w:t xml:space="preserve"> 21. 610–626. doi:10.1016/0024-3841(68)90080-6.</w:t>
      </w:r>
    </w:p>
    <w:p w14:paraId="4E135093"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Lakoff, George. 1987. </w:t>
      </w:r>
      <w:r w:rsidRPr="00137590">
        <w:rPr>
          <w:rFonts w:cs="Gentium Plus"/>
          <w:i/>
          <w:iCs/>
          <w:noProof/>
          <w:szCs w:val="24"/>
        </w:rPr>
        <w:t>Women, fire, and dangerous things: What categories reveal about the mind</w:t>
      </w:r>
      <w:r w:rsidRPr="00137590">
        <w:rPr>
          <w:rFonts w:cs="Gentium Plus"/>
          <w:noProof/>
          <w:szCs w:val="24"/>
        </w:rPr>
        <w:t xml:space="preserve">. </w:t>
      </w:r>
      <w:r w:rsidRPr="00137590">
        <w:rPr>
          <w:rFonts w:cs="Gentium Plus"/>
          <w:i/>
          <w:iCs/>
          <w:noProof/>
          <w:szCs w:val="24"/>
        </w:rPr>
        <w:t>Mind &amp; Language</w:t>
      </w:r>
      <w:r w:rsidRPr="00137590">
        <w:rPr>
          <w:rFonts w:cs="Gentium Plus"/>
          <w:noProof/>
          <w:szCs w:val="24"/>
        </w:rPr>
        <w:t>. Chicago: University of Chicago Press. doi:10.1111/j.1468-0017.1989.tb00245.x.</w:t>
      </w:r>
    </w:p>
    <w:p w14:paraId="4E135094"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Lichtenberk, Frank. 2017. Lexical and grammatical flexibility in Toqabaqita. </w:t>
      </w:r>
      <w:r w:rsidRPr="00137590">
        <w:rPr>
          <w:rFonts w:cs="Gentium Plus"/>
          <w:i/>
          <w:iCs/>
          <w:noProof/>
          <w:szCs w:val="24"/>
        </w:rPr>
        <w:t>Studies in Language</w:t>
      </w:r>
      <w:r w:rsidRPr="00137590">
        <w:rPr>
          <w:rFonts w:cs="Gentium Plus"/>
          <w:noProof/>
          <w:szCs w:val="24"/>
        </w:rPr>
        <w:t xml:space="preserve"> 41(2). 496–501. doi:10.1075/sl.41.2.07lic. http://www.jbe-platform.com/content/journals/10.1075/sl.41.2.07lic.</w:t>
      </w:r>
    </w:p>
    <w:p w14:paraId="4E135095"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Lier, Eva van. 2016. Lexical flexibility in Oceanic languages. </w:t>
      </w:r>
      <w:r w:rsidRPr="00137590">
        <w:rPr>
          <w:rFonts w:cs="Gentium Plus"/>
          <w:i/>
          <w:iCs/>
          <w:noProof/>
          <w:szCs w:val="24"/>
        </w:rPr>
        <w:t>Linguistic Typology</w:t>
      </w:r>
      <w:r w:rsidRPr="00137590">
        <w:rPr>
          <w:rFonts w:cs="Gentium Plus"/>
          <w:noProof/>
          <w:szCs w:val="24"/>
        </w:rPr>
        <w:t xml:space="preserve"> 20(2). 197–232. doi:10.1515/lingty-2016-0005.</w:t>
      </w:r>
    </w:p>
    <w:p w14:paraId="4E13509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lastRenderedPageBreak/>
        <w:t xml:space="preserve">Lier, Eva van. 2017. Introduction. </w:t>
      </w:r>
      <w:r w:rsidRPr="00137590">
        <w:rPr>
          <w:rFonts w:cs="Gentium Plus"/>
          <w:i/>
          <w:iCs/>
          <w:noProof/>
          <w:szCs w:val="24"/>
        </w:rPr>
        <w:t>Studies in Language</w:t>
      </w:r>
      <w:r w:rsidRPr="00137590">
        <w:rPr>
          <w:rFonts w:cs="Gentium Plus"/>
          <w:noProof/>
          <w:szCs w:val="24"/>
        </w:rPr>
        <w:t xml:space="preserve"> 41(2). 241–254. doi:10.1075/sl.41.2.01van. http://www.jbe-platform.com/content/journals/10.1075/sl.41.2.01van.</w:t>
      </w:r>
    </w:p>
    <w:p w14:paraId="4E135097"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Lier, Eva Van. 2006. </w:t>
      </w:r>
      <w:r w:rsidRPr="00137590">
        <w:rPr>
          <w:rFonts w:cs="Gentium Plus"/>
          <w:i/>
          <w:iCs/>
          <w:noProof/>
          <w:szCs w:val="24"/>
        </w:rPr>
        <w:t>Parts-of-speech systems and dependent clauses: A typological study</w:t>
      </w:r>
      <w:r w:rsidRPr="00137590">
        <w:rPr>
          <w:rFonts w:cs="Gentium Plus"/>
          <w:noProof/>
          <w:szCs w:val="24"/>
        </w:rPr>
        <w:t xml:space="preserve">. </w:t>
      </w:r>
      <w:r w:rsidRPr="00137590">
        <w:rPr>
          <w:rFonts w:cs="Gentium Plus"/>
          <w:i/>
          <w:iCs/>
          <w:noProof/>
          <w:szCs w:val="24"/>
        </w:rPr>
        <w:t>Folia Linguistica</w:t>
      </w:r>
      <w:r w:rsidRPr="00137590">
        <w:rPr>
          <w:rFonts w:cs="Gentium Plus"/>
          <w:noProof/>
          <w:szCs w:val="24"/>
        </w:rPr>
        <w:t>. Vol. 40. doi:10.1515/flin.40.3-4.239.</w:t>
      </w:r>
    </w:p>
    <w:p w14:paraId="4E13509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Lier, Eva Van, Jan Rijkhoff, Jan Don, Eva Van Lier, David Gil, John Peterson &amp; Felix Rau. 2013. Flexible word classes: A typological study of underspecified parts-of-speech.</w:t>
      </w:r>
    </w:p>
    <w:p w14:paraId="4E13509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Luuk, Erkki. 2010. Nouns, verbs and flexibles: Implications for typologies of word classes. </w:t>
      </w:r>
      <w:r w:rsidRPr="00137590">
        <w:rPr>
          <w:rFonts w:cs="Gentium Plus"/>
          <w:i/>
          <w:iCs/>
          <w:noProof/>
          <w:szCs w:val="24"/>
        </w:rPr>
        <w:t>Language Sciences</w:t>
      </w:r>
      <w:r w:rsidRPr="00137590">
        <w:rPr>
          <w:rFonts w:cs="Gentium Plus"/>
          <w:noProof/>
          <w:szCs w:val="24"/>
        </w:rPr>
        <w:t xml:space="preserve"> 32(3). Elsevier Ltd. 349–365. doi:10.1016/j.langsci.2009.02.001. http://dx.doi.org/10.1016/j.langsci.2009.02.001.</w:t>
      </w:r>
    </w:p>
    <w:p w14:paraId="4E13509A"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Lyons, John. 1977. </w:t>
      </w:r>
      <w:r w:rsidRPr="00137590">
        <w:rPr>
          <w:rFonts w:cs="Gentium Plus"/>
          <w:i/>
          <w:iCs/>
          <w:noProof/>
          <w:szCs w:val="24"/>
        </w:rPr>
        <w:t>Semantics</w:t>
      </w:r>
      <w:r w:rsidRPr="00137590">
        <w:rPr>
          <w:rFonts w:cs="Gentium Plus"/>
          <w:noProof/>
          <w:szCs w:val="24"/>
        </w:rPr>
        <w:t>. . Vol. 2. Cambridge: Cambridge University Press.</w:t>
      </w:r>
    </w:p>
    <w:p w14:paraId="4E13509B"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McDonald, Edward. 2013. The creation of “parts of speech” for Chinese: “Translingual practice” across Graeco-Roman and Sinitic traditions. </w:t>
      </w:r>
      <w:r w:rsidRPr="00137590">
        <w:rPr>
          <w:rFonts w:cs="Gentium Plus"/>
          <w:i/>
          <w:iCs/>
          <w:noProof/>
          <w:szCs w:val="24"/>
        </w:rPr>
        <w:t>History &amp; Philosophy of the Language Sciences</w:t>
      </w:r>
      <w:r w:rsidRPr="00137590">
        <w:rPr>
          <w:rFonts w:cs="Gentium Plus"/>
          <w:noProof/>
          <w:szCs w:val="24"/>
        </w:rPr>
        <w:t>. https://hiphilangsci.net/2013/06/12/the-creation-of-parts-of-speech-for-chinese-translingual-practice-across-graeco-roman-and-sinitic-traditions/.</w:t>
      </w:r>
    </w:p>
    <w:p w14:paraId="4E13509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McGregor, William B. 2013. Lexical categories in Gooniyandi, Kimberley, Western Australia. In Jan Rijkhoff &amp; Eva van Lier (eds.), </w:t>
      </w:r>
      <w:r w:rsidRPr="00137590">
        <w:rPr>
          <w:rFonts w:cs="Gentium Plus"/>
          <w:i/>
          <w:iCs/>
          <w:noProof/>
          <w:szCs w:val="24"/>
        </w:rPr>
        <w:t>Flexible word classes: Typological studies of underspecified parts of speech</w:t>
      </w:r>
      <w:r w:rsidRPr="00137590">
        <w:rPr>
          <w:rFonts w:cs="Gentium Plus"/>
          <w:noProof/>
          <w:szCs w:val="24"/>
        </w:rPr>
        <w:t>, 221–246. Oxford: Oxford University Press.</w:t>
      </w:r>
    </w:p>
    <w:p w14:paraId="4E13509D"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Mithun, Marianne. 1999. </w:t>
      </w:r>
      <w:r w:rsidRPr="00137590">
        <w:rPr>
          <w:rFonts w:cs="Gentium Plus"/>
          <w:i/>
          <w:iCs/>
          <w:noProof/>
          <w:szCs w:val="24"/>
        </w:rPr>
        <w:t>The languages of Native North America</w:t>
      </w:r>
      <w:r w:rsidRPr="00137590">
        <w:rPr>
          <w:rFonts w:cs="Gentium Plus"/>
          <w:noProof/>
          <w:szCs w:val="24"/>
        </w:rPr>
        <w:t>. Cambridge: Cambridge University Press.</w:t>
      </w:r>
    </w:p>
    <w:p w14:paraId="4E13509E"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Mithun, Marianne. 2000. Noun and verb in Iroquoian languages: Multicategorisation from multiple criteria. In Petra M. Vogel &amp; Bernard Comrie (eds.), </w:t>
      </w:r>
      <w:r w:rsidRPr="00137590">
        <w:rPr>
          <w:rFonts w:cs="Gentium Plus"/>
          <w:i/>
          <w:iCs/>
          <w:noProof/>
          <w:szCs w:val="24"/>
        </w:rPr>
        <w:t>Approaches to the typology of word classes</w:t>
      </w:r>
      <w:r w:rsidRPr="00137590">
        <w:rPr>
          <w:rFonts w:cs="Gentium Plus"/>
          <w:noProof/>
          <w:szCs w:val="24"/>
        </w:rPr>
        <w:t>, 397–420. (Empirical Approaches to Language Typology 23). Berlin: Walter de Gruyter.</w:t>
      </w:r>
    </w:p>
    <w:p w14:paraId="4E13509F"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Mithun, Marianne. 2017. Polycategoriality and zero derivation: Insights from Central Alaskan </w:t>
      </w:r>
      <w:r w:rsidRPr="00137590">
        <w:rPr>
          <w:rFonts w:cs="Gentium Plus"/>
          <w:noProof/>
          <w:szCs w:val="24"/>
        </w:rPr>
        <w:lastRenderedPageBreak/>
        <w:t xml:space="preserve">Yup’ik Eskimo. (Ed.) Valentina Vapnarsky &amp; Edy Veneziano. </w:t>
      </w:r>
      <w:r w:rsidRPr="00137590">
        <w:rPr>
          <w:rFonts w:cs="Gentium Plus"/>
          <w:i/>
          <w:iCs/>
          <w:noProof/>
          <w:szCs w:val="24"/>
        </w:rPr>
        <w:t>Lexical polycategoriality: Cross-linguistic, cross-theoretical, and language acquisition approaches</w:t>
      </w:r>
      <w:r w:rsidRPr="00137590">
        <w:rPr>
          <w:rFonts w:cs="Gentium Plus"/>
          <w:noProof/>
          <w:szCs w:val="24"/>
        </w:rPr>
        <w:t>. Amsterdam: John Benjamins. 155–174.</w:t>
      </w:r>
    </w:p>
    <w:p w14:paraId="4E1350A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Nakayama, Toshihide. 1997. Discourse-pragmatic dynamism in Nuu-chah-nulth (Nootka) morphosyntax. University of California, Santa Barbara. doi:10.16953/deusbed.74839.</w:t>
      </w:r>
    </w:p>
    <w:p w14:paraId="4E1350A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Nakayama, Toshihide. 2002. </w:t>
      </w:r>
      <w:r w:rsidRPr="00137590">
        <w:rPr>
          <w:rFonts w:cs="Gentium Plus"/>
          <w:i/>
          <w:iCs/>
          <w:noProof/>
          <w:szCs w:val="24"/>
        </w:rPr>
        <w:t>Nuuchahnulth (Nootka) morphosyntax</w:t>
      </w:r>
      <w:r w:rsidRPr="00137590">
        <w:rPr>
          <w:rFonts w:cs="Gentium Plus"/>
          <w:noProof/>
          <w:szCs w:val="24"/>
        </w:rPr>
        <w:t>. (University of California Publications in Linguistics 134). Berkeley: University of California Press.</w:t>
      </w:r>
    </w:p>
    <w:p w14:paraId="4E1350A2"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Palmer, Bill. 2017. Categorial flexibility as an artefact of the analysis. </w:t>
      </w:r>
      <w:r w:rsidRPr="00137590">
        <w:rPr>
          <w:rFonts w:cs="Gentium Plus"/>
          <w:i/>
          <w:iCs/>
          <w:noProof/>
          <w:szCs w:val="24"/>
        </w:rPr>
        <w:t>Studies in Language</w:t>
      </w:r>
      <w:r w:rsidRPr="00137590">
        <w:rPr>
          <w:rFonts w:cs="Gentium Plus"/>
          <w:noProof/>
          <w:szCs w:val="24"/>
        </w:rPr>
        <w:t xml:space="preserve"> 41(2). 408–444. doi:10.1075/sl.41.2.05pal. http://www.jbe-platform.com/content/journals/10.1075/sl.41.2.05pal.</w:t>
      </w:r>
    </w:p>
    <w:p w14:paraId="4E1350A3"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Pustet, Regina. 2000. How arbitrary is lexical categorization? Verbs vs. adjectives. </w:t>
      </w:r>
      <w:r w:rsidRPr="00137590">
        <w:rPr>
          <w:rFonts w:cs="Gentium Plus"/>
          <w:i/>
          <w:iCs/>
          <w:noProof/>
          <w:szCs w:val="24"/>
        </w:rPr>
        <w:t>Linguistic Typology</w:t>
      </w:r>
      <w:r w:rsidRPr="00137590">
        <w:rPr>
          <w:rFonts w:cs="Gentium Plus"/>
          <w:noProof/>
          <w:szCs w:val="24"/>
        </w:rPr>
        <w:t xml:space="preserve"> 4(2). 175–212. doi:10.1515/lity.2000.4.2.175. http://www.degruyter.com/view/j/lity.2000.4.issue-2/lity.2000.4.2.175/lity.2000.4.2.175.xml.</w:t>
      </w:r>
    </w:p>
    <w:p w14:paraId="4E1350A4"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Ramat, Paolo. 2009. How universal are linguistic categories? </w:t>
      </w:r>
      <w:r w:rsidRPr="00137590">
        <w:rPr>
          <w:rFonts w:cs="Gentium Plus"/>
          <w:i/>
          <w:iCs/>
          <w:noProof/>
          <w:szCs w:val="24"/>
        </w:rPr>
        <w:t>Universals of language today</w:t>
      </w:r>
      <w:r w:rsidRPr="00137590">
        <w:rPr>
          <w:rFonts w:cs="Gentium Plus"/>
          <w:noProof/>
          <w:szCs w:val="24"/>
        </w:rPr>
        <w:t>, 1–12. (Studies in Natural Language &amp; Linguistic Theory 76). Springer.</w:t>
      </w:r>
    </w:p>
    <w:p w14:paraId="4E1350A5"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Rauh, Gisa. 2010. </w:t>
      </w:r>
      <w:r w:rsidRPr="00137590">
        <w:rPr>
          <w:rFonts w:cs="Gentium Plus"/>
          <w:i/>
          <w:iCs/>
          <w:noProof/>
          <w:szCs w:val="24"/>
        </w:rPr>
        <w:t>Syntactic categories: Their identification and description in linguistic theories</w:t>
      </w:r>
      <w:r w:rsidRPr="00137590">
        <w:rPr>
          <w:rFonts w:cs="Gentium Plus"/>
          <w:noProof/>
          <w:szCs w:val="24"/>
        </w:rPr>
        <w:t>. (Oxford Surveys in Syntax &amp; Morphology 7). Oxford: Oxford University Press.</w:t>
      </w:r>
    </w:p>
    <w:p w14:paraId="4E1350A6"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Rijkhoff, Jan. 2007. Word classes. </w:t>
      </w:r>
      <w:r w:rsidRPr="00137590">
        <w:rPr>
          <w:rFonts w:cs="Gentium Plus"/>
          <w:i/>
          <w:iCs/>
          <w:noProof/>
          <w:szCs w:val="24"/>
        </w:rPr>
        <w:t>Language &amp; Linguistics Compass</w:t>
      </w:r>
      <w:r w:rsidRPr="00137590">
        <w:rPr>
          <w:rFonts w:cs="Gentium Plus"/>
          <w:noProof/>
          <w:szCs w:val="24"/>
        </w:rPr>
        <w:t xml:space="preserve"> 1(6). 709–726. doi:10.1111/j.1749-818X.2007.00030.x. http://doi.wiley.com/10.1111/j.1749-818X.2007.00030.x.</w:t>
      </w:r>
    </w:p>
    <w:p w14:paraId="4E1350A7"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Rijkhoff, Jan. 2016. Crosslinguistic categories in morphosyntactic typology: Problems and prospects. </w:t>
      </w:r>
      <w:r w:rsidRPr="00137590">
        <w:rPr>
          <w:rFonts w:cs="Gentium Plus"/>
          <w:i/>
          <w:iCs/>
          <w:noProof/>
          <w:szCs w:val="24"/>
        </w:rPr>
        <w:t>Linguistic Typology</w:t>
      </w:r>
      <w:r w:rsidRPr="00137590">
        <w:rPr>
          <w:rFonts w:cs="Gentium Plus"/>
          <w:noProof/>
          <w:szCs w:val="24"/>
        </w:rPr>
        <w:t xml:space="preserve"> 20(2). 333–363. doi:10.1515/lingty-2016-0010.</w:t>
      </w:r>
    </w:p>
    <w:p w14:paraId="4E1350A8"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Rijkhoff, Jan &amp; Eva van Lier. 2013. </w:t>
      </w:r>
      <w:r w:rsidRPr="00137590">
        <w:rPr>
          <w:rFonts w:cs="Gentium Plus"/>
          <w:i/>
          <w:iCs/>
          <w:noProof/>
          <w:szCs w:val="24"/>
        </w:rPr>
        <w:t xml:space="preserve">Flexible word classes: Typological studies of underspecified parts of </w:t>
      </w:r>
      <w:r w:rsidRPr="00137590">
        <w:rPr>
          <w:rFonts w:cs="Gentium Plus"/>
          <w:i/>
          <w:iCs/>
          <w:noProof/>
          <w:szCs w:val="24"/>
        </w:rPr>
        <w:lastRenderedPageBreak/>
        <w:t>speech</w:t>
      </w:r>
      <w:r w:rsidRPr="00137590">
        <w:rPr>
          <w:rFonts w:cs="Gentium Plus"/>
          <w:noProof/>
          <w:szCs w:val="24"/>
        </w:rPr>
        <w:t>. Oxford: Oxford University Press.</w:t>
      </w:r>
    </w:p>
    <w:p w14:paraId="4E1350A9"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1973a. Natural categories. </w:t>
      </w:r>
      <w:r w:rsidRPr="00137590">
        <w:rPr>
          <w:rFonts w:cs="Gentium Plus"/>
          <w:i/>
          <w:iCs/>
          <w:noProof/>
          <w:szCs w:val="24"/>
        </w:rPr>
        <w:t>Cognitive Psychology</w:t>
      </w:r>
      <w:r w:rsidRPr="00137590">
        <w:rPr>
          <w:rFonts w:cs="Gentium Plus"/>
          <w:noProof/>
          <w:szCs w:val="24"/>
        </w:rPr>
        <w:t xml:space="preserve"> 4(3). 328–350. doi:10.1016/0010-0285(73)90017-0.</w:t>
      </w:r>
    </w:p>
    <w:p w14:paraId="4E1350AA"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1973b. On the internal structure of perceptual and semantic categories. </w:t>
      </w:r>
      <w:r w:rsidRPr="00137590">
        <w:rPr>
          <w:rFonts w:cs="Gentium Plus"/>
          <w:i/>
          <w:iCs/>
          <w:noProof/>
          <w:szCs w:val="24"/>
        </w:rPr>
        <w:t>Cognitive development and the acquisition of language</w:t>
      </w:r>
      <w:r w:rsidRPr="00137590">
        <w:rPr>
          <w:rFonts w:cs="Gentium Plus"/>
          <w:noProof/>
          <w:szCs w:val="24"/>
        </w:rPr>
        <w:t>, 111–144. New York: Academic Press.</w:t>
      </w:r>
    </w:p>
    <w:p w14:paraId="4E1350AB"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1975. Cognitive representation of semantic categories. </w:t>
      </w:r>
      <w:r w:rsidRPr="00137590">
        <w:rPr>
          <w:rFonts w:cs="Gentium Plus"/>
          <w:i/>
          <w:iCs/>
          <w:noProof/>
          <w:szCs w:val="24"/>
        </w:rPr>
        <w:t>Journal of Experimental Psychology</w:t>
      </w:r>
      <w:r w:rsidRPr="00137590">
        <w:rPr>
          <w:rFonts w:cs="Gentium Plus"/>
          <w:noProof/>
          <w:szCs w:val="24"/>
        </w:rPr>
        <w:t xml:space="preserve"> 104(3). 192–233.</w:t>
      </w:r>
    </w:p>
    <w:p w14:paraId="4E1350AC"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1978. Principles of categorization. In Eleanor Rosch &amp; B. B. Lloyd (eds.), </w:t>
      </w:r>
      <w:r w:rsidRPr="00137590">
        <w:rPr>
          <w:rFonts w:cs="Gentium Plus"/>
          <w:i/>
          <w:iCs/>
          <w:noProof/>
          <w:szCs w:val="24"/>
        </w:rPr>
        <w:t>Cognition and categorization</w:t>
      </w:r>
      <w:r w:rsidRPr="00137590">
        <w:rPr>
          <w:rFonts w:cs="Gentium Plus"/>
          <w:noProof/>
          <w:szCs w:val="24"/>
        </w:rPr>
        <w:t>, 27–48. Hillsdale, NJ: Lawrence Erlbaum.</w:t>
      </w:r>
    </w:p>
    <w:p w14:paraId="4E1350AD"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&amp; Carolyn B. Mervis. 1975. Family resemblances: Studies in the internal structure of categories. </w:t>
      </w:r>
      <w:r w:rsidRPr="00137590">
        <w:rPr>
          <w:rFonts w:cs="Gentium Plus"/>
          <w:i/>
          <w:iCs/>
          <w:noProof/>
          <w:szCs w:val="24"/>
        </w:rPr>
        <w:t>Cognitive Psychology</w:t>
      </w:r>
      <w:r w:rsidRPr="00137590">
        <w:rPr>
          <w:rFonts w:cs="Gentium Plus"/>
          <w:noProof/>
          <w:szCs w:val="24"/>
        </w:rPr>
        <w:t xml:space="preserve"> 7(4). 573–605. doi:10.1016/0010-0285(75)90024-9.</w:t>
      </w:r>
    </w:p>
    <w:p w14:paraId="4E1350AE"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Rosch, Eleanor H., Carolyn B. Mervis, Wayne D. Gray, David M. Johnson &amp; Penny Boyes-Braem. 1976. Basic objects in natural categories. </w:t>
      </w:r>
      <w:r w:rsidRPr="00137590">
        <w:rPr>
          <w:rFonts w:cs="Gentium Plus"/>
          <w:i/>
          <w:iCs/>
          <w:noProof/>
          <w:szCs w:val="24"/>
        </w:rPr>
        <w:t>Cognitive Psychology</w:t>
      </w:r>
      <w:r w:rsidRPr="00137590">
        <w:rPr>
          <w:rFonts w:cs="Gentium Plus"/>
          <w:noProof/>
          <w:szCs w:val="24"/>
        </w:rPr>
        <w:t xml:space="preserve"> 8(3). 382–439. doi:10.1016/0010-0285(76)90013-X.</w:t>
      </w:r>
    </w:p>
    <w:p w14:paraId="4E1350AF"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Sadock, Jerrold M. 1999. The nominalist theory of Eskimo: A case study in scientific self-deception. </w:t>
      </w:r>
      <w:r w:rsidRPr="00137590">
        <w:rPr>
          <w:rFonts w:cs="Gentium Plus"/>
          <w:i/>
          <w:iCs/>
          <w:noProof/>
          <w:szCs w:val="24"/>
        </w:rPr>
        <w:t>International Journal of American Linguistics</w:t>
      </w:r>
      <w:r w:rsidRPr="00137590">
        <w:rPr>
          <w:rFonts w:cs="Gentium Plus"/>
          <w:noProof/>
          <w:szCs w:val="24"/>
        </w:rPr>
        <w:t xml:space="preserve"> 65(4). 383–406.</w:t>
      </w:r>
    </w:p>
    <w:p w14:paraId="4E1350B0"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Sapir, Edward. 1921. </w:t>
      </w:r>
      <w:r w:rsidRPr="00137590">
        <w:rPr>
          <w:rFonts w:cs="Gentium Plus"/>
          <w:i/>
          <w:iCs/>
          <w:noProof/>
          <w:szCs w:val="24"/>
        </w:rPr>
        <w:t>Language: An introduction to the study of speech</w:t>
      </w:r>
      <w:r w:rsidRPr="00137590">
        <w:rPr>
          <w:rFonts w:cs="Gentium Plus"/>
          <w:noProof/>
          <w:szCs w:val="24"/>
        </w:rPr>
        <w:t>. New York: Harcourt Brace. doi:10.2307/3713880. https://books.google.com/books?id=ofgrAAAAYAAJ.</w:t>
      </w:r>
    </w:p>
    <w:p w14:paraId="4E1350B1"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Taylor, John R. 1989. </w:t>
      </w:r>
      <w:r w:rsidRPr="00137590">
        <w:rPr>
          <w:rFonts w:cs="Gentium Plus"/>
          <w:i/>
          <w:iCs/>
          <w:noProof/>
          <w:szCs w:val="24"/>
        </w:rPr>
        <w:t>Linguistic categorization: Prototypes in linguistic theory</w:t>
      </w:r>
      <w:r w:rsidRPr="00137590">
        <w:rPr>
          <w:rFonts w:cs="Gentium Plus"/>
          <w:noProof/>
          <w:szCs w:val="24"/>
        </w:rPr>
        <w:t>. 1st ed. Oxford: Clarendon Press.</w:t>
      </w:r>
    </w:p>
    <w:p w14:paraId="4E1350B2"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t xml:space="preserve">Thompson, Sandra A. 1989. A discourse approach to the cross-linguistic category “Adjective.” In Roberta Corrigan, Fred R. Eckman &amp; Michael Noonan (eds.), </w:t>
      </w:r>
      <w:r w:rsidRPr="00137590">
        <w:rPr>
          <w:rFonts w:cs="Gentium Plus"/>
          <w:i/>
          <w:iCs/>
          <w:noProof/>
          <w:szCs w:val="24"/>
        </w:rPr>
        <w:t>Linguistic categorization</w:t>
      </w:r>
      <w:r w:rsidRPr="00137590">
        <w:rPr>
          <w:rFonts w:cs="Gentium Plus"/>
          <w:noProof/>
          <w:szCs w:val="24"/>
        </w:rPr>
        <w:t>, 245–266. (Current Issues in Linguistic Theory 61). Amsterdam: John Benjamins.</w:t>
      </w:r>
    </w:p>
    <w:p w14:paraId="4E1350B3" w14:textId="77777777" w:rsidR="00137590" w:rsidRPr="00137590" w:rsidRDefault="00137590" w:rsidP="00137590">
      <w:pPr>
        <w:widowControl w:val="0"/>
        <w:autoSpaceDE w:val="0"/>
        <w:autoSpaceDN w:val="0"/>
        <w:adjustRightInd w:val="0"/>
        <w:ind w:left="480" w:hanging="480"/>
        <w:rPr>
          <w:rFonts w:cs="Gentium Plus"/>
          <w:noProof/>
          <w:szCs w:val="24"/>
        </w:rPr>
      </w:pPr>
      <w:r w:rsidRPr="00137590">
        <w:rPr>
          <w:rFonts w:cs="Gentium Plus"/>
          <w:noProof/>
          <w:szCs w:val="24"/>
        </w:rPr>
        <w:lastRenderedPageBreak/>
        <w:t xml:space="preserve">Vapnarsky, Valentina &amp; Edy Veneziano (eds.). 2017. </w:t>
      </w:r>
      <w:r w:rsidRPr="00137590">
        <w:rPr>
          <w:rFonts w:cs="Gentium Plus"/>
          <w:i/>
          <w:iCs/>
          <w:noProof/>
          <w:szCs w:val="24"/>
        </w:rPr>
        <w:t>Lexical polycategoriality: Cross-linguistic, cross-theoretical and language acquisition approaches</w:t>
      </w:r>
      <w:r w:rsidRPr="00137590">
        <w:rPr>
          <w:rFonts w:cs="Gentium Plus"/>
          <w:noProof/>
          <w:szCs w:val="24"/>
        </w:rPr>
        <w:t>. (Studies in Language Companion Series 182). Amsterdam: John Benjamins.</w:t>
      </w:r>
    </w:p>
    <w:p w14:paraId="4E1350B4" w14:textId="77777777" w:rsidR="00137590" w:rsidRPr="00137590" w:rsidRDefault="00137590" w:rsidP="00137590">
      <w:pPr>
        <w:widowControl w:val="0"/>
        <w:autoSpaceDE w:val="0"/>
        <w:autoSpaceDN w:val="0"/>
        <w:adjustRightInd w:val="0"/>
        <w:ind w:left="480" w:hanging="480"/>
        <w:rPr>
          <w:rFonts w:cs="Gentium Plus"/>
          <w:noProof/>
        </w:rPr>
      </w:pPr>
      <w:r w:rsidRPr="00137590">
        <w:rPr>
          <w:rFonts w:cs="Gentium Plus"/>
          <w:noProof/>
          <w:szCs w:val="24"/>
        </w:rPr>
        <w:t>Widmann, Thomas Martin. 2001. Language sampling for typological studies. University of Aarhus.</w:t>
      </w:r>
    </w:p>
    <w:p w14:paraId="4E1350B5" w14:textId="77777777" w:rsidR="00AD44CB" w:rsidRPr="00AD44CB" w:rsidRDefault="00227405" w:rsidP="00AD44CB">
      <w:pPr>
        <w:ind w:firstLine="0"/>
      </w:pPr>
      <w:r>
        <w:fldChar w:fldCharType="end"/>
      </w:r>
    </w:p>
    <w:p w14:paraId="4E1350B6" w14:textId="77777777" w:rsidR="00AD44CB" w:rsidRPr="00AD44CB" w:rsidRDefault="00AD44CB" w:rsidP="00444D50"/>
    <w:sectPr w:rsidR="00AD44CB" w:rsidRPr="00AD44CB" w:rsidSect="00300BE8">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C5E8B" w14:textId="77777777" w:rsidR="00746960" w:rsidRDefault="00746960" w:rsidP="005661ED">
      <w:pPr>
        <w:spacing w:line="240" w:lineRule="auto"/>
      </w:pPr>
      <w:r>
        <w:separator/>
      </w:r>
    </w:p>
  </w:endnote>
  <w:endnote w:type="continuationSeparator" w:id="0">
    <w:p w14:paraId="067A28E2" w14:textId="77777777" w:rsidR="00746960" w:rsidRDefault="00746960" w:rsidP="00566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198984"/>
      <w:docPartObj>
        <w:docPartGallery w:val="Page Numbers (Bottom of Page)"/>
        <w:docPartUnique/>
      </w:docPartObj>
    </w:sdtPr>
    <w:sdtEndPr/>
    <w:sdtContent>
      <w:p w14:paraId="4E1350BC" w14:textId="40C8F19F" w:rsidR="00A13D49" w:rsidRDefault="008D47AB" w:rsidP="005661ED">
        <w:pPr>
          <w:pStyle w:val="Footer"/>
        </w:pPr>
        <w:r>
          <w:fldChar w:fldCharType="begin"/>
        </w:r>
        <w:r>
          <w:instrText xml:space="preserve"> PAGE   \* MERGEFORMAT </w:instrText>
        </w:r>
        <w:r>
          <w:fldChar w:fldCharType="separate"/>
        </w:r>
        <w:r w:rsidR="000C000D">
          <w:t>28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03631376"/>
      <w:docPartObj>
        <w:docPartGallery w:val="Page Numbers (Bottom of Page)"/>
        <w:docPartUnique/>
      </w:docPartObj>
    </w:sdtPr>
    <w:sdtEndPr>
      <w:rPr>
        <w:noProof/>
      </w:rPr>
    </w:sdtEndPr>
    <w:sdtContent>
      <w:p w14:paraId="4E1350BD" w14:textId="1B856F07" w:rsidR="00A13D49" w:rsidRDefault="008D47AB" w:rsidP="00DA2B6D">
        <w:pPr>
          <w:pStyle w:val="Footer"/>
        </w:pPr>
        <w:r>
          <w:fldChar w:fldCharType="begin"/>
        </w:r>
        <w:r>
          <w:instrText xml:space="preserve"> PAGE   \* MERGEFORMAT </w:instrText>
        </w:r>
        <w:r>
          <w:fldChar w:fldCharType="separate"/>
        </w:r>
        <w:r w:rsidR="002A61C5">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2E0D8" w14:textId="77777777" w:rsidR="00746960" w:rsidRDefault="00746960" w:rsidP="005661ED">
      <w:pPr>
        <w:spacing w:line="240" w:lineRule="auto"/>
      </w:pPr>
      <w:r>
        <w:separator/>
      </w:r>
    </w:p>
  </w:footnote>
  <w:footnote w:type="continuationSeparator" w:id="0">
    <w:p w14:paraId="1F58E9AF" w14:textId="77777777" w:rsidR="00746960" w:rsidRDefault="00746960" w:rsidP="005661ED">
      <w:pPr>
        <w:spacing w:line="240" w:lineRule="auto"/>
      </w:pPr>
      <w:r>
        <w:continuationSeparator/>
      </w:r>
    </w:p>
  </w:footnote>
  <w:footnote w:id="1">
    <w:p w14:paraId="4E1350BE" w14:textId="77777777" w:rsidR="00A13D49" w:rsidRDefault="00A13D49" w:rsidP="00A1591D">
      <w:pPr>
        <w:pStyle w:val="FootnoteText"/>
      </w:pPr>
      <w:r>
        <w:rPr>
          <w:rStyle w:val="FootnoteReference"/>
        </w:rPr>
        <w:footnoteRef/>
      </w:r>
      <w:r>
        <w:t xml:space="preserve"> See also DeLancey </w:t>
      </w:r>
      <w:r>
        <w:fldChar w:fldCharType="begin" w:fldLock="1"/>
      </w:r>
      <w:r>
        <w:instrText>ADDIN CSL_CITATION { "citationItems" : [ { "id" : "ITEM-1", "itemData" : { "author" : [ { "dropping-particle" : "", "family" : "DeLancey", "given" : "Scott", "non-dropping-particle" : "", "parse-names" : false, "suffix" : "" } ], "container-title" : "Essays on language function and language type: Dedicated to T. Giv\u00f3n", "id" : "ITEM-1", "issued" : { "date-parts" : [ [ "1997" ] ] }, "title" : "Grammaticalization and the gradience of categories: Relator nouns and postpositions in Tibetan and Burmese", "type" : "chapter" }, "suppress-author" : 1, "uris" : [ "http://www.mendeley.com/documents/?uuid=c0868ffa-11dc-4605-b55b-01b8b91f127a" ] } ], "mendeley" : { "formattedCitation" : "(1997)", "plainTextFormattedCitation" : "(1997)", "previouslyFormattedCitation" : "(1997)" }, "properties" : { "noteIndex" : 6 }, "schema" : "https://github.com/citation-style-language/schema/raw/master/csl-citation.json" }</w:instrText>
      </w:r>
      <w:r>
        <w:fldChar w:fldCharType="separate"/>
      </w:r>
      <w:r w:rsidRPr="004C7F90">
        <w:rPr>
          <w:noProof/>
        </w:rPr>
        <w:t>(1997)</w:t>
      </w:r>
      <w:r>
        <w:fldChar w:fldCharType="end"/>
      </w:r>
      <w:r>
        <w:t xml:space="preserve"> for a similar well-argued critique of the distributional method.</w:t>
      </w:r>
    </w:p>
  </w:footnote>
  <w:footnote w:id="2">
    <w:p w14:paraId="4E1350BF" w14:textId="77777777" w:rsidR="00A13D49" w:rsidRDefault="00A13D49">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"noteIndex" : 8 }, "schema" : "https://github.com/citation-style-language/schema/raw/master/csl-citation.json" }</w:instrText>
      </w:r>
      <w:r>
        <w:fldChar w:fldCharType="separate"/>
      </w:r>
      <w:r w:rsidRPr="00340B1B">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350BB" w14:textId="77777777" w:rsidR="00A13D49" w:rsidRDefault="00A13D49">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B3E"/>
    <w:multiLevelType w:val="hybridMultilevel"/>
    <w:tmpl w:val="073CEA10"/>
    <w:lvl w:ilvl="0" w:tplc="26FCD38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D07D48"/>
    <w:multiLevelType w:val="multilevel"/>
    <w:tmpl w:val="FF425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B4AA5"/>
    <w:multiLevelType w:val="multilevel"/>
    <w:tmpl w:val="9FEE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D6F16"/>
    <w:multiLevelType w:val="multilevel"/>
    <w:tmpl w:val="4A120A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CF471EF"/>
    <w:multiLevelType w:val="multilevel"/>
    <w:tmpl w:val="5A447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5"/>
  </w:num>
  <w:num w:numId="5">
    <w:abstractNumId w:val="3"/>
  </w:num>
  <w:num w:numId="6">
    <w:abstractNumId w:val="2"/>
    <w:lvlOverride w:ilvl="0">
      <w:startOverride w:val="1"/>
    </w:lvlOverride>
  </w:num>
  <w:num w:numId="7">
    <w:abstractNumId w:val="2"/>
    <w:lvlOverride w:ilvl="0"/>
    <w:lvlOverride w:ilvl="1">
      <w:startOverride w:val="1"/>
    </w:lvlOverride>
  </w:num>
  <w:num w:numId="8">
    <w:abstractNumId w:val="2"/>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17DA"/>
    <w:rsid w:val="00002F50"/>
    <w:rsid w:val="00023D6E"/>
    <w:rsid w:val="00025D49"/>
    <w:rsid w:val="000312F4"/>
    <w:rsid w:val="000433EF"/>
    <w:rsid w:val="00047996"/>
    <w:rsid w:val="00064320"/>
    <w:rsid w:val="00074378"/>
    <w:rsid w:val="00082C0D"/>
    <w:rsid w:val="000859FC"/>
    <w:rsid w:val="0009320F"/>
    <w:rsid w:val="00093A7C"/>
    <w:rsid w:val="00097257"/>
    <w:rsid w:val="000A5465"/>
    <w:rsid w:val="000B3EC3"/>
    <w:rsid w:val="000B535D"/>
    <w:rsid w:val="000B69B5"/>
    <w:rsid w:val="000C000D"/>
    <w:rsid w:val="000C0132"/>
    <w:rsid w:val="000C5EE2"/>
    <w:rsid w:val="000D104C"/>
    <w:rsid w:val="000D304D"/>
    <w:rsid w:val="00104A3F"/>
    <w:rsid w:val="00105467"/>
    <w:rsid w:val="0010594A"/>
    <w:rsid w:val="00114D6B"/>
    <w:rsid w:val="00124D55"/>
    <w:rsid w:val="00137590"/>
    <w:rsid w:val="00151CFD"/>
    <w:rsid w:val="00153BF8"/>
    <w:rsid w:val="00154150"/>
    <w:rsid w:val="00160247"/>
    <w:rsid w:val="00176DCD"/>
    <w:rsid w:val="00186F19"/>
    <w:rsid w:val="00193D41"/>
    <w:rsid w:val="001A1284"/>
    <w:rsid w:val="001B0C4A"/>
    <w:rsid w:val="001B4703"/>
    <w:rsid w:val="001C551F"/>
    <w:rsid w:val="001D05DF"/>
    <w:rsid w:val="001D10B0"/>
    <w:rsid w:val="001E2F5E"/>
    <w:rsid w:val="00216780"/>
    <w:rsid w:val="002261E8"/>
    <w:rsid w:val="00227405"/>
    <w:rsid w:val="002315B9"/>
    <w:rsid w:val="002337FA"/>
    <w:rsid w:val="0025089A"/>
    <w:rsid w:val="002546B1"/>
    <w:rsid w:val="00257C02"/>
    <w:rsid w:val="002635FE"/>
    <w:rsid w:val="00264360"/>
    <w:rsid w:val="00267C55"/>
    <w:rsid w:val="002723A3"/>
    <w:rsid w:val="00272902"/>
    <w:rsid w:val="00272C98"/>
    <w:rsid w:val="00285295"/>
    <w:rsid w:val="002856B1"/>
    <w:rsid w:val="00290652"/>
    <w:rsid w:val="002A61C5"/>
    <w:rsid w:val="002B2798"/>
    <w:rsid w:val="002B2FDB"/>
    <w:rsid w:val="002C21C8"/>
    <w:rsid w:val="002C6E7C"/>
    <w:rsid w:val="002D03AF"/>
    <w:rsid w:val="002D76FB"/>
    <w:rsid w:val="002F17D9"/>
    <w:rsid w:val="002F1D63"/>
    <w:rsid w:val="002F3472"/>
    <w:rsid w:val="00300BE8"/>
    <w:rsid w:val="00315BB5"/>
    <w:rsid w:val="003208C7"/>
    <w:rsid w:val="00340B1B"/>
    <w:rsid w:val="00342E00"/>
    <w:rsid w:val="00344147"/>
    <w:rsid w:val="00345F15"/>
    <w:rsid w:val="00352A13"/>
    <w:rsid w:val="003538D6"/>
    <w:rsid w:val="00363BB6"/>
    <w:rsid w:val="00365F46"/>
    <w:rsid w:val="00367A6B"/>
    <w:rsid w:val="003702C1"/>
    <w:rsid w:val="00373558"/>
    <w:rsid w:val="00392BE8"/>
    <w:rsid w:val="00393A67"/>
    <w:rsid w:val="00393D12"/>
    <w:rsid w:val="003A43B2"/>
    <w:rsid w:val="003A5519"/>
    <w:rsid w:val="003B3DB7"/>
    <w:rsid w:val="003C1AA7"/>
    <w:rsid w:val="003C2A15"/>
    <w:rsid w:val="003D56F1"/>
    <w:rsid w:val="003E2C52"/>
    <w:rsid w:val="003E4F43"/>
    <w:rsid w:val="003F06FE"/>
    <w:rsid w:val="003F75BB"/>
    <w:rsid w:val="004201CA"/>
    <w:rsid w:val="004204A0"/>
    <w:rsid w:val="00421B03"/>
    <w:rsid w:val="004274F5"/>
    <w:rsid w:val="00427587"/>
    <w:rsid w:val="0044024A"/>
    <w:rsid w:val="00440DA4"/>
    <w:rsid w:val="00444D50"/>
    <w:rsid w:val="004551E7"/>
    <w:rsid w:val="0045642C"/>
    <w:rsid w:val="00456C20"/>
    <w:rsid w:val="00457F21"/>
    <w:rsid w:val="00463577"/>
    <w:rsid w:val="004664FF"/>
    <w:rsid w:val="00470DF5"/>
    <w:rsid w:val="00480FBD"/>
    <w:rsid w:val="00491725"/>
    <w:rsid w:val="00494E22"/>
    <w:rsid w:val="004A3396"/>
    <w:rsid w:val="004A4BC6"/>
    <w:rsid w:val="004A5C19"/>
    <w:rsid w:val="004A6D0F"/>
    <w:rsid w:val="004B4EC8"/>
    <w:rsid w:val="004C3991"/>
    <w:rsid w:val="004C497B"/>
    <w:rsid w:val="004C72A8"/>
    <w:rsid w:val="004C7F90"/>
    <w:rsid w:val="004D0184"/>
    <w:rsid w:val="004D232C"/>
    <w:rsid w:val="004D3EED"/>
    <w:rsid w:val="004D74B9"/>
    <w:rsid w:val="004E2DFA"/>
    <w:rsid w:val="005032B2"/>
    <w:rsid w:val="00504FB6"/>
    <w:rsid w:val="00506BDD"/>
    <w:rsid w:val="00512832"/>
    <w:rsid w:val="005224B1"/>
    <w:rsid w:val="00533779"/>
    <w:rsid w:val="005345B9"/>
    <w:rsid w:val="00536211"/>
    <w:rsid w:val="005415F6"/>
    <w:rsid w:val="005661ED"/>
    <w:rsid w:val="005723E5"/>
    <w:rsid w:val="00597288"/>
    <w:rsid w:val="005A3AC6"/>
    <w:rsid w:val="005A5404"/>
    <w:rsid w:val="005B2ABC"/>
    <w:rsid w:val="005E11E9"/>
    <w:rsid w:val="005E329A"/>
    <w:rsid w:val="005E3834"/>
    <w:rsid w:val="005E4CD9"/>
    <w:rsid w:val="005E6367"/>
    <w:rsid w:val="005F6FE5"/>
    <w:rsid w:val="0060058D"/>
    <w:rsid w:val="0060244D"/>
    <w:rsid w:val="006068AA"/>
    <w:rsid w:val="00620233"/>
    <w:rsid w:val="006234C2"/>
    <w:rsid w:val="00631D56"/>
    <w:rsid w:val="00634971"/>
    <w:rsid w:val="00635D82"/>
    <w:rsid w:val="00642113"/>
    <w:rsid w:val="00645919"/>
    <w:rsid w:val="00650238"/>
    <w:rsid w:val="00660C2D"/>
    <w:rsid w:val="00665901"/>
    <w:rsid w:val="00670C6C"/>
    <w:rsid w:val="00676ECF"/>
    <w:rsid w:val="0068021D"/>
    <w:rsid w:val="00684D23"/>
    <w:rsid w:val="0069120E"/>
    <w:rsid w:val="0069203C"/>
    <w:rsid w:val="006A2B1A"/>
    <w:rsid w:val="006A791F"/>
    <w:rsid w:val="006B0C57"/>
    <w:rsid w:val="006B720F"/>
    <w:rsid w:val="006D3DF3"/>
    <w:rsid w:val="006D4F33"/>
    <w:rsid w:val="006D6243"/>
    <w:rsid w:val="006E7829"/>
    <w:rsid w:val="006F24C4"/>
    <w:rsid w:val="007051F1"/>
    <w:rsid w:val="0070770B"/>
    <w:rsid w:val="00714149"/>
    <w:rsid w:val="00746960"/>
    <w:rsid w:val="00764598"/>
    <w:rsid w:val="0077072F"/>
    <w:rsid w:val="007713D6"/>
    <w:rsid w:val="00771D7D"/>
    <w:rsid w:val="00772A4A"/>
    <w:rsid w:val="007741F9"/>
    <w:rsid w:val="0078287C"/>
    <w:rsid w:val="00783EF8"/>
    <w:rsid w:val="007901F6"/>
    <w:rsid w:val="00797C98"/>
    <w:rsid w:val="007A2223"/>
    <w:rsid w:val="007A4D6B"/>
    <w:rsid w:val="007B03CD"/>
    <w:rsid w:val="007B26F6"/>
    <w:rsid w:val="007B32D9"/>
    <w:rsid w:val="007C014B"/>
    <w:rsid w:val="007D1591"/>
    <w:rsid w:val="007E192B"/>
    <w:rsid w:val="007F252B"/>
    <w:rsid w:val="00827216"/>
    <w:rsid w:val="008318AA"/>
    <w:rsid w:val="0085283E"/>
    <w:rsid w:val="00853A01"/>
    <w:rsid w:val="0086542B"/>
    <w:rsid w:val="008717DA"/>
    <w:rsid w:val="008777BC"/>
    <w:rsid w:val="008816C8"/>
    <w:rsid w:val="00887FC2"/>
    <w:rsid w:val="00890990"/>
    <w:rsid w:val="00895A9E"/>
    <w:rsid w:val="008A59D1"/>
    <w:rsid w:val="008B322D"/>
    <w:rsid w:val="008B7B4D"/>
    <w:rsid w:val="008C50FF"/>
    <w:rsid w:val="008D47AB"/>
    <w:rsid w:val="008D6F33"/>
    <w:rsid w:val="008F417D"/>
    <w:rsid w:val="00922679"/>
    <w:rsid w:val="009272CD"/>
    <w:rsid w:val="00957B93"/>
    <w:rsid w:val="009622E1"/>
    <w:rsid w:val="009716B7"/>
    <w:rsid w:val="00984891"/>
    <w:rsid w:val="009853DC"/>
    <w:rsid w:val="009A244F"/>
    <w:rsid w:val="009A5401"/>
    <w:rsid w:val="009B0D75"/>
    <w:rsid w:val="009B1603"/>
    <w:rsid w:val="009B199C"/>
    <w:rsid w:val="009B5B1C"/>
    <w:rsid w:val="009B7718"/>
    <w:rsid w:val="009C2574"/>
    <w:rsid w:val="009E5FDF"/>
    <w:rsid w:val="009E76BA"/>
    <w:rsid w:val="009F0A15"/>
    <w:rsid w:val="009F638D"/>
    <w:rsid w:val="009F6751"/>
    <w:rsid w:val="00A10281"/>
    <w:rsid w:val="00A13D49"/>
    <w:rsid w:val="00A15260"/>
    <w:rsid w:val="00A1591D"/>
    <w:rsid w:val="00A2041C"/>
    <w:rsid w:val="00A22A9C"/>
    <w:rsid w:val="00A2489D"/>
    <w:rsid w:val="00A26160"/>
    <w:rsid w:val="00A26550"/>
    <w:rsid w:val="00A273CF"/>
    <w:rsid w:val="00A50603"/>
    <w:rsid w:val="00A53BD5"/>
    <w:rsid w:val="00A54473"/>
    <w:rsid w:val="00A623F4"/>
    <w:rsid w:val="00A62408"/>
    <w:rsid w:val="00A71697"/>
    <w:rsid w:val="00A815B6"/>
    <w:rsid w:val="00A81A87"/>
    <w:rsid w:val="00A90836"/>
    <w:rsid w:val="00A90F2E"/>
    <w:rsid w:val="00AA07DF"/>
    <w:rsid w:val="00AA1257"/>
    <w:rsid w:val="00AA2298"/>
    <w:rsid w:val="00AA2D97"/>
    <w:rsid w:val="00AA2E79"/>
    <w:rsid w:val="00AA38E6"/>
    <w:rsid w:val="00AA6ECB"/>
    <w:rsid w:val="00AB1B6C"/>
    <w:rsid w:val="00AB70CE"/>
    <w:rsid w:val="00AD44CB"/>
    <w:rsid w:val="00AD5CF1"/>
    <w:rsid w:val="00AD6EF4"/>
    <w:rsid w:val="00B03BAC"/>
    <w:rsid w:val="00B05677"/>
    <w:rsid w:val="00B1565A"/>
    <w:rsid w:val="00B272AA"/>
    <w:rsid w:val="00B528EE"/>
    <w:rsid w:val="00B54C72"/>
    <w:rsid w:val="00B647EC"/>
    <w:rsid w:val="00B6623F"/>
    <w:rsid w:val="00B66670"/>
    <w:rsid w:val="00B67C52"/>
    <w:rsid w:val="00B71106"/>
    <w:rsid w:val="00B737C8"/>
    <w:rsid w:val="00B75A6E"/>
    <w:rsid w:val="00B773CA"/>
    <w:rsid w:val="00B828FC"/>
    <w:rsid w:val="00B846E6"/>
    <w:rsid w:val="00B94ED0"/>
    <w:rsid w:val="00BA6701"/>
    <w:rsid w:val="00BB3498"/>
    <w:rsid w:val="00BB50E0"/>
    <w:rsid w:val="00BC4DBE"/>
    <w:rsid w:val="00BD4E1D"/>
    <w:rsid w:val="00BE21F8"/>
    <w:rsid w:val="00BE2F78"/>
    <w:rsid w:val="00BE7835"/>
    <w:rsid w:val="00BF2908"/>
    <w:rsid w:val="00BF3F44"/>
    <w:rsid w:val="00BF6BB6"/>
    <w:rsid w:val="00C0074A"/>
    <w:rsid w:val="00C00ABD"/>
    <w:rsid w:val="00C0647F"/>
    <w:rsid w:val="00C077D9"/>
    <w:rsid w:val="00C1370E"/>
    <w:rsid w:val="00C1378F"/>
    <w:rsid w:val="00C1484B"/>
    <w:rsid w:val="00C2024F"/>
    <w:rsid w:val="00C21D2B"/>
    <w:rsid w:val="00C31934"/>
    <w:rsid w:val="00C31BF1"/>
    <w:rsid w:val="00C335D7"/>
    <w:rsid w:val="00C34B3D"/>
    <w:rsid w:val="00C3740F"/>
    <w:rsid w:val="00C41268"/>
    <w:rsid w:val="00C50153"/>
    <w:rsid w:val="00C52F05"/>
    <w:rsid w:val="00C5311D"/>
    <w:rsid w:val="00C550DB"/>
    <w:rsid w:val="00C67E4E"/>
    <w:rsid w:val="00C81052"/>
    <w:rsid w:val="00C83F42"/>
    <w:rsid w:val="00C86100"/>
    <w:rsid w:val="00C90C12"/>
    <w:rsid w:val="00C93910"/>
    <w:rsid w:val="00C96FFD"/>
    <w:rsid w:val="00CA564A"/>
    <w:rsid w:val="00CA64D3"/>
    <w:rsid w:val="00CB2154"/>
    <w:rsid w:val="00CC122C"/>
    <w:rsid w:val="00CC149B"/>
    <w:rsid w:val="00CC6470"/>
    <w:rsid w:val="00CD3485"/>
    <w:rsid w:val="00CD4ECE"/>
    <w:rsid w:val="00CE0E7D"/>
    <w:rsid w:val="00D03087"/>
    <w:rsid w:val="00D2121E"/>
    <w:rsid w:val="00D24DD6"/>
    <w:rsid w:val="00D25447"/>
    <w:rsid w:val="00D33A23"/>
    <w:rsid w:val="00D367F7"/>
    <w:rsid w:val="00D43AD6"/>
    <w:rsid w:val="00D50842"/>
    <w:rsid w:val="00D54E99"/>
    <w:rsid w:val="00D56B2E"/>
    <w:rsid w:val="00D61BA7"/>
    <w:rsid w:val="00D6689A"/>
    <w:rsid w:val="00D70765"/>
    <w:rsid w:val="00D74144"/>
    <w:rsid w:val="00DA0D29"/>
    <w:rsid w:val="00DA2B6D"/>
    <w:rsid w:val="00DA5516"/>
    <w:rsid w:val="00DA680B"/>
    <w:rsid w:val="00DB1704"/>
    <w:rsid w:val="00DB51EB"/>
    <w:rsid w:val="00DC0A8D"/>
    <w:rsid w:val="00DC645C"/>
    <w:rsid w:val="00DD20C6"/>
    <w:rsid w:val="00E023F2"/>
    <w:rsid w:val="00E05E22"/>
    <w:rsid w:val="00E12BAB"/>
    <w:rsid w:val="00E24F2F"/>
    <w:rsid w:val="00E43E8D"/>
    <w:rsid w:val="00E52D06"/>
    <w:rsid w:val="00E56804"/>
    <w:rsid w:val="00E57F3D"/>
    <w:rsid w:val="00E612BE"/>
    <w:rsid w:val="00E63C68"/>
    <w:rsid w:val="00E90CEC"/>
    <w:rsid w:val="00EA6525"/>
    <w:rsid w:val="00EB17E0"/>
    <w:rsid w:val="00EB2FAA"/>
    <w:rsid w:val="00EB5637"/>
    <w:rsid w:val="00EC036E"/>
    <w:rsid w:val="00EC3DDE"/>
    <w:rsid w:val="00EE1B67"/>
    <w:rsid w:val="00EE2D42"/>
    <w:rsid w:val="00EF3335"/>
    <w:rsid w:val="00EF483C"/>
    <w:rsid w:val="00F2140F"/>
    <w:rsid w:val="00F25402"/>
    <w:rsid w:val="00F25433"/>
    <w:rsid w:val="00F27D03"/>
    <w:rsid w:val="00F30571"/>
    <w:rsid w:val="00F32352"/>
    <w:rsid w:val="00F340F7"/>
    <w:rsid w:val="00F3455C"/>
    <w:rsid w:val="00F35031"/>
    <w:rsid w:val="00F40EE9"/>
    <w:rsid w:val="00F443D7"/>
    <w:rsid w:val="00F44879"/>
    <w:rsid w:val="00F44DDA"/>
    <w:rsid w:val="00F629DC"/>
    <w:rsid w:val="00F66324"/>
    <w:rsid w:val="00F74953"/>
    <w:rsid w:val="00F9403F"/>
    <w:rsid w:val="00FA3215"/>
    <w:rsid w:val="00FC2166"/>
    <w:rsid w:val="00FC27BE"/>
    <w:rsid w:val="00FC2ED8"/>
    <w:rsid w:val="00FC58AF"/>
    <w:rsid w:val="00FC6D6C"/>
    <w:rsid w:val="00FD445C"/>
    <w:rsid w:val="00FD5F28"/>
    <w:rsid w:val="00FD7D71"/>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34FDE"/>
  <w15:docId w15:val="{B2A76BEB-AA23-4ED7-9732-EA7B3D4E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1ED"/>
    <w:pPr>
      <w:spacing w:after="0" w:line="360" w:lineRule="auto"/>
      <w:ind w:firstLine="360"/>
    </w:pPr>
    <w:rPr>
      <w:rFonts w:ascii="Gentium Plus" w:hAnsi="Gentium Plus"/>
      <w:sz w:val="24"/>
    </w:rPr>
  </w:style>
  <w:style w:type="paragraph" w:styleId="Heading1">
    <w:name w:val="heading 1"/>
    <w:basedOn w:val="Normal"/>
    <w:next w:val="Normal"/>
    <w:link w:val="Heading1Char"/>
    <w:uiPriority w:val="9"/>
    <w:qFormat/>
    <w:rsid w:val="00CC122C"/>
    <w:pPr>
      <w:keepNext/>
      <w:keepLines/>
      <w:numPr>
        <w:numId w:val="1"/>
      </w:numPr>
      <w:spacing w:before="240"/>
      <w:contextualSpacing/>
      <w:outlineLvl w:val="0"/>
    </w:pPr>
    <w:rPr>
      <w:rFonts w:eastAsiaTheme="majorEastAsia" w:cs="Gentium Plus"/>
      <w:b/>
      <w:szCs w:val="24"/>
    </w:rPr>
  </w:style>
  <w:style w:type="paragraph" w:styleId="Heading2">
    <w:name w:val="heading 2"/>
    <w:basedOn w:val="Normal"/>
    <w:next w:val="Normal"/>
    <w:link w:val="Heading2Char"/>
    <w:uiPriority w:val="9"/>
    <w:unhideWhenUsed/>
    <w:qFormat/>
    <w:rsid w:val="00CC122C"/>
    <w:pPr>
      <w:keepNext/>
      <w:keepLines/>
      <w:numPr>
        <w:ilvl w:val="1"/>
        <w:numId w:val="1"/>
      </w:numPr>
      <w:spacing w:before="240"/>
      <w:contextualSpacing/>
      <w:outlineLvl w:val="1"/>
    </w:pPr>
    <w:rPr>
      <w:rFonts w:eastAsiaTheme="majorEastAsia" w:cs="Gentium Plus"/>
      <w:b/>
      <w:szCs w:val="24"/>
    </w:rPr>
  </w:style>
  <w:style w:type="paragraph" w:styleId="Heading3">
    <w:name w:val="heading 3"/>
    <w:basedOn w:val="Normal"/>
    <w:next w:val="Normal"/>
    <w:link w:val="Heading3Char"/>
    <w:uiPriority w:val="9"/>
    <w:unhideWhenUsed/>
    <w:qFormat/>
    <w:rsid w:val="00CC122C"/>
    <w:pPr>
      <w:keepNext/>
      <w:keepLines/>
      <w:numPr>
        <w:ilvl w:val="2"/>
        <w:numId w:val="1"/>
      </w:numPr>
      <w:spacing w:before="240"/>
      <w:contextualSpacing/>
      <w:outlineLvl w:val="2"/>
    </w:pPr>
    <w:rPr>
      <w:rFonts w:eastAsiaTheme="majorEastAsia" w:cs="Gentium Plus"/>
      <w:b/>
      <w:szCs w:val="24"/>
    </w:rPr>
  </w:style>
  <w:style w:type="paragraph" w:styleId="Heading4">
    <w:name w:val="heading 4"/>
    <w:basedOn w:val="Normal"/>
    <w:next w:val="Normal"/>
    <w:link w:val="Heading4Char"/>
    <w:uiPriority w:val="9"/>
    <w:semiHidden/>
    <w:unhideWhenUsed/>
    <w:qFormat/>
    <w:rsid w:val="005661E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61E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61E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61E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6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1"/>
    <w:qFormat/>
    <w:rsid w:val="009B5B1C"/>
    <w:rPr>
      <w:i/>
    </w:rPr>
  </w:style>
  <w:style w:type="paragraph" w:customStyle="1" w:styleId="BlockQuote">
    <w:name w:val="Block Quote"/>
    <w:basedOn w:val="Normal"/>
    <w:next w:val="Normal"/>
    <w:link w:val="BlockQuoteChar"/>
    <w:qFormat/>
    <w:rsid w:val="004204A0"/>
    <w:pPr>
      <w:spacing w:before="120" w:after="120"/>
      <w:ind w:left="360" w:right="360"/>
      <w:contextualSpacing/>
    </w:pPr>
    <w:rPr>
      <w:sz w:val="22"/>
    </w:rPr>
  </w:style>
  <w:style w:type="character" w:customStyle="1" w:styleId="BlockQuoteChar">
    <w:name w:val="Block Quote Char"/>
    <w:basedOn w:val="DefaultParagraphFont"/>
    <w:link w:val="BlockQuote"/>
    <w:rsid w:val="004204A0"/>
    <w:rPr>
      <w:rFonts w:ascii="Gentium Plus" w:hAnsi="Gentium Plus"/>
    </w:rPr>
  </w:style>
  <w:style w:type="paragraph" w:styleId="Title">
    <w:name w:val="Title"/>
    <w:basedOn w:val="Normal"/>
    <w:next w:val="Normal"/>
    <w:link w:val="TitleChar"/>
    <w:uiPriority w:val="10"/>
    <w:qFormat/>
    <w:rsid w:val="005661ED"/>
    <w:pPr>
      <w:ind w:firstLine="0"/>
      <w:jc w:val="center"/>
    </w:pPr>
    <w:rPr>
      <w:b/>
    </w:rPr>
  </w:style>
  <w:style w:type="character" w:customStyle="1" w:styleId="TitleChar">
    <w:name w:val="Title Char"/>
    <w:basedOn w:val="DefaultParagraphFont"/>
    <w:link w:val="Title"/>
    <w:uiPriority w:val="10"/>
    <w:rsid w:val="005661ED"/>
    <w:rPr>
      <w:rFonts w:ascii="Gentium Plus" w:hAnsi="Gentium Plus"/>
      <w:b/>
      <w:sz w:val="24"/>
    </w:rPr>
  </w:style>
  <w:style w:type="paragraph" w:styleId="Subtitle">
    <w:name w:val="Subtitle"/>
    <w:basedOn w:val="Normal"/>
    <w:next w:val="Normal"/>
    <w:link w:val="SubtitleChar"/>
    <w:uiPriority w:val="11"/>
    <w:qFormat/>
    <w:rsid w:val="005661ED"/>
    <w:pPr>
      <w:ind w:firstLine="0"/>
      <w:jc w:val="center"/>
    </w:pPr>
  </w:style>
  <w:style w:type="character" w:customStyle="1" w:styleId="SubtitleChar">
    <w:name w:val="Subtitle Char"/>
    <w:basedOn w:val="DefaultParagraphFont"/>
    <w:link w:val="Subtitle"/>
    <w:uiPriority w:val="11"/>
    <w:rsid w:val="005661ED"/>
    <w:rPr>
      <w:rFonts w:ascii="Gentium Plus" w:hAnsi="Gentium Plus"/>
      <w:sz w:val="24"/>
    </w:rPr>
  </w:style>
  <w:style w:type="paragraph" w:styleId="Header">
    <w:name w:val="header"/>
    <w:basedOn w:val="Normal"/>
    <w:link w:val="HeaderChar"/>
    <w:uiPriority w:val="99"/>
    <w:unhideWhenUsed/>
    <w:rsid w:val="00300BE8"/>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300BE8"/>
    <w:rPr>
      <w:rFonts w:ascii="Gentium Plus" w:hAnsi="Gentium Plus"/>
      <w:sz w:val="24"/>
    </w:rPr>
  </w:style>
  <w:style w:type="paragraph" w:styleId="Footer">
    <w:name w:val="footer"/>
    <w:basedOn w:val="Normal"/>
    <w:link w:val="FooterChar"/>
    <w:uiPriority w:val="99"/>
    <w:unhideWhenUsed/>
    <w:rsid w:val="005661ED"/>
    <w:pPr>
      <w:tabs>
        <w:tab w:val="center" w:pos="4680"/>
        <w:tab w:val="right" w:pos="9360"/>
      </w:tabs>
      <w:spacing w:line="240" w:lineRule="auto"/>
      <w:ind w:firstLine="0"/>
      <w:jc w:val="center"/>
    </w:pPr>
    <w:rPr>
      <w:noProof/>
    </w:rPr>
  </w:style>
  <w:style w:type="character" w:customStyle="1" w:styleId="FooterChar">
    <w:name w:val="Footer Char"/>
    <w:basedOn w:val="DefaultParagraphFont"/>
    <w:link w:val="Footer"/>
    <w:uiPriority w:val="99"/>
    <w:rsid w:val="005661ED"/>
    <w:rPr>
      <w:rFonts w:ascii="Gentium Plus" w:hAnsi="Gentium Plus"/>
      <w:noProof/>
      <w:sz w:val="24"/>
    </w:rPr>
  </w:style>
  <w:style w:type="character" w:customStyle="1" w:styleId="Heading1Char">
    <w:name w:val="Heading 1 Char"/>
    <w:basedOn w:val="DefaultParagraphFont"/>
    <w:link w:val="Heading1"/>
    <w:uiPriority w:val="9"/>
    <w:rsid w:val="00CC122C"/>
    <w:rPr>
      <w:rFonts w:ascii="Gentium Plus" w:eastAsiaTheme="majorEastAsia" w:hAnsi="Gentium Plus" w:cs="Gentium Plus"/>
      <w:b/>
      <w:sz w:val="24"/>
      <w:szCs w:val="24"/>
    </w:rPr>
  </w:style>
  <w:style w:type="character" w:customStyle="1" w:styleId="Heading2Char">
    <w:name w:val="Heading 2 Char"/>
    <w:basedOn w:val="DefaultParagraphFont"/>
    <w:link w:val="Heading2"/>
    <w:uiPriority w:val="9"/>
    <w:rsid w:val="00CC122C"/>
    <w:rPr>
      <w:rFonts w:ascii="Gentium Plus" w:eastAsiaTheme="majorEastAsia" w:hAnsi="Gentium Plus" w:cs="Gentium Plus"/>
      <w:b/>
      <w:sz w:val="24"/>
      <w:szCs w:val="24"/>
    </w:rPr>
  </w:style>
  <w:style w:type="character" w:customStyle="1" w:styleId="Heading3Char">
    <w:name w:val="Heading 3 Char"/>
    <w:basedOn w:val="DefaultParagraphFont"/>
    <w:link w:val="Heading3"/>
    <w:uiPriority w:val="9"/>
    <w:rsid w:val="00CC122C"/>
    <w:rPr>
      <w:rFonts w:ascii="Gentium Plus" w:eastAsiaTheme="majorEastAsia" w:hAnsi="Gentium Plus" w:cs="Gentium Plus"/>
      <w:b/>
      <w:sz w:val="24"/>
      <w:szCs w:val="24"/>
    </w:rPr>
  </w:style>
  <w:style w:type="character" w:customStyle="1" w:styleId="Heading4Char">
    <w:name w:val="Heading 4 Char"/>
    <w:basedOn w:val="DefaultParagraphFont"/>
    <w:link w:val="Heading4"/>
    <w:uiPriority w:val="9"/>
    <w:semiHidden/>
    <w:rsid w:val="005661E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661E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661E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661E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66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1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C0132"/>
    <w:pPr>
      <w:numPr>
        <w:numId w:val="2"/>
      </w:numPr>
      <w:spacing w:before="120" w:after="120"/>
      <w:ind w:left="720"/>
      <w:contextualSpacing/>
    </w:pPr>
  </w:style>
  <w:style w:type="character" w:styleId="BookTitle">
    <w:name w:val="Book Title"/>
    <w:uiPriority w:val="33"/>
    <w:qFormat/>
    <w:rsid w:val="00670C6C"/>
    <w:rPr>
      <w:i/>
      <w:iCs w:val="0"/>
    </w:rPr>
  </w:style>
  <w:style w:type="character" w:customStyle="1" w:styleId="CitationForm">
    <w:name w:val="Citation Form"/>
    <w:basedOn w:val="DefaultParagraphFont"/>
    <w:uiPriority w:val="1"/>
    <w:qFormat/>
    <w:rsid w:val="00DA5516"/>
    <w:rPr>
      <w:i/>
      <w:iCs w:val="0"/>
      <w:noProof/>
      <w:lang w:val="en-US"/>
    </w:rPr>
  </w:style>
  <w:style w:type="character" w:customStyle="1" w:styleId="FlushChar">
    <w:name w:val="Flush Char"/>
    <w:basedOn w:val="DefaultParagraphFont"/>
    <w:link w:val="Flush"/>
    <w:locked/>
    <w:rsid w:val="00C81052"/>
    <w:rPr>
      <w:rFonts w:ascii="Gentium Plus" w:hAnsi="Gentium Plus" w:cs="Gentium Plus"/>
      <w:sz w:val="24"/>
    </w:rPr>
  </w:style>
  <w:style w:type="paragraph" w:customStyle="1" w:styleId="Flush">
    <w:name w:val="Flush"/>
    <w:basedOn w:val="Normal"/>
    <w:next w:val="Normal"/>
    <w:link w:val="FlushChar"/>
    <w:qFormat/>
    <w:rsid w:val="00C81052"/>
    <w:pPr>
      <w:ind w:firstLine="0"/>
    </w:pPr>
    <w:rPr>
      <w:rFonts w:cs="Gentium Plus"/>
    </w:rPr>
  </w:style>
  <w:style w:type="character" w:styleId="Hyperlink">
    <w:name w:val="Hyperlink"/>
    <w:basedOn w:val="DefaultParagraphFont"/>
    <w:uiPriority w:val="99"/>
    <w:semiHidden/>
    <w:unhideWhenUsed/>
    <w:rsid w:val="002D03AF"/>
    <w:rPr>
      <w:color w:val="0000FF"/>
      <w:u w:val="single"/>
    </w:rPr>
  </w:style>
  <w:style w:type="character" w:styleId="FollowedHyperlink">
    <w:name w:val="FollowedHyperlink"/>
    <w:basedOn w:val="DefaultParagraphFont"/>
    <w:uiPriority w:val="99"/>
    <w:semiHidden/>
    <w:unhideWhenUsed/>
    <w:rsid w:val="004274F5"/>
    <w:rPr>
      <w:color w:val="954F72" w:themeColor="followedHyperlink"/>
      <w:u w:val="single"/>
    </w:rPr>
  </w:style>
  <w:style w:type="paragraph" w:styleId="FootnoteText">
    <w:name w:val="footnote text"/>
    <w:basedOn w:val="Normal"/>
    <w:link w:val="FootnoteTextChar"/>
    <w:uiPriority w:val="99"/>
    <w:unhideWhenUsed/>
    <w:rsid w:val="004C7F90"/>
    <w:pPr>
      <w:spacing w:line="240" w:lineRule="auto"/>
    </w:pPr>
    <w:rPr>
      <w:sz w:val="20"/>
      <w:szCs w:val="20"/>
    </w:rPr>
  </w:style>
  <w:style w:type="character" w:customStyle="1" w:styleId="FootnoteTextChar">
    <w:name w:val="Footnote Text Char"/>
    <w:basedOn w:val="DefaultParagraphFont"/>
    <w:link w:val="FootnoteText"/>
    <w:uiPriority w:val="99"/>
    <w:rsid w:val="004C7F90"/>
    <w:rPr>
      <w:rFonts w:ascii="Gentium Plus" w:hAnsi="Gentium Plus"/>
      <w:sz w:val="20"/>
      <w:szCs w:val="20"/>
    </w:rPr>
  </w:style>
  <w:style w:type="character" w:styleId="FootnoteReference">
    <w:name w:val="footnote reference"/>
    <w:basedOn w:val="DefaultParagraphFont"/>
    <w:uiPriority w:val="99"/>
    <w:semiHidden/>
    <w:unhideWhenUsed/>
    <w:rsid w:val="004C7F90"/>
    <w:rPr>
      <w:vertAlign w:val="superscript"/>
    </w:rPr>
  </w:style>
  <w:style w:type="paragraph" w:styleId="NormalWeb">
    <w:name w:val="Normal (Web)"/>
    <w:basedOn w:val="Normal"/>
    <w:uiPriority w:val="99"/>
    <w:semiHidden/>
    <w:unhideWhenUsed/>
    <w:rsid w:val="002D76FB"/>
    <w:pPr>
      <w:spacing w:before="100" w:beforeAutospacing="1" w:after="100" w:afterAutospacing="1" w:line="240" w:lineRule="auto"/>
      <w:ind w:firstLine="0"/>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EC03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3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47468">
      <w:bodyDiv w:val="1"/>
      <w:marLeft w:val="0"/>
      <w:marRight w:val="0"/>
      <w:marTop w:val="0"/>
      <w:marBottom w:val="0"/>
      <w:divBdr>
        <w:top w:val="none" w:sz="0" w:space="0" w:color="auto"/>
        <w:left w:val="none" w:sz="0" w:space="0" w:color="auto"/>
        <w:bottom w:val="none" w:sz="0" w:space="0" w:color="auto"/>
        <w:right w:val="none" w:sz="0" w:space="0" w:color="auto"/>
      </w:divBdr>
    </w:div>
    <w:div w:id="425227596">
      <w:bodyDiv w:val="1"/>
      <w:marLeft w:val="0"/>
      <w:marRight w:val="0"/>
      <w:marTop w:val="0"/>
      <w:marBottom w:val="0"/>
      <w:divBdr>
        <w:top w:val="none" w:sz="0" w:space="0" w:color="auto"/>
        <w:left w:val="none" w:sz="0" w:space="0" w:color="auto"/>
        <w:bottom w:val="none" w:sz="0" w:space="0" w:color="auto"/>
        <w:right w:val="none" w:sz="0" w:space="0" w:color="auto"/>
      </w:divBdr>
    </w:div>
    <w:div w:id="720976973">
      <w:bodyDiv w:val="1"/>
      <w:marLeft w:val="0"/>
      <w:marRight w:val="0"/>
      <w:marTop w:val="0"/>
      <w:marBottom w:val="0"/>
      <w:divBdr>
        <w:top w:val="none" w:sz="0" w:space="0" w:color="auto"/>
        <w:left w:val="none" w:sz="0" w:space="0" w:color="auto"/>
        <w:bottom w:val="none" w:sz="0" w:space="0" w:color="auto"/>
        <w:right w:val="none" w:sz="0" w:space="0" w:color="auto"/>
      </w:divBdr>
    </w:div>
    <w:div w:id="769929455">
      <w:bodyDiv w:val="1"/>
      <w:marLeft w:val="0"/>
      <w:marRight w:val="0"/>
      <w:marTop w:val="0"/>
      <w:marBottom w:val="0"/>
      <w:divBdr>
        <w:top w:val="none" w:sz="0" w:space="0" w:color="auto"/>
        <w:left w:val="none" w:sz="0" w:space="0" w:color="auto"/>
        <w:bottom w:val="none" w:sz="0" w:space="0" w:color="auto"/>
        <w:right w:val="none" w:sz="0" w:space="0" w:color="auto"/>
      </w:divBdr>
    </w:div>
    <w:div w:id="823084449">
      <w:bodyDiv w:val="1"/>
      <w:marLeft w:val="0"/>
      <w:marRight w:val="0"/>
      <w:marTop w:val="0"/>
      <w:marBottom w:val="0"/>
      <w:divBdr>
        <w:top w:val="none" w:sz="0" w:space="0" w:color="auto"/>
        <w:left w:val="none" w:sz="0" w:space="0" w:color="auto"/>
        <w:bottom w:val="none" w:sz="0" w:space="0" w:color="auto"/>
        <w:right w:val="none" w:sz="0" w:space="0" w:color="auto"/>
      </w:divBdr>
    </w:div>
    <w:div w:id="857619715">
      <w:bodyDiv w:val="1"/>
      <w:marLeft w:val="0"/>
      <w:marRight w:val="0"/>
      <w:marTop w:val="0"/>
      <w:marBottom w:val="0"/>
      <w:divBdr>
        <w:top w:val="none" w:sz="0" w:space="0" w:color="auto"/>
        <w:left w:val="none" w:sz="0" w:space="0" w:color="auto"/>
        <w:bottom w:val="none" w:sz="0" w:space="0" w:color="auto"/>
        <w:right w:val="none" w:sz="0" w:space="0" w:color="auto"/>
      </w:divBdr>
    </w:div>
    <w:div w:id="987245595">
      <w:bodyDiv w:val="1"/>
      <w:marLeft w:val="0"/>
      <w:marRight w:val="0"/>
      <w:marTop w:val="0"/>
      <w:marBottom w:val="0"/>
      <w:divBdr>
        <w:top w:val="none" w:sz="0" w:space="0" w:color="auto"/>
        <w:left w:val="none" w:sz="0" w:space="0" w:color="auto"/>
        <w:bottom w:val="none" w:sz="0" w:space="0" w:color="auto"/>
        <w:right w:val="none" w:sz="0" w:space="0" w:color="auto"/>
      </w:divBdr>
    </w:div>
    <w:div w:id="1269697260">
      <w:bodyDiv w:val="1"/>
      <w:marLeft w:val="0"/>
      <w:marRight w:val="0"/>
      <w:marTop w:val="0"/>
      <w:marBottom w:val="0"/>
      <w:divBdr>
        <w:top w:val="none" w:sz="0" w:space="0" w:color="auto"/>
        <w:left w:val="none" w:sz="0" w:space="0" w:color="auto"/>
        <w:bottom w:val="none" w:sz="0" w:space="0" w:color="auto"/>
        <w:right w:val="none" w:sz="0" w:space="0" w:color="auto"/>
      </w:divBdr>
    </w:div>
    <w:div w:id="1329752550">
      <w:bodyDiv w:val="1"/>
      <w:marLeft w:val="0"/>
      <w:marRight w:val="0"/>
      <w:marTop w:val="0"/>
      <w:marBottom w:val="0"/>
      <w:divBdr>
        <w:top w:val="none" w:sz="0" w:space="0" w:color="auto"/>
        <w:left w:val="none" w:sz="0" w:space="0" w:color="auto"/>
        <w:bottom w:val="none" w:sz="0" w:space="0" w:color="auto"/>
        <w:right w:val="none" w:sz="0" w:space="0" w:color="auto"/>
      </w:divBdr>
      <w:divsChild>
        <w:div w:id="519900860">
          <w:marLeft w:val="0"/>
          <w:marRight w:val="0"/>
          <w:marTop w:val="0"/>
          <w:marBottom w:val="0"/>
          <w:divBdr>
            <w:top w:val="none" w:sz="0" w:space="0" w:color="auto"/>
            <w:left w:val="none" w:sz="0" w:space="0" w:color="auto"/>
            <w:bottom w:val="none" w:sz="0" w:space="0" w:color="auto"/>
            <w:right w:val="none" w:sz="0" w:space="0" w:color="auto"/>
          </w:divBdr>
          <w:divsChild>
            <w:div w:id="526262265">
              <w:marLeft w:val="0"/>
              <w:marRight w:val="0"/>
              <w:marTop w:val="0"/>
              <w:marBottom w:val="0"/>
              <w:divBdr>
                <w:top w:val="none" w:sz="0" w:space="0" w:color="auto"/>
                <w:left w:val="none" w:sz="0" w:space="0" w:color="auto"/>
                <w:bottom w:val="none" w:sz="0" w:space="0" w:color="auto"/>
                <w:right w:val="none" w:sz="0" w:space="0" w:color="auto"/>
              </w:divBdr>
              <w:divsChild>
                <w:div w:id="1926189056">
                  <w:marLeft w:val="0"/>
                  <w:marRight w:val="0"/>
                  <w:marTop w:val="0"/>
                  <w:marBottom w:val="0"/>
                  <w:divBdr>
                    <w:top w:val="none" w:sz="0" w:space="0" w:color="auto"/>
                    <w:left w:val="none" w:sz="0" w:space="0" w:color="auto"/>
                    <w:bottom w:val="none" w:sz="0" w:space="0" w:color="auto"/>
                    <w:right w:val="none" w:sz="0" w:space="0" w:color="auto"/>
                  </w:divBdr>
                  <w:divsChild>
                    <w:div w:id="14866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505">
      <w:bodyDiv w:val="1"/>
      <w:marLeft w:val="0"/>
      <w:marRight w:val="0"/>
      <w:marTop w:val="0"/>
      <w:marBottom w:val="0"/>
      <w:divBdr>
        <w:top w:val="none" w:sz="0" w:space="0" w:color="auto"/>
        <w:left w:val="none" w:sz="0" w:space="0" w:color="auto"/>
        <w:bottom w:val="none" w:sz="0" w:space="0" w:color="auto"/>
        <w:right w:val="none" w:sz="0" w:space="0" w:color="auto"/>
      </w:divBdr>
    </w:div>
    <w:div w:id="1615361271">
      <w:bodyDiv w:val="1"/>
      <w:marLeft w:val="0"/>
      <w:marRight w:val="0"/>
      <w:marTop w:val="0"/>
      <w:marBottom w:val="0"/>
      <w:divBdr>
        <w:top w:val="none" w:sz="0" w:space="0" w:color="auto"/>
        <w:left w:val="none" w:sz="0" w:space="0" w:color="auto"/>
        <w:bottom w:val="none" w:sz="0" w:space="0" w:color="auto"/>
        <w:right w:val="none" w:sz="0" w:space="0" w:color="auto"/>
      </w:divBdr>
    </w:div>
    <w:div w:id="1669862039">
      <w:bodyDiv w:val="1"/>
      <w:marLeft w:val="0"/>
      <w:marRight w:val="0"/>
      <w:marTop w:val="0"/>
      <w:marBottom w:val="0"/>
      <w:divBdr>
        <w:top w:val="none" w:sz="0" w:space="0" w:color="auto"/>
        <w:left w:val="none" w:sz="0" w:space="0" w:color="auto"/>
        <w:bottom w:val="none" w:sz="0" w:space="0" w:color="auto"/>
        <w:right w:val="none" w:sz="0" w:space="0" w:color="auto"/>
      </w:divBdr>
    </w:div>
    <w:div w:id="1675451078">
      <w:bodyDiv w:val="1"/>
      <w:marLeft w:val="0"/>
      <w:marRight w:val="0"/>
      <w:marTop w:val="0"/>
      <w:marBottom w:val="0"/>
      <w:divBdr>
        <w:top w:val="none" w:sz="0" w:space="0" w:color="auto"/>
        <w:left w:val="none" w:sz="0" w:space="0" w:color="auto"/>
        <w:bottom w:val="none" w:sz="0" w:space="0" w:color="auto"/>
        <w:right w:val="none" w:sz="0" w:space="0" w:color="auto"/>
      </w:divBdr>
    </w:div>
    <w:div w:id="1703281758">
      <w:bodyDiv w:val="1"/>
      <w:marLeft w:val="0"/>
      <w:marRight w:val="0"/>
      <w:marTop w:val="0"/>
      <w:marBottom w:val="0"/>
      <w:divBdr>
        <w:top w:val="none" w:sz="0" w:space="0" w:color="auto"/>
        <w:left w:val="none" w:sz="0" w:space="0" w:color="auto"/>
        <w:bottom w:val="none" w:sz="0" w:space="0" w:color="auto"/>
        <w:right w:val="none" w:sz="0" w:space="0" w:color="auto"/>
      </w:divBdr>
    </w:div>
    <w:div w:id="1928611896">
      <w:bodyDiv w:val="1"/>
      <w:marLeft w:val="0"/>
      <w:marRight w:val="0"/>
      <w:marTop w:val="0"/>
      <w:marBottom w:val="0"/>
      <w:divBdr>
        <w:top w:val="none" w:sz="0" w:space="0" w:color="auto"/>
        <w:left w:val="none" w:sz="0" w:space="0" w:color="auto"/>
        <w:bottom w:val="none" w:sz="0" w:space="0" w:color="auto"/>
        <w:right w:val="none" w:sz="0" w:space="0" w:color="auto"/>
      </w:divBdr>
    </w:div>
    <w:div w:id="1941331729">
      <w:bodyDiv w:val="1"/>
      <w:marLeft w:val="0"/>
      <w:marRight w:val="0"/>
      <w:marTop w:val="0"/>
      <w:marBottom w:val="0"/>
      <w:divBdr>
        <w:top w:val="none" w:sz="0" w:space="0" w:color="auto"/>
        <w:left w:val="none" w:sz="0" w:space="0" w:color="auto"/>
        <w:bottom w:val="none" w:sz="0" w:space="0" w:color="auto"/>
        <w:right w:val="none" w:sz="0" w:space="0" w:color="auto"/>
      </w:divBdr>
    </w:div>
    <w:div w:id="2125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EAB9E-9640-401F-B06E-C12F58EF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28</Pages>
  <Words>31210</Words>
  <Characters>177903</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 Hieber</dc:creator>
  <cp:lastModifiedBy>Daniel W. Hieber</cp:lastModifiedBy>
  <cp:revision>15</cp:revision>
  <dcterms:created xsi:type="dcterms:W3CDTF">2017-10-17T19:55:00Z</dcterms:created>
  <dcterms:modified xsi:type="dcterms:W3CDTF">2017-11-12T20:17:00Z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