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0DA37" w14:textId="17D9D08A" w:rsidR="00885AAC" w:rsidRDefault="00885AAC" w:rsidP="007268BD">
      <w:pPr>
        <w:pStyle w:val="Title"/>
        <w:contextualSpacing/>
      </w:pPr>
      <w:r>
        <w:t xml:space="preserve">Dissertation </w:t>
      </w:r>
      <w:r w:rsidR="00EE3686">
        <w:t>p</w:t>
      </w:r>
      <w:r>
        <w:t>rospectus:</w:t>
      </w:r>
    </w:p>
    <w:p w14:paraId="67037622" w14:textId="2B015607" w:rsidR="00CA5A11" w:rsidRDefault="00885AAC" w:rsidP="00CA5A11">
      <w:pPr>
        <w:pStyle w:val="Title"/>
      </w:pPr>
      <w:r>
        <w:t>Lexical flexibility in discourse</w:t>
      </w:r>
    </w:p>
    <w:p w14:paraId="6D4E0403" w14:textId="5DF8C3E0" w:rsidR="00CA5A11" w:rsidRDefault="00CA5A11" w:rsidP="00CA5A11">
      <w:pPr>
        <w:pStyle w:val="Subtitle"/>
      </w:pPr>
      <w:r>
        <w:t>Daniel W. Hieber</w:t>
      </w:r>
    </w:p>
    <w:p w14:paraId="27DD4A16" w14:textId="6A9FCCAB" w:rsidR="007268BD" w:rsidRDefault="00CA5A11" w:rsidP="00DE6C31">
      <w:pPr>
        <w:pStyle w:val="Subtitle"/>
      </w:pPr>
      <w:r>
        <w:t>University of California, Santa Barbara</w:t>
      </w:r>
    </w:p>
    <w:p w14:paraId="444ABF15" w14:textId="4D518417" w:rsidR="00F02440" w:rsidRDefault="00DE6C31" w:rsidP="009C5A3B">
      <w:pPr>
        <w:pStyle w:val="Heading1"/>
      </w:pPr>
      <w:r>
        <w:t>Introduction</w:t>
      </w:r>
    </w:p>
    <w:p w14:paraId="4B453D32" w14:textId="1F72F963" w:rsidR="007E78E9" w:rsidRDefault="007E78E9" w:rsidP="006E761D">
      <w:r>
        <w:t xml:space="preserve">This dissertation </w:t>
      </w:r>
      <w:r w:rsidR="00F55007">
        <w:t xml:space="preserve">investigates the </w:t>
      </w:r>
      <w:r w:rsidR="00B87F72">
        <w:t xml:space="preserve">discourse-functional motivations </w:t>
      </w:r>
      <w:r w:rsidR="00A101B4">
        <w:t>for</w:t>
      </w:r>
      <w:r w:rsidR="00B87F72">
        <w:t xml:space="preserve"> </w:t>
      </w:r>
      <w:r w:rsidR="00B87F72" w:rsidRPr="00AF201D">
        <w:rPr>
          <w:rStyle w:val="Definition"/>
        </w:rPr>
        <w:t>lexical flexibility</w:t>
      </w:r>
      <w:r w:rsidR="004F13E5">
        <w:t xml:space="preserve">, </w:t>
      </w:r>
      <w:r w:rsidR="00AF201D">
        <w:t xml:space="preserve">i.e. </w:t>
      </w:r>
      <w:r w:rsidR="004F13E5">
        <w:t>the ability for a lexeme</w:t>
      </w:r>
      <w:r w:rsidR="00AF0D0E">
        <w:t xml:space="preserve"> (or class of lexemes)</w:t>
      </w:r>
      <w:r w:rsidR="004F13E5">
        <w:t xml:space="preserve"> to occur in multiple </w:t>
      </w:r>
      <w:r w:rsidR="00C61826">
        <w:t xml:space="preserve">pragmatic </w:t>
      </w:r>
      <w:r w:rsidR="004F13E5">
        <w:t>functions (reference, predication, or modification</w:t>
      </w:r>
      <w:r w:rsidR="00BF31B7">
        <w:t xml:space="preserve">, </w:t>
      </w:r>
      <w:r w:rsidR="00BF31B7" w:rsidRPr="006905E7">
        <w:rPr>
          <w:rStyle w:val="Foreign"/>
        </w:rPr>
        <w:t>inter alia</w:t>
      </w:r>
      <w:r w:rsidR="00BF31B7">
        <w:t xml:space="preserve">; </w:t>
      </w:r>
      <w:r w:rsidR="00BF31B7">
        <w:fldChar w:fldCharType="begin" w:fldLock="1"/>
      </w:r>
      <w:r w:rsidR="00BF31B7">
        <w:instrText>ADDIN CSL_CITATION { "citationItems" : [ { "id" : "ITEM-1", "itemData" : { "author" : [ { "dropping-particle" : "", "family" : "Croft", "given" : "William", "non-dropping-particle" : "", "parse-names" : false, "suffix" : "" } ], "container-title" : "Journal of Semantics", "id" : "ITEM-1", "issue" : "3", "issued" : { "date-parts" : [ [ "1990" ] ] }, "page" : "245-280", "title" : "A conceptual framework for grammatical categories", "type" : "article-journal", "volume" : "7" }, "uris" : [ "http://www.mendeley.com/documents/?uuid=f2fd8ba2-dde7-43f1-a8c5-e5b93d7cde13" ] } ], "mendeley" : { "formattedCitation" : "(Croft 1990)", "manualFormatting" : "Croft 1990", "plainTextFormattedCitation" : "(Croft 1990)", "previouslyFormattedCitation" : "(Croft 1990)" }, "properties" : {  }, "schema" : "https://github.com/citation-style-language/schema/raw/master/csl-citation.json" }</w:instrText>
      </w:r>
      <w:r w:rsidR="00BF31B7">
        <w:fldChar w:fldCharType="separate"/>
      </w:r>
      <w:r w:rsidR="00BF31B7" w:rsidRPr="00BF31B7">
        <w:rPr>
          <w:noProof/>
        </w:rPr>
        <w:t>Croft 1990</w:t>
      </w:r>
      <w:r w:rsidR="00BF31B7">
        <w:fldChar w:fldCharType="end"/>
      </w:r>
      <w:r w:rsidR="004F13E5">
        <w:t>) with no overt coding</w:t>
      </w:r>
      <w:r w:rsidR="00B57E77">
        <w:t xml:space="preserve"> </w:t>
      </w:r>
      <w:r w:rsidR="00B57E77">
        <w:fldChar w:fldCharType="begin" w:fldLock="1"/>
      </w:r>
      <w:r w:rsidR="00B96524">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"author" : [ { "dropping-particle" : "", "family" : "Croft", "given" : "William", "non-dropping-particle" : "", "parse-names" : false, "suffix" : "" } ], "id" : "ITEM-2", "issued" : { "date-parts" : [ [ "2001" ] ] }, "publisher" : "Oxford University Press", "publisher-place" : "Oxford", "title" : "Radical Construction Grammar: Syntactic theory in typological perspective", "type" : "book" }, "locator" : "66", "uris" : [ "http://www.mendeley.com/documents/?uuid=f7954079-ca16-42aa-9e38-55bfdea9a483" ] }, { "id" : "ITEM-3",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"ITEM-3", "issue" : "2", "issued" : { "date-parts" : [ [ "2016" ] ] }, "page" : "197-232", "title" : "Lexical flexibility in Oceanic languages", "type" : "article-journal", "volume" : "20" }, "locator" : "197", "uris" : [ "http://www.mendeley.com/documents/?uuid=61e48038-3e70-3367-b77c-ec43c8b3b691" ] }, { "id" : "ITEM-4", "itemData" : { "DOI" : "10.1075/sl.41.2.01van", "ISSN" : "0378-4177", "author" : [ { "dropping-particle" : "", "family" : "Lier", "given" : "Evan", "non-dropping-particle" : "van", "parse-names" : false, "suffix" : "" } ], "container-title" : "Studies in Language", "id" : "ITEM-4", "issue" : "2", "issued" : { "date-parts" : [ [ "2017" ] ] }, "page" : "241-254", "title" : "Introduction: Lexical flexibility in Oceanic languages", "type" : "article-journal", "volume" : "41" }, "locator" : "242", "uris" : [ "http://www.mendeley.com/documents/?uuid=51fc8124-3410-48c6-aca9-bcd514f4c910" ] } ], "mendeley" : { "formattedCitation" : "(Hengeveld 1992:65; Croft 2001:66; van Lier 2016:197; van Lier 2017:242)", "plainTextFormattedCitation" : "(Hengeveld 1992:65; Croft 2001:66; van Lier 2016:197; van Lier 2017:242)", "previouslyFormattedCitation" : "(Hengeveld 1992:65; Croft 2001:66; van Lier 2016:197; van Lier 2017:242)" }, "properties" : {  }, "schema" : "https://github.com/citation-style-language/schema/raw/master/csl-citation.json" }</w:instrText>
      </w:r>
      <w:r w:rsidR="00B57E77">
        <w:fldChar w:fldCharType="separate"/>
      </w:r>
      <w:r w:rsidR="00C61ADB" w:rsidRPr="00C61ADB">
        <w:rPr>
          <w:noProof/>
        </w:rPr>
        <w:t>(Hengeveld 1992:65; Croft 2001:66; van Lier 2016:197; van Lier 2017:242)</w:t>
      </w:r>
      <w:r w:rsidR="00B57E77">
        <w:fldChar w:fldCharType="end"/>
      </w:r>
      <w:r w:rsidR="00833849">
        <w:t>.</w:t>
      </w:r>
      <w:r w:rsidR="00313B0C">
        <w:t xml:space="preserve"> This is frequently </w:t>
      </w:r>
      <w:r w:rsidR="00F54FE5">
        <w:t xml:space="preserve">discussed </w:t>
      </w:r>
      <w:r w:rsidR="00313B0C">
        <w:t xml:space="preserve">as </w:t>
      </w:r>
      <w:r w:rsidR="00313B0C" w:rsidRPr="00AF201D">
        <w:rPr>
          <w:rStyle w:val="Definition"/>
        </w:rPr>
        <w:t>conversion</w:t>
      </w:r>
      <w:r w:rsidR="00313B0C">
        <w:t xml:space="preserve">, </w:t>
      </w:r>
      <w:r w:rsidR="00313B0C" w:rsidRPr="00AF201D">
        <w:rPr>
          <w:rStyle w:val="Definition"/>
        </w:rPr>
        <w:t>zero-derivation</w:t>
      </w:r>
      <w:r w:rsidR="00313B0C">
        <w:t xml:space="preserve">, or </w:t>
      </w:r>
      <w:r w:rsidR="00313B0C" w:rsidRPr="00AF201D">
        <w:rPr>
          <w:rStyle w:val="Definition"/>
        </w:rPr>
        <w:t>functional shift</w:t>
      </w:r>
      <w:r w:rsidR="00313B0C">
        <w:t xml:space="preserve"> </w:t>
      </w:r>
      <w:r w:rsidR="00AF0D0E">
        <w:fldChar w:fldCharType="begin" w:fldLock="1"/>
      </w:r>
      <w:r w:rsidR="00E60471">
        <w:instrText>ADDIN CSL_CITATION { "citationItems" : [ { "id" : "ITEM-1", "itemData" : { "author" : [ { "dropping-particle" : "", "family" : "Crystal", "given" : "David", "non-dropping-particle" : "", "parse-names" : false, "suffix" : "" } ], "collection-title" : "The Language Library", "edition" : "6th", "id" : "ITEM-1", "issued" : { "date-parts" : [ [ "2008" ] ] }, "publisher" : "Blackwell", "title" : "A dictionary of linguistics and phonetics", "type" : "book" }, "locator" : "114", "uris" : [ "http://www.mendeley.com/documents/?uuid=88604706-7c17-44af-8d99-514b09f7f8f9" ] } ], "mendeley" : { "formattedCitation" : "(Crystal 2008:114)", "plainTextFormattedCitation" : "(Crystal 2008:114)", "previouslyFormattedCitation" : "(Crystal 2008:114)" }, "properties" : {  }, "schema" : "https://github.com/citation-style-language/schema/raw/master/csl-citation.json" }</w:instrText>
      </w:r>
      <w:r w:rsidR="00AF0D0E">
        <w:fldChar w:fldCharType="separate"/>
      </w:r>
      <w:r w:rsidR="00E60471" w:rsidRPr="00E60471">
        <w:rPr>
          <w:noProof/>
        </w:rPr>
        <w:t>(Crystal 2008:114)</w:t>
      </w:r>
      <w:r w:rsidR="00AF0D0E">
        <w:fldChar w:fldCharType="end"/>
      </w:r>
      <w:r w:rsidR="00F17A5B">
        <w:t>; I expand on and clarify this</w:t>
      </w:r>
      <w:r w:rsidR="00FF2364">
        <w:t xml:space="preserve"> definition in </w:t>
      </w:r>
      <w:r w:rsidR="00FF2364">
        <w:rPr>
          <w:rFonts w:cs="Times New Roman"/>
        </w:rPr>
        <w:t>§</w:t>
      </w:r>
      <w:r w:rsidR="005F0BD8">
        <w:t>{{2.3}}</w:t>
      </w:r>
      <w:r w:rsidR="00FF2364">
        <w:t>.</w:t>
      </w:r>
      <w:r w:rsidR="00CB6B00">
        <w:t xml:space="preserve"> When lexical flexibility is widespread in a language, </w:t>
      </w:r>
      <w:r w:rsidR="009D583B">
        <w:t>it</w:t>
      </w:r>
      <w:r w:rsidR="00CB6B00">
        <w:t xml:space="preserve"> is often taken as evidence of </w:t>
      </w:r>
      <w:r w:rsidR="00CB6B00" w:rsidRPr="009400AE">
        <w:rPr>
          <w:rStyle w:val="Definition"/>
        </w:rPr>
        <w:t xml:space="preserve">flexible </w:t>
      </w:r>
      <w:r w:rsidR="009400AE" w:rsidRPr="009400AE">
        <w:rPr>
          <w:rStyle w:val="Definition"/>
        </w:rPr>
        <w:t>word classes</w:t>
      </w:r>
      <w:r w:rsidR="00CB6B00">
        <w:t>, i.e. lexical categories which appear to subsume more than one traditional part of speech</w:t>
      </w:r>
      <w:r w:rsidR="00C61ADB">
        <w:t xml:space="preserve"> </w:t>
      </w:r>
      <w:r w:rsidR="00C61ADB">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"locator" : "65", "uris" : [ "http://www.mendeley.com/documents/?uuid=8d6f5555-b568-4cc0-ba30-dc811e257094" ] }, { "id" : "ITEM-2", "itemData" : { "DOI" : "10.1111/j.1749-818X.2007.00030.x", "ISBN" : "0701636475", "ISSN" : "1749-818X", "abstract" : "This article1 provides an overview of recent literature and research on word classes, focusing in particular on typological approaches to word classification. The cross- linguistic classification of word class systems (or parts-of-speech systems) presented in this article is based on statements found in grammatical descriptions of some 50 languages, which together constitute a representative sample of the world\u2019s languages. It appears that there are both quantitative and qualitative differences between word class systems of individual languages. Whereas some languages employ a parts-of-speech system that includes the categories verb, noun, adjective and adverb, other languages may use only a subset of these four lexical categories. Furthermore, quite a few languages have a major word class whose members cannot be classified in terms of the categories verb\u2013noun\u2013adjective\u2013adverb, because they have properties that are strongly associated with at least two of these four traditional word classes (e.g. adjective and adverb). Finally, this article discusses some of the ways in which word class distinctions interact with other grammatical domains, such as syntax and morphology.", "author" : [ { "dropping-particle" : "", "family" : "Rijkhoff", "given" : "Jan", "non-dropping-particle" : "", "parse-names" : false, "suffix" : "" } ], "container-title" : "Language &amp; Linguistics Compass", "id" : "ITEM-2", "issue" : "6", "issued" : { "date-parts" : [ [ "2007" ] ] }, "page" : "709-726", "title" : "Word classes", "type" : "article-journal", "volume" : "1" }, "locator" : "715", "uris" : [ "http://www.mendeley.com/documents/?uuid=b9175f01-003b-42f2-b81b-8bdaddf80767" ] }, { "id" : "ITEM-3", "itemData" : { "author" : [ { "dropping-particle" : "", "family" : "Lier", "given" : "Eva", "non-dropping-particle" : "van", "parse-names" : false, "suffix" : "" }, { "dropping-particle" : "", "family" : "Rijkhoff", "given" : "Jan", "non-dropping-particle" : "", "parse-names" : false, "suffix" : "" } ], "chapter-number" : "1", "container-title" : "Flexible word classes: Typological studies of underspecified parts of speech", "editor" : [ { "dropping-particle" : "", "family" : "Lier", "given" : "Eva", "non-dropping-particle" : "van", "parse-names" : false, "suffix" : "" }, { "dropping-particle" : "", "family" : "Rijkhoff", "given" : "Jan", "non-dropping-particle" : "", "parse-names" : false, "suffix" : "" } ], "id" : "ITEM-3", "issued" : { "date-parts" : [ [ "2013" ] ] }, "page" : "1-30", "publisher" : "Oxford University Press", "publisher-place" : "Oxford", "title" : "Flexible word classes in linguistic typology and grammatical theory", "type" : "chapter" }, "locator" : "1", "uris" : [ "http://www.mendeley.com/documents/?uuid=90e36518-e32a-4a2a-be44-88ac7edb63b9" ] }, { "id" : "ITEM-4",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"ITEM-4", "issue" : "2", "issued" : { "date-parts" : [ [ "2016" ] ] }, "page" : "197-232", "title" : "Lexical flexibility in Oceanic languages", "type" : "article-journal", "volume" : "20" }, "suffix" : " and accompanying articles", "uris" : [ "http://www.mendeley.com/documents/?uuid=61e48038-3e70-3367-b77c-ec43c8b3b691" ] }, { "id" : "ITEM-5", "itemData" : { "DOI" : "10.1075/sl.41.2.01van", "ISSN" : "0378-4177", "author" : [ { "dropping-particle" : "", "family" : "Lier", "given" : "Evan", "non-dropping-particle" : "van", "parse-names" : false, "suffix" : "" } ], "container-title" : "Studies in Language", "id" : "ITEM-5", "issue" : "2", "issued" : { "date-parts" : [ [ "2017" ] ] }, "page" : "241-254", "title" : "Introduction: Lexical flexibility in Oceanic languages", "type" : "article-journal", "volume" : "41" }, "locator" : "243", "uris" : [ "http://www.mendeley.com/documents/?uuid=51fc8124-3410-48c6-aca9-bcd514f4c910" ] }, { "id" : "ITEM-6", "itemData" : { "author" : [ { "dropping-particle" : "", "family" : "Vapnarsky", "given" : "Valentina", "non-dropping-particle" : "", "parse-names" : false, "suffix" : "" }, { "dropping-particle" : "", "family" : "Veneziano", "given" : "Edy", "non-dropping-particle" : "", "parse-names" : false, "suffix" : "" } ], "collection-title" : "Studies in Language Companion Series 182", "container-title" : "Lexical polycategoriality: Cross-linguistic, cross-theoretical, and language acquisition approaches", "editor" : [ { "dropping-particle" : "", "family" : "Vapnarsky", "given" : "Valentina", "non-dropping-particle" : "", "parse-names" : false, "suffix" : "" }, { "dropping-particle" : "", "family" : "Veneziano", "given" : "Edy", "non-dropping-particle" : "", "parse-names" : false, "suffix" : "" } ], "id" : "ITEM-6", "issued" : { "date-parts" : [ [ "2017" ] ] }, "page" : "1-34", "publisher" : "John Benjamins", "publisher-place" : "Amsterdam", "title" : "Lexical polycategoriality: Cross-linguistic, cross-theoretical and language acquisition approaches. An introduction", "type" : "chapter" }, "uris" : [ "http://www.mendeley.com/documents/?uuid=0c13db55-3841-4c19-8f11-76aeebb6c061" ] } ], "mendeley" : { "formattedCitation" : "(Hengeveld 1992:65; Rijkhoff 2007:715; van Lier &amp; Rijkhoff 2013:1; van Lier 2016 and accompanying articles; van Lier 2017:243; Vapnarsky &amp; Veneziano 2017a)", "plainTextFormattedCitation" : "(Hengeveld 1992:65; Rijkhoff 2007:715; van Lier &amp; Rijkhoff 2013:1; van Lier 2016 and accompanying articles; van Lier 2017:243; Vapnarsky &amp; Veneziano 2017a)", "previouslyFormattedCitation" : "(Hengeveld 1992:65; Rijkhoff 2007:715; van Lier &amp; Rijkhoff 2013:1; van Lier 2016 and accompanying articles; van Lier 2017:243; Vapnarsky &amp; Veneziano 2017a)" }, "properties" : {  }, "schema" : "https://github.com/citation-style-language/schema/raw/master/csl-citation.json" }</w:instrText>
      </w:r>
      <w:r w:rsidR="00C61ADB">
        <w:fldChar w:fldCharType="separate"/>
      </w:r>
      <w:r w:rsidR="0084363F" w:rsidRPr="0084363F">
        <w:rPr>
          <w:noProof/>
        </w:rPr>
        <w:t>(Hengeveld 1992:65; Rijkhoff 2007:715; van Lier &amp; Rijkhoff 2013:1; van Lier 2016 and accompanying articles; van Lier 2017:243; Vapnarsky &amp; Veneziano 2017a)</w:t>
      </w:r>
      <w:r w:rsidR="00C61ADB">
        <w:fldChar w:fldCharType="end"/>
      </w:r>
      <w:r w:rsidR="00C61ADB">
        <w:t>.</w:t>
      </w:r>
      <w:r w:rsidR="009400AE">
        <w:rPr>
          <w:rStyle w:val="FootnoteReference"/>
        </w:rPr>
        <w:footnoteReference w:id="1"/>
      </w:r>
      <w:r w:rsidR="00C61ADB">
        <w:t xml:space="preserve"> </w:t>
      </w:r>
      <w:r w:rsidR="005340F3">
        <w:t>Flexible categories have become a vibrant topic in recent years, prompting discussions on the existence of flexible categories in particular languages</w:t>
      </w:r>
      <w:r w:rsidR="00744976">
        <w:t xml:space="preserve"> </w:t>
      </w:r>
      <w:r w:rsidR="00744976">
        <w:fldChar w:fldCharType="begin" w:fldLock="1"/>
      </w:r>
      <w:r w:rsidR="008F2838">
        <w:instrText>ADDIN CSL_CITATION { "citationItems" : [ { "id" : "ITEM-1", "itemData" : { "DOI" : "10.1016/0024-3841(83)90045-1", "ISSN" : "00243841", "abstract" : "It is usually claimed that languages contain at least two major word-classes, nouns and verbs. However, Salishan languages of Northwestern North America cannot be described in these terms. Instead, only predicates and particles can be distinguished. Nouns and verbs are variously defined for other languages. But whether looked at morphologically, syntactically, semantically, or logically, and whether at a surface or deep level, the notions 'noun' and 'verb' (as well as other traditional parts of speech) are not relevant in Salish. A Salishan sentence contains at least a predicate, which may be inflected for pronominal subject and/or object (as well as aspect, control, transitivity, etc.). An overt subject or object may be expressed by adding another predicate in apposition to the pronominal elements affixed to the main predicate. Complex sentences may thus be built up by adding layers of embedded appositional and adjuncted predicates. ?? 1983.", "author" : [ { "dropping-particle" : "", "family" : "Kinkade", "given" : "M. Dale", "non-dropping-particle" : "", "parse-names" : false, "suffix" : "" } ], "container-title" : "Lingua", "id" : "ITEM-1", "issue" : "1", "issued" : { "date-parts" : [ [ "1983" ] ] }, "page" : "25-39", "title" : "Salish evidence against the universality of 'noun' and 'verb'", "type" : "article-journal", "volume" : "60" }, "uris" : [ "http://www.mendeley.com/documents/?uuid=d309faf5-835e-418a-8cdf-8b61c87c797e" ] }, { "id" : "ITEM-2", "itemData" : { "DOI" : "10.1016/0024-3841(86)90061-6", "ISSN" : "00243841", "abstract" : "In recent literature including two articles in Lingua, the claim has been made several times that Salish languages do not have grammatical categories corresponding to those typically named 'noun' and 'verb' in most other languages but rather have only a single undifferentiated class which is sometimes used predicatively, sometimes substantively. The same claim has been made for languages of two other families which abut Salish territory, viz., Wakashan and Chimakuan. For Salish we challenge this assertion and point out that in at least some (and we believe all) Salish languages there are obvious formal criteria for defining two major classes or 'parts of speech', and further, that these classes are similar enough to the categories in other languages traditionally called 'noun' and 'verb' to profitably apply such labels to these two classes in Salish. ?? 1986.", "author" : [ { "dropping-particle" : "", "family" : "Eijk", "given" : "Jan P.", "non-dropping-particle" : "Van", "parse-names" : false, "suffix" : "" }, { "dropping-particle" : "", "family" : "Hess", "given" : "Thom", "non-dropping-particle" : "", "parse-names" : false, "suffix" : "" } ], "container-title" : "Lingua", "id" : "ITEM-2", "issue" : "4", "issued" : { "date-parts" : [ [ "1986" ] ] }, "page" : "319-331", "title" : "Noun and verb in Salish", "type" : "article-journal", "volume" : "69" }, "uris" : [ "http://www.mendeley.com/documents/?uuid=e88e3c0d-28f4-419f-b7b0-ec9377f59503" ] }, { "id" : "ITEM-3", "itemData" : { "DOI" : "10.1515/lity.1997.1.2.123", "ISSN" : "1430-0532", "author" : [ { "dropping-particle" : "", "family" : "Broschart", "given" : "J\u00fcrgen", "non-dropping-particle" : "", "parse-names" : false, "suffix" : "" } ], "container-title" : "Linguistic Typology", "id" : "ITEM-3", "issue" : "1997", "issued" : { "date-parts" : [ [ "1997" ] ] }, "page" : "123-165", "title" : "Why Tongan does it differently: Categorial distinctions in a language without nouns and verbs", "type" : "article-journal", "volume" : "1" }, "uris" : [ "http://www.mendeley.com/documents/?uuid=99f79146-877f-4c12-b81e-b19763654677" ] }, { "id" : "ITEM-4", "itemData" : { "ISSN" : "00207071", "author" : [ { "dropping-particle" : "", "family" : "Sadock", "given" : "Jerrold M.", "non-dropping-particle" : "", "parse-names" : false, "suffix" : "" } ], "container-title" : "International Journal of American Linguistics", "id" : "ITEM-4", "issue" : "4", "issued" : { "date-parts" : [ [ "1999" ] ] }, "page" : "383-406", "title" : "The nominalist theory of Eskimo: A case study in scientific self-deception", "type" : "article-journal", "volume" : "65" }, "uris" : [ "http://www.mendeley.com/documents/?uuid=37b73dd9-0d5b-419c-8890-338741523378" ] }, { "id" : "ITEM-5",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"ITEM-5", "issue" : "2005", "issued" : { "date-parts" : [ [ "2005" ] ] }, "page" : "351-390", "title" : "Mundari: The myth of a language without word classes", "type" : "article-journal", "volume" : "9" }, "uris" : [ "http://www.mendeley.com/documents/?uuid=9fd1404b-4661-47e5-a92b-48a8772f2248" ] }, { "id" : "ITEM-6", "itemData" : { "DOI" : "10.1515/lity.2005.9.3.391", "ISSN" : "14300532", "abstract" : "Response to Evans &amp; Osada (2005)", "author" : [ { "dropping-particle" : "", "family" : "Hengeveld", "given" : "Kees", "non-dropping-particle" : "", "parse-names" : false, "suffix" : "" }, { "dropping-particle" : "", "family" : "Rijkhoff", "given" : "Jan", "non-dropping-particle" : "", "parse-names" : false, "suffix" : "" } ], "container-title" : "Linguistic Typology", "id" : "ITEM-6", "issue" : "3", "issued" : { "date-parts" : [ [ "2005" ] ] }, "page" : "406-431", "title" : "Mundari as a flexible language", "type" : "article-journal", "volume" : "9" }, "uris" : [ "http://www.mendeley.com/documents/?uuid=49d2c213-3036-401c-82f8-d202777161e8" ] }, { "id" : "ITEM-7", "itemData" : { "author" : [ { "dropping-particle" : "", "family" : "Dorvlo", "given" : "Kofi", "non-dropping-particle" : "", "parse-names" : false, "suffix" : "" } ], "id" : "ITEM-7", "issued" : { "date-parts" : [ [ "2009" ] ] }, "page" : "95-105", "title" : "Does Logba have an adjective class?", "type" : "article-journal" }, "uris" : [ "http://www.mendeley.com/documents/?uuid=c248a180-ce8d-4580-87d4-dcf33c719c68" ] }, { "id" : "ITEM-8", "itemData" : { "DOI" : "10.1515/THLI.2009.007", "ISBN" : "03014428", "ISSN" : "03014428", "PMID" : "43202073", "abstract" : "We review some morpho-syntactic contexts where, parallel to data in Tagalog, Salishan languages famously fail to distinguish the categories noun and verb. Nevertheless, we then show that Salish languages do distinguish noun from verb, both lexically and syntactically, and suggest how similar analyses might perhaps be applicable to Tagalog. [ABSTRACT FROM AUTHOR] Copyright of Theoretical Linguistics is the property of De Gruyter and its content may not be copied or emailed to multiple sites or posted to a listserv without the copyright holder's express written permission. However, users may print, download, or email articles for individual use. This abstract may be abridged. No warranty is given about the accuracy of the copy. Users should refer to the original published version of the material for the full abstract. (Copyright applies to all Abstracts.)", "author" : [ { "dropping-particle" : "", "family" : "Koch", "given" : "Karsten", "non-dropping-particle" : "", "parse-names" : false, "suffix" : "" }, { "dropping-particle" : "", "family" : "Matthewson", "given" : "Lisa", "non-dropping-particle" : "", "parse-names" : false, "suffix" : "" } ], "container-title" : "Theoretical Linguistics", "id" : "ITEM-8", "issue" : "1", "issued" : { "date-parts" : [ [ "2009" ] ] }, "page" : "125-137", "title" : "The lexical category debate in Salish and its relevance for Tagalog", "type" : "article-journal", "volume" : "35" }, "uris" : [ "http://www.mendeley.com/documents/?uuid=72875f23-dd8b-4e30-908f-fc692e84dcd5" ] }, { "id" : "ITEM-9", "itemData" : { "DOI" : "10.1515/LITY.2011.003", "ISSN" : "14300532", "abstract" : "This article describes the adjective class in Quechua, countering many previous accounts of the language as a linguistic type with no adjective/noun distinction. It applies a set of common crosslinguistic criteria for distinguishing adjectives to data from several dialects of Ecuadorian Highland Quechua (EHQ), analyzing examples from a natural speech audio/video corpus, speaker intuitions of grammaticality, and controlled elicitation exercises. It is concluded that by virtually any standard Quechua shows clear evidence for a distinct class of attributive noun modifiers, and that in the future Quechua should not be considered a \u201cflexible\u201d noun/adjective language for the purposes of crosslinguistic comparison.", "author" : [ { "dropping-particle" : "", "family" : "Floyd", "given" : "Simeon", "non-dropping-particle" : "", "parse-names" : false, "suffix" : "" } ], "container-title" : "Linguistic Typology", "id" : "ITEM-9", "issue" : "1", "issued" : { "date-parts" : [ [ "2011" ] ] }, "page" : "25-63", "title" : "Re-discovering the Quechua adjective", "type" : "article-journal", "volume" : "15" }, "uris" : [ "http://www.mendeley.com/documents/?uuid=5c043b4e-c8b2-49fb-8371-29dbc6bc48ff" ] }, { "id" : "ITEM-10", "itemData" : { "DOI" : "10.1515/lingty-2012-0001", "ISSN" : "14300532", "abstract" : "Adjectives exhibit conspicuously different properties from one language to an- other. They sometimes show properties in common with nouns, sometimes with verbs, and sometimes with neither, and their inventory ranges from many to few or even none. Skepticism with regard to their universality was earlier raised by R.M.W. Dixon, but his later shift in favor of universality has brought the issue back into the foreground. The Northern Iroquoian languages are challenging in this regard, since they have resisted attempts to define even an adjectival subclass of verb roots. After a discussion of adjective function that aims at ex- plaining their varying manifestations across languages, eight possible ways of characterizing an adjective class in one of the Northern Iroquoian languages, Seneca, are examined and each is found problematic. The only Southern Iro- quoian language,Cherokee, does exhibit an adjective class that evidently arose subsequent to the north-south split.", "author" : [ { "dropping-particle" : "", "family" : "Chafe", "given" : "Wallace", "non-dropping-particle" : "", "parse-names" : false, "suffix" : "" } ], "container-title" : "Linguistic Typology", "id" : "ITEM-10", "issue" : "1", "issued" : { "date-parts" : [ [ "2012" ] ] }, "page" : "1-39", "title" : "Are adjectives universal? The case of Northern Iroquoian", "type" : "article-journal", "volume" : "16" }, "uris" : [ "http://www.mendeley.com/documents/?uuid=6765ffe2-0c6f-4281-9d42-a918d83b590a" ] }, { "id" : "ITEM-11", "itemData" : { "DOI" : "10.1515/tl-2012-0001", "ISSN" : "03014428", "abstract" : "Many years of linguistic research have led to no consensus on the issue of whether every language has nouns, verbs, and adjectives. This article investigates the issue from the perspective of Chamorro, an Austronesian language of the Mariana Islands. Chamorro has been claimed to have an unusual lexical category system consisting of just two language-particular categories. Evidence is presented here that (i) the language does in fact have nouns, verbs, and adjectives, and (ii) the apparent use of content words in multiple syntactic functions results from productive processes of denominal verb formation and denominal adjective formation that are not signaled by overt morphology. The lexical semantics and pragmatics of these processes are shown to be broadly parallel to denominal verb formation in English. Overall, the evidence supports the claim that lexical categories are universal, and suggests that the broad routes by which semantic and phonological material can be packaged into lexical categories may be universal as well.", "author" : [ { "dropping-particle" : "", "family" : "Chung", "given" : "Sandra", "non-dropping-particle" : "", "parse-names" : false, "suffix" : "" } ], "container-title" : "Theoretical Linguistics", "id" : "ITEM-11", "issue" : "1-2", "issued" : { "date-parts" : [ [ "2012" ] ] }, "page" : "1-56", "title" : "Are lexical categories universal? The view from Chamorro", "type" : "article-journal", "volume" : "38" }, "uris" : [ "http://www.mendeley.com/documents/?uuid=4671c6ae-6d76-49d6-a22b-19359ccb488d" ] } ], "mendeley" : { "formattedCitation" : "(Kinkade 1983; Van Eijk &amp; Hess 1986; Broschart 1997; Sadock 1999; Evans &amp; Osada 2005; Hengeveld &amp; Rijkhoff 2005; Dorvlo 2009; Koch &amp; Matthewson 2009; Floyd 2011; Chafe 2012; Chung 2012)", "plainTextFormattedCitation" : "(Kinkade 1983; Van Eijk &amp; Hess 1986; Broschart 1997; Sadock 1999; Evans &amp; Osada 2005; Hengeveld &amp; Rijkhoff 2005; Dorvlo 2009; Koch &amp; Matthewson 2009; Floyd 2011; Chafe 2012; Chung 2012)", "previouslyFormattedCitation" : "(Kinkade 1983; Van Eijk &amp; Hess 1986; Broschart 1997; Sadock 1999; Evans &amp; Osada 2005; Hengeveld &amp; Rijkhoff 2005; Dorvlo 2009; Koch &amp; Matthewson 2009; Floyd 2011; Chafe 2012; Chung 2012)" }, "properties" : {  }, "schema" : "https://github.com/citation-style-language/schema/raw/master/csl-citation.json" }</w:instrText>
      </w:r>
      <w:r w:rsidR="00744976">
        <w:fldChar w:fldCharType="separate"/>
      </w:r>
      <w:r w:rsidR="008F2838" w:rsidRPr="008F2838">
        <w:rPr>
          <w:noProof/>
        </w:rPr>
        <w:t>(Kinkade 1983; Van Eijk &amp; Hess 1986; Broschart 1997; Sadock 1999; Evans &amp; Osada 2005; Hengeveld &amp; Rijkhoff 2005; Dorvlo 2009; Koch &amp; Matthewson 2009; Floyd 2011; Chafe 2012; Chung 2012)</w:t>
      </w:r>
      <w:r w:rsidR="00744976">
        <w:fldChar w:fldCharType="end"/>
      </w:r>
      <w:r w:rsidR="005340F3">
        <w:t>, the plausibility of flexible categories in general</w:t>
      </w:r>
      <w:r w:rsidR="008F2838">
        <w:t xml:space="preserve"> </w:t>
      </w:r>
      <w:r w:rsidR="008F2838">
        <w:fldChar w:fldCharType="begin" w:fldLock="1"/>
      </w:r>
      <w:r w:rsidR="008F2838">
        <w:instrText>ADDIN CSL_CITATION { "citationItems" : [ { "id" : "ITEM-1", "itemData" : { "DOI" : "10.1038/014265a0", "ISBN" : "90-279-3309-X", "ISSN" : "0028-0836", "abstract" : "Examen des moyens employ\u00e9s par les langues sans adjectif pour exprimer les concepts s'y rapportant et cons\u00e9quences pour des \"types\" s\u00e9mantiques universels.", "author" : [ { "dropping-particle" : "", "family" : "Dixon", "given" : "Robert M. W.", "non-dropping-particle" : "", "parse-names" : false, "suffix" : "" } ], "container-title" : "Studies in Language", "id" : "ITEM-1", "issued" : { "date-parts" : [ [ "1982" ] ] }, "number-of-pages" : "256", "title" : "Where have all the adjectives gone? and other essays in Semantics and Syntax", "type" : "book" }, "uris" : [ "http://www.mendeley.com/documents/?uuid=a19065ef-9783-4c4c-b818-101fe34e5a56" ] }, { "id" : "ITEM-2", "itemData" : { "DOI" : "10.1515/ling.2004.033", "ISSN" : "0024-3949", "abstract" : "This article argues against the hypothesis that roots are stored in the lexi- con without categorial specification, such as noun and verb, as proposed in Marantz (1997, 2001). On the basis of evidence from Dutch, we show that certain generalizations and rules cannot be expressed without having roots that are lexically specified for their category. Furthermore, we show that the arguments put forward by Barner and Bale (2002) for categorial un- derspecification are not valid with respect to the data from Dutch. Finally, following Kiparsky (1997), we show that analyses of denominal verbs in English that embrace the categorial underspecification hypothesis run into serious problems. We conclude that roots are stored in the lexicon with a categorial specification.", "author" : [ { "dropping-particle" : "", "family" : "Don", "given" : "Jan", "non-dropping-particle" : "", "parse-names" : false, "suffix" : "" } ], "container-title" : "Linguistics", "id" : "ITEM-2", "issue" : "5", "issued" : { "date-parts" : [ [ "2004" ] ] }, "page" : "931-956", "title" : "Categories in the lexicon", "type" : "article-journal", "volume" : "42" }, "uris" : [ "http://www.mendeley.com/documents/?uuid=b2d97cc4-e06c-4953-950f-b32b2bead4bd" ] }, { "id" : "ITEM-3", "itemData" : { "DOI" : "10.1515/lity.2005.9.3.391", "ISSN" : "14300532", "abstract" : "Response to Evans &amp; Osada (2005)", "author" : [ { "dropping-particle" : "", "family" : "Croft", "given" : "William", "non-dropping-particle" : "", "parse-names" : false, "suffix" : "" } ], "container-title" : "Linguistic Typology", "id" : "ITEM-3", "issue" : "3", "issued" : { "date-parts" : [ [ "2005" ] ] }, "page" : "431-441", "title" : "Word classes, parts of speech, and syntactic argumentation", "type" : "article-journal", "volume" : "9" }, "uris" : [ "http://www.mendeley.com/documents/?uuid=2df30b36-3d5b-443c-bcd2-fd87f37574f3" ] }, { "id" : "ITEM-4", "itemData" : { "DOI" : "10.1515/lity.2005.9.3.351", "ISSN" : "14300532", "abstract" : "Mundari, an Austroasiatic language of India (Munda family), has often been cited as an example of a language without word classes, where a single word can function as noun, verb, adjective, etc. according to the context. These claims, originating in a 1903 grammar by the missionary John Hoffmann, have recently been repeated uncritically by a number of typologists. In this article we review the evidence for word class fluidity, on the basis of a careful anal- ysis of Hoffmann\u2019s corpus as well as substantial new data, including a large lexical sample at two levels of detail. We argue that in fact Mundari does have clearly definable word classes, with distinct open classes of verb and noun, in addition to a closed adjective class, though there are productive possibilities for using all as predicates. Along the way, we elaborate a series of criteria that would need to be met before any language could seriously be claimed to lack a noun-verb distinction: most importantly strict compositionality, bidirectional flexibility, and exhaustiveness through the lexicon.", "author" : [ { "dropping-particle" : "", "family" : "Evans", "given" : "Nicholas", "non-dropping-particle" : "", "parse-names" : false, "suffix" : "" }, { "dropping-particle" : "", "family" : "Osada", "given" : "Toshiki", "non-dropping-particle" : "", "parse-names" : false, "suffix" : "" } ], "container-title" : "Linguistic Typology", "id" : "ITEM-4", "issue" : "2005", "issued" : { "date-parts" : [ [ "2005" ] ] }, "page" : "351-390", "title" : "Mundari: The myth of a language without word classes", "type" : "article-journal", "volume" : "9" }, "uris" : [ "http://www.mendeley.com/documents/?uuid=9fd1404b-4661-47e5-a92b-48a8772f2248"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"DOI" : "10.1146/annurev-linguistics-011516-034134", "ISBN" : "9788578110796", "ISSN" : "2333-9683", "PMID" : "25246403", "abstract" : "The fundamental importance of lexical categories is uncontroversial within both formal and functional approaches to grammatical analysis. But despite the familiarity of this topic and its foundational nature for grammatical de- scription and analysis, it is paradoxically not among the best-studied or -understood topics from either the functionalist or formalist perspective. Both schools of linguistic theory have inherited their basic assumptions and instincts about lexical categories from the structuralist practice of distribu- tional analysis.Webriefly survey approaches to the various lexical categories. We then comment on a few issues of strategic value that arise from these approaches, including the importance of clearly distinguishing roots, stems, words, and syntactic units when it comes to issues of lexical categories; the importance of recognizing when distributional tests are similar across lan- guages in principled ways; and the need for the choice of distributional tests to be informed by theoretical hypotheses. 2.1", "author" : [ { "dropping-particle" : "", "family" : "Baker", "given" : "Mark", "non-dropping-particle" : "", "parse-names" : false, "suffix" : "" }, { "dropping-particle" : "", "family" : "Croft", "given" : "William", "non-dropping-particle" : "", "parse-names" : false, "suffix" : "" } ], "container-title" : "Annual Review of Linguistics", "id" : "ITEM-6", "issue" : "2", "issued" : { "date-parts" : [ [ "2017" ] ] }, "page" : "1-19", "title" : "Lexical categories: Legacy, lacuna, and opportunity for functionalists and formalists", "type" : "article-journal", "volume" : "3" }, "uris" : [ "http://www.mendeley.com/documents/?uuid=dea38529-fa8d-4ff3-bcc2-5b83e8acd9c5" ] }, { "id" : "ITEM-7", "itemData" : { "DOI" : "10.1075/sl.41.2.05pal", "ISSN" : "0378-4177", "abstract" : "&lt;p&gt;Hoava sa and ria have been analysed as pronouns in some contexts, and articles in others, an apparent case of flexibility in functional categories. However, this analysis depends on an assumption that pronouns are NP head. An alternative analysis employing the Determiner Phrase (DP) demonstrates that in all contexts sa/ria occupy the same syntactic position: DP head. They are always pronouns, alternating with articles in D, an analysis supported by evidence that 1st/2nd pronouns behave in an identical way. This unified analysis gives no grounds for positing membership of separate categories. In contrast, in Standard Fijian (SF) articles and pronouns occupy different syntactic positions: SF pronouns are not in D, but in N. The paper concludes that structures such as DP have considerable descriptive power; pronouns behave variably across Oceanic; and Hoava sa/ria are pronouns in all contexts. Their apparent flexibility was an artefact of earlier analyses, not a feature of the grammar.&lt;/p&gt;", "author" : [ { "dropping-particle" : "", "family" : "Palmer", "given" : "Bill", "non-dropping-particle" : "", "parse-names" : false, "suffix" : "" } ], "container-title" : "Studies in Language", "id" : "ITEM-7", "issue" : "2", "issued" : { "date-parts" : [ [ "2017" ] ] }, "page" : "408-444", "title" : "Categorial flexibility as an artefact of the analysis", "type" : "article-journal", "volume" : "41" }, "uris" : [ "http://www.mendeley.com/documents/?uuid=6dbea402-81cf-4561-9fd9-b79c17684f7d" ] } ], "mendeley" : { "formattedCitation" : "(Dixon 1982; Don 2004; Croft 2005; Evans &amp; Osada 2005; Luuk 2010; Baker &amp; Croft 2017; Palmer 2017)", "plainTextFormattedCitation" : "(Dixon 1982; Don 2004; Croft 2005; Evans &amp; Osada 2005; Luuk 2010; Baker &amp; Croft 2017; Palmer 2017)", "previouslyFormattedCitation" : "(Dixon 1982; Don 2004; Croft 2005; Evans &amp; Osada 2005; Luuk 2010; Baker &amp; Croft 2017; Palmer 2017)" }, "properties" : {  }, "schema" : "https://github.com/citation-style-language/schema/raw/master/csl-citation.json" }</w:instrText>
      </w:r>
      <w:r w:rsidR="008F2838">
        <w:fldChar w:fldCharType="separate"/>
      </w:r>
      <w:r w:rsidR="008F2838" w:rsidRPr="008F2838">
        <w:rPr>
          <w:noProof/>
        </w:rPr>
        <w:t>(Dixon 1982; Don 2004; Croft 2005; Evans &amp; Osada 2005; Luuk 2010; Baker &amp; Croft 2017; Palmer 2017)</w:t>
      </w:r>
      <w:r w:rsidR="008F2838">
        <w:fldChar w:fldCharType="end"/>
      </w:r>
      <w:r w:rsidR="005340F3">
        <w:t xml:space="preserve">, and detailed </w:t>
      </w:r>
      <w:r w:rsidR="00C3108A">
        <w:t>descriptive</w:t>
      </w:r>
      <w:r w:rsidR="005340F3">
        <w:t xml:space="preserve"> studies of flexible categories and the diversity of their expression across languages</w:t>
      </w:r>
      <w:r w:rsidR="0084363F">
        <w:t xml:space="preserve"> </w:t>
      </w:r>
      <w:r w:rsidR="0084363F">
        <w:fldChar w:fldCharType="begin" w:fldLock="1"/>
      </w:r>
      <w:r w:rsidR="0084363F">
        <w:instrText>ADDIN CSL_CITATION { "citationItems" : [ { "id" : "ITEM-1", "itemData" : { "author" : [ { "dropping-particle" : "", "family" : "Hengeveld", "given" : "Kees", "non-dropping-particle" : "", "parse-names" : false, "suffix" : "" } ], "collection-title" : "Functional Grammar Series 15", "id" : "ITEM-1", "issued" : { "date-parts" : [ [ "1992" ] ] }, "publisher" : "Mouton de Gruyter", "publisher-place" : "Berlin", "title" : "Non-verbal predication: Theory, typology, diachrony", "type" : "book" }, "uris" : [ "http://www.mendeley.com/documents/?uuid=8d6f5555-b568-4cc0-ba30-dc811e257094" ] }, { "id" : "ITEM-2", "itemData" : { "DOI" : "10.1515/lity.1999.3.3.341", "ISBN" : "10.1515/lity.1999.3.3.341", "ISSN" : "1430-0532", "author" : [ { "dropping-particle" : "", "family" : "Holton", "given" : "Gary", "non-dropping-particle" : "", "parse-names" : false, "suffix" : "" } ], "container-title" : "Linguistic Typology", "id" : "ITEM-2", "issue" : "3", "issued" : { "date-parts" : [ [ "1999" ] ] }, "page" : "341-360", "title" : "Categoriality of property words in a switch-adjective language", "type" : "article-journal", "volume" : "3" }, "uris" : [ "http://www.mendeley.com/documents/?uuid=3a50c2c3-0318-452d-9040-c4a95551e0c1" ] }, { "id" : "ITEM-3", "itemData" : { "DOI" : "10.1017/S0022226704002762", "ISBN" : "0022-2267", "ISSN" : "0022-2267", "abstract" : "This paper argues that the word order possibilities of a language are partly deter- mined by the parts-of-speech system of that language. In languages in which lexical items are specialized for certain functionally defined syntactic slots (e.g. the modifier slot within a noun phrase), the identifiability of these slots is ensured by the nature of the lexical items (e.g. adjectives) themselves. As a result, word order possibilities are relatively unrestricted in these languages. In languages in which lexical items are not specialized for certain syntactic slots, in that these items combine the functions of two or more of the traditional word classes, other strategies have to be invoked to enhance identifiability. In these languages word order constraints are used to make syntactic slots identifiable on the basis of their position within the clause or phrase. Hence the word order possibilities are rather restricted in these languages. Counterexamples to the latter claim all involve cases in which identifiability is ensured by morphological rather than syntactic means. This shows that there is a balanced trade-off between the syntactic, morphological, and lexical structure of a language. 1.", "author" : [ { "dropping-particle" : "", "family" : "Hengeveld", "given" : "Kees", "non-dropping-particle" : "", "parse-names" : false, "suffix" : "" }, { "dropping-particle" : "", "family" : "Rijkhoff", "given" : "Jan", "non-dropping-particle" : "", "parse-names" : false, "suffix" : "" }, { "dropping-particle" : "", "family" : "Siewierska", "given" : "Anna", "non-dropping-particle" : "", "parse-names" : false, "suffix" : "" } ], "container-title" : "Journal of Linguistics", "id" : "ITEM-3", "issue" : "3", "issued" : { "date-parts" : [ [ "2004" ] ] }, "page" : "527-570", "title" : "Parts-of-speech systems and word order", "type" : "article-journal", "volume" : "40" }, "uris" : [ "http://www.mendeley.com/documents/?uuid=7123b5ad-3635-4373-8e7b-de20520e5451" ] }, { "id" : "ITEM-4", "itemData" : { "DOI" : "10.1515/flin.40.3-4.239", "ISBN" : "0165-4004", "ISSN" : "01654004", "author" : [ { "dropping-particle" : "", "family" : "Lier", "given" : "Eva", "non-dropping-particle" : "van", "parse-names" : false, "suffix" : "" } ], "container-title" : "Folia Linguistica", "id" : "ITEM-4", "issue" : "3-4", "issued" : { "date-parts" : [ [ "2006" ] ] }, "number-of-pages" : "239-304", "title" : "Parts-of-speech systems and dependent clauses: A typological study", "type" : "book", "volume" : "40" }, "uris" : [ "http://www.mendeley.com/documents/?uuid=74c8da13-2913-4c17-b56b-b6a9302e0f42" ] }, { "id" : "ITEM-5", "itemData" : { "DOI" : "10.1016/j.langsci.2009.02.001", "ISSN" : "03880001", "abstract" : "Following Farrell's analysis [Farrell, P., 2001. Functional shift as category underspecification. English Language and Linguistics 5 (1), 109-130], I submit that the most parsimonious hypothesis for stems that are ambiguous with respect to the noun/verb distinction (such as English walk, love, kill, etc.) is that they are neither nouns nor verbs but flexibles. It is generally agreed that the main functions of nouns and verbs are linguistic argument and linguistic predicate, respectively, and that the linguistic predicate/argument distinction is universal in the world's languages. I claim that if all languages have linguistic predicates and arguments, all languages must have at least one lexical class that maps to linguistic predicate and at least one lexical class that maps to linguistic argument. There are only three possibilities as to how a lexical class can map to linguistic predicate or argument: it can map to predicate, it can map to argument, or it can map to both. These three ways correspond to verbs, nouns and flexibles, respectively. Given this inventory of lexical classes, together with the premise that all languages have at least one lexical class that maps to argument and at least one that maps to predicate, the following five logically possible language types emerge: noun/verb/flexible, noun/flexible, verb/flexible, noun/verb, and flexible. After analyzing typological evidence for each of these types, I conclude that, if the criterion of pervasiveness of the typological trait is applied, type noun/verb/flexible is by far the most common, if not the only one present among the world's languages, with type flexible ranking next in probability. In addition, as 'word' has traditionally been found difficult to define [Broschart, J., 1997. Why Tongan does it differently: categorial distinctions in a language without nouns and verbs. Linguistic Typology 1 (2), 123-166; Di Sciullo, A.M., Williams, E., 1987. On the definition of word. Linguistic Inquiry Monographs, vol. 14. MIT Press, Cambridge, MA; Greenberg, J.H., 1963. Essays in Linguistics, Phoenix Books. Chicago, London], I propose the following definition for elementary word: a minimal unit of speech understood (though not necessarily used) outside context. \u00a9 2009 Elsevier Ltd. All rights reserved.", "author" : [ { "dropping-particle" : "", "family" : "Luuk", "given" : "Erkki", "non-dropping-particle" : "", "parse-names" : false, "suffix" : "" } ], "container-title" : "Language Sciences", "id" : "ITEM-5", "issue" : "3", "issued" : { "date-parts" : [ [ "2010" ] ] }, "page" : "349-365", "publisher" : "Elsevier Ltd", "title" : "Nouns, verbs and flexibles: Implications for typologies of word classes", "type" : "article-journal", "volume" : "32" }, "uris" : [ "http://www.mendeley.com/documents/?uuid=8d531ae9-9dac-4106-a38b-5e99cd23349f" ] }, { "id" : "ITEM-6", "itemData" : { "ISBN" : "978-0-19-966844-1", "abstract" : "This book is the first major cross-linguistic study of 'flexible words', i.e. words that cannot be classified in terms of the traditional lexical categories Verb, Noun, Adjective or Adverb. Flexible words can - without special morphosyntactic marking - serve in functions for which other languages must employ members of two or more of the four traditional, 'specialised' word classes.", "editor" : [ { "dropping-particle" : "", "family" : "Rijkhoff", "given" : "Jan", "non-dropping-particle" : "", "parse-names" : false, "suffix" : "" }, { "dropping-particle" : "", "family" : "Lier", "given" : "Eva", "non-dropping-particle" : "van", "parse-names" : false, "suffix" : "" } ], "id" : "ITEM-6", "issued" : { "date-parts" : [ [ "2013" ] ] }, "publisher" : "Oxford University Press", "publisher-place" : "Oxford", "title" : "Flexible word classes: Typological studies of underspecified parts of speech", "type" : "book" }, "uris" : [ "http://www.mendeley.com/documents/?uuid=49e6286c-1ab7-4541-be26-2ac2e1b8abbb" ] }, { "id" : "ITEM-7", "itemData" : { "DOI" : "10.1515/lingty-2016-0005", "ISSN" : "1613415X", "abstract" : "While word classes are language-specific categories, lexical flexibility remains under discussion. This article investigates this phenomenon in a balanced sample of 36 Oceanic languages, a genetic group that has figured prominently in this debate. Based on a systematic survey of the morphosyntactic behavior of a range of semantic word types in three propositional functions, it is shown how lexical flexibility can be measured and compared across languages and constructions. While Oceanic flexibility is pervasive in some respects, lexical categorization in these languages does not qualitatively deviate from relevant typological tendencies.", "author" : [ { "dropping-particle" : "", "family" : "Lier", "given" : "Eva", "non-dropping-particle" : "van", "parse-names" : false, "suffix" : "" } ], "container-title" : "Linguistic Typology", "id" : "ITEM-7", "issue" : "2", "issued" : { "date-parts" : [ [ "2016" ] ] }, "page" : "197-232", "title" : "Lexical flexibility in Oceanic languages", "type" : "article-journal", "volume" : "20" }, "uris" : [ "http://www.mendeley.com/documents/?uuid=61e48038-3e70-3367-b77c-ec43c8b3b691" ] }, { "id" : "ITEM-8", "itemData" : { "DOI" : "10.1075/sl.41.2.09cau", "ISSN" : "0378-4177", "abstract" : "&lt;p&gt;Like other New Caledonian languages (see Ozanne-Rivierre 1998:\u200933\u201334 for Nyel\u00e2yu; see Bril 2002:\u200989\u201395, 2009, this volume for N\u00eal\u00eamwa; see also Moyse-Faurie 2004:\u200915\u201361), Caac displays little categorial flexibility and, based on formal grounds, one can clearly identify two main syntactic categories: nouns and verbs, in addition to other small classes such as adverbs, adjectives or prepositions. Nouns, however, have the ability to be polyfunctional, and can function as the head of referential expressions as well as the head of predicative expressions in equative constructions, and in a certain type of presentative and spatial constructions, without undergoing any morphological change. By contrast, verbs require deverbal derivation in order to function as the head of referential expressions, a process mainly used for word creation purposes. There is in addition a small number of lexical bases which can function as the head of predicative and referential expressions indifferently. An analysis of the syntactic context in which they occur enables us to interpret them in a particular utterance. Similar lexemes in neighbouring languages have been analysed as flexible lexemes (Bril 2009:\u20092; in press). In this paper, I would like to explore the extent to which those lexemes can be differentiated from nouns (notably indirectly possessed free nouns) and verbs in Caac, depending on whether one puts the emphasis on formal or semantic criteria.&lt;/p&gt;", "author" : [ { "dropping-particle" : "", "family" : "Cauchard", "given" : "Aurelie", "non-dropping-particle" : "", "parse-names" : false, "suffix" : "" } ], "container-title" : "Studies in Language", "id" : "ITEM-8", "issue" : "2", "issued" : { "date-parts" : [ [ "2017" ] ] }, "page" : "521-542", "title" : "Describing lexical flexibility in Caac (New Caledonia)", "type" : "article-journal", "volume" : "41" }, "uris" : [ "http://www.mendeley.com/documents/?uuid=cf9fab65-1896-4bc3-8531-9dfde5092d5e" ] }, { "id" : "ITEM-9", "itemData" : { "DOI" : "10.1075/sl.41.2.07lic", "ISSN" : "0378-4177", "author" : [ { "dropping-particle" : "", "family" : "Lichtenberk", "given" : "Frank", "non-dropping-particle" : "", "parse-names" : false, "suffix" : "" } ], "container-title" : "Studies in Language", "id" : "ITEM-9", "issue" : "2", "issued" : { "date-parts" : [ [ "2017" ] ] }, "page" : "496-501", "title" : "Lexical and grammatical flexibility in Toqabaqita", "type" : "article-journal", "volume" : "41" }, "uris" : [ "http://www.mendeley.com/documents/?uuid=01a59974-038a-4cb7-be89-15c54ebe8284" ] }, { "id" : "ITEM-10", "itemData" : { "collection-title" : "Studies in Language Companion Series 182", "editor" : [ { "dropping-particle" : "", "family" : "Vapnarsky", "given" : "Valentina", "non-dropping-particle" : "", "parse-names" : false, "suffix" : "" }, { "dropping-particle" : "", "family" : "Veneziano", "given" : "Edy", "non-dropping-particle" : "", "parse-names" : false, "suffix" : "" } ], "id" : "ITEM-10", "issued" : { "date-parts" : [ [ "2017" ] ] }, "publisher" : "John Benjamins", "publisher-place" : "Amsterdam", "title" : "Lexical polycategoriality: Cross-linguistic, cross-theoretical and language acquisition approaches", "type" : "book" }, "uris" : [ "http://www.mendeley.com/documents/?uuid=1aab266f-b6c1-4f75-b4a9-c07825203fc1" ] } ], "mendeley" : { "formattedCitation" : "(Hengeveld 1992; Holton 1999; Hengeveld, Rijkhoff &amp; Siewierska 2004; van Lier 2006; Luuk 2010; Rijkhoff &amp; van Lier 2013; van Lier 2016; Cauchard 2017; Lichtenberk 2017; Vapnarsky &amp; Veneziano 2017b)", "plainTextFormattedCitation" : "(Hengeveld 1992; Holton 1999; Hengeveld, Rijkhoff &amp; Siewierska 2004; van Lier 2006; Luuk 2010; Rijkhoff &amp; van Lier 2013; van Lier 2016; Cauchard 2017; Lichtenberk 2017; Vapnarsky &amp; Veneziano 2017b)", "previouslyFormattedCitation" : "(Hengeveld 1992; Holton 1999; Hengeveld, Rijkhoff &amp; Siewierska 2004; van Lier 2006; Luuk 2010; Rijkhoff &amp; van Lier 2013; van Lier 2016; Cauchard 2017; Lichtenberk 2017; Vapnarsky &amp; Veneziano 2017b)" }, "properties" : {  }, "schema" : "https://github.com/citation-style-language/schema/raw/master/csl-citation.json" }</w:instrText>
      </w:r>
      <w:r w:rsidR="0084363F">
        <w:fldChar w:fldCharType="separate"/>
      </w:r>
      <w:r w:rsidR="0084363F" w:rsidRPr="0084363F">
        <w:rPr>
          <w:noProof/>
        </w:rPr>
        <w:t>(Hengeveld 1992; Holton 1999; Hengeveld, Rijkhoff &amp; Siewierska 2004; van Lier 2006; Luuk 2010; Rijkhoff &amp; van Lier 2013; van Lier 2016; Cauchard 2017; Lichtenberk 2017; Vapnarsky &amp; Veneziano 2017b)</w:t>
      </w:r>
      <w:r w:rsidR="0084363F">
        <w:fldChar w:fldCharType="end"/>
      </w:r>
      <w:r w:rsidR="005340F3">
        <w:t>.</w:t>
      </w:r>
      <w:r w:rsidR="006E761D">
        <w:t xml:space="preserve"> </w:t>
      </w:r>
      <w:r w:rsidR="00D87F39">
        <w:t xml:space="preserve">However, </w:t>
      </w:r>
      <w:r w:rsidR="00A377B9">
        <w:t xml:space="preserve">little attention has been paid to </w:t>
      </w:r>
      <w:r w:rsidR="00D87F39">
        <w:t xml:space="preserve">the </w:t>
      </w:r>
      <w:r w:rsidR="00A377B9">
        <w:t>functional motivations</w:t>
      </w:r>
      <w:r w:rsidR="00D87F39">
        <w:t xml:space="preserve"> </w:t>
      </w:r>
      <w:r w:rsidR="00F610E6">
        <w:t xml:space="preserve">for </w:t>
      </w:r>
      <w:r w:rsidR="00D87F39">
        <w:t>lexical flexibility</w:t>
      </w:r>
      <w:r w:rsidR="009D2000">
        <w:t xml:space="preserve"> (though see </w:t>
      </w:r>
      <w:r w:rsidR="009D2000">
        <w:fldChar w:fldCharType="begin" w:fldLock="1"/>
      </w:r>
      <w:r w:rsidR="005A19D2">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"uris" : [ "http://www.mendeley.com/documents/?uuid=67d6e8f3-184f-4683-8631-80310ee95607" ] } ], "mendeley" : { "formattedCitation" : "(Hopper &amp; Thompson 1984)", "manualFormatting" : "Hopper &amp; Thompson 1984", "plainTextFormattedCitation" : "(Hopper &amp; Thompson 1984)", "previouslyFormattedCitation" : "(Hopper &amp; Thompson 1984)" }, "properties" : {  }, "schema" : "https://github.com/citation-style-language/schema/raw/master/csl-citation.json" }</w:instrText>
      </w:r>
      <w:r w:rsidR="009D2000">
        <w:fldChar w:fldCharType="separate"/>
      </w:r>
      <w:r w:rsidR="005A19D2" w:rsidRPr="005A19D2">
        <w:rPr>
          <w:noProof/>
        </w:rPr>
        <w:t xml:space="preserve">Hopper &amp; </w:t>
      </w:r>
      <w:r w:rsidR="005A19D2" w:rsidRPr="005A19D2">
        <w:rPr>
          <w:noProof/>
        </w:rPr>
        <w:lastRenderedPageBreak/>
        <w:t>Thompson 1984</w:t>
      </w:r>
      <w:r w:rsidR="009D2000">
        <w:fldChar w:fldCharType="end"/>
      </w:r>
      <w:r w:rsidR="009D2000">
        <w:t xml:space="preserve">, </w:t>
      </w:r>
      <w:r w:rsidR="009D2000">
        <w:fldChar w:fldCharType="begin" w:fldLock="1"/>
      </w:r>
      <w:r w:rsidR="005A19D2">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"uris" : [ "http://www.mendeley.com/documents/?uuid=2e1299d0-1012-4b45-88fa-e3faf5036df3" ] } ], "mendeley" : { "formattedCitation" : "(Thompson 1989)", "manualFormatting" : "Thompson 1989", "plainTextFormattedCitation" : "(Thompson 1989)", "previouslyFormattedCitation" : "(Thompson 1989)" }, "properties" : {  }, "schema" : "https://github.com/citation-style-language/schema/raw/master/csl-citation.json" }</w:instrText>
      </w:r>
      <w:r w:rsidR="009D2000">
        <w:fldChar w:fldCharType="separate"/>
      </w:r>
      <w:r w:rsidR="005A19D2" w:rsidRPr="005A19D2">
        <w:rPr>
          <w:noProof/>
        </w:rPr>
        <w:t>Thompson 1989</w:t>
      </w:r>
      <w:r w:rsidR="009D2000">
        <w:fldChar w:fldCharType="end"/>
      </w:r>
      <w:r w:rsidR="009D2000">
        <w:t xml:space="preserve">, and </w:t>
      </w:r>
      <w:r w:rsidR="009D2000">
        <w:fldChar w:fldCharType="begin" w:fldLock="1"/>
      </w:r>
      <w:r w:rsidR="005A19D2">
        <w:instrText>ADDIN CSL_CITATION { "citationItems" : [ { "id" : "ITEM-1", "itemData" : { "DOI" : "10.16953/deusbed.74839", "ISBN" : "0612553418", "ISSN" : "1308-0911", "PMID" : "18605031", "author" : [ { "dropping-particle" : "", "family" : "Nakayama", "given" : "Toshihide", "non-dropping-particle" : "", "parse-names" : false, "suffix" : "" } ], "id" : "ITEM-1", "issued" : { "date-parts" : [ [ "1997" ] ] }, "note" : "This dissertation was later published - refer to that book for citations instead.", "publisher" : "University of California, Santa Barbara", "title" : "Discourse-pragmatic dynamism in Nuu-chah-nulth (Nootka) morphosyntax", "type" : "thesis" }, "uris" : [ "http://www.mendeley.com/documents/?uuid=74d3a813-ab7a-49a3-8801-9c673ae65cb7" ] } ], "mendeley" : { "formattedCitation" : "(Nakayama 1997)", "manualFormatting" : "Nakayama 1997", "plainTextFormattedCitation" : "(Nakayama 1997)", "previouslyFormattedCitation" : "(Nakayama 1997)" }, "properties" : {  }, "schema" : "https://github.com/citation-style-language/schema/raw/master/csl-citation.json" }</w:instrText>
      </w:r>
      <w:r w:rsidR="009D2000">
        <w:fldChar w:fldCharType="separate"/>
      </w:r>
      <w:r w:rsidR="005A19D2" w:rsidRPr="005A19D2">
        <w:rPr>
          <w:noProof/>
        </w:rPr>
        <w:t>Nakayama 1997</w:t>
      </w:r>
      <w:r w:rsidR="009D2000">
        <w:fldChar w:fldCharType="end"/>
      </w:r>
      <w:r w:rsidR="009D2000">
        <w:t>).</w:t>
      </w:r>
      <w:r w:rsidR="00A149AF">
        <w:t xml:space="preserve"> </w:t>
      </w:r>
      <w:r w:rsidR="000248C4">
        <w:t xml:space="preserve">Why, in flexible languages, do speakers make the particular categorial choices they do? If a given lexeme can more-or-less freely alternate between, say, </w:t>
      </w:r>
      <w:r w:rsidR="00DD2ACE">
        <w:t>referential</w:t>
      </w:r>
      <w:r w:rsidR="000248C4">
        <w:t xml:space="preserve"> and </w:t>
      </w:r>
      <w:r w:rsidR="00DD2ACE">
        <w:t xml:space="preserve">predicative </w:t>
      </w:r>
      <w:r w:rsidR="000248C4">
        <w:t>uses, what determines when a speaker uses one function over another? Since any choice between linguistic alternatives provides a means of conveying information, the presence of lexical flexibility in a language is yet another dimension of variation that speakers can manipulate to achieve their manifold discourse goals. How then is lexical flexibility deployed in discourse?</w:t>
      </w:r>
      <w:r w:rsidR="00A90AF3">
        <w:t xml:space="preserve"> This dissertation represents a first attempt to answer this question, summarizing the discourse-functional correlates of lexical flexibility in a small but diverse sample of languages.</w:t>
      </w:r>
    </w:p>
    <w:p w14:paraId="4F364B0E" w14:textId="1F136521" w:rsidR="00850686" w:rsidRDefault="004073EB" w:rsidP="00772DC0">
      <w:r>
        <w:t xml:space="preserve">This focus on the role of lexical flexibility in discourse diverges from the existing literature in that it aims to understand the functional underpinnings of lexical flexibility rather than debate its existence, the universality of lexical categories, or the existence of a particular lexical category in a </w:t>
      </w:r>
      <w:r w:rsidR="00AE0C82">
        <w:t>language</w:t>
      </w:r>
      <w:r>
        <w:t>. Instead, I start from the premise that all languages have some lexemes (however few) that exhibit lexical flexibility to varying degrees (however small), and that categorical distinctions between lexemes are more strongly and consistently expressed in some languages than others.</w:t>
      </w:r>
      <w:r w:rsidR="008708F8">
        <w:t xml:space="preserve"> </w:t>
      </w:r>
      <w:r w:rsidR="00850686">
        <w:t>A discourse-oriented approach is also of special interest because it has the potential to shed light on a recurring question in discussions of lexical flexibility</w:t>
      </w:r>
      <w:ins w:id="0" w:author="Phillip" w:date="2017-12-30T11:52:00Z">
        <w:r w:rsidR="00D30090">
          <w:rPr>
            <w:rFonts w:cs="Times New Roman"/>
          </w:rPr>
          <w:t xml:space="preserve">: </w:t>
        </w:r>
      </w:ins>
      <w:del w:id="1" w:author="Phillip" w:date="2017-12-30T11:52:00Z">
        <w:r w:rsidR="00850686" w:rsidDel="00D30090">
          <w:rPr>
            <w:rFonts w:cs="Times New Roman"/>
          </w:rPr>
          <w:delText>—</w:delText>
        </w:r>
      </w:del>
      <w:r w:rsidR="00A84880">
        <w:rPr>
          <w:rFonts w:cs="Times New Roman"/>
        </w:rPr>
        <w:t xml:space="preserve">how much of the semantic shift that occurs when a lexeme changes function </w:t>
      </w:r>
      <w:r w:rsidR="00A84880">
        <w:t xml:space="preserve">can be imputed to the discourse context, and how much to language- and lexeme-specific patterns that must be memorized by the </w:t>
      </w:r>
      <w:commentRangeStart w:id="2"/>
      <w:r w:rsidR="00A84880">
        <w:t>speaker</w:t>
      </w:r>
      <w:commentRangeEnd w:id="2"/>
      <w:r w:rsidR="00D30090">
        <w:rPr>
          <w:rStyle w:val="CommentReference"/>
        </w:rPr>
        <w:commentReference w:id="2"/>
      </w:r>
      <w:r w:rsidR="00A84880">
        <w:t>?</w:t>
      </w:r>
      <w:r w:rsidR="00772DC0">
        <w:t xml:space="preserve"> </w:t>
      </w:r>
      <w:r w:rsidR="003A3611">
        <w:t xml:space="preserve">In this </w:t>
      </w:r>
      <w:r w:rsidR="00772DC0">
        <w:t xml:space="preserve">dissertation </w:t>
      </w:r>
      <w:r w:rsidR="003A3611">
        <w:t xml:space="preserve">I aim to assess </w:t>
      </w:r>
      <w:r w:rsidR="00772DC0">
        <w:t xml:space="preserve">the extent to which both semantic and pragmatic/discourse properties contribute to the categoriality of </w:t>
      </w:r>
      <w:r w:rsidR="00AE0C82">
        <w:t>lexemes</w:t>
      </w:r>
      <w:r w:rsidR="000258F5">
        <w:t>.</w:t>
      </w:r>
    </w:p>
    <w:p w14:paraId="4ED142EF" w14:textId="26E95038" w:rsidR="00BC46BE" w:rsidRDefault="003A3611" w:rsidP="001B5863">
      <w:pPr>
        <w:rPr>
          <w:rFonts w:cs="Times New Roman"/>
        </w:rPr>
      </w:pPr>
      <w:r>
        <w:rPr>
          <w:rFonts w:cs="Times New Roman"/>
        </w:rPr>
        <w:t>This research potentially provides new insights into the emergence of</w:t>
      </w:r>
      <w:r w:rsidR="00B36E23">
        <w:rPr>
          <w:rFonts w:cs="Times New Roman"/>
        </w:rPr>
        <w:t xml:space="preserve"> lexical categories</w:t>
      </w:r>
      <w:r w:rsidR="003F11AA">
        <w:rPr>
          <w:rFonts w:cs="Times New Roman"/>
        </w:rPr>
        <w:t xml:space="preserve">, </w:t>
      </w:r>
      <w:r w:rsidR="00B36E23">
        <w:rPr>
          <w:rFonts w:cs="Times New Roman"/>
        </w:rPr>
        <w:t>in the sense of morphosyntactic constructions dedicated to specific pragmatic functions</w:t>
      </w:r>
      <w:r>
        <w:rPr>
          <w:rFonts w:cs="Times New Roman"/>
        </w:rPr>
        <w:t xml:space="preserve">. If choice of </w:t>
      </w:r>
      <w:r w:rsidR="00341C59">
        <w:rPr>
          <w:rFonts w:cs="Times New Roman"/>
        </w:rPr>
        <w:t xml:space="preserve">lexical category </w:t>
      </w:r>
      <w:r>
        <w:rPr>
          <w:rFonts w:cs="Times New Roman"/>
        </w:rPr>
        <w:t>in highly flexible languages is shown to be tied to discourse function</w:t>
      </w:r>
      <w:r w:rsidR="00002E8C">
        <w:rPr>
          <w:rFonts w:cs="Times New Roman"/>
        </w:rPr>
        <w:t xml:space="preserve"> </w:t>
      </w:r>
      <w:r w:rsidR="00703236">
        <w:rPr>
          <w:rFonts w:cs="Times New Roman"/>
        </w:rPr>
        <w:t xml:space="preserve">in a way similar to that </w:t>
      </w:r>
      <w:r w:rsidR="00002E8C">
        <w:rPr>
          <w:rFonts w:cs="Times New Roman"/>
        </w:rPr>
        <w:t>outlined by Hopper &amp; Thompson</w:t>
      </w:r>
      <w:r w:rsidR="003F11AA">
        <w:rPr>
          <w:rFonts w:cs="Times New Roman"/>
        </w:rPr>
        <w:t xml:space="preserve"> </w:t>
      </w:r>
      <w:r w:rsidR="003F11AA">
        <w:rPr>
          <w:rFonts w:cs="Times New Roman"/>
        </w:rPr>
        <w:fldChar w:fldCharType="begin" w:fldLock="1"/>
      </w:r>
      <w:r w:rsidR="003F11AA">
        <w:rPr>
          <w:rFonts w:cs="Times New Roman"/>
        </w:rPr>
        <w:instrText>ADDIN CSL_CITATION { "citationItems" : [ { "id" : "ITEM-1", "itemData" : { "DOI" : "10.1371/journal.pone.0005772", "ISBN" : "1902937201", "ISSN" : "00978507", "PMID" : "19503615", "author" : [ { "dropping-particle" : "", "family" : "Hopper", "given" : "Paul J.", "non-dropping-particle" : "", "parse-names" : false, "suffix" : "" }, { "dropping-particle" : "", "family" : "Thompson", "given" : "Sandra A.", "non-dropping-particle" : "", "parse-names" : false, "suffix" : "" } ], "container-title" : "Language", "id" : "ITEM-1", "issue" : "4", "issued" : { "date-parts" : [ [ "1984" ] ] }, "page" : "703-752", "title" : "The discourse basis for lexical categories in Universal Grammar", "type" : "article-journal", "volume" : "60" }, "suppress-author" : 1, "uris" : [ "http://www.mendeley.com/documents/?uuid=67d6e8f3-184f-4683-8631-80310ee95607" ] } ], "mendeley" : { "formattedCitation" : "(1984)", "plainTextFormattedCitation" : "(1984)", "previouslyFormattedCitation" : "(1984)" }, "properties" : {  }, "schema" : "https://github.com/citation-style-language/schema/raw/master/csl-citation.json" }</w:instrText>
      </w:r>
      <w:r w:rsidR="003F11AA">
        <w:rPr>
          <w:rFonts w:cs="Times New Roman"/>
        </w:rPr>
        <w:fldChar w:fldCharType="separate"/>
      </w:r>
      <w:r w:rsidR="003F11AA" w:rsidRPr="003F11AA">
        <w:rPr>
          <w:rFonts w:cs="Times New Roman"/>
          <w:noProof/>
        </w:rPr>
        <w:t>(1984)</w:t>
      </w:r>
      <w:r w:rsidR="003F11AA">
        <w:rPr>
          <w:rFonts w:cs="Times New Roman"/>
        </w:rPr>
        <w:fldChar w:fldCharType="end"/>
      </w:r>
      <w:r w:rsidR="00002E8C">
        <w:rPr>
          <w:rFonts w:cs="Times New Roman"/>
        </w:rPr>
        <w:t xml:space="preserve"> and </w:t>
      </w:r>
      <w:r w:rsidR="003F11AA">
        <w:rPr>
          <w:rFonts w:cs="Times New Roman"/>
        </w:rPr>
        <w:t xml:space="preserve">Thompson </w:t>
      </w:r>
      <w:r w:rsidR="003F11AA">
        <w:rPr>
          <w:rFonts w:cs="Times New Roman"/>
        </w:rPr>
        <w:fldChar w:fldCharType="begin" w:fldLock="1"/>
      </w:r>
      <w:r w:rsidR="003F11AA">
        <w:rPr>
          <w:rFonts w:cs="Times New Roman"/>
        </w:rPr>
        <w:instrText>ADDIN CSL_CITATION { "citationItems" : [ { "id" : "ITEM-1", "itemData" : { "author" : [ { "dropping-particle" : "", "family" : "Thompson", "given" : "Sandra A.", "non-dropping-particle" : "", "parse-names" : false, "suffix" : "" } ], "collection-title" : "Current Issues in Linguistic Theory 61", "container-title" : "Linguistic categorization", "editor" : [ { "dropping-particle" : "", "family" : "Corrigan", "given" : "Roberta", "non-dropping-particle" : "", "parse-names" : false, "suffix" : "" }, { "dropping-particle" : "", "family" : "Eckman", "given" : "Fred R.", "non-dropping-particle" : "", "parse-names" : false, "suffix" : "" }, { "dropping-particle" : "", "family" : "Noonan", "given" : "Michael", "non-dropping-particle" : "", "parse-names" : false, "suffix" : "" } ], "id" : "ITEM-1", "issued" : { "date-parts" : [ [ "1989" ] ] }, "page" : "245-266", "publisher" : "John Benjamins", "publisher-place" : "Amsterdam", "title" : "A discourse approach to the cross-linguistic category 'Adjective'", "type" : "chapter" }, "suppress-author" : 1, "uris" : [ "http://www.mendeley.com/documents/?uuid=2e1299d0-1012-4b45-88fa-e3faf5036df3" ] } ], "mendeley" : { "formattedCitation" : "(1989)", "plainTextFormattedCitation" : "(1989)", "previouslyFormattedCitation" : "(1989)" }, "properties" : {  }, "schema" : "https://github.com/citation-style-language/schema/raw/master/csl-citation.json" }</w:instrText>
      </w:r>
      <w:r w:rsidR="003F11AA">
        <w:rPr>
          <w:rFonts w:cs="Times New Roman"/>
        </w:rPr>
        <w:fldChar w:fldCharType="separate"/>
      </w:r>
      <w:r w:rsidR="003F11AA" w:rsidRPr="003F11AA">
        <w:rPr>
          <w:rFonts w:cs="Times New Roman"/>
          <w:noProof/>
        </w:rPr>
        <w:t>(1989)</w:t>
      </w:r>
      <w:r w:rsidR="003F11AA">
        <w:rPr>
          <w:rFonts w:cs="Times New Roman"/>
        </w:rPr>
        <w:fldChar w:fldCharType="end"/>
      </w:r>
      <w:r w:rsidR="00002E8C">
        <w:rPr>
          <w:rFonts w:cs="Times New Roman"/>
        </w:rPr>
        <w:t xml:space="preserve">, this suggests that </w:t>
      </w:r>
      <w:r w:rsidR="005F36E8">
        <w:rPr>
          <w:rFonts w:cs="Times New Roman"/>
        </w:rPr>
        <w:t>categorical differences in language develop out of the gradual routinization and grammaticization</w:t>
      </w:r>
      <w:commentRangeStart w:id="3"/>
      <w:r w:rsidR="00703236">
        <w:rPr>
          <w:rStyle w:val="FootnoteReference"/>
          <w:rFonts w:cs="Times New Roman"/>
        </w:rPr>
        <w:footnoteReference w:id="2"/>
      </w:r>
      <w:commentRangeEnd w:id="3"/>
      <w:r w:rsidR="005F214D">
        <w:rPr>
          <w:rStyle w:val="CommentReference"/>
        </w:rPr>
        <w:commentReference w:id="3"/>
      </w:r>
      <w:r w:rsidR="005F36E8">
        <w:rPr>
          <w:rFonts w:cs="Times New Roman"/>
        </w:rPr>
        <w:t xml:space="preserve"> of discourse tendencies</w:t>
      </w:r>
      <w:r w:rsidR="007F0F8F">
        <w:rPr>
          <w:rFonts w:cs="Times New Roman"/>
        </w:rPr>
        <w:t>.</w:t>
      </w:r>
      <w:r w:rsidR="00BC46BE">
        <w:rPr>
          <w:rFonts w:cs="Times New Roman"/>
        </w:rPr>
        <w:t xml:space="preserve"> Comparable developments of grammatical categories </w:t>
      </w:r>
      <w:r w:rsidR="00BC46BE">
        <w:rPr>
          <w:rFonts w:cs="Times New Roman"/>
        </w:rPr>
        <w:lastRenderedPageBreak/>
        <w:t>out of discourse tendencies are attested for other areas of grammar as well, including grammatical relations</w:t>
      </w:r>
      <w:r w:rsidR="001344CB">
        <w:rPr>
          <w:rFonts w:cs="Times New Roman"/>
        </w:rPr>
        <w:t xml:space="preserve"> </w:t>
      </w:r>
      <w:r w:rsidR="001344CB">
        <w:rPr>
          <w:rFonts w:cs="Times New Roman"/>
        </w:rPr>
        <w:fldChar w:fldCharType="begin" w:fldLock="1"/>
      </w:r>
      <w:r w:rsidR="001344CB">
        <w:rPr>
          <w:rFonts w:cs="Times New Roman"/>
        </w:rPr>
        <w:instrText>ADDIN CSL_CITATION { "citationItems" : [ { "id" : "ITEM-1", "itemData" : { "author" : [ { "dropping-particle" : "", "family" : "Mithun", "given" : "Marianne", "non-dropping-particle" : "", "parse-names" : false, "suffix" : "" } ], "collection-title" : "Studies in Language Companion Series 126", "container-title" : "Argument structure and grammatical relations: A crosslinguistic typology", "editor" : [ { "dropping-particle" : "", "family" : "Suihkonen", "given" : "Pirkko", "non-dropping-particle" : "", "parse-names" : false, "suffix" : "" }, { "dropping-particle" : "", "family" : "Comrie", "given" : "Bernard", "non-dropping-particle" : "", "parse-names" : false, "suffix" : "" }, { "dropping-particle" : "", "family" : "Solovyev", "given" : "Valery", "non-dropping-particle" : "", "parse-names" : false, "suffix" : "" } ], "id" : "ITEM-1", "issued" : { "date-parts" : [ [ "2012" ] ] }, "page" : "257-294", "publisher" : "John Benjamins", "publisher-place" : "Amsterdam", "title" : "Core argument patterns and deep genetic relations: Hierarchical systems in Northern California", "type" : "chapter" }, "uris" : [ "http://www.mendeley.com/documents/?uuid=9dda3392-ae8b-4a1f-9d9e-53505f2724dd" ] } ], "mendeley" : { "formattedCitation" : "(Mithun 2012)", "plainTextFormattedCitation" : "(Mithun 2012)", "previouslyFormattedCitation" : "(Mithun 2012)" }, "properties" : {  }, "schema" : "https://github.com/citation-style-language/schema/raw/master/csl-citation.json" }</w:instrText>
      </w:r>
      <w:r w:rsidR="001344CB">
        <w:rPr>
          <w:rFonts w:cs="Times New Roman"/>
        </w:rPr>
        <w:fldChar w:fldCharType="separate"/>
      </w:r>
      <w:r w:rsidR="001344CB" w:rsidRPr="001344CB">
        <w:rPr>
          <w:rFonts w:cs="Times New Roman"/>
          <w:noProof/>
        </w:rPr>
        <w:t>(Mithun 2012)</w:t>
      </w:r>
      <w:r w:rsidR="001344CB">
        <w:rPr>
          <w:rFonts w:cs="Times New Roman"/>
        </w:rPr>
        <w:fldChar w:fldCharType="end"/>
      </w:r>
      <w:r w:rsidR="00BC46BE">
        <w:rPr>
          <w:rFonts w:cs="Times New Roman"/>
        </w:rPr>
        <w:t xml:space="preserve"> and bound vs. free pronominal forms </w:t>
      </w:r>
      <w:r w:rsidR="004841B6">
        <w:rPr>
          <w:rFonts w:cs="Times New Roman"/>
        </w:rPr>
        <w:fldChar w:fldCharType="begin" w:fldLock="1"/>
      </w:r>
      <w:r w:rsidR="004841B6">
        <w:rPr>
          <w:rFonts w:cs="Times New Roman"/>
        </w:rPr>
        <w:instrText>ADDIN CSL_CITATION { "citationItems" : [ { "id" : "ITEM-1", "itemData" : { "author" : [ { "dropping-particle" : "", "family" : "Mithun", "given" : "Marianne", "non-dropping-particle" : "", "parse-names" : false, "suffix" : "" } ], "container-title" : "Languages across boundaries: Studies in memory of Anna Siewierska", "editor" : [ { "dropping-particle" : "", "family" : "Bakker", "given" : "Dik", "non-dropping-particle" : "", "parse-names" : false, "suffix" : "" }, { "dropping-particle" : "", "family" : "Haspelmath", "given" : "Martin", "non-dropping-particle" : "", "parse-names" : false, "suffix" : "" } ], "id" : "ITEM-1", "issued" : { "date-parts" : [ [ "2013" ] ] }, "page" : "291-312", "publisher" : "Mouton de Gruyter", "publisher-place" : "Berlin", "title" : "Prosody and independence: Free and bound person marking", "type" : "chapter" }, "uris" : [ "http://www.mendeley.com/documents/?uuid=21487c08-2dc4-4de6-be0e-5909a642517b" ] } ], "mendeley" : { "formattedCitation" : "(Mithun 2013)", "plainTextFormattedCitation" : "(Mithun 2013)", "previouslyFormattedCitation" : "(Mithun 2013)" }, "properties" : {  }, "schema" : "https://github.com/citation-style-language/schema/raw/master/csl-citation.json" }</w:instrText>
      </w:r>
      <w:r w:rsidR="004841B6">
        <w:rPr>
          <w:rFonts w:cs="Times New Roman"/>
        </w:rPr>
        <w:fldChar w:fldCharType="separate"/>
      </w:r>
      <w:r w:rsidR="004841B6" w:rsidRPr="004841B6">
        <w:rPr>
          <w:rFonts w:cs="Times New Roman"/>
          <w:noProof/>
        </w:rPr>
        <w:t>(Mithun 2013)</w:t>
      </w:r>
      <w:r w:rsidR="004841B6">
        <w:rPr>
          <w:rFonts w:cs="Times New Roman"/>
        </w:rPr>
        <w:fldChar w:fldCharType="end"/>
      </w:r>
      <w:r w:rsidR="00BC46BE">
        <w:rPr>
          <w:rFonts w:cs="Times New Roman"/>
        </w:rPr>
        <w:t>.</w:t>
      </w:r>
      <w:r w:rsidR="001B5863">
        <w:rPr>
          <w:rFonts w:cs="Times New Roman"/>
        </w:rPr>
        <w:t xml:space="preserve"> </w:t>
      </w:r>
      <w:r w:rsidR="00BC46BE">
        <w:rPr>
          <w:rFonts w:cs="Times New Roman"/>
        </w:rPr>
        <w:t>Conversely</w:t>
      </w:r>
      <w:r w:rsidR="001B5863">
        <w:rPr>
          <w:rFonts w:cs="Times New Roman"/>
        </w:rPr>
        <w:t xml:space="preserve">, Nakayama </w:t>
      </w:r>
      <w:r w:rsidR="00C46958">
        <w:rPr>
          <w:rFonts w:cs="Times New Roman"/>
        </w:rPr>
        <w:fldChar w:fldCharType="begin" w:fldLock="1"/>
      </w:r>
      <w:r w:rsidR="00C46958">
        <w:rPr>
          <w:rFonts w:cs="Times New Roman"/>
        </w:rPr>
        <w:instrText>ADDIN CSL_CITATION { "citationItems" : [ { "id" : "ITEM-1", "itemData" : { "author" : [ { "dropping-particle" : "", "family" : "Nakayama", "given" : "Toshihide", "non-dropping-particle" : "", "parse-names" : false, "suffix" : "" } ], "collection-title" : "University of California Publications in Linguistics 134", "id" : "ITEM-1", "issued" : { "date-parts" : [ [ "2002" ] ] }, "publisher" : "University of California Press", "publisher-place" : "Berkeley", "title" : "Nuuchahnulth (Nootka) morphosyntax", "type" : "book" }, "suppress-author" : 1, "uris" : [ "http://www.mendeley.com/documents/?uuid=ea0a7f25-b704-4cbc-8b44-8194d458e537" ] } ], "mendeley" : { "formattedCitation" : "(2002)", "plainTextFormattedCitation" : "(2002)", "previouslyFormattedCitation" : "(2002)" }, "properties" : {  }, "schema" : "https://github.com/citation-style-language/schema/raw/master/csl-citation.json" }</w:instrText>
      </w:r>
      <w:r w:rsidR="00C46958">
        <w:rPr>
          <w:rFonts w:cs="Times New Roman"/>
        </w:rPr>
        <w:fldChar w:fldCharType="separate"/>
      </w:r>
      <w:r w:rsidR="00C46958" w:rsidRPr="00C46958">
        <w:rPr>
          <w:rFonts w:cs="Times New Roman"/>
          <w:noProof/>
        </w:rPr>
        <w:t>(2002)</w:t>
      </w:r>
      <w:r w:rsidR="00C46958">
        <w:rPr>
          <w:rFonts w:cs="Times New Roman"/>
        </w:rPr>
        <w:fldChar w:fldCharType="end"/>
      </w:r>
      <w:r w:rsidR="00C46958">
        <w:rPr>
          <w:rFonts w:cs="Times New Roman"/>
        </w:rPr>
        <w:t xml:space="preserve"> {{page number}}</w:t>
      </w:r>
      <w:r w:rsidR="001B5863">
        <w:rPr>
          <w:rFonts w:cs="Times New Roman"/>
        </w:rPr>
        <w:t xml:space="preserve"> argues that </w:t>
      </w:r>
      <w:r w:rsidR="00BC46BE">
        <w:rPr>
          <w:rFonts w:cs="Times New Roman"/>
        </w:rPr>
        <w:t xml:space="preserve">this model </w:t>
      </w:r>
      <w:r w:rsidR="00DD33E8">
        <w:rPr>
          <w:rFonts w:cs="Times New Roman"/>
        </w:rPr>
        <w:t xml:space="preserve">also </w:t>
      </w:r>
      <w:r w:rsidR="001B5863">
        <w:rPr>
          <w:rFonts w:cs="Times New Roman"/>
        </w:rPr>
        <w:t>explains the highly flexible nature of lexemes in Nuuchahnulth (Wakashan)</w:t>
      </w:r>
      <w:r w:rsidR="004573C0">
        <w:rPr>
          <w:rFonts w:cs="Times New Roman"/>
        </w:rPr>
        <w:t xml:space="preserve"> as compared to more categorically rigid languages.</w:t>
      </w:r>
      <w:r w:rsidR="00BC46BE">
        <w:rPr>
          <w:rFonts w:cs="Times New Roman"/>
        </w:rPr>
        <w:t xml:space="preserve"> Lexical categories in Nuuchahnulth are principally discourse tendencies rather than obligatory grammatical conventions</w:t>
      </w:r>
      <w:r w:rsidR="005C6169">
        <w:rPr>
          <w:rFonts w:cs="Times New Roman"/>
        </w:rPr>
        <w:t xml:space="preserve">, and so </w:t>
      </w:r>
      <w:r w:rsidR="00BC46BE">
        <w:rPr>
          <w:rFonts w:cs="Times New Roman"/>
        </w:rPr>
        <w:t>the language is flexible in virtue of the fact that it has not undergone this categorical grammaticization process.</w:t>
      </w:r>
      <w:r w:rsidR="002E02BA">
        <w:rPr>
          <w:rFonts w:cs="Times New Roman"/>
        </w:rPr>
        <w:t xml:space="preserve"> This dissertation provides support for this model of the emergence of lexical categories by showing the extent to which discourse and information-structural considerations contribute to choice of lexical category.</w:t>
      </w:r>
    </w:p>
    <w:p w14:paraId="5FB73142" w14:textId="41855D25" w:rsidR="00E62FD7" w:rsidRDefault="00E62FD7" w:rsidP="001B5863">
      <w:pPr>
        <w:rPr>
          <w:rFonts w:cs="Times New Roman"/>
        </w:rPr>
      </w:pPr>
      <w:r>
        <w:rPr>
          <w:rFonts w:cs="Times New Roman"/>
        </w:rPr>
        <w:t>The specific research questions I ask in this dissertation are as follows:</w:t>
      </w:r>
    </w:p>
    <w:p w14:paraId="34532A76" w14:textId="0F1788C8" w:rsidR="00E62FD7" w:rsidRDefault="00860784" w:rsidP="00E62FD7">
      <w:pPr>
        <w:pStyle w:val="ListParagraph"/>
        <w:numPr>
          <w:ilvl w:val="0"/>
          <w:numId w:val="10"/>
        </w:numPr>
        <w:rPr>
          <w:rFonts w:cs="Times New Roman"/>
        </w:rPr>
      </w:pPr>
      <w:r>
        <w:rPr>
          <w:rFonts w:cs="Times New Roman"/>
        </w:rPr>
        <w:t>Does the extent of lexical flexibility in a language correlate to size of corpus / lexicon? {{</w:t>
      </w:r>
      <w:r w:rsidR="00482675">
        <w:rPr>
          <w:rFonts w:cs="Times New Roman"/>
        </w:rPr>
        <w:t xml:space="preserve">Methods </w:t>
      </w:r>
      <w:commentRangeStart w:id="4"/>
      <w:r>
        <w:rPr>
          <w:rFonts w:cs="Times New Roman"/>
        </w:rPr>
        <w:t>Chapter</w:t>
      </w:r>
      <w:commentRangeEnd w:id="4"/>
      <w:r w:rsidR="005F214D">
        <w:rPr>
          <w:rStyle w:val="CommentReference"/>
        </w:rPr>
        <w:commentReference w:id="4"/>
      </w:r>
      <w:r>
        <w:rPr>
          <w:rFonts w:cs="Times New Roman"/>
        </w:rPr>
        <w:t>}}</w:t>
      </w:r>
    </w:p>
    <w:p w14:paraId="55BBFC7E" w14:textId="7AE66FF9" w:rsidR="00860784" w:rsidRDefault="00860784" w:rsidP="00E62FD7">
      <w:pPr>
        <w:pStyle w:val="ListParagraph"/>
        <w:numPr>
          <w:ilvl w:val="0"/>
          <w:numId w:val="10"/>
        </w:numPr>
        <w:rPr>
          <w:rFonts w:cs="Times New Roman"/>
        </w:rPr>
      </w:pPr>
      <w:r>
        <w:rPr>
          <w:rFonts w:cs="Times New Roman"/>
        </w:rPr>
        <w:t>Do certain semantic domains tend to exhibit a greater degree of lexical flexibility than others? Does the type of semantic shift correlate with a lexeme’s semantic domain? {{</w:t>
      </w:r>
      <w:r w:rsidR="00C2728F">
        <w:rPr>
          <w:rFonts w:cs="Times New Roman"/>
        </w:rPr>
        <w:t xml:space="preserve">Semantic Domain </w:t>
      </w:r>
      <w:commentRangeStart w:id="5"/>
      <w:r>
        <w:rPr>
          <w:rFonts w:cs="Times New Roman"/>
        </w:rPr>
        <w:t>Chapter</w:t>
      </w:r>
      <w:commentRangeEnd w:id="5"/>
      <w:r w:rsidR="005F214D">
        <w:rPr>
          <w:rStyle w:val="CommentReference"/>
        </w:rPr>
        <w:commentReference w:id="5"/>
      </w:r>
      <w:r>
        <w:rPr>
          <w:rFonts w:cs="Times New Roman"/>
        </w:rPr>
        <w:t>}}</w:t>
      </w:r>
    </w:p>
    <w:p w14:paraId="7D9EBC92" w14:textId="10F689C7" w:rsidR="00860784" w:rsidRDefault="00860784" w:rsidP="00E62FD7">
      <w:pPr>
        <w:pStyle w:val="ListParagraph"/>
        <w:numPr>
          <w:ilvl w:val="0"/>
          <w:numId w:val="10"/>
        </w:numPr>
        <w:rPr>
          <w:rFonts w:cs="Times New Roman"/>
        </w:rPr>
      </w:pPr>
      <w:r>
        <w:rPr>
          <w:rFonts w:cs="Times New Roman"/>
        </w:rPr>
        <w:t>Does inherent topicality correlate with degree of lexical flexibility? If so, is this mediated by information structure? Does the type of semantic shift correlate with a lexeme’s inherent topicality? {{</w:t>
      </w:r>
      <w:r w:rsidR="00C2728F">
        <w:rPr>
          <w:rFonts w:cs="Times New Roman"/>
        </w:rPr>
        <w:t xml:space="preserve">Inherent Topicality </w:t>
      </w:r>
      <w:r>
        <w:rPr>
          <w:rFonts w:cs="Times New Roman"/>
        </w:rPr>
        <w:t>Chapter}}</w:t>
      </w:r>
    </w:p>
    <w:p w14:paraId="4D521132" w14:textId="5722ED5A" w:rsidR="00860784" w:rsidRDefault="00860784" w:rsidP="00E62FD7">
      <w:pPr>
        <w:pStyle w:val="ListParagraph"/>
        <w:numPr>
          <w:ilvl w:val="0"/>
          <w:numId w:val="10"/>
        </w:numPr>
        <w:rPr>
          <w:rFonts w:cs="Times New Roman"/>
        </w:rPr>
      </w:pPr>
      <w:r>
        <w:rPr>
          <w:rFonts w:cs="Times New Roman"/>
        </w:rPr>
        <w:t xml:space="preserve">Does the current and/or previous </w:t>
      </w:r>
      <w:r w:rsidR="00274D9B">
        <w:rPr>
          <w:rFonts w:cs="Times New Roman"/>
        </w:rPr>
        <w:t xml:space="preserve">choice of grammatical role for a lexeme correlate </w:t>
      </w:r>
      <w:ins w:id="6" w:author="Phillip" w:date="2017-12-30T12:05:00Z">
        <w:r w:rsidR="005F214D">
          <w:rPr>
            <w:rFonts w:cs="Times New Roman"/>
          </w:rPr>
          <w:t>with</w:t>
        </w:r>
      </w:ins>
      <w:del w:id="7" w:author="Phillip" w:date="2017-12-30T12:05:00Z">
        <w:r w:rsidR="00274D9B" w:rsidDel="005F214D">
          <w:rPr>
            <w:rFonts w:cs="Times New Roman"/>
          </w:rPr>
          <w:delText>to</w:delText>
        </w:r>
      </w:del>
      <w:r w:rsidR="00274D9B">
        <w:rPr>
          <w:rFonts w:cs="Times New Roman"/>
        </w:rPr>
        <w:t xml:space="preserve"> choice of lexical category? Does the type of semantic shift correlate with grammatical role? {{</w:t>
      </w:r>
      <w:r w:rsidR="00C2728F">
        <w:rPr>
          <w:rFonts w:cs="Times New Roman"/>
        </w:rPr>
        <w:t xml:space="preserve">Grammatical Role </w:t>
      </w:r>
      <w:r w:rsidR="00274D9B">
        <w:rPr>
          <w:rFonts w:cs="Times New Roman"/>
        </w:rPr>
        <w:t>Chapter}}</w:t>
      </w:r>
    </w:p>
    <w:p w14:paraId="311058C8" w14:textId="71F876E0" w:rsidR="00274D9B" w:rsidRPr="00E62FD7" w:rsidRDefault="00274D9B" w:rsidP="00E62FD7">
      <w:pPr>
        <w:pStyle w:val="ListParagraph"/>
        <w:numPr>
          <w:ilvl w:val="0"/>
          <w:numId w:val="10"/>
        </w:numPr>
        <w:rPr>
          <w:rFonts w:cs="Times New Roman"/>
        </w:rPr>
      </w:pPr>
      <w:r>
        <w:rPr>
          <w:rFonts w:cs="Times New Roman"/>
        </w:rPr>
        <w:t xml:space="preserve">Does information status correlate </w:t>
      </w:r>
      <w:ins w:id="8" w:author="Phillip" w:date="2017-12-30T12:05:00Z">
        <w:r w:rsidR="005F214D">
          <w:rPr>
            <w:rFonts w:cs="Times New Roman"/>
          </w:rPr>
          <w:t>with</w:t>
        </w:r>
      </w:ins>
      <w:del w:id="9" w:author="Phillip" w:date="2017-12-30T12:05:00Z">
        <w:r w:rsidDel="005F214D">
          <w:rPr>
            <w:rFonts w:cs="Times New Roman"/>
          </w:rPr>
          <w:delText>to</w:delText>
        </w:r>
      </w:del>
      <w:r>
        <w:rPr>
          <w:rFonts w:cs="Times New Roman"/>
        </w:rPr>
        <w:t xml:space="preserve"> choice of lexical category? Does the type of semantic shift correlate with information status? {{</w:t>
      </w:r>
      <w:r w:rsidR="00B07B9A">
        <w:rPr>
          <w:rFonts w:cs="Times New Roman"/>
        </w:rPr>
        <w:t xml:space="preserve">Information Status </w:t>
      </w:r>
      <w:r>
        <w:rPr>
          <w:rFonts w:cs="Times New Roman"/>
        </w:rPr>
        <w:t>Chapter}}</w:t>
      </w:r>
    </w:p>
    <w:p w14:paraId="28A4854E" w14:textId="76211902" w:rsidR="00341C59" w:rsidRPr="004F13E5" w:rsidRDefault="00DE6C31" w:rsidP="00EE5A6A">
      <w:pPr>
        <w:pStyle w:val="Heading1"/>
      </w:pPr>
      <w:bookmarkStart w:id="10" w:name="_Ref502225471"/>
      <w:commentRangeStart w:id="11"/>
      <w:r>
        <w:lastRenderedPageBreak/>
        <w:t>Background</w:t>
      </w:r>
      <w:bookmarkEnd w:id="10"/>
      <w:commentRangeEnd w:id="11"/>
      <w:r w:rsidR="00521122">
        <w:rPr>
          <w:rStyle w:val="CommentReference"/>
          <w:b w:val="0"/>
        </w:rPr>
        <w:commentReference w:id="11"/>
      </w:r>
    </w:p>
    <w:p w14:paraId="5CDC4E5E" w14:textId="39B33661" w:rsidR="00FD59DC" w:rsidRDefault="00DE6C31" w:rsidP="009C5A3B">
      <w:pPr>
        <w:pStyle w:val="Heading1"/>
      </w:pPr>
      <w:r>
        <w:t>Data &amp; Methods</w:t>
      </w:r>
    </w:p>
    <w:p w14:paraId="2B39EA4D" w14:textId="3C81B097" w:rsidR="00DE6C31" w:rsidRDefault="00DE6C31" w:rsidP="009C5A3B">
      <w:pPr>
        <w:pStyle w:val="Heading1"/>
      </w:pPr>
      <w:r>
        <w:t>Outline</w:t>
      </w:r>
    </w:p>
    <w:p w14:paraId="56606B4B" w14:textId="26239BA2" w:rsidR="00DE6C31" w:rsidRDefault="00DE6C31" w:rsidP="009C5A3B">
      <w:pPr>
        <w:pStyle w:val="Heading1"/>
      </w:pPr>
      <w:r>
        <w:t>Timeline</w:t>
      </w:r>
    </w:p>
    <w:p w14:paraId="37595841" w14:textId="60F96536" w:rsidR="00FD59DC" w:rsidRDefault="00DE6C31" w:rsidP="009C5A3B">
      <w:pPr>
        <w:pStyle w:val="Heading1"/>
      </w:pPr>
      <w:r>
        <w:t>References</w:t>
      </w:r>
    </w:p>
    <w:commentRangeStart w:id="13"/>
    <w:p w14:paraId="5E31A996" w14:textId="154E0D3B" w:rsidR="00C46958" w:rsidRPr="00C46958" w:rsidRDefault="0020387A" w:rsidP="000762EE">
      <w:pPr>
        <w:widowControl w:val="0"/>
        <w:autoSpaceDE w:val="0"/>
        <w:autoSpaceDN w:val="0"/>
        <w:adjustRightInd w:val="0"/>
        <w:spacing w:before="120" w:after="120" w:line="240" w:lineRule="auto"/>
        <w:ind w:left="480" w:hanging="480"/>
        <w:rPr>
          <w:rFonts w:cs="Times New Roman"/>
          <w:noProof/>
        </w:rPr>
      </w:pPr>
      <w:r>
        <w:fldChar w:fldCharType="begin" w:fldLock="1"/>
      </w:r>
      <w:r>
        <w:instrText xml:space="preserve">ADDIN Mendeley Bibliography CSL_BIBLIOGRAPHY </w:instrText>
      </w:r>
      <w:r>
        <w:fldChar w:fldCharType="separate"/>
      </w:r>
      <w:r w:rsidR="00C46958" w:rsidRPr="00C46958">
        <w:rPr>
          <w:rFonts w:cs="Times New Roman"/>
          <w:noProof/>
        </w:rPr>
        <w:t xml:space="preserve">Baker, Mark &amp; William Croft. 2017. Lexical categories: Legacy, lacuna, and opportunity for functionalists and formalists. </w:t>
      </w:r>
      <w:r w:rsidR="00C46958" w:rsidRPr="00C46958">
        <w:rPr>
          <w:rFonts w:cs="Times New Roman"/>
          <w:i/>
          <w:iCs/>
          <w:noProof/>
        </w:rPr>
        <w:t>Annual Review of Linguistics</w:t>
      </w:r>
      <w:r w:rsidR="00C46958" w:rsidRPr="00C46958">
        <w:rPr>
          <w:rFonts w:cs="Times New Roman"/>
          <w:noProof/>
        </w:rPr>
        <w:t xml:space="preserve"> 3(2). 1–19. doi:10.1146/annurev-linguistics-011516-034134. http://www.annualreviews.org/doi/10.1146/annurev-linguistics-011516-034134.</w:t>
      </w:r>
    </w:p>
    <w:p w14:paraId="3243BE21"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Broschart, Jürgen. 1997. Why Tongan does it differently: Categorial distinctions in a language without nouns and verbs. </w:t>
      </w:r>
      <w:r w:rsidRPr="00C46958">
        <w:rPr>
          <w:rFonts w:cs="Times New Roman"/>
          <w:i/>
          <w:iCs/>
          <w:noProof/>
        </w:rPr>
        <w:t>Linguistic Typology</w:t>
      </w:r>
      <w:r w:rsidRPr="00C46958">
        <w:rPr>
          <w:rFonts w:cs="Times New Roman"/>
          <w:noProof/>
        </w:rPr>
        <w:t xml:space="preserve"> 1(1997). 123–165. doi:10.1515/lity.1997.1.2.123.</w:t>
      </w:r>
    </w:p>
    <w:p w14:paraId="6BE1BB46"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Cauchard, Aurelie. 2017. Describing lexical flexibility in Caac (New Caledonia). </w:t>
      </w:r>
      <w:r w:rsidRPr="00C46958">
        <w:rPr>
          <w:rFonts w:cs="Times New Roman"/>
          <w:i/>
          <w:iCs/>
          <w:noProof/>
        </w:rPr>
        <w:t>Studies in Language</w:t>
      </w:r>
      <w:r w:rsidRPr="00C46958">
        <w:rPr>
          <w:rFonts w:cs="Times New Roman"/>
          <w:noProof/>
        </w:rPr>
        <w:t xml:space="preserve"> 41(2). 521–542. doi:10.1075/sl.41.2.09cau. http://www.jbe-platform.com/content/journals/10.1075/sl.41.2.09cau.</w:t>
      </w:r>
    </w:p>
    <w:p w14:paraId="4DDA4A9D"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Chafe, Wallace. 2012. Are adjectives universal? The case of Northern Iroquoian. </w:t>
      </w:r>
      <w:r w:rsidRPr="00C46958">
        <w:rPr>
          <w:rFonts w:cs="Times New Roman"/>
          <w:i/>
          <w:iCs/>
          <w:noProof/>
        </w:rPr>
        <w:t>Linguistic Typology</w:t>
      </w:r>
      <w:r w:rsidRPr="00C46958">
        <w:rPr>
          <w:rFonts w:cs="Times New Roman"/>
          <w:noProof/>
        </w:rPr>
        <w:t xml:space="preserve"> 16(1). 1–39. doi:10.1515/lingty-2012-0001.</w:t>
      </w:r>
    </w:p>
    <w:p w14:paraId="4A6D4F50"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Chung, Sandra. 2012. Are lexical categories universal? The view from Chamorro. </w:t>
      </w:r>
      <w:r w:rsidRPr="00C46958">
        <w:rPr>
          <w:rFonts w:cs="Times New Roman"/>
          <w:i/>
          <w:iCs/>
          <w:noProof/>
        </w:rPr>
        <w:t>Theoretical Linguistics</w:t>
      </w:r>
      <w:r w:rsidRPr="00C46958">
        <w:rPr>
          <w:rFonts w:cs="Times New Roman"/>
          <w:noProof/>
        </w:rPr>
        <w:t xml:space="preserve"> 38(1–2). 1–56. doi:10.1515/tl-2012-0001.</w:t>
      </w:r>
    </w:p>
    <w:p w14:paraId="5E888794"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Croft, William. 1990. A conceptual framework for grammatical categories. </w:t>
      </w:r>
      <w:r w:rsidRPr="00C46958">
        <w:rPr>
          <w:rFonts w:cs="Times New Roman"/>
          <w:i/>
          <w:iCs/>
          <w:noProof/>
        </w:rPr>
        <w:t>Journal of Semantics</w:t>
      </w:r>
      <w:r w:rsidRPr="00C46958">
        <w:rPr>
          <w:rFonts w:cs="Times New Roman"/>
          <w:noProof/>
        </w:rPr>
        <w:t xml:space="preserve"> 7(3). 245–280.</w:t>
      </w:r>
    </w:p>
    <w:p w14:paraId="36C6189A"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Croft, William. 2001. </w:t>
      </w:r>
      <w:r w:rsidRPr="00C46958">
        <w:rPr>
          <w:rFonts w:cs="Times New Roman"/>
          <w:i/>
          <w:iCs/>
          <w:noProof/>
        </w:rPr>
        <w:t>Radical Construction Grammar: Syntactic theory in typological perspective</w:t>
      </w:r>
      <w:r w:rsidRPr="00C46958">
        <w:rPr>
          <w:rFonts w:cs="Times New Roman"/>
          <w:noProof/>
        </w:rPr>
        <w:t>. Oxford: Oxford University Press.</w:t>
      </w:r>
    </w:p>
    <w:p w14:paraId="68AA8BA2"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Croft, William. 2005. Word classes, parts of speech, and syntactic argumentation. </w:t>
      </w:r>
      <w:r w:rsidRPr="00C46958">
        <w:rPr>
          <w:rFonts w:cs="Times New Roman"/>
          <w:i/>
          <w:iCs/>
          <w:noProof/>
        </w:rPr>
        <w:t>Linguistic Typology</w:t>
      </w:r>
      <w:r w:rsidRPr="00C46958">
        <w:rPr>
          <w:rFonts w:cs="Times New Roman"/>
          <w:noProof/>
        </w:rPr>
        <w:t xml:space="preserve"> 9(3). 431–441. doi:10.1515/lity.2005.9.3.391.</w:t>
      </w:r>
    </w:p>
    <w:p w14:paraId="71BBAED3"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Crystal, David. 2008. </w:t>
      </w:r>
      <w:r w:rsidRPr="00C46958">
        <w:rPr>
          <w:rFonts w:cs="Times New Roman"/>
          <w:i/>
          <w:iCs/>
          <w:noProof/>
        </w:rPr>
        <w:t>A dictionary of linguistics and phonetics</w:t>
      </w:r>
      <w:r w:rsidRPr="00C46958">
        <w:rPr>
          <w:rFonts w:cs="Times New Roman"/>
          <w:noProof/>
        </w:rPr>
        <w:t>. 6th ed. (The Language Library). Blackwell.</w:t>
      </w:r>
    </w:p>
    <w:p w14:paraId="482EC0D9"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Dixon, Robert M. W. 1982. </w:t>
      </w:r>
      <w:r w:rsidRPr="00C46958">
        <w:rPr>
          <w:rFonts w:cs="Times New Roman"/>
          <w:i/>
          <w:iCs/>
          <w:noProof/>
        </w:rPr>
        <w:t>Where have all the adjectives gone? and other essays in Semantics and Syntax</w:t>
      </w:r>
      <w:r w:rsidRPr="00C46958">
        <w:rPr>
          <w:rFonts w:cs="Times New Roman"/>
          <w:noProof/>
        </w:rPr>
        <w:t xml:space="preserve">. </w:t>
      </w:r>
      <w:r w:rsidRPr="00C46958">
        <w:rPr>
          <w:rFonts w:cs="Times New Roman"/>
          <w:i/>
          <w:iCs/>
          <w:noProof/>
        </w:rPr>
        <w:t>Studies in Language</w:t>
      </w:r>
      <w:r w:rsidRPr="00C46958">
        <w:rPr>
          <w:rFonts w:cs="Times New Roman"/>
          <w:noProof/>
        </w:rPr>
        <w:t>. doi:10.1038/014265a0.</w:t>
      </w:r>
    </w:p>
    <w:p w14:paraId="44A929C3"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Don, Jan. 2004. Categories in the lexicon. </w:t>
      </w:r>
      <w:r w:rsidRPr="00C46958">
        <w:rPr>
          <w:rFonts w:cs="Times New Roman"/>
          <w:i/>
          <w:iCs/>
          <w:noProof/>
        </w:rPr>
        <w:t>Linguistics</w:t>
      </w:r>
      <w:r w:rsidRPr="00C46958">
        <w:rPr>
          <w:rFonts w:cs="Times New Roman"/>
          <w:noProof/>
        </w:rPr>
        <w:t xml:space="preserve"> 42(5). 931–956. doi:10.1515/ling.2004.033.</w:t>
      </w:r>
    </w:p>
    <w:p w14:paraId="28B3EB05"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Dorvlo, Kofi. 2009. Does Logba have an adjective class? . 95–105.</w:t>
      </w:r>
    </w:p>
    <w:p w14:paraId="194BD5BE"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Eijk, Jan P. Van &amp; Thom Hess. 1986. Noun and verb in Salish. </w:t>
      </w:r>
      <w:r w:rsidRPr="00C46958">
        <w:rPr>
          <w:rFonts w:cs="Times New Roman"/>
          <w:i/>
          <w:iCs/>
          <w:noProof/>
        </w:rPr>
        <w:t>Lingua</w:t>
      </w:r>
      <w:r w:rsidRPr="00C46958">
        <w:rPr>
          <w:rFonts w:cs="Times New Roman"/>
          <w:noProof/>
        </w:rPr>
        <w:t xml:space="preserve"> 69(4). 319–331. doi:10.1016/0024-3841(86)90061-6.</w:t>
      </w:r>
    </w:p>
    <w:p w14:paraId="0D5392F9"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lastRenderedPageBreak/>
        <w:t xml:space="preserve">Evans, Nicholas &amp; Toshiki Osada. 2005. Mundari: The myth of a language without word classes. </w:t>
      </w:r>
      <w:r w:rsidRPr="00C46958">
        <w:rPr>
          <w:rFonts w:cs="Times New Roman"/>
          <w:i/>
          <w:iCs/>
          <w:noProof/>
        </w:rPr>
        <w:t>Linguistic Typology</w:t>
      </w:r>
      <w:r w:rsidRPr="00C46958">
        <w:rPr>
          <w:rFonts w:cs="Times New Roman"/>
          <w:noProof/>
        </w:rPr>
        <w:t xml:space="preserve"> 9(2005). 351–390. doi:10.1515/lity.2005.9.3.351.</w:t>
      </w:r>
    </w:p>
    <w:p w14:paraId="5A3A0FBB"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Floyd, Simeon. 2011. Re-discovering the Quechua adjective. </w:t>
      </w:r>
      <w:r w:rsidRPr="00C46958">
        <w:rPr>
          <w:rFonts w:cs="Times New Roman"/>
          <w:i/>
          <w:iCs/>
          <w:noProof/>
        </w:rPr>
        <w:t>Linguistic Typology</w:t>
      </w:r>
      <w:r w:rsidRPr="00C46958">
        <w:rPr>
          <w:rFonts w:cs="Times New Roman"/>
          <w:noProof/>
        </w:rPr>
        <w:t xml:space="preserve"> 15(1). 25–63. doi:10.1515/LITY.2011.003.</w:t>
      </w:r>
    </w:p>
    <w:p w14:paraId="007A5865"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François, Alexandre. 2017. The economy of word classes in Hiw, Vanuatu. </w:t>
      </w:r>
      <w:r w:rsidRPr="00C46958">
        <w:rPr>
          <w:rFonts w:cs="Times New Roman"/>
          <w:i/>
          <w:iCs/>
          <w:noProof/>
        </w:rPr>
        <w:t>Studies in Language</w:t>
      </w:r>
      <w:r w:rsidRPr="00C46958">
        <w:rPr>
          <w:rFonts w:cs="Times New Roman"/>
          <w:noProof/>
        </w:rPr>
        <w:t xml:space="preserve"> 41(2). 294–357. doi:10.1075/sl.41.2.03fra. http://www.jbe-platform.com/content/journals/10.1075/sl.41.2.03fra.</w:t>
      </w:r>
    </w:p>
    <w:p w14:paraId="709DDDE6"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Hengeveld, Kees. 1992. </w:t>
      </w:r>
      <w:r w:rsidRPr="00C46958">
        <w:rPr>
          <w:rFonts w:cs="Times New Roman"/>
          <w:i/>
          <w:iCs/>
          <w:noProof/>
        </w:rPr>
        <w:t>Non-verbal predication: Theory, typology, diachrony</w:t>
      </w:r>
      <w:r w:rsidRPr="00C46958">
        <w:rPr>
          <w:rFonts w:cs="Times New Roman"/>
          <w:noProof/>
        </w:rPr>
        <w:t>. (Functional Grammar Series 15). Berlin: Mouton de Gruyter.</w:t>
      </w:r>
    </w:p>
    <w:p w14:paraId="7356BE22"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Hengeveld, Kees &amp; Jan Rijkhoff. 2005. Mundari as a flexible language. </w:t>
      </w:r>
      <w:r w:rsidRPr="00C46958">
        <w:rPr>
          <w:rFonts w:cs="Times New Roman"/>
          <w:i/>
          <w:iCs/>
          <w:noProof/>
        </w:rPr>
        <w:t>Linguistic Typology</w:t>
      </w:r>
      <w:r w:rsidRPr="00C46958">
        <w:rPr>
          <w:rFonts w:cs="Times New Roman"/>
          <w:noProof/>
        </w:rPr>
        <w:t xml:space="preserve"> 9(3). 406–431. doi:10.1515/lity.2005.9.3.391.</w:t>
      </w:r>
    </w:p>
    <w:p w14:paraId="61C91436"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Hengeveld, Kees, Jan Rijkhoff &amp; Anna Siewierska. 2004. Parts-of-speech systems and word order. </w:t>
      </w:r>
      <w:r w:rsidRPr="00C46958">
        <w:rPr>
          <w:rFonts w:cs="Times New Roman"/>
          <w:i/>
          <w:iCs/>
          <w:noProof/>
        </w:rPr>
        <w:t>Journal of Linguistics</w:t>
      </w:r>
      <w:r w:rsidRPr="00C46958">
        <w:rPr>
          <w:rFonts w:cs="Times New Roman"/>
          <w:noProof/>
        </w:rPr>
        <w:t xml:space="preserve"> 40(3). 527–570. doi:10.1017/S0022226704002762.</w:t>
      </w:r>
    </w:p>
    <w:p w14:paraId="7A19512D"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Holton, Gary. 1999. Categoriality of property words in a switch-adjective language. </w:t>
      </w:r>
      <w:r w:rsidRPr="00C46958">
        <w:rPr>
          <w:rFonts w:cs="Times New Roman"/>
          <w:i/>
          <w:iCs/>
          <w:noProof/>
        </w:rPr>
        <w:t>Linguistic Typology</w:t>
      </w:r>
      <w:r w:rsidRPr="00C46958">
        <w:rPr>
          <w:rFonts w:cs="Times New Roman"/>
          <w:noProof/>
        </w:rPr>
        <w:t xml:space="preserve"> 3(3). 341–360. doi:10.1515/lity.1999.3.3.341. http://www.degruyter.com/view/j/lity.1999.3.issue-3/lity.1999.3.3.341/lity.1999.3.3.341.xml.</w:t>
      </w:r>
    </w:p>
    <w:p w14:paraId="384C2B53"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Hopper, Paul J. &amp; Sandra A. Thompson. 1984. The discourse basis for lexical categories in Universal Grammar. </w:t>
      </w:r>
      <w:r w:rsidRPr="00C46958">
        <w:rPr>
          <w:rFonts w:cs="Times New Roman"/>
          <w:i/>
          <w:iCs/>
          <w:noProof/>
        </w:rPr>
        <w:t>Language</w:t>
      </w:r>
      <w:r w:rsidRPr="00C46958">
        <w:rPr>
          <w:rFonts w:cs="Times New Roman"/>
          <w:noProof/>
        </w:rPr>
        <w:t xml:space="preserve"> 60(4). 703–752. doi:10.1371/journal.pone.0005772. http://www.jstor.org/stable/413797.</w:t>
      </w:r>
    </w:p>
    <w:p w14:paraId="5D26F248"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Hopper, Paul J. &amp; Elizabeth Closs Traugott. 2003. </w:t>
      </w:r>
      <w:r w:rsidRPr="00C46958">
        <w:rPr>
          <w:rFonts w:cs="Times New Roman"/>
          <w:i/>
          <w:iCs/>
          <w:noProof/>
        </w:rPr>
        <w:t>Grammaticalization</w:t>
      </w:r>
      <w:r w:rsidRPr="00C46958">
        <w:rPr>
          <w:rFonts w:cs="Times New Roman"/>
          <w:noProof/>
        </w:rPr>
        <w:t>. 2nd ed. (Cambridge Textbooks in Linguistics). Cambridge: Cambridge University Press.</w:t>
      </w:r>
    </w:p>
    <w:p w14:paraId="3A2999E9"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Kinkade, M. Dale. 1983. Salish evidence against the universality of “noun” and “verb.” </w:t>
      </w:r>
      <w:r w:rsidRPr="00C46958">
        <w:rPr>
          <w:rFonts w:cs="Times New Roman"/>
          <w:i/>
          <w:iCs/>
          <w:noProof/>
        </w:rPr>
        <w:t>Lingua</w:t>
      </w:r>
      <w:r w:rsidRPr="00C46958">
        <w:rPr>
          <w:rFonts w:cs="Times New Roman"/>
          <w:noProof/>
        </w:rPr>
        <w:t xml:space="preserve"> 60(1). 25–39. doi:10.1016/0024-3841(83)90045-1.</w:t>
      </w:r>
    </w:p>
    <w:p w14:paraId="69024CBE"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Koch, Karsten &amp; Lisa Matthewson. 2009. The lexical category debate in Salish and its relevance for Tagalog. </w:t>
      </w:r>
      <w:r w:rsidRPr="00C46958">
        <w:rPr>
          <w:rFonts w:cs="Times New Roman"/>
          <w:i/>
          <w:iCs/>
          <w:noProof/>
        </w:rPr>
        <w:t>Theoretical Linguistics</w:t>
      </w:r>
      <w:r w:rsidRPr="00C46958">
        <w:rPr>
          <w:rFonts w:cs="Times New Roman"/>
          <w:noProof/>
        </w:rPr>
        <w:t xml:space="preserve"> 35(1). 125–137. doi:10.1515/THLI.2009.007.</w:t>
      </w:r>
    </w:p>
    <w:p w14:paraId="184711B5"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Lichtenberk, Frank. 2017. Lexical and grammatical flexibility in Toqabaqita. </w:t>
      </w:r>
      <w:r w:rsidRPr="00C46958">
        <w:rPr>
          <w:rFonts w:cs="Times New Roman"/>
          <w:i/>
          <w:iCs/>
          <w:noProof/>
        </w:rPr>
        <w:t>Studies in Language</w:t>
      </w:r>
      <w:r w:rsidRPr="00C46958">
        <w:rPr>
          <w:rFonts w:cs="Times New Roman"/>
          <w:noProof/>
        </w:rPr>
        <w:t xml:space="preserve"> 41(2). 496–501. doi:10.1075/sl.41.2.07lic. http://www.jbe-platform.com/content/journals/10.1075/sl.41.2.07lic.</w:t>
      </w:r>
    </w:p>
    <w:p w14:paraId="797F09D1"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Lier, Eva van. 2006. </w:t>
      </w:r>
      <w:r w:rsidRPr="00C46958">
        <w:rPr>
          <w:rFonts w:cs="Times New Roman"/>
          <w:i/>
          <w:iCs/>
          <w:noProof/>
        </w:rPr>
        <w:t>Parts-of-speech systems and dependent clauses: A typological study</w:t>
      </w:r>
      <w:r w:rsidRPr="00C46958">
        <w:rPr>
          <w:rFonts w:cs="Times New Roman"/>
          <w:noProof/>
        </w:rPr>
        <w:t xml:space="preserve">. </w:t>
      </w:r>
      <w:r w:rsidRPr="00C46958">
        <w:rPr>
          <w:rFonts w:cs="Times New Roman"/>
          <w:i/>
          <w:iCs/>
          <w:noProof/>
        </w:rPr>
        <w:t>Folia Linguistica</w:t>
      </w:r>
      <w:r w:rsidRPr="00C46958">
        <w:rPr>
          <w:rFonts w:cs="Times New Roman"/>
          <w:noProof/>
        </w:rPr>
        <w:t>. Vol. 40. doi:10.1515/flin.40.3-4.239.</w:t>
      </w:r>
    </w:p>
    <w:p w14:paraId="19A8988E"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Lier, Eva van. 2016. Lexical flexibility in Oceanic languages. </w:t>
      </w:r>
      <w:r w:rsidRPr="00C46958">
        <w:rPr>
          <w:rFonts w:cs="Times New Roman"/>
          <w:i/>
          <w:iCs/>
          <w:noProof/>
        </w:rPr>
        <w:t>Linguistic Typology</w:t>
      </w:r>
      <w:r w:rsidRPr="00C46958">
        <w:rPr>
          <w:rFonts w:cs="Times New Roman"/>
          <w:noProof/>
        </w:rPr>
        <w:t xml:space="preserve"> 20(2). 197–232. doi:10.1515/lingty-2016-0005.</w:t>
      </w:r>
    </w:p>
    <w:p w14:paraId="73F13C5A"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Lier, Eva van &amp; Jan Rijkhoff. 2013. Flexible word classes in linguistic typology and grammatical theory. In Eva van Lier &amp; Jan Rijkhoff (eds.), </w:t>
      </w:r>
      <w:r w:rsidRPr="00C46958">
        <w:rPr>
          <w:rFonts w:cs="Times New Roman"/>
          <w:i/>
          <w:iCs/>
          <w:noProof/>
        </w:rPr>
        <w:t>Flexible word classes: Typological studies of underspecified parts of speech</w:t>
      </w:r>
      <w:r w:rsidRPr="00C46958">
        <w:rPr>
          <w:rFonts w:cs="Times New Roman"/>
          <w:noProof/>
        </w:rPr>
        <w:t>, 1–30. Oxford: Oxford University Press.</w:t>
      </w:r>
    </w:p>
    <w:p w14:paraId="08A52E74"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Lier, Evan van. 2017. Introduction: Lexical flexibility in Oceanic languages. </w:t>
      </w:r>
      <w:r w:rsidRPr="00C46958">
        <w:rPr>
          <w:rFonts w:cs="Times New Roman"/>
          <w:i/>
          <w:iCs/>
          <w:noProof/>
        </w:rPr>
        <w:t>Studies in Language</w:t>
      </w:r>
      <w:r w:rsidRPr="00C46958">
        <w:rPr>
          <w:rFonts w:cs="Times New Roman"/>
          <w:noProof/>
        </w:rPr>
        <w:t xml:space="preserve"> 41(2). 241–254. doi:10.1075/sl.41.2.01van. http://www.jbe-platform.com/content/journals/10.1075/sl.41.2.01van.</w:t>
      </w:r>
    </w:p>
    <w:p w14:paraId="43F3BF07"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lastRenderedPageBreak/>
        <w:t xml:space="preserve">Luuk, Erkki. 2010. Nouns, verbs and flexibles: Implications for typologies of word classes. </w:t>
      </w:r>
      <w:r w:rsidRPr="00C46958">
        <w:rPr>
          <w:rFonts w:cs="Times New Roman"/>
          <w:i/>
          <w:iCs/>
          <w:noProof/>
        </w:rPr>
        <w:t>Language Sciences</w:t>
      </w:r>
      <w:r w:rsidRPr="00C46958">
        <w:rPr>
          <w:rFonts w:cs="Times New Roman"/>
          <w:noProof/>
        </w:rPr>
        <w:t xml:space="preserve"> 32(3). Elsevier Ltd. 349–365. doi:10.1016/j.langsci.2009.02.001. http://dx.doi.org/10.1016/j.langsci.2009.02.001.</w:t>
      </w:r>
    </w:p>
    <w:p w14:paraId="78F453CB"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Mithun, Marianne. 2012. Core argument patterns and deep genetic relations: Hierarchical systems in Northern California. In Pirkko Suihkonen, Bernard Comrie &amp; Valery Solovyev (eds.), </w:t>
      </w:r>
      <w:r w:rsidRPr="00C46958">
        <w:rPr>
          <w:rFonts w:cs="Times New Roman"/>
          <w:i/>
          <w:iCs/>
          <w:noProof/>
        </w:rPr>
        <w:t>Argument structure and grammatical relations: A crosslinguistic typology</w:t>
      </w:r>
      <w:r w:rsidRPr="00C46958">
        <w:rPr>
          <w:rFonts w:cs="Times New Roman"/>
          <w:noProof/>
        </w:rPr>
        <w:t>, 257–294. (Studies in Language Companion Series 126). Amsterdam: John Benjamins.</w:t>
      </w:r>
    </w:p>
    <w:p w14:paraId="503F944C"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Mithun, Marianne. 2013. Prosody and independence: Free and bound person marking. In Dik Bakker &amp; Martin Haspelmath (eds.), </w:t>
      </w:r>
      <w:r w:rsidRPr="00C46958">
        <w:rPr>
          <w:rFonts w:cs="Times New Roman"/>
          <w:i/>
          <w:iCs/>
          <w:noProof/>
        </w:rPr>
        <w:t>Languages across boundaries: Studies in memory of Anna Siewierska</w:t>
      </w:r>
      <w:r w:rsidRPr="00C46958">
        <w:rPr>
          <w:rFonts w:cs="Times New Roman"/>
          <w:noProof/>
        </w:rPr>
        <w:t>, 291–312. Berlin: Mouton de Gruyter.</w:t>
      </w:r>
    </w:p>
    <w:p w14:paraId="322903B3"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Nakayama, Toshihide. 1997. Discourse-pragmatic dynamism in Nuu-chah-nulth (Nootka) morphosyntax. University of California, Santa Barbara. doi:10.16953/deusbed.74839.</w:t>
      </w:r>
    </w:p>
    <w:p w14:paraId="6A7FA691"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Nakayama, Toshihide. 2002. </w:t>
      </w:r>
      <w:r w:rsidRPr="00C46958">
        <w:rPr>
          <w:rFonts w:cs="Times New Roman"/>
          <w:i/>
          <w:iCs/>
          <w:noProof/>
        </w:rPr>
        <w:t>Nuuchahnulth (Nootka) morphosyntax</w:t>
      </w:r>
      <w:r w:rsidRPr="00C46958">
        <w:rPr>
          <w:rFonts w:cs="Times New Roman"/>
          <w:noProof/>
        </w:rPr>
        <w:t>. (University of California Publications in Linguistics 134). Berkeley: University of California Press.</w:t>
      </w:r>
    </w:p>
    <w:p w14:paraId="3E25FFE3"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Palmer, Bill. 2017. Categorial flexibility as an artefact of the analysis. </w:t>
      </w:r>
      <w:r w:rsidRPr="00C46958">
        <w:rPr>
          <w:rFonts w:cs="Times New Roman"/>
          <w:i/>
          <w:iCs/>
          <w:noProof/>
        </w:rPr>
        <w:t>Studies in Language</w:t>
      </w:r>
      <w:r w:rsidRPr="00C46958">
        <w:rPr>
          <w:rFonts w:cs="Times New Roman"/>
          <w:noProof/>
        </w:rPr>
        <w:t xml:space="preserve"> 41(2). 408–444. doi:10.1075/sl.41.2.05pal. http://www.jbe-platform.com/content/journals/10.1075/sl.41.2.05pal.</w:t>
      </w:r>
    </w:p>
    <w:p w14:paraId="52D680EE"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Rijkhoff, Jan. 2007. Word classes. </w:t>
      </w:r>
      <w:r w:rsidRPr="00C46958">
        <w:rPr>
          <w:rFonts w:cs="Times New Roman"/>
          <w:i/>
          <w:iCs/>
          <w:noProof/>
        </w:rPr>
        <w:t>Language &amp; Linguistics Compass</w:t>
      </w:r>
      <w:r w:rsidRPr="00C46958">
        <w:rPr>
          <w:rFonts w:cs="Times New Roman"/>
          <w:noProof/>
        </w:rPr>
        <w:t xml:space="preserve"> 1(6). 709–726. doi:10.1111/j.1749-818X.2007.00030.x. http://doi.wiley.com/10.1111/j.1749-818X.2007.00030.x.</w:t>
      </w:r>
    </w:p>
    <w:p w14:paraId="0A1CFFA8"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Rijkhoff, Jan &amp; Eva van Lier (eds.). 2013. </w:t>
      </w:r>
      <w:r w:rsidRPr="00C46958">
        <w:rPr>
          <w:rFonts w:cs="Times New Roman"/>
          <w:i/>
          <w:iCs/>
          <w:noProof/>
        </w:rPr>
        <w:t>Flexible word classes: Typological studies of underspecified parts of speech</w:t>
      </w:r>
      <w:r w:rsidRPr="00C46958">
        <w:rPr>
          <w:rFonts w:cs="Times New Roman"/>
          <w:noProof/>
        </w:rPr>
        <w:t>. Oxford: Oxford University Press.</w:t>
      </w:r>
    </w:p>
    <w:p w14:paraId="158897AA"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Sadock, Jerrold M. 1999. The nominalist theory of Eskimo: A case study in scientific self-deception. </w:t>
      </w:r>
      <w:r w:rsidRPr="00C46958">
        <w:rPr>
          <w:rFonts w:cs="Times New Roman"/>
          <w:i/>
          <w:iCs/>
          <w:noProof/>
        </w:rPr>
        <w:t>International Journal of American Linguistics</w:t>
      </w:r>
      <w:r w:rsidRPr="00C46958">
        <w:rPr>
          <w:rFonts w:cs="Times New Roman"/>
          <w:noProof/>
        </w:rPr>
        <w:t xml:space="preserve"> 65(4). 383–406.</w:t>
      </w:r>
    </w:p>
    <w:p w14:paraId="342F211C"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Thompson, Sandra A. 1989. A discourse approach to the cross-linguistic category “Adjective.” In Roberta Corrigan, Fred R. Eckman &amp; Michael Noonan (eds.), </w:t>
      </w:r>
      <w:r w:rsidRPr="00C46958">
        <w:rPr>
          <w:rFonts w:cs="Times New Roman"/>
          <w:i/>
          <w:iCs/>
          <w:noProof/>
        </w:rPr>
        <w:t>Linguistic categorization</w:t>
      </w:r>
      <w:r w:rsidRPr="00C46958">
        <w:rPr>
          <w:rFonts w:cs="Times New Roman"/>
          <w:noProof/>
        </w:rPr>
        <w:t>, 245–266. (Current Issues in Linguistic Theory 61). Amsterdam: John Benjamins.</w:t>
      </w:r>
    </w:p>
    <w:p w14:paraId="0F160C89"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Vapnarsky, Valentina &amp; Edy Veneziano. 2017a. Lexical polycategoriality: Cross-linguistic, cross-theoretical and language acquisition approaches. An introduction. In Valentina Vapnarsky &amp; Edy Veneziano (eds.), </w:t>
      </w:r>
      <w:r w:rsidRPr="00C46958">
        <w:rPr>
          <w:rFonts w:cs="Times New Roman"/>
          <w:i/>
          <w:iCs/>
          <w:noProof/>
        </w:rPr>
        <w:t>Lexical polycategoriality: Cross-linguistic, cross-theoretical, and language acquisition approaches</w:t>
      </w:r>
      <w:r w:rsidRPr="00C46958">
        <w:rPr>
          <w:rFonts w:cs="Times New Roman"/>
          <w:noProof/>
        </w:rPr>
        <w:t>, 1–34. (Studies in Language Companion Series 182). Amsterdam: John Benjamins.</w:t>
      </w:r>
    </w:p>
    <w:p w14:paraId="5BEBA3AF" w14:textId="77777777" w:rsidR="00C46958" w:rsidRPr="00C46958" w:rsidRDefault="00C46958" w:rsidP="000762EE">
      <w:pPr>
        <w:widowControl w:val="0"/>
        <w:autoSpaceDE w:val="0"/>
        <w:autoSpaceDN w:val="0"/>
        <w:adjustRightInd w:val="0"/>
        <w:spacing w:before="120" w:after="120" w:line="240" w:lineRule="auto"/>
        <w:ind w:left="480" w:hanging="480"/>
        <w:rPr>
          <w:rFonts w:cs="Times New Roman"/>
          <w:noProof/>
        </w:rPr>
      </w:pPr>
      <w:r w:rsidRPr="00C46958">
        <w:rPr>
          <w:rFonts w:cs="Times New Roman"/>
          <w:noProof/>
        </w:rPr>
        <w:t xml:space="preserve">Vapnarsky, Valentina &amp; Edy Veneziano (eds.). 2017b. </w:t>
      </w:r>
      <w:r w:rsidRPr="00C46958">
        <w:rPr>
          <w:rFonts w:cs="Times New Roman"/>
          <w:i/>
          <w:iCs/>
          <w:noProof/>
        </w:rPr>
        <w:t>Lexical polycategoriality: Cross-linguistic, cross-theoretical and language acquisition approaches</w:t>
      </w:r>
      <w:r w:rsidRPr="00C46958">
        <w:rPr>
          <w:rFonts w:cs="Times New Roman"/>
          <w:noProof/>
        </w:rPr>
        <w:t>. (Studies in Language Companion Series 182). Amsterdam: John Benjamins.</w:t>
      </w:r>
    </w:p>
    <w:p w14:paraId="1E35BCF7" w14:textId="2284F6D2" w:rsidR="00FD59DC" w:rsidRPr="00FD59DC" w:rsidRDefault="0020387A" w:rsidP="000762EE">
      <w:pPr>
        <w:spacing w:before="120" w:after="120" w:line="240" w:lineRule="auto"/>
        <w:ind w:firstLine="0"/>
      </w:pPr>
      <w:r>
        <w:fldChar w:fldCharType="end"/>
      </w:r>
      <w:commentRangeEnd w:id="13"/>
      <w:r w:rsidR="005F214D">
        <w:rPr>
          <w:rStyle w:val="CommentReference"/>
        </w:rPr>
        <w:commentReference w:id="13"/>
      </w:r>
    </w:p>
    <w:sectPr w:rsidR="00FD59DC" w:rsidRPr="00FD59DC" w:rsidSect="00CA5A11">
      <w:headerReference w:type="default" r:id="rId10"/>
      <w:footerReference w:type="default" r:id="rId11"/>
      <w:foot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hillip" w:date="2017-12-30T11:54:00Z" w:initials="P">
    <w:p w14:paraId="25AAD88C" w14:textId="635F9EEB" w:rsidR="00521122" w:rsidRDefault="00521122">
      <w:pPr>
        <w:pStyle w:val="CommentText"/>
      </w:pPr>
      <w:r>
        <w:rPr>
          <w:rStyle w:val="CommentReference"/>
        </w:rPr>
        <w:annotationRef/>
      </w:r>
      <w:r>
        <w:t>Are you able to answer this question? Off the top of my head, it seems like a challenging one to answer.</w:t>
      </w:r>
    </w:p>
  </w:comment>
  <w:comment w:id="3" w:author="Phillip" w:date="2017-12-30T12:09:00Z" w:initials="P">
    <w:p w14:paraId="2F4267E8" w14:textId="044DF8EB" w:rsidR="00521122" w:rsidRDefault="00521122">
      <w:pPr>
        <w:pStyle w:val="CommentText"/>
      </w:pPr>
      <w:r>
        <w:rPr>
          <w:rStyle w:val="CommentReference"/>
        </w:rPr>
        <w:annotationRef/>
      </w:r>
      <w:r>
        <w:t>You’re gonna get crucified for this one. Your explanation is fine, and I don’t have any better ideas than how you handle it, but I’m just telling you what you already know: people will give you a hard time about it just because they can.</w:t>
      </w:r>
    </w:p>
  </w:comment>
  <w:comment w:id="4" w:author="Phillip" w:date="2017-12-30T12:03:00Z" w:initials="P">
    <w:p w14:paraId="42F67C0D" w14:textId="664308AE" w:rsidR="00521122" w:rsidRDefault="00521122">
      <w:pPr>
        <w:pStyle w:val="CommentText"/>
      </w:pPr>
      <w:r>
        <w:rPr>
          <w:rStyle w:val="CommentReference"/>
        </w:rPr>
        <w:annotationRef/>
      </w:r>
      <w:r>
        <w:t>Size of corpus and size of lexicon are two different things. The first suggests that people think languages are flexible because they haven’t documented enough of them (?). The second seems a little more in line with your dissertation topic, but it’s not clear how lexicon size relates to ‘discourse properties’.</w:t>
      </w:r>
    </w:p>
  </w:comment>
  <w:comment w:id="5" w:author="Phillip" w:date="2017-12-30T12:04:00Z" w:initials="P">
    <w:p w14:paraId="3BBF0B51" w14:textId="7ADBA3AC" w:rsidR="00521122" w:rsidRDefault="00521122">
      <w:pPr>
        <w:pStyle w:val="CommentText"/>
      </w:pPr>
      <w:r>
        <w:rPr>
          <w:rStyle w:val="CommentReference"/>
        </w:rPr>
        <w:annotationRef/>
      </w:r>
      <w:r>
        <w:t>These are interesting questions, and in fact might warrant a paper or dissertation on their own. But they aren’t really ‘discourse’, which is what I thought this dissertation is about.</w:t>
      </w:r>
    </w:p>
  </w:comment>
  <w:comment w:id="11" w:author="Phillip" w:date="2017-12-30T12:23:00Z" w:initials="P">
    <w:p w14:paraId="76E8CB0F" w14:textId="1D377405" w:rsidR="00521122" w:rsidRDefault="00521122">
      <w:pPr>
        <w:pStyle w:val="CommentText"/>
      </w:pPr>
      <w:r>
        <w:rPr>
          <w:rStyle w:val="CommentReference"/>
        </w:rPr>
        <w:annotationRef/>
      </w:r>
      <w:r>
        <w:t>Overall comments: Nicely done. I like the beginning especially. As you know, I think this is a very interesting topic, and you nicely introduce and sidestep (in a good way) the complex literature on flexible categories.</w:t>
      </w:r>
    </w:p>
    <w:p w14:paraId="7528420B" w14:textId="77777777" w:rsidR="00521122" w:rsidRDefault="00521122">
      <w:pPr>
        <w:pStyle w:val="CommentText"/>
      </w:pPr>
    </w:p>
    <w:p w14:paraId="247A9D81" w14:textId="42F56D80" w:rsidR="00521122" w:rsidRDefault="00521122">
      <w:pPr>
        <w:pStyle w:val="CommentText"/>
      </w:pPr>
      <w:r>
        <w:t xml:space="preserve">One thing I was thinking about: do you have predictions for any of the correlations you are looking for? E.g., how do you expect information status to correlate with lexical categorization for flexible lexemes? </w:t>
      </w:r>
      <w:r w:rsidR="00DE0CE5">
        <w:t xml:space="preserve">You hint at this in your final paragraph, but you could be more explicit. </w:t>
      </w:r>
      <w:r>
        <w:t>Laying out your predictions might make it more clear how you will go about qu</w:t>
      </w:r>
      <w:r w:rsidR="00DE0CE5">
        <w:t>antifying these relationships, but p</w:t>
      </w:r>
      <w:r>
        <w:t>erha</w:t>
      </w:r>
      <w:bookmarkStart w:id="12" w:name="_GoBack"/>
      <w:bookmarkEnd w:id="12"/>
      <w:r>
        <w:t>ps more of this</w:t>
      </w:r>
      <w:r w:rsidR="00DE0CE5">
        <w:t xml:space="preserve"> will come in the methods. S</w:t>
      </w:r>
      <w:r>
        <w:t xml:space="preserve">tating your hypotheses can </w:t>
      </w:r>
      <w:r w:rsidR="00DE0CE5">
        <w:t xml:space="preserve">also </w:t>
      </w:r>
      <w:r>
        <w:t xml:space="preserve">help the reader understand why you’re pursuing this topic in the first place. I’m thinking mostly about readers who don’t have the functional-discourse background that we do, but </w:t>
      </w:r>
      <w:r w:rsidR="00DE0CE5">
        <w:t>the suggestion is applicable regardless.</w:t>
      </w:r>
    </w:p>
    <w:p w14:paraId="736A98A3" w14:textId="77777777" w:rsidR="00521122" w:rsidRDefault="00521122">
      <w:pPr>
        <w:pStyle w:val="CommentText"/>
      </w:pPr>
    </w:p>
    <w:p w14:paraId="5B6EA797" w14:textId="17681BEA" w:rsidR="00521122" w:rsidRDefault="00521122">
      <w:pPr>
        <w:pStyle w:val="CommentText"/>
      </w:pPr>
      <w:r>
        <w:t>We may have talked about this, but what if you don’t find anything? Haha. Sorry, I’m not trying to freak you out.</w:t>
      </w:r>
    </w:p>
    <w:p w14:paraId="723286BE" w14:textId="77777777" w:rsidR="00521122" w:rsidRDefault="00521122">
      <w:pPr>
        <w:pStyle w:val="CommentText"/>
      </w:pPr>
    </w:p>
    <w:p w14:paraId="1003A146" w14:textId="6B674E00" w:rsidR="00521122" w:rsidRDefault="00521122">
      <w:pPr>
        <w:pStyle w:val="CommentText"/>
      </w:pPr>
      <w:r>
        <w:t>I think semantic shift is going to be hard. I ventured into some thought experiments in semantic shift during my thesis, and I got bogged down very quickly. The problem mostly comes with quantifying and categorizing semantic shift. Reasoning can become circular very quickly, because in most languages the constructions leave so much room for construal and alternative conceptualizations. Perhaps there is some stuff in the literature to give you a solid jumping off point, but when you ask questions like “does the type of semantic shift…”, what are the types? How do you distinguish between types? Trying to identify and make reference to a typology of semantic shifts could be a huge distraction from the main goals of your dissertation.</w:t>
      </w:r>
    </w:p>
  </w:comment>
  <w:comment w:id="13" w:author="Phillip" w:date="2017-12-30T12:07:00Z" w:initials="P">
    <w:p w14:paraId="444C2526" w14:textId="70E5DE5E" w:rsidR="00521122" w:rsidRDefault="00521122">
      <w:pPr>
        <w:pStyle w:val="CommentText"/>
      </w:pPr>
      <w:r>
        <w:rPr>
          <w:rStyle w:val="CommentReference"/>
        </w:rPr>
        <w:annotationRef/>
      </w:r>
      <w:r>
        <w:t>I don’t see any references to my work here. Perhaps a reference to my unpublished (and admittedly unwritten) work on gender in Bitur? No, it’s not related at all to what you’re doing here.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EAAA27" w14:textId="77777777" w:rsidR="00521122" w:rsidRDefault="00521122" w:rsidP="00CA5A11">
      <w:r>
        <w:separator/>
      </w:r>
    </w:p>
  </w:endnote>
  <w:endnote w:type="continuationSeparator" w:id="0">
    <w:p w14:paraId="5C3F6DDA" w14:textId="77777777" w:rsidR="00521122" w:rsidRDefault="00521122" w:rsidP="00CA5A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Gentium Plus">
    <w:charset w:val="00"/>
    <w:family w:val="auto"/>
    <w:pitch w:val="variable"/>
    <w:sig w:usb0="E00002FF" w:usb1="5200E1FB" w:usb2="02000029" w:usb3="00000000" w:csb0="0000019F" w:csb1="00000000"/>
  </w:font>
  <w:font w:name="游明朝">
    <w:panose1 w:val="00000000000000000000"/>
    <w:charset w:val="80"/>
    <w:family w:val="roman"/>
    <w:notTrueType/>
    <w:pitch w:val="default"/>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389573543"/>
      <w:docPartObj>
        <w:docPartGallery w:val="Page Numbers (Bottom of Page)"/>
        <w:docPartUnique/>
      </w:docPartObj>
    </w:sdtPr>
    <w:sdtEndPr>
      <w:rPr>
        <w:noProof/>
      </w:rPr>
    </w:sdtEndPr>
    <w:sdtContent>
      <w:p w14:paraId="429F0572" w14:textId="132B35A4" w:rsidR="00521122" w:rsidRDefault="00521122" w:rsidP="007268BD">
        <w:pPr>
          <w:pStyle w:val="Footer"/>
          <w:jc w:val="center"/>
        </w:pPr>
        <w:r>
          <w:rPr>
            <w:noProof w:val="0"/>
          </w:rPr>
          <w:fldChar w:fldCharType="begin"/>
        </w:r>
        <w:r>
          <w:instrText xml:space="preserve"> PAGE   \* MERGEFORMAT </w:instrText>
        </w:r>
        <w:r>
          <w:rPr>
            <w:noProof w:val="0"/>
          </w:rPr>
          <w:fldChar w:fldCharType="separate"/>
        </w:r>
        <w:r w:rsidR="00DE0CE5">
          <w:t>4</w:t>
        </w:r>
        <w:r>
          <w:fldChar w:fldCharType="end"/>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731759226"/>
      <w:docPartObj>
        <w:docPartGallery w:val="Page Numbers (Bottom of Page)"/>
        <w:docPartUnique/>
      </w:docPartObj>
    </w:sdtPr>
    <w:sdtEndPr>
      <w:rPr>
        <w:noProof/>
      </w:rPr>
    </w:sdtEndPr>
    <w:sdtContent>
      <w:p w14:paraId="09254E4E" w14:textId="1CFEF71E" w:rsidR="00521122" w:rsidRDefault="00521122" w:rsidP="00FD59DC">
        <w:pPr>
          <w:pStyle w:val="Footer"/>
          <w:jc w:val="center"/>
        </w:pPr>
        <w:r>
          <w:rPr>
            <w:noProof w:val="0"/>
          </w:rPr>
          <w:fldChar w:fldCharType="begin"/>
        </w:r>
        <w:r>
          <w:instrText xml:space="preserve"> PAGE   \* MERGEFORMAT </w:instrText>
        </w:r>
        <w:r>
          <w:rPr>
            <w:noProof w:val="0"/>
          </w:rPr>
          <w:fldChar w:fldCharType="separate"/>
        </w:r>
        <w:r w:rsidR="00DE0CE5">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6BAC2" w14:textId="77777777" w:rsidR="00521122" w:rsidRDefault="00521122" w:rsidP="00CA5A11">
      <w:r>
        <w:separator/>
      </w:r>
    </w:p>
  </w:footnote>
  <w:footnote w:type="continuationSeparator" w:id="0">
    <w:p w14:paraId="174445F7" w14:textId="77777777" w:rsidR="00521122" w:rsidRDefault="00521122" w:rsidP="00CA5A11">
      <w:r>
        <w:continuationSeparator/>
      </w:r>
    </w:p>
  </w:footnote>
  <w:footnote w:id="1">
    <w:p w14:paraId="19D9D40C" w14:textId="183B4F5C" w:rsidR="00521122" w:rsidRDefault="00521122" w:rsidP="003770F8">
      <w:pPr>
        <w:pStyle w:val="FootnoteText"/>
      </w:pPr>
      <w:r>
        <w:rPr>
          <w:rStyle w:val="FootnoteReference"/>
        </w:rPr>
        <w:footnoteRef/>
      </w:r>
      <w:r>
        <w:t xml:space="preserve"> Grammatical (as opposed to lexical), closed-class categories such as demonstratives may also exhibit flexibility </w:t>
      </w:r>
      <w:r>
        <w:fldChar w:fldCharType="begin" w:fldLock="1"/>
      </w:r>
      <w:r>
        <w:instrText>ADDIN CSL_CITATION { "citationItems" : [ { "id" : "ITEM-1", "itemData" : { "DOI" : "10.1075/sl.41.2.03fra", "ISSN" : "0378-4177", "abstract" : "&lt;p&gt;The issue of lexical flexibility is best tackled as the articulation of two separate mappings: one that assigns lexical items to word classes; another one that associates these word classes with the syntactic functions they can access. A language may endow its lexemes with more or less multicategoriality, and its word classes with more or less multifunctionality: these are two distinct facets of lexical flexibility, which should be assessed separately. Focusing on Hiw, an Oceanic language of northern Vanuatu, I show that lexical flexibility is there mostly due to the high multifunctionality of its word classes, each of which can regularly access a broad array of syntactic functions. Conversely, Hiw ranks relatively low on the scale of multicategoriality: most of its lexemes are assigned just one word class. This is how a language can be grammatically flexible, yet lexically rigid.&lt;/p&gt;", "author" : [ { "dropping-particle" : "", "family" : "Fran\u00e7ois", "given" : "Alexandre", "non-dropping-particle" : "", "parse-names" : false, "suffix" : "" } ], "container-title" : "Studies in Language", "id" : "ITEM-1", "issue" : "2", "issued" : { "date-parts" : [ [ "2017" ] ] }, "page" : "294-357", "title" : "The economy of word classes in Hiw, Vanuatu", "type" : "article-journal", "volume" : "41" }, "prefix" : "cf. ", "uris" : [ "http://www.mendeley.com/documents/?uuid=89c9bf6b-d22c-4de1-9041-dbc1c4ec461c" ] }, { "id" : "ITEM-2", "itemData" : { "DOI" : "10.1075/sl.41.2.07lic", "ISSN" : "0378-4177", "author" : [ { "dropping-particle" : "", "family" : "Lichtenberk", "given" : "Frank", "non-dropping-particle" : "", "parse-names" : false, "suffix" : "" } ], "container-title" : "Studies in Language", "id" : "ITEM-2", "issue" : "2", "issued" : { "date-parts" : [ [ "2017" ] ] }, "page" : "496-501", "title" : "Lexical and grammatical flexibility in Toqabaqita", "type" : "article-journal", "volume" : "41" }, "uris" : [ "http://www.mendeley.com/documents/?uuid=01a59974-038a-4cb7-be89-15c54ebe8284" ] } ], "mendeley" : { "formattedCitation" : "(cf. Fran\u00e7ois 2017; Lichtenberk 2017)", "plainTextFormattedCitation" : "(cf. Fran\u00e7ois 2017; Lichtenberk 2017)", "previouslyFormattedCitation" : "(cf. Fran\u00e7ois 2017; Lichtenberk 2017)" }, "properties" : {  }, "schema" : "https://github.com/citation-style-language/schema/raw/master/csl-citation.json" }</w:instrText>
      </w:r>
      <w:r>
        <w:fldChar w:fldCharType="separate"/>
      </w:r>
      <w:r w:rsidRPr="003770F8">
        <w:rPr>
          <w:noProof/>
        </w:rPr>
        <w:t>(cf. François 2017; Lichtenberk 2017)</w:t>
      </w:r>
      <w:r>
        <w:fldChar w:fldCharType="end"/>
      </w:r>
      <w:r>
        <w:t>, but this possibility will not be discussed here.</w:t>
      </w:r>
    </w:p>
    <w:p w14:paraId="69745C48" w14:textId="6CBCF2E0" w:rsidR="00521122" w:rsidRDefault="00521122">
      <w:pPr>
        <w:pStyle w:val="FootnoteText"/>
      </w:pPr>
      <w:r>
        <w:t xml:space="preserve"> </w:t>
      </w:r>
    </w:p>
  </w:footnote>
  <w:footnote w:id="2">
    <w:p w14:paraId="3B9BB35E" w14:textId="3C8AFA2E" w:rsidR="00521122" w:rsidRDefault="00521122">
      <w:pPr>
        <w:pStyle w:val="FootnoteText"/>
      </w:pPr>
      <w:r>
        <w:rPr>
          <w:rStyle w:val="FootnoteReference"/>
        </w:rPr>
        <w:footnoteRef/>
      </w:r>
      <w:r>
        <w:t xml:space="preserve"> I use the term </w:t>
      </w:r>
      <w:r w:rsidRPr="00D8701A">
        <w:rPr>
          <w:rStyle w:val="Definition"/>
        </w:rPr>
        <w:t>grammaticization</w:t>
      </w:r>
      <w:r>
        <w:t xml:space="preserve"> in this dissertation in a somewhat atypical sense, to refer to the process whereby a construction becomes conventionalized and grammatically obligatory, and therefore “part of the grammar” (as opposed to, say, just a discourse tendency). When necessary, the term </w:t>
      </w:r>
      <w:r w:rsidRPr="00D8701A">
        <w:rPr>
          <w:rStyle w:val="Definition"/>
        </w:rPr>
        <w:t>grammaticalization</w:t>
      </w:r>
      <w:r>
        <w:t xml:space="preserve"> will be used to distinguish between the above sense of grammaticization, and the standard definition wherein a lexical item becomes a grammatical one </w:t>
      </w:r>
      <w:r>
        <w:fldChar w:fldCharType="begin" w:fldLock="1"/>
      </w:r>
      <w:r>
        <w:instrText>ADDIN CSL_CITATION { "citationItems" : [ { "id" : "ITEM-1", "itemData" : { "abstract" : "This is a general introduction to grammatical ization, the change whereby lexical terms and constructions come in certain linguistic contexts to serve grammatical functions, and, once grammaticalized, continue to develop new grammatical func? tions. Thus nouns and verbs may change over time into grammatical elements such as case markers, sentence connectives, and auxiliaries. The authors synthe? size work from several areas of linguistics, including historical linguistics. dis? course analysis, and pragmatics. Data are drawn from many languages including Ewe, Finnish, French, Hindi, Hittite, Japanese, Malay, and especially English. This second edition has been thoroughly revised with substantial updates on theoretical and methodological issues that have arisen in the decade since the first edition, and includes a significantly expanded pibliography. Particular at? tention is paid to recent debates over directionality in change and the role of grammaticalization in creolization. Grammaticalization will be a valuable and stimulating textbook for all linguists interested in the development of grammatical forms. Readers in anthropology and psychology will also appreciate the insights it offers into the interaction of language and structure and use.", "author" : [ { "dropping-particle" : "", "family" : "Hopper", "given" : "Paul J.", "non-dropping-particle" : "", "parse-names" : false, "suffix" : "" }, { "dropping-particle" : "", "family" : "Traugott", "given" : "Elizabeth Closs", "non-dropping-particle" : "", "parse-names" : false, "suffix" : "" } ], "collection-title" : "Cambridge Textbooks in Linguistics", "edition" : "2nd", "id" : "ITEM-1", "issued" : { "date-parts" : [ [ "2003" ] ] }, "publisher" : "Cambridge University Press", "publisher-place" : "Cambridge", "title" : "Grammaticalization", "type" : "book" }, "locator" : "2", "uris" : [ "http://www.mendeley.com/documents/?uuid=269544ae-2a75-4691-ab62-f388f1224763" ] } ], "mendeley" : { "formattedCitation" : "(Hopper &amp; Traugott 2003:2)", "plainTextFormattedCitation" : "(Hopper &amp; Traugott 2003:2)", "previouslyFormattedCitation" : "(Hopper &amp; Traugott 2003:2)" }, "properties" : {  }, "schema" : "https://github.com/citation-style-language/schema/raw/master/csl-citation.json" }</w:instrText>
      </w:r>
      <w:r>
        <w:fldChar w:fldCharType="separate"/>
      </w:r>
      <w:r w:rsidRPr="00686E16">
        <w:rPr>
          <w:noProof/>
        </w:rPr>
        <w:t>(Hopper &amp; Traugott 2003:2)</w:t>
      </w:r>
      <w:r>
        <w:fldChar w:fldCharType="end"/>
      </w:r>
      <w:r>
        <w:t xml:space="preserve">. While this choice of terms is admittedly less than ideal, I have yet to find a better term for the notion I am calling </w:t>
      </w:r>
      <w:r w:rsidRPr="00143852">
        <w:rPr>
          <w:rStyle w:val="CitationForm"/>
        </w:rPr>
        <w:t>grammaticization</w:t>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C6F00" w14:textId="4488DF3D" w:rsidR="00521122" w:rsidRDefault="00521122">
    <w:pPr>
      <w:pStyle w:val="Header"/>
    </w:pPr>
    <w:r>
      <w:t>Hieber – Dissertation Prospectus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A2F01"/>
    <w:multiLevelType w:val="hybridMultilevel"/>
    <w:tmpl w:val="FE8AACB2"/>
    <w:lvl w:ilvl="0" w:tplc="629C9A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6B752D"/>
    <w:multiLevelType w:val="hybridMultilevel"/>
    <w:tmpl w:val="9D5EC69A"/>
    <w:lvl w:ilvl="0" w:tplc="73B0C128">
      <w:start w:val="1"/>
      <w:numFmt w:val="bullet"/>
      <w:pStyle w:val="ListParagraph"/>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4D36C8"/>
    <w:multiLevelType w:val="hybridMultilevel"/>
    <w:tmpl w:val="B186D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86D6F16"/>
    <w:multiLevelType w:val="multilevel"/>
    <w:tmpl w:val="E526994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4">
    <w:nsid w:val="7A7078D2"/>
    <w:multiLevelType w:val="multilevel"/>
    <w:tmpl w:val="877E821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7B5E21E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1"/>
  </w:num>
  <w:num w:numId="3">
    <w:abstractNumId w:val="3"/>
  </w:num>
  <w:num w:numId="4">
    <w:abstractNumId w:val="3"/>
  </w:num>
  <w:num w:numId="5">
    <w:abstractNumId w:val="3"/>
  </w:num>
  <w:num w:numId="6">
    <w:abstractNumId w:val="3"/>
  </w:num>
  <w:num w:numId="7">
    <w:abstractNumId w:val="4"/>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FFB"/>
    <w:rsid w:val="00002E8C"/>
    <w:rsid w:val="00012C2F"/>
    <w:rsid w:val="000248C4"/>
    <w:rsid w:val="000258F5"/>
    <w:rsid w:val="00071549"/>
    <w:rsid w:val="000762EE"/>
    <w:rsid w:val="00087A44"/>
    <w:rsid w:val="00132AD3"/>
    <w:rsid w:val="001344CB"/>
    <w:rsid w:val="00143852"/>
    <w:rsid w:val="001B5863"/>
    <w:rsid w:val="001D73BA"/>
    <w:rsid w:val="001F590F"/>
    <w:rsid w:val="0020387A"/>
    <w:rsid w:val="00241552"/>
    <w:rsid w:val="0024518B"/>
    <w:rsid w:val="00274D9B"/>
    <w:rsid w:val="002E02BA"/>
    <w:rsid w:val="00313B0C"/>
    <w:rsid w:val="00323BEF"/>
    <w:rsid w:val="00327B49"/>
    <w:rsid w:val="00341C59"/>
    <w:rsid w:val="003770F8"/>
    <w:rsid w:val="0038538F"/>
    <w:rsid w:val="003A3611"/>
    <w:rsid w:val="003F11AA"/>
    <w:rsid w:val="004073EB"/>
    <w:rsid w:val="00441E13"/>
    <w:rsid w:val="00451C7B"/>
    <w:rsid w:val="004573C0"/>
    <w:rsid w:val="00482675"/>
    <w:rsid w:val="004841B6"/>
    <w:rsid w:val="00490AA9"/>
    <w:rsid w:val="004F13E5"/>
    <w:rsid w:val="00521122"/>
    <w:rsid w:val="005340F3"/>
    <w:rsid w:val="00536211"/>
    <w:rsid w:val="005A19D2"/>
    <w:rsid w:val="005A4BB2"/>
    <w:rsid w:val="005C6169"/>
    <w:rsid w:val="005F0BD8"/>
    <w:rsid w:val="005F214D"/>
    <w:rsid w:val="005F36E8"/>
    <w:rsid w:val="006303DE"/>
    <w:rsid w:val="00686E16"/>
    <w:rsid w:val="006905E7"/>
    <w:rsid w:val="006E761D"/>
    <w:rsid w:val="00703236"/>
    <w:rsid w:val="00707838"/>
    <w:rsid w:val="007268BD"/>
    <w:rsid w:val="00727663"/>
    <w:rsid w:val="00744976"/>
    <w:rsid w:val="00772DC0"/>
    <w:rsid w:val="007C7241"/>
    <w:rsid w:val="007E405D"/>
    <w:rsid w:val="007E78E9"/>
    <w:rsid w:val="007F0F8F"/>
    <w:rsid w:val="00833849"/>
    <w:rsid w:val="00834040"/>
    <w:rsid w:val="0084363F"/>
    <w:rsid w:val="00850686"/>
    <w:rsid w:val="00860784"/>
    <w:rsid w:val="008708F8"/>
    <w:rsid w:val="00885AAC"/>
    <w:rsid w:val="00887021"/>
    <w:rsid w:val="00895263"/>
    <w:rsid w:val="008D3BA1"/>
    <w:rsid w:val="008E2C1E"/>
    <w:rsid w:val="008E7768"/>
    <w:rsid w:val="008F2838"/>
    <w:rsid w:val="009400AE"/>
    <w:rsid w:val="009417C1"/>
    <w:rsid w:val="00977F74"/>
    <w:rsid w:val="0099612C"/>
    <w:rsid w:val="009A75CD"/>
    <w:rsid w:val="009B5B1C"/>
    <w:rsid w:val="009C5A3B"/>
    <w:rsid w:val="009D2000"/>
    <w:rsid w:val="009D583B"/>
    <w:rsid w:val="009F32D4"/>
    <w:rsid w:val="00A101B4"/>
    <w:rsid w:val="00A149AF"/>
    <w:rsid w:val="00A377B9"/>
    <w:rsid w:val="00A84880"/>
    <w:rsid w:val="00A90AF3"/>
    <w:rsid w:val="00A969CA"/>
    <w:rsid w:val="00A9771E"/>
    <w:rsid w:val="00AB6A57"/>
    <w:rsid w:val="00AE0C82"/>
    <w:rsid w:val="00AF0D0E"/>
    <w:rsid w:val="00AF201D"/>
    <w:rsid w:val="00AF45E2"/>
    <w:rsid w:val="00B07B9A"/>
    <w:rsid w:val="00B36E23"/>
    <w:rsid w:val="00B57E77"/>
    <w:rsid w:val="00B87F72"/>
    <w:rsid w:val="00B96524"/>
    <w:rsid w:val="00BC46BE"/>
    <w:rsid w:val="00BF1025"/>
    <w:rsid w:val="00BF31B7"/>
    <w:rsid w:val="00C141DD"/>
    <w:rsid w:val="00C2728F"/>
    <w:rsid w:val="00C3108A"/>
    <w:rsid w:val="00C46958"/>
    <w:rsid w:val="00C61826"/>
    <w:rsid w:val="00C61ADB"/>
    <w:rsid w:val="00CA5A11"/>
    <w:rsid w:val="00CB6B00"/>
    <w:rsid w:val="00D04D68"/>
    <w:rsid w:val="00D30090"/>
    <w:rsid w:val="00D36331"/>
    <w:rsid w:val="00D36FFB"/>
    <w:rsid w:val="00D4196C"/>
    <w:rsid w:val="00D8701A"/>
    <w:rsid w:val="00D87F39"/>
    <w:rsid w:val="00DB142A"/>
    <w:rsid w:val="00DD2ACE"/>
    <w:rsid w:val="00DD33E8"/>
    <w:rsid w:val="00DE0CE5"/>
    <w:rsid w:val="00DE6C31"/>
    <w:rsid w:val="00E60471"/>
    <w:rsid w:val="00E62FD7"/>
    <w:rsid w:val="00EE3686"/>
    <w:rsid w:val="00EE5A6A"/>
    <w:rsid w:val="00F02440"/>
    <w:rsid w:val="00F17A5B"/>
    <w:rsid w:val="00F373EB"/>
    <w:rsid w:val="00F42AC7"/>
    <w:rsid w:val="00F54FE5"/>
    <w:rsid w:val="00F55007"/>
    <w:rsid w:val="00F610E6"/>
    <w:rsid w:val="00F77DEF"/>
    <w:rsid w:val="00FB3241"/>
    <w:rsid w:val="00FD59DC"/>
    <w:rsid w:val="00FF2364"/>
    <w:rsid w:val="00FF73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8133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43852"/>
    <w:pPr>
      <w:spacing w:line="360" w:lineRule="auto"/>
    </w:pPr>
    <w:rPr>
      <w:rFonts w:ascii="Times New Roman" w:hAnsi="Times New Roman"/>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heme="majorBidi"/>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2"/>
    <w:qFormat/>
    <w:rsid w:val="009B5B1C"/>
    <w:rPr>
      <w:i/>
    </w:rPr>
  </w:style>
  <w:style w:type="paragraph" w:customStyle="1" w:styleId="BlockQuote">
    <w:name w:val="Block Quote"/>
    <w:basedOn w:val="Normal"/>
    <w:next w:val="Normal"/>
    <w:link w:val="BlockQuoteChar"/>
    <w:uiPriority w:val="2"/>
    <w:rsid w:val="008E7768"/>
    <w:pPr>
      <w:spacing w:before="120" w:after="120"/>
      <w:ind w:left="360" w:right="360"/>
      <w:contextualSpacing/>
    </w:pPr>
    <w:rPr>
      <w:sz w:val="22"/>
    </w:rPr>
  </w:style>
  <w:style w:type="character" w:customStyle="1" w:styleId="BlockQuoteChar">
    <w:name w:val="Block Quote Char"/>
    <w:basedOn w:val="DefaultParagraphFont"/>
    <w:link w:val="BlockQuote"/>
    <w:uiPriority w:val="2"/>
    <w:rsid w:val="00143852"/>
    <w:rPr>
      <w:rFonts w:ascii="Times New Roman" w:hAnsi="Times New Roman"/>
      <w:sz w:val="22"/>
    </w:rPr>
  </w:style>
  <w:style w:type="paragraph" w:styleId="Title">
    <w:name w:val="Title"/>
    <w:next w:val="Normal"/>
    <w:link w:val="TitleChar"/>
    <w:uiPriority w:val="3"/>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5"/>
    <w:rsid w:val="00143852"/>
    <w:rPr>
      <w:rFonts w:ascii="Times New Roman" w:eastAsiaTheme="majorEastAsia" w:hAnsi="Times New Roman" w:cs="Gentium Plus"/>
      <w:b/>
    </w:rPr>
  </w:style>
  <w:style w:type="character" w:customStyle="1" w:styleId="Heading2Char">
    <w:name w:val="Heading 2 Char"/>
    <w:basedOn w:val="DefaultParagraphFont"/>
    <w:link w:val="Heading2"/>
    <w:uiPriority w:val="5"/>
    <w:rsid w:val="00143852"/>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885AAC"/>
    <w:pPr>
      <w:ind w:firstLine="0"/>
    </w:pPr>
    <w:rPr>
      <w:rFonts w:ascii="Times New Roman" w:hAnsi="Times New Roman"/>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4"/>
    <w:rsid w:val="00143852"/>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5"/>
    <w:rsid w:val="00143852"/>
    <w:rPr>
      <w:rFonts w:ascii="Times New Roman" w:eastAsiaTheme="majorEastAsia" w:hAnsi="Times New Roman" w:cstheme="majorBidi"/>
      <w:b/>
      <w:iCs/>
    </w:rPr>
  </w:style>
  <w:style w:type="character" w:customStyle="1" w:styleId="Heading5Char">
    <w:name w:val="Heading 5 Char"/>
    <w:basedOn w:val="DefaultParagraphFont"/>
    <w:link w:val="Heading5"/>
    <w:uiPriority w:val="5"/>
    <w:rsid w:val="00143852"/>
    <w:rPr>
      <w:rFonts w:ascii="Times New Roman" w:eastAsiaTheme="majorEastAsia" w:hAnsi="Times New Roman" w:cstheme="majorBidi"/>
      <w:b/>
      <w:iCs/>
    </w:rPr>
  </w:style>
  <w:style w:type="character" w:customStyle="1" w:styleId="Heading6Char">
    <w:name w:val="Heading 6 Char"/>
    <w:basedOn w:val="DefaultParagraphFont"/>
    <w:link w:val="Heading6"/>
    <w:uiPriority w:val="5"/>
    <w:rsid w:val="00143852"/>
    <w:rPr>
      <w:rFonts w:ascii="Times New Roman" w:eastAsiaTheme="majorEastAsia" w:hAnsi="Times New Roman" w:cstheme="majorBidi"/>
      <w:b/>
      <w:iCs/>
    </w:rPr>
  </w:style>
  <w:style w:type="character" w:customStyle="1" w:styleId="Heading7Char">
    <w:name w:val="Heading 7 Char"/>
    <w:basedOn w:val="DefaultParagraphFont"/>
    <w:link w:val="Heading7"/>
    <w:uiPriority w:val="5"/>
    <w:rsid w:val="00143852"/>
    <w:rPr>
      <w:rFonts w:ascii="Times New Roman" w:eastAsiaTheme="majorEastAsia" w:hAnsi="Times New Roman" w:cstheme="majorBidi"/>
      <w:b/>
    </w:rPr>
  </w:style>
  <w:style w:type="character" w:customStyle="1" w:styleId="Heading8Char">
    <w:name w:val="Heading 8 Char"/>
    <w:basedOn w:val="DefaultParagraphFont"/>
    <w:link w:val="Heading8"/>
    <w:uiPriority w:val="5"/>
    <w:rsid w:val="00143852"/>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5"/>
    <w:rsid w:val="00143852"/>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2"/>
    <w:qFormat/>
    <w:rsid w:val="006905E7"/>
    <w:rPr>
      <w:i/>
    </w:rPr>
  </w:style>
  <w:style w:type="character" w:customStyle="1" w:styleId="CitationForm">
    <w:name w:val="Citation Form"/>
    <w:basedOn w:val="DefaultParagraphFont"/>
    <w:uiPriority w:val="2"/>
    <w:qFormat/>
    <w:rsid w:val="00143852"/>
    <w:rPr>
      <w:i/>
    </w:rPr>
  </w:style>
  <w:style w:type="paragraph" w:styleId="BalloonText">
    <w:name w:val="Balloon Text"/>
    <w:basedOn w:val="Normal"/>
    <w:link w:val="BalloonTextChar"/>
    <w:uiPriority w:val="99"/>
    <w:semiHidden/>
    <w:unhideWhenUsed/>
    <w:rsid w:val="00D3009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0090"/>
    <w:rPr>
      <w:rFonts w:ascii="Lucida Grande" w:hAnsi="Lucida Grande"/>
      <w:sz w:val="18"/>
      <w:szCs w:val="18"/>
    </w:rPr>
  </w:style>
  <w:style w:type="character" w:styleId="CommentReference">
    <w:name w:val="annotation reference"/>
    <w:basedOn w:val="DefaultParagraphFont"/>
    <w:uiPriority w:val="99"/>
    <w:semiHidden/>
    <w:unhideWhenUsed/>
    <w:rsid w:val="00D30090"/>
    <w:rPr>
      <w:sz w:val="18"/>
      <w:szCs w:val="18"/>
    </w:rPr>
  </w:style>
  <w:style w:type="paragraph" w:styleId="CommentText">
    <w:name w:val="annotation text"/>
    <w:basedOn w:val="Normal"/>
    <w:link w:val="CommentTextChar"/>
    <w:uiPriority w:val="99"/>
    <w:semiHidden/>
    <w:unhideWhenUsed/>
    <w:rsid w:val="00D30090"/>
    <w:pPr>
      <w:spacing w:line="240" w:lineRule="auto"/>
    </w:pPr>
  </w:style>
  <w:style w:type="character" w:customStyle="1" w:styleId="CommentTextChar">
    <w:name w:val="Comment Text Char"/>
    <w:basedOn w:val="DefaultParagraphFont"/>
    <w:link w:val="CommentText"/>
    <w:uiPriority w:val="99"/>
    <w:semiHidden/>
    <w:rsid w:val="00D3009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30090"/>
    <w:rPr>
      <w:b/>
      <w:bCs/>
      <w:sz w:val="20"/>
      <w:szCs w:val="20"/>
    </w:rPr>
  </w:style>
  <w:style w:type="character" w:customStyle="1" w:styleId="CommentSubjectChar">
    <w:name w:val="Comment Subject Char"/>
    <w:basedOn w:val="CommentTextChar"/>
    <w:link w:val="CommentSubject"/>
    <w:uiPriority w:val="99"/>
    <w:semiHidden/>
    <w:rsid w:val="00D30090"/>
    <w:rPr>
      <w:rFonts w:ascii="Times New Roman" w:hAnsi="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143852"/>
    <w:pPr>
      <w:spacing w:line="360" w:lineRule="auto"/>
    </w:pPr>
    <w:rPr>
      <w:rFonts w:ascii="Times New Roman" w:hAnsi="Times New Roman"/>
    </w:rPr>
  </w:style>
  <w:style w:type="paragraph" w:styleId="Heading1">
    <w:name w:val="heading 1"/>
    <w:basedOn w:val="ListParagraph"/>
    <w:next w:val="Normal"/>
    <w:link w:val="Heading1Char"/>
    <w:uiPriority w:val="5"/>
    <w:qFormat/>
    <w:rsid w:val="009C5A3B"/>
    <w:pPr>
      <w:keepNext/>
      <w:keepLines/>
      <w:numPr>
        <w:numId w:val="1"/>
      </w:numPr>
      <w:spacing w:before="240" w:after="0"/>
      <w:contextualSpacing w:val="0"/>
      <w:outlineLvl w:val="0"/>
    </w:pPr>
    <w:rPr>
      <w:b/>
    </w:rPr>
  </w:style>
  <w:style w:type="paragraph" w:styleId="Heading2">
    <w:name w:val="heading 2"/>
    <w:basedOn w:val="Heading1"/>
    <w:next w:val="Normal"/>
    <w:link w:val="Heading2Char"/>
    <w:uiPriority w:val="5"/>
    <w:unhideWhenUsed/>
    <w:qFormat/>
    <w:rsid w:val="009C5A3B"/>
    <w:pPr>
      <w:numPr>
        <w:ilvl w:val="1"/>
      </w:numPr>
      <w:outlineLvl w:val="1"/>
    </w:pPr>
    <w:rPr>
      <w:rFonts w:eastAsiaTheme="majorEastAsia" w:cs="Gentium Plus"/>
    </w:rPr>
  </w:style>
  <w:style w:type="paragraph" w:styleId="Heading3">
    <w:name w:val="heading 3"/>
    <w:basedOn w:val="Heading2"/>
    <w:next w:val="Normal"/>
    <w:link w:val="Heading3Char"/>
    <w:uiPriority w:val="5"/>
    <w:unhideWhenUsed/>
    <w:rsid w:val="009C5A3B"/>
    <w:pPr>
      <w:numPr>
        <w:ilvl w:val="2"/>
      </w:numPr>
      <w:outlineLvl w:val="2"/>
    </w:pPr>
  </w:style>
  <w:style w:type="paragraph" w:styleId="Heading4">
    <w:name w:val="heading 4"/>
    <w:basedOn w:val="Heading3"/>
    <w:next w:val="Normal"/>
    <w:link w:val="Heading4Char"/>
    <w:uiPriority w:val="5"/>
    <w:unhideWhenUsed/>
    <w:rsid w:val="009C5A3B"/>
    <w:pPr>
      <w:numPr>
        <w:ilvl w:val="3"/>
      </w:numPr>
      <w:outlineLvl w:val="3"/>
    </w:pPr>
    <w:rPr>
      <w:rFonts w:cstheme="majorBidi"/>
      <w:iCs/>
    </w:rPr>
  </w:style>
  <w:style w:type="paragraph" w:styleId="Heading5">
    <w:name w:val="heading 5"/>
    <w:basedOn w:val="Heading4"/>
    <w:next w:val="Normal"/>
    <w:link w:val="Heading5Char"/>
    <w:uiPriority w:val="5"/>
    <w:unhideWhenUsed/>
    <w:rsid w:val="009C5A3B"/>
    <w:pPr>
      <w:numPr>
        <w:ilvl w:val="4"/>
      </w:numPr>
      <w:outlineLvl w:val="4"/>
    </w:pPr>
  </w:style>
  <w:style w:type="paragraph" w:styleId="Heading6">
    <w:name w:val="heading 6"/>
    <w:basedOn w:val="Heading5"/>
    <w:next w:val="Normal"/>
    <w:link w:val="Heading6Char"/>
    <w:uiPriority w:val="5"/>
    <w:unhideWhenUsed/>
    <w:rsid w:val="009C5A3B"/>
    <w:pPr>
      <w:numPr>
        <w:ilvl w:val="5"/>
      </w:numPr>
      <w:outlineLvl w:val="5"/>
    </w:pPr>
  </w:style>
  <w:style w:type="paragraph" w:styleId="Heading7">
    <w:name w:val="heading 7"/>
    <w:basedOn w:val="Heading6"/>
    <w:next w:val="Normal"/>
    <w:link w:val="Heading7Char"/>
    <w:uiPriority w:val="5"/>
    <w:unhideWhenUsed/>
    <w:rsid w:val="009C5A3B"/>
    <w:pPr>
      <w:numPr>
        <w:ilvl w:val="6"/>
      </w:numPr>
      <w:outlineLvl w:val="6"/>
    </w:pPr>
    <w:rPr>
      <w:iCs w:val="0"/>
    </w:rPr>
  </w:style>
  <w:style w:type="paragraph" w:styleId="Heading8">
    <w:name w:val="heading 8"/>
    <w:basedOn w:val="Heading7"/>
    <w:next w:val="Normal"/>
    <w:link w:val="Heading8Char"/>
    <w:uiPriority w:val="5"/>
    <w:unhideWhenUsed/>
    <w:rsid w:val="009C5A3B"/>
    <w:pPr>
      <w:numPr>
        <w:ilvl w:val="7"/>
      </w:numPr>
      <w:outlineLvl w:val="7"/>
    </w:pPr>
    <w:rPr>
      <w:szCs w:val="21"/>
    </w:rPr>
  </w:style>
  <w:style w:type="paragraph" w:styleId="Heading9">
    <w:name w:val="heading 9"/>
    <w:basedOn w:val="Heading8"/>
    <w:next w:val="Normal"/>
    <w:link w:val="Heading9Char"/>
    <w:uiPriority w:val="5"/>
    <w:unhideWhenUsed/>
    <w:rsid w:val="009C5A3B"/>
    <w:pPr>
      <w:numPr>
        <w:ilvl w:val="8"/>
      </w:numPr>
      <w:outlineLvl w:val="8"/>
    </w:pPr>
    <w:rPr>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inition">
    <w:name w:val="Definition"/>
    <w:basedOn w:val="DefaultParagraphFont"/>
    <w:uiPriority w:val="2"/>
    <w:qFormat/>
    <w:rsid w:val="009B5B1C"/>
    <w:rPr>
      <w:i/>
    </w:rPr>
  </w:style>
  <w:style w:type="paragraph" w:customStyle="1" w:styleId="BlockQuote">
    <w:name w:val="Block Quote"/>
    <w:basedOn w:val="Normal"/>
    <w:next w:val="Normal"/>
    <w:link w:val="BlockQuoteChar"/>
    <w:uiPriority w:val="2"/>
    <w:rsid w:val="008E7768"/>
    <w:pPr>
      <w:spacing w:before="120" w:after="120"/>
      <w:ind w:left="360" w:right="360"/>
      <w:contextualSpacing/>
    </w:pPr>
    <w:rPr>
      <w:sz w:val="22"/>
    </w:rPr>
  </w:style>
  <w:style w:type="character" w:customStyle="1" w:styleId="BlockQuoteChar">
    <w:name w:val="Block Quote Char"/>
    <w:basedOn w:val="DefaultParagraphFont"/>
    <w:link w:val="BlockQuote"/>
    <w:uiPriority w:val="2"/>
    <w:rsid w:val="00143852"/>
    <w:rPr>
      <w:rFonts w:ascii="Times New Roman" w:hAnsi="Times New Roman"/>
      <w:sz w:val="22"/>
    </w:rPr>
  </w:style>
  <w:style w:type="paragraph" w:styleId="Title">
    <w:name w:val="Title"/>
    <w:next w:val="Normal"/>
    <w:link w:val="TitleChar"/>
    <w:uiPriority w:val="3"/>
    <w:qFormat/>
    <w:rsid w:val="007268BD"/>
    <w:pPr>
      <w:keepLines/>
      <w:spacing w:before="240" w:after="120"/>
      <w:ind w:firstLine="0"/>
      <w:jc w:val="center"/>
    </w:pPr>
    <w:rPr>
      <w:rFonts w:ascii="Times New Roman" w:hAnsi="Times New Roman"/>
      <w:b/>
    </w:rPr>
  </w:style>
  <w:style w:type="character" w:customStyle="1" w:styleId="TitleChar">
    <w:name w:val="Title Char"/>
    <w:basedOn w:val="DefaultParagraphFont"/>
    <w:link w:val="Title"/>
    <w:uiPriority w:val="3"/>
    <w:rsid w:val="00143852"/>
    <w:rPr>
      <w:rFonts w:ascii="Times New Roman" w:hAnsi="Times New Roman"/>
      <w:b/>
    </w:rPr>
  </w:style>
  <w:style w:type="paragraph" w:styleId="Footer">
    <w:name w:val="footer"/>
    <w:basedOn w:val="NoSpacing"/>
    <w:link w:val="FooterChar"/>
    <w:uiPriority w:val="99"/>
    <w:unhideWhenUsed/>
    <w:rsid w:val="00FD59DC"/>
    <w:pPr>
      <w:tabs>
        <w:tab w:val="center" w:pos="4680"/>
        <w:tab w:val="right" w:pos="9360"/>
      </w:tabs>
    </w:pPr>
    <w:rPr>
      <w:noProof/>
    </w:rPr>
  </w:style>
  <w:style w:type="character" w:customStyle="1" w:styleId="FooterChar">
    <w:name w:val="Footer Char"/>
    <w:basedOn w:val="DefaultParagraphFont"/>
    <w:link w:val="Footer"/>
    <w:uiPriority w:val="99"/>
    <w:rsid w:val="00FD59DC"/>
    <w:rPr>
      <w:rFonts w:ascii="Times New Roman" w:hAnsi="Times New Roman"/>
      <w:noProof/>
    </w:rPr>
  </w:style>
  <w:style w:type="character" w:customStyle="1" w:styleId="Heading1Char">
    <w:name w:val="Heading 1 Char"/>
    <w:basedOn w:val="DefaultParagraphFont"/>
    <w:link w:val="Heading1"/>
    <w:uiPriority w:val="5"/>
    <w:rsid w:val="00143852"/>
    <w:rPr>
      <w:rFonts w:ascii="Times New Roman" w:hAnsi="Times New Roman"/>
      <w:b/>
    </w:rPr>
  </w:style>
  <w:style w:type="paragraph" w:styleId="ListParagraph">
    <w:name w:val="List Paragraph"/>
    <w:basedOn w:val="Normal"/>
    <w:uiPriority w:val="34"/>
    <w:rsid w:val="008E7768"/>
    <w:pPr>
      <w:numPr>
        <w:numId w:val="2"/>
      </w:numPr>
      <w:spacing w:before="120" w:after="120"/>
      <w:ind w:left="720"/>
      <w:contextualSpacing/>
    </w:pPr>
  </w:style>
  <w:style w:type="character" w:customStyle="1" w:styleId="Heading3Char">
    <w:name w:val="Heading 3 Char"/>
    <w:basedOn w:val="DefaultParagraphFont"/>
    <w:link w:val="Heading3"/>
    <w:uiPriority w:val="5"/>
    <w:rsid w:val="00143852"/>
    <w:rPr>
      <w:rFonts w:ascii="Times New Roman" w:eastAsiaTheme="majorEastAsia" w:hAnsi="Times New Roman" w:cs="Gentium Plus"/>
      <w:b/>
    </w:rPr>
  </w:style>
  <w:style w:type="character" w:customStyle="1" w:styleId="Heading2Char">
    <w:name w:val="Heading 2 Char"/>
    <w:basedOn w:val="DefaultParagraphFont"/>
    <w:link w:val="Heading2"/>
    <w:uiPriority w:val="5"/>
    <w:rsid w:val="00143852"/>
    <w:rPr>
      <w:rFonts w:ascii="Times New Roman" w:eastAsiaTheme="majorEastAsia" w:hAnsi="Times New Roman" w:cs="Gentium Plus"/>
      <w:b/>
    </w:rPr>
  </w:style>
  <w:style w:type="paragraph" w:styleId="Header">
    <w:name w:val="header"/>
    <w:basedOn w:val="NoSpacing"/>
    <w:link w:val="HeaderChar"/>
    <w:uiPriority w:val="99"/>
    <w:unhideWhenUsed/>
    <w:rsid w:val="00CA5A11"/>
    <w:pPr>
      <w:tabs>
        <w:tab w:val="center" w:pos="4680"/>
        <w:tab w:val="right" w:pos="9360"/>
      </w:tabs>
    </w:pPr>
  </w:style>
  <w:style w:type="character" w:customStyle="1" w:styleId="HeaderChar">
    <w:name w:val="Header Char"/>
    <w:basedOn w:val="DefaultParagraphFont"/>
    <w:link w:val="Header"/>
    <w:uiPriority w:val="99"/>
    <w:rsid w:val="00CA5A11"/>
    <w:rPr>
      <w:rFonts w:ascii="Times New Roman" w:hAnsi="Times New Roman"/>
    </w:rPr>
  </w:style>
  <w:style w:type="paragraph" w:styleId="NoSpacing">
    <w:name w:val="No Spacing"/>
    <w:aliases w:val="Flush"/>
    <w:next w:val="Normal"/>
    <w:uiPriority w:val="1"/>
    <w:qFormat/>
    <w:rsid w:val="00885AAC"/>
    <w:pPr>
      <w:ind w:firstLine="0"/>
    </w:pPr>
    <w:rPr>
      <w:rFonts w:ascii="Times New Roman" w:hAnsi="Times New Roman"/>
    </w:rPr>
  </w:style>
  <w:style w:type="paragraph" w:styleId="Subtitle">
    <w:name w:val="Subtitle"/>
    <w:next w:val="Normal"/>
    <w:link w:val="SubtitleChar"/>
    <w:uiPriority w:val="4"/>
    <w:qFormat/>
    <w:rsid w:val="00CA5A11"/>
    <w:pPr>
      <w:keepLines/>
      <w:numPr>
        <w:ilvl w:val="1"/>
      </w:numPr>
      <w:spacing w:after="120"/>
      <w:ind w:firstLine="360"/>
      <w:jc w:val="center"/>
    </w:pPr>
    <w:rPr>
      <w:rFonts w:ascii="Times New Roman" w:eastAsiaTheme="minorEastAsia" w:hAnsi="Times New Roman"/>
      <w:szCs w:val="22"/>
    </w:rPr>
  </w:style>
  <w:style w:type="character" w:customStyle="1" w:styleId="SubtitleChar">
    <w:name w:val="Subtitle Char"/>
    <w:basedOn w:val="DefaultParagraphFont"/>
    <w:link w:val="Subtitle"/>
    <w:uiPriority w:val="4"/>
    <w:rsid w:val="00143852"/>
    <w:rPr>
      <w:rFonts w:ascii="Times New Roman" w:eastAsiaTheme="minorEastAsia" w:hAnsi="Times New Roman"/>
      <w:szCs w:val="22"/>
    </w:rPr>
  </w:style>
  <w:style w:type="character" w:styleId="PlaceholderText">
    <w:name w:val="Placeholder Text"/>
    <w:basedOn w:val="DefaultParagraphFont"/>
    <w:uiPriority w:val="99"/>
    <w:semiHidden/>
    <w:rsid w:val="00CA5A11"/>
    <w:rPr>
      <w:color w:val="808080"/>
    </w:rPr>
  </w:style>
  <w:style w:type="character" w:customStyle="1" w:styleId="Heading4Char">
    <w:name w:val="Heading 4 Char"/>
    <w:basedOn w:val="DefaultParagraphFont"/>
    <w:link w:val="Heading4"/>
    <w:uiPriority w:val="5"/>
    <w:rsid w:val="00143852"/>
    <w:rPr>
      <w:rFonts w:ascii="Times New Roman" w:eastAsiaTheme="majorEastAsia" w:hAnsi="Times New Roman" w:cstheme="majorBidi"/>
      <w:b/>
      <w:iCs/>
    </w:rPr>
  </w:style>
  <w:style w:type="character" w:customStyle="1" w:styleId="Heading5Char">
    <w:name w:val="Heading 5 Char"/>
    <w:basedOn w:val="DefaultParagraphFont"/>
    <w:link w:val="Heading5"/>
    <w:uiPriority w:val="5"/>
    <w:rsid w:val="00143852"/>
    <w:rPr>
      <w:rFonts w:ascii="Times New Roman" w:eastAsiaTheme="majorEastAsia" w:hAnsi="Times New Roman" w:cstheme="majorBidi"/>
      <w:b/>
      <w:iCs/>
    </w:rPr>
  </w:style>
  <w:style w:type="character" w:customStyle="1" w:styleId="Heading6Char">
    <w:name w:val="Heading 6 Char"/>
    <w:basedOn w:val="DefaultParagraphFont"/>
    <w:link w:val="Heading6"/>
    <w:uiPriority w:val="5"/>
    <w:rsid w:val="00143852"/>
    <w:rPr>
      <w:rFonts w:ascii="Times New Roman" w:eastAsiaTheme="majorEastAsia" w:hAnsi="Times New Roman" w:cstheme="majorBidi"/>
      <w:b/>
      <w:iCs/>
    </w:rPr>
  </w:style>
  <w:style w:type="character" w:customStyle="1" w:styleId="Heading7Char">
    <w:name w:val="Heading 7 Char"/>
    <w:basedOn w:val="DefaultParagraphFont"/>
    <w:link w:val="Heading7"/>
    <w:uiPriority w:val="5"/>
    <w:rsid w:val="00143852"/>
    <w:rPr>
      <w:rFonts w:ascii="Times New Roman" w:eastAsiaTheme="majorEastAsia" w:hAnsi="Times New Roman" w:cstheme="majorBidi"/>
      <w:b/>
    </w:rPr>
  </w:style>
  <w:style w:type="character" w:customStyle="1" w:styleId="Heading8Char">
    <w:name w:val="Heading 8 Char"/>
    <w:basedOn w:val="DefaultParagraphFont"/>
    <w:link w:val="Heading8"/>
    <w:uiPriority w:val="5"/>
    <w:rsid w:val="00143852"/>
    <w:rPr>
      <w:rFonts w:ascii="Times New Roman" w:eastAsiaTheme="majorEastAsia" w:hAnsi="Times New Roman" w:cstheme="majorBidi"/>
      <w:b/>
      <w:szCs w:val="21"/>
    </w:rPr>
  </w:style>
  <w:style w:type="character" w:customStyle="1" w:styleId="Heading9Char">
    <w:name w:val="Heading 9 Char"/>
    <w:basedOn w:val="DefaultParagraphFont"/>
    <w:link w:val="Heading9"/>
    <w:uiPriority w:val="5"/>
    <w:rsid w:val="00143852"/>
    <w:rPr>
      <w:rFonts w:ascii="Times New Roman" w:eastAsiaTheme="majorEastAsia" w:hAnsi="Times New Roman" w:cstheme="majorBidi"/>
      <w:b/>
      <w:iCs/>
      <w:szCs w:val="21"/>
    </w:rPr>
  </w:style>
  <w:style w:type="paragraph" w:styleId="FootnoteText">
    <w:name w:val="footnote text"/>
    <w:basedOn w:val="Normal"/>
    <w:link w:val="FootnoteTextChar"/>
    <w:uiPriority w:val="99"/>
    <w:unhideWhenUsed/>
    <w:rsid w:val="009400AE"/>
    <w:rPr>
      <w:sz w:val="20"/>
      <w:szCs w:val="20"/>
    </w:rPr>
  </w:style>
  <w:style w:type="character" w:customStyle="1" w:styleId="FootnoteTextChar">
    <w:name w:val="Footnote Text Char"/>
    <w:basedOn w:val="DefaultParagraphFont"/>
    <w:link w:val="FootnoteText"/>
    <w:uiPriority w:val="99"/>
    <w:rsid w:val="009400AE"/>
    <w:rPr>
      <w:rFonts w:ascii="Times New Roman" w:hAnsi="Times New Roman"/>
      <w:sz w:val="20"/>
      <w:szCs w:val="20"/>
    </w:rPr>
  </w:style>
  <w:style w:type="character" w:styleId="FootnoteReference">
    <w:name w:val="footnote reference"/>
    <w:basedOn w:val="DefaultParagraphFont"/>
    <w:uiPriority w:val="99"/>
    <w:semiHidden/>
    <w:unhideWhenUsed/>
    <w:rsid w:val="009400AE"/>
    <w:rPr>
      <w:vertAlign w:val="superscript"/>
    </w:rPr>
  </w:style>
  <w:style w:type="character" w:customStyle="1" w:styleId="Foreign">
    <w:name w:val="Foreign"/>
    <w:basedOn w:val="DefaultParagraphFont"/>
    <w:uiPriority w:val="2"/>
    <w:qFormat/>
    <w:rsid w:val="006905E7"/>
    <w:rPr>
      <w:i/>
    </w:rPr>
  </w:style>
  <w:style w:type="character" w:customStyle="1" w:styleId="CitationForm">
    <w:name w:val="Citation Form"/>
    <w:basedOn w:val="DefaultParagraphFont"/>
    <w:uiPriority w:val="2"/>
    <w:qFormat/>
    <w:rsid w:val="00143852"/>
    <w:rPr>
      <w:i/>
    </w:rPr>
  </w:style>
  <w:style w:type="paragraph" w:styleId="BalloonText">
    <w:name w:val="Balloon Text"/>
    <w:basedOn w:val="Normal"/>
    <w:link w:val="BalloonTextChar"/>
    <w:uiPriority w:val="99"/>
    <w:semiHidden/>
    <w:unhideWhenUsed/>
    <w:rsid w:val="00D30090"/>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30090"/>
    <w:rPr>
      <w:rFonts w:ascii="Lucida Grande" w:hAnsi="Lucida Grande"/>
      <w:sz w:val="18"/>
      <w:szCs w:val="18"/>
    </w:rPr>
  </w:style>
  <w:style w:type="character" w:styleId="CommentReference">
    <w:name w:val="annotation reference"/>
    <w:basedOn w:val="DefaultParagraphFont"/>
    <w:uiPriority w:val="99"/>
    <w:semiHidden/>
    <w:unhideWhenUsed/>
    <w:rsid w:val="00D30090"/>
    <w:rPr>
      <w:sz w:val="18"/>
      <w:szCs w:val="18"/>
    </w:rPr>
  </w:style>
  <w:style w:type="paragraph" w:styleId="CommentText">
    <w:name w:val="annotation text"/>
    <w:basedOn w:val="Normal"/>
    <w:link w:val="CommentTextChar"/>
    <w:uiPriority w:val="99"/>
    <w:semiHidden/>
    <w:unhideWhenUsed/>
    <w:rsid w:val="00D30090"/>
    <w:pPr>
      <w:spacing w:line="240" w:lineRule="auto"/>
    </w:pPr>
  </w:style>
  <w:style w:type="character" w:customStyle="1" w:styleId="CommentTextChar">
    <w:name w:val="Comment Text Char"/>
    <w:basedOn w:val="DefaultParagraphFont"/>
    <w:link w:val="CommentText"/>
    <w:uiPriority w:val="99"/>
    <w:semiHidden/>
    <w:rsid w:val="00D3009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D30090"/>
    <w:rPr>
      <w:b/>
      <w:bCs/>
      <w:sz w:val="20"/>
      <w:szCs w:val="20"/>
    </w:rPr>
  </w:style>
  <w:style w:type="character" w:customStyle="1" w:styleId="CommentSubjectChar">
    <w:name w:val="Comment Subject Char"/>
    <w:basedOn w:val="CommentTextChar"/>
    <w:link w:val="CommentSubject"/>
    <w:uiPriority w:val="99"/>
    <w:semiHidden/>
    <w:rsid w:val="00D3009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E3958-196F-5B4A-A299-1909CF51B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11303</Words>
  <Characters>64428</Characters>
  <Application>Microsoft Macintosh Word</Application>
  <DocSecurity>4</DocSecurity>
  <Lines>536</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 Hieber</dc:creator>
  <cp:keywords/>
  <dc:description/>
  <cp:lastModifiedBy>Phillip</cp:lastModifiedBy>
  <cp:revision>2</cp:revision>
  <dcterms:created xsi:type="dcterms:W3CDTF">2017-12-30T19:23:00Z</dcterms:created>
  <dcterms:modified xsi:type="dcterms:W3CDTF">2017-12-30T19:23:00Z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http://www.zotero.org/styles/unified-style-linguistics</vt:lpwstr>
  </property>
  <property fmtid="{D5CDD505-2E9C-101B-9397-08002B2CF9AE}" pid="21" name="Mendeley Recent Style Name 9_1">
    <vt:lpwstr>Unified style sheet for linguistics journals</vt:lpwstr>
  </property>
  <property fmtid="{D5CDD505-2E9C-101B-9397-08002B2CF9AE}" pid="22" name="Mendeley Document_1">
    <vt:lpwstr>True</vt:lpwstr>
  </property>
  <property fmtid="{D5CDD505-2E9C-101B-9397-08002B2CF9AE}" pid="23" name="Mendeley Unique User Id_1">
    <vt:lpwstr>16e9ee38-6fae-3fb0-bc64-3c2c28cb77dc</vt:lpwstr>
  </property>
  <property fmtid="{D5CDD505-2E9C-101B-9397-08002B2CF9AE}" pid="24" name="Mendeley Citation Style_1">
    <vt:lpwstr>http://www.zotero.org/styles/unified-style-linguistics</vt:lpwstr>
  </property>
</Properties>
</file>