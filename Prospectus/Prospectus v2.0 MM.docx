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AAC" w:rsidRDefault="00885AAC" w:rsidP="007268BD">
      <w:pPr>
        <w:pStyle w:val="Title"/>
        <w:contextualSpacing/>
      </w:pPr>
      <w:r>
        <w:t xml:space="preserve">Dissertation </w:t>
      </w:r>
      <w:r w:rsidR="00EE3686">
        <w:t>p</w:t>
      </w:r>
      <w:r>
        <w:t>rospectus:</w:t>
      </w:r>
    </w:p>
    <w:p w:rsidR="00CA5A11" w:rsidRDefault="00885AAC" w:rsidP="00CA5A11">
      <w:pPr>
        <w:pStyle w:val="Title"/>
      </w:pPr>
      <w:r>
        <w:t>Lexical flexibility in discourse</w:t>
      </w:r>
    </w:p>
    <w:p w:rsidR="00CA5A11" w:rsidRDefault="00CA5A11" w:rsidP="00CA5A11">
      <w:pPr>
        <w:pStyle w:val="Subtitle"/>
      </w:pPr>
      <w:r>
        <w:t>Daniel W. Hieber</w:t>
      </w:r>
    </w:p>
    <w:p w:rsidR="007268BD" w:rsidRDefault="00CA5A11" w:rsidP="00DE6C31">
      <w:pPr>
        <w:pStyle w:val="Subtitle"/>
      </w:pPr>
      <w:r>
        <w:t>University of California, Santa Barbara</w:t>
      </w:r>
    </w:p>
    <w:p w:rsidR="00F02440" w:rsidRDefault="00DE6C31" w:rsidP="009C5A3B">
      <w:pPr>
        <w:pStyle w:val="Heading1"/>
      </w:pPr>
      <w:bookmarkStart w:id="0" w:name="_Ref503355087"/>
      <w:r>
        <w:t>Introduction</w:t>
      </w:r>
      <w:bookmarkEnd w:id="0"/>
    </w:p>
    <w:p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4B6CFA">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4B6CFA">
        <w:fldChar w:fldCharType="separate"/>
      </w:r>
      <w:r w:rsidR="00BF31B7" w:rsidRPr="00BF31B7">
        <w:rPr>
          <w:noProof/>
        </w:rPr>
        <w:t>Croft 1990</w:t>
      </w:r>
      <w:r w:rsidR="004B6CFA">
        <w:fldChar w:fldCharType="end"/>
      </w:r>
      <w:r w:rsidR="004F13E5">
        <w:t>) with no overt coding</w:t>
      </w:r>
      <w:r w:rsidR="00B57E77">
        <w:t xml:space="preserve"> </w:t>
      </w:r>
      <w:r w:rsidR="004B6CFA">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Evan van Lier 2017:242)", "plainTextFormattedCitation" : "(Hengeveld 1992:65; Croft 2001:66; van Lier 2016:197; Evan van Lier 2017:242)", "previouslyFormattedCitation" : "(Hengeveld 1992:65; Croft 2001:66; van Lier 2016:197; Evan van Lier 2017:242)" }, "properties" : {  }, "schema" : "https://github.com/citation-style-language/schema/raw/master/csl-citation.json" }</w:instrText>
      </w:r>
      <w:r w:rsidR="004B6CFA">
        <w:fldChar w:fldCharType="separate"/>
      </w:r>
      <w:r w:rsidR="00610992" w:rsidRPr="00610992">
        <w:rPr>
          <w:noProof/>
        </w:rPr>
        <w:t>(Hengeveld 1992:65; Croft 2001:66; van Lier 2016:197; Evan van Lier 2017:242)</w:t>
      </w:r>
      <w:r w:rsidR="004B6CFA">
        <w:fldChar w:fldCharType="end"/>
      </w:r>
      <w:r w:rsidR="00833849">
        <w:t>.</w:t>
      </w:r>
      <w:r w:rsidR="000A1526">
        <w:t xml:space="preserve"> Two examples of flexible lexemes are shown in </w:t>
      </w:r>
      <w:r w:rsidR="004B6CFA">
        <w:fldChar w:fldCharType="begin"/>
      </w:r>
      <w:r w:rsidR="00945758">
        <w:instrText xml:space="preserve"> REF _Ref503178250 \r \h </w:instrText>
      </w:r>
      <w:r w:rsidR="004B6CFA">
        <w:fldChar w:fldCharType="separate"/>
      </w:r>
      <w:r w:rsidR="00945758">
        <w:t>(1)</w:t>
      </w:r>
      <w:r w:rsidR="004B6CFA">
        <w:fldChar w:fldCharType="end"/>
      </w:r>
      <w:r w:rsidR="000A1526">
        <w:t xml:space="preserve"> and </w:t>
      </w:r>
      <w:r w:rsidR="004B6CFA">
        <w:fldChar w:fldCharType="begin"/>
      </w:r>
      <w:r w:rsidR="00945758">
        <w:instrText xml:space="preserve"> REF _Ref503178257 \r \h </w:instrText>
      </w:r>
      <w:r w:rsidR="004B6CFA">
        <w:fldChar w:fldCharType="separate"/>
      </w:r>
      <w:r w:rsidR="00945758">
        <w:t>(2)</w:t>
      </w:r>
      <w:r w:rsidR="004B6CFA">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4B6CFA">
        <w:fldChar w:fldCharType="begin" w:fldLock="1"/>
      </w:r>
      <w:r w:rsidR="008009A6"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251.37", "uris" : [ "http://www.mendeley.com/documents/?uuid=4d8affbc-2ce6-45ab-8dd9-c6d69aa1c7b0" ] } ], "mendeley" : { "formattedCitation" : "(Du Bois et al. 2000:SBC001 251.37)", "plainTextFormattedCitation" : "(Du Bois et al. 2000:SBC001 251.37)", "previouslyFormattedCitation" : "(Du Bois et al. 2000:SBC001 251.37)" }, "properties" : {  }, "schema" : "https://github.com/citation-style-language/schema/raw/master/csl-citation.json" }</w:instrText>
      </w:r>
      <w:r w:rsidR="004B6CFA">
        <w:fldChar w:fldCharType="separate"/>
      </w:r>
      <w:r w:rsidR="008009A6" w:rsidRPr="00610992">
        <w:rPr>
          <w:noProof/>
          <w:lang w:val="fr-FR"/>
        </w:rPr>
        <w:t>(Du Bois et al. 2000:SBC001 251.37)</w:t>
      </w:r>
      <w:r w:rsidR="004B6CFA">
        <w:fldChar w:fldCharType="end"/>
      </w:r>
    </w:p>
    <w:p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004B6CFA">
        <w:fldChar w:fldCharType="begin" w:fldLock="1"/>
      </w:r>
      <w:r w:rsidRPr="00610992">
        <w:rPr>
          <w:lang w:val="fr-FR"/>
        </w:rPr>
        <w:instrText>ADDIN CSL_CITATION { "citationItems" : [ { "id" : "ITEM-1", "itemData" : { "author" : [ { "dropping-particle" : "", "family" : "Bois", "given" : "John W.", "non-dropping-particle" : "Du", "parse-names" : false, "suffix" : "" }, { "dropping-particle" : "", "family" : "Chafe", "given" : "Wallace L.", "non-dropping-particle" : "", "parse-names" : false, "suffix" : "" }, { "dropping-particle" : "", "family" : "Meyer", "given" : "Charles", "non-dropping-particle" : "", "parse-names" : false, "suffix" : "" }, { "dropping-particle" : "", "family" : "Thompson", "given" : "Sandra A.", "non-dropping-particle" : "", "parse-names" : false, "suffix" : "" }, { "dropping-particle" : "", "family" : "Englebretson", "given" : "Robert", "non-dropping-particle" : "", "parse-names" : false, "suffix" : "" }, { "dropping-particle" : "", "family" : "Martey", "given" : "Mii", "non-dropping-particle" : "", "parse-names" : false, "suffix" : "" } ], "id" : "ITEM-1", "issued" : { "date-parts" : [ [ "2000" ] ] }, "publisher" : "Linguistic Data Consortium", "publisher-place" : "Philadelphia", "title" : "Santa Barbara Corpus of Spoken American English", "type" : "article" }, "locator" : "SBC001", "suffix" : " 220.41", "uris" : [ "http://www.mendeley.com/documents/?uuid=4d8affbc-2ce6-45ab-8dd9-c6d69aa1c7b0" ] } ], "mendeley" : { "formattedCitation" : "(Du Bois et al. 2000:SBC001 220.41)", "plainTextFormattedCitation" : "(Du Bois et al. 2000:SBC001 220.41)", "previouslyFormattedCitation" : "(Du Bois et al. 2000:SBC001 220.41)" }, "properties" : {  }, "schema" : "https://github.com/citation-style-language/schema/raw/master/csl-citation.json" }</w:instrText>
      </w:r>
      <w:r w:rsidR="004B6CFA">
        <w:fldChar w:fldCharType="separate"/>
      </w:r>
      <w:r w:rsidRPr="00610992">
        <w:rPr>
          <w:noProof/>
          <w:lang w:val="fr-FR"/>
        </w:rPr>
        <w:t>(Du Bois et al. 2000:SBC001 220.41)</w:t>
      </w:r>
      <w:r w:rsidR="004B6CFA">
        <w:fldChar w:fldCharType="end"/>
      </w:r>
    </w:p>
    <w:p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4B6CFA">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"354", "uris" : [ "http://www.mendeley.com/documents/?uuid=9fd1404b-4661-47e5-a92b-48a8772f2248" ] } ], "mendeley" : { "formattedCitation" : "(Evans &amp; Osada 2005:354)", "plainTextFormattedCitation" : "(Evans &amp; Osada 2005:354)", "previouslyFormattedCitation" : "(Evans &amp; Osada 2005:354)" }, "properties" : {  }, "schema" : "https://github.com/citation-style-language/schema/raw/master/csl-citation.json" }</w:instrText>
      </w:r>
      <w:r w:rsidR="004B6CFA">
        <w:fldChar w:fldCharType="separate"/>
      </w:r>
      <w:r w:rsidR="0009333F" w:rsidRPr="0009333F">
        <w:rPr>
          <w:noProof/>
        </w:rPr>
        <w:t>(Evans &amp; Osada 2005:354)</w:t>
      </w:r>
      <w:r w:rsidR="004B6CFA">
        <w:fldChar w:fldCharType="end"/>
      </w:r>
    </w:p>
    <w:p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4B6CFA">
        <w:fldChar w:fldCharType="begin" w:fldLock="1"/>
      </w:r>
      <w:r w:rsidR="0009333F">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"locator" : "355", "uris" : [ "http://www.mendeley.com/documents/?uuid=9fd1404b-4661-47e5-a92b-48a8772f2248" ] } ], "mendeley" : { "formattedCitation" : "(Evans &amp; Osada 2005:355)", "plainTextFormattedCitation" : "(Evans &amp; Osada 2005:355)", "previouslyFormattedCitation" : "(Evans &amp; Osada 2005:355)" }, "properties" : {  }, "schema" : "https://github.com/citation-style-language/schema/raw/master/csl-citation.json" }</w:instrText>
      </w:r>
      <w:r w:rsidR="004B6CFA">
        <w:fldChar w:fldCharType="separate"/>
      </w:r>
      <w:r w:rsidR="0009333F" w:rsidRPr="0009333F">
        <w:rPr>
          <w:noProof/>
        </w:rPr>
        <w:t>(Evans &amp; Osada 2005:355)</w:t>
      </w:r>
      <w:r w:rsidR="004B6CFA">
        <w:fldChar w:fldCharType="end"/>
      </w:r>
    </w:p>
    <w:p w:rsidR="00E07F19" w:rsidRDefault="00945758" w:rsidP="00A93F5B">
      <w:pPr>
        <w:spacing w:before="360"/>
        <w:ind w:firstLine="0"/>
      </w:pPr>
      <w:r>
        <w:t xml:space="preserve">In </w:t>
      </w:r>
      <w:r w:rsidR="004B6CFA">
        <w:fldChar w:fldCharType="begin"/>
      </w:r>
      <w:r>
        <w:instrText xml:space="preserve"> REF _Ref503178250 \r \h </w:instrText>
      </w:r>
      <w:r w:rsidR="004B6CFA">
        <w:fldChar w:fldCharType="separate"/>
      </w:r>
      <w:r>
        <w:t>(1)</w:t>
      </w:r>
      <w:r w:rsidR="004B6CFA">
        <w:fldChar w:fldCharType="end"/>
      </w:r>
      <w:r>
        <w:t xml:space="preserve">, the word </w:t>
      </w:r>
      <w:r w:rsidRPr="00945758">
        <w:rPr>
          <w:rStyle w:val="CitationForm"/>
        </w:rPr>
        <w:t>shoe</w:t>
      </w:r>
      <w:r>
        <w:t xml:space="preserve"> is used for both reference </w:t>
      </w:r>
      <w:r w:rsidR="004B6CFA">
        <w:fldChar w:fldCharType="begin"/>
      </w:r>
      <w:r>
        <w:instrText xml:space="preserve"> REF _Ref503178250 \r \h </w:instrText>
      </w:r>
      <w:r w:rsidR="004B6CFA">
        <w:fldChar w:fldCharType="separate"/>
      </w:r>
      <w:r>
        <w:t>(1a)</w:t>
      </w:r>
      <w:r w:rsidR="004B6CFA">
        <w:fldChar w:fldCharType="end"/>
      </w:r>
      <w:r>
        <w:t xml:space="preserve"> and predication </w:t>
      </w:r>
      <w:r w:rsidR="004B6CFA">
        <w:fldChar w:fldCharType="begin"/>
      </w:r>
      <w:r>
        <w:instrText xml:space="preserve"> REF _Ref503178250 \r \h </w:instrText>
      </w:r>
      <w:r w:rsidR="004B6CFA">
        <w:fldChar w:fldCharType="separate"/>
      </w:r>
      <w:r>
        <w:t>(1b)</w:t>
      </w:r>
      <w:r w:rsidR="004B6CFA">
        <w:fldChar w:fldCharType="end"/>
      </w:r>
      <w:r>
        <w:t xml:space="preserve"> without any overt derivational morphology. In </w:t>
      </w:r>
      <w:r w:rsidR="004B6CFA">
        <w:fldChar w:fldCharType="begin"/>
      </w:r>
      <w:r>
        <w:instrText xml:space="preserve"> REF _Ref503178257 \r \h </w:instrText>
      </w:r>
      <w:r w:rsidR="004B6CFA">
        <w:fldChar w:fldCharType="separate"/>
      </w:r>
      <w:r>
        <w:t>(2)</w:t>
      </w:r>
      <w:r w:rsidR="004B6CFA">
        <w:fldChar w:fldCharType="end"/>
      </w:r>
      <w:r>
        <w:t xml:space="preserve">, </w:t>
      </w:r>
      <w:r w:rsidRPr="00945758">
        <w:rPr>
          <w:rStyle w:val="CitationForm"/>
          <w:noProof/>
        </w:rPr>
        <w:t>buru</w:t>
      </w:r>
      <w:r>
        <w:t xml:space="preserve"> ‘mountain’ is likewise used for both reference </w:t>
      </w:r>
      <w:r w:rsidR="004B6CFA">
        <w:fldChar w:fldCharType="begin"/>
      </w:r>
      <w:r>
        <w:instrText xml:space="preserve"> REF _Ref503178257 \r \h </w:instrText>
      </w:r>
      <w:r w:rsidR="004B6CFA">
        <w:fldChar w:fldCharType="separate"/>
      </w:r>
      <w:r>
        <w:t>(2a)</w:t>
      </w:r>
      <w:r w:rsidR="004B6CFA">
        <w:fldChar w:fldCharType="end"/>
      </w:r>
      <w:r>
        <w:t xml:space="preserve"> and predication </w:t>
      </w:r>
      <w:r w:rsidR="004B6CFA">
        <w:fldChar w:fldCharType="begin"/>
      </w:r>
      <w:r>
        <w:instrText xml:space="preserve"> REF _Ref503178257 \r \h </w:instrText>
      </w:r>
      <w:r w:rsidR="004B6CFA">
        <w:fldChar w:fldCharType="separate"/>
      </w:r>
      <w:r>
        <w:t>(2b)</w:t>
      </w:r>
      <w:r w:rsidR="004B6CFA">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4B6CFA">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4B6CFA">
        <w:fldChar w:fldCharType="separate"/>
      </w:r>
      <w:r w:rsidR="00E60471" w:rsidRPr="00E60471">
        <w:rPr>
          <w:noProof/>
        </w:rPr>
        <w:t>(Crystal 2008:114)</w:t>
      </w:r>
      <w:r w:rsidR="004B6CFA">
        <w:fldChar w:fldCharType="end"/>
      </w:r>
      <w:r w:rsidR="00FF2364">
        <w:t>.</w:t>
      </w:r>
    </w:p>
    <w:p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4B6CFA">
        <w:fldChar w:fldCharType="begin" w:fldLock="1"/>
      </w:r>
      <w:r w:rsidR="00610992">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Evan van Lier 2017:243; Vapnarsky &amp; Veneziano 2017a)", "plainTextFormattedCitation" : "(Hengeveld 1992:65; Rijkhoff 2007:715; van Lier &amp; Rijkhoff 2013:1; van Lier 2016 and accompanying articles; Evan van Lier 2017:243; Vapnarsky &amp; Veneziano 2017a)", "previouslyFormattedCitation" : "(Hengeveld 1992:65; Rijkhoff 2007:715; van Lier &amp; Rijkhoff 2013:1; van Lier 2016 and accompanying articles; Evan van Lier 2017:243; Vapnarsky &amp; Veneziano 2017a)" }, "properties" : {  }, "schema" : "https://github.com/citation-style-language/schema/raw/master/csl-citation.json" }</w:instrText>
      </w:r>
      <w:r w:rsidR="004B6CFA">
        <w:fldChar w:fldCharType="separate"/>
      </w:r>
      <w:r w:rsidR="00610992" w:rsidRPr="00610992">
        <w:rPr>
          <w:noProof/>
        </w:rPr>
        <w:t xml:space="preserve">(Hengeveld 1992:65; Rijkhoff 2007:715; van Lier &amp; Rijkhoff 2013:1; van Lier 2016 and </w:t>
      </w:r>
      <w:r w:rsidR="00610992" w:rsidRPr="00610992">
        <w:rPr>
          <w:noProof/>
        </w:rPr>
        <w:lastRenderedPageBreak/>
        <w:t>accompanying articles; Evan van Lier 2017:243; Vapnarsky &amp; Veneziano 2017a)</w:t>
      </w:r>
      <w:r w:rsidR="004B6CFA">
        <w:fldChar w:fldCharType="end"/>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4B6CFA">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4B6CFA">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4B6CFA">
        <w:fldChar w:fldCharType="end"/>
      </w:r>
      <w:r w:rsidR="005340F3">
        <w:t>, the plausibility of flexible categories in general</w:t>
      </w:r>
      <w:r w:rsidR="008F2838">
        <w:t xml:space="preserve"> </w:t>
      </w:r>
      <w:r w:rsidR="004B6CFA">
        <w:fldChar w:fldCharType="begin" w:fldLock="1"/>
      </w:r>
      <w:r w:rsidR="001D0716">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"http://www.mendeley.com/documents/?uuid=710714b2-2ad0-424c-99bf-14e4f662d713"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4B6CFA">
        <w:fldChar w:fldCharType="separate"/>
      </w:r>
      <w:r w:rsidR="008F2838" w:rsidRPr="008F2838">
        <w:rPr>
          <w:noProof/>
        </w:rPr>
        <w:t>(Dixon 1982; Don 2004; Croft 2005; Evans &amp; Osada 2005; Luuk 2010; Baker &amp; Croft 2017; Palmer 2017)</w:t>
      </w:r>
      <w:r w:rsidR="004B6CFA">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4B6CFA">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4B6CFA">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4B6CFA">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4B6CFA">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4B6CFA">
        <w:fldChar w:fldCharType="separate"/>
      </w:r>
      <w:r w:rsidR="005A19D2" w:rsidRPr="005A19D2">
        <w:rPr>
          <w:noProof/>
        </w:rPr>
        <w:t>Hopper &amp; Thompson 1984</w:t>
      </w:r>
      <w:r w:rsidR="004B6CFA">
        <w:fldChar w:fldCharType="end"/>
      </w:r>
      <w:r w:rsidR="009D2000">
        <w:t xml:space="preserve">, </w:t>
      </w:r>
      <w:r w:rsidR="004B6CFA">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4B6CFA">
        <w:fldChar w:fldCharType="separate"/>
      </w:r>
      <w:r w:rsidR="005A19D2" w:rsidRPr="005A19D2">
        <w:rPr>
          <w:noProof/>
        </w:rPr>
        <w:t>Thompson 1989</w:t>
      </w:r>
      <w:r w:rsidR="004B6CFA">
        <w:fldChar w:fldCharType="end"/>
      </w:r>
      <w:r w:rsidR="009D2000">
        <w:t xml:space="preserve">, and </w:t>
      </w:r>
      <w:r w:rsidR="004B6CFA">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4B6CFA">
        <w:fldChar w:fldCharType="separate"/>
      </w:r>
      <w:r w:rsidR="005A19D2" w:rsidRPr="005A19D2">
        <w:rPr>
          <w:noProof/>
        </w:rPr>
        <w:t>Nakayama 1997</w:t>
      </w:r>
      <w:r w:rsidR="004B6CFA">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w:t>
      </w:r>
      <w:ins w:id="4" w:author="Owner" w:date="2018-01-11T15:25:00Z">
        <w:r w:rsidR="004C7336">
          <w:t xml:space="preserve">(maybe not the best word?) </w:t>
        </w:r>
      </w:ins>
      <w:r w:rsidR="00A90AF3">
        <w:t>the discourse-functional correlates of lexical flexibility in a small but diverse sample of languages.</w:t>
      </w:r>
    </w:p>
    <w:p w:rsidR="00850686" w:rsidRDefault="004073EB" w:rsidP="00772DC0">
      <w:r>
        <w:t xml:space="preserve">This focus on the role of lexical flexibility in discourse diverges </w:t>
      </w:r>
      <w:ins w:id="5" w:author="Owner" w:date="2018-01-11T15:25:00Z">
        <w:r w:rsidR="004C7336">
          <w:t xml:space="preserve">(moves beyond?) </w:t>
        </w:r>
      </w:ins>
      <w:r>
        <w:t xml:space="preserve">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approach is also of special interest because it has the potential to shed light on </w:t>
      </w:r>
      <w:r w:rsidR="00850686">
        <w:lastRenderedPageBreak/>
        <w:t>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w:t>
      </w:r>
      <w:del w:id="6" w:author="Owner" w:date="2018-01-11T15:26:00Z">
        <w:r w:rsidR="00772DC0" w:rsidDel="009D38E6">
          <w:delText xml:space="preserve">both </w:delText>
        </w:r>
      </w:del>
      <w:r w:rsidR="00772DC0">
        <w:t xml:space="preserve">semantic and pragmatic/discourse properties contribute to the categoriality of </w:t>
      </w:r>
      <w:r w:rsidR="00AE0C82">
        <w:t>lexemes</w:t>
      </w:r>
      <w:r w:rsidR="000258F5">
        <w:t>.</w:t>
      </w:r>
    </w:p>
    <w:p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w:t>
      </w:r>
      <w:ins w:id="7" w:author="Owner" w:date="2018-01-11T15:26:00Z">
        <w:r w:rsidR="009D38E6">
          <w:rPr>
            <w:rFonts w:cs="Times New Roman"/>
          </w:rPr>
          <w:t xml:space="preserve"> (nice)</w:t>
        </w:r>
      </w:ins>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4B6CF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4B6CFA">
        <w:rPr>
          <w:rFonts w:cs="Times New Roman"/>
        </w:rPr>
        <w:fldChar w:fldCharType="separate"/>
      </w:r>
      <w:r w:rsidR="003F11AA" w:rsidRPr="003F11AA">
        <w:rPr>
          <w:rFonts w:cs="Times New Roman"/>
          <w:noProof/>
        </w:rPr>
        <w:t>(1984)</w:t>
      </w:r>
      <w:r w:rsidR="004B6CFA">
        <w:rPr>
          <w:rFonts w:cs="Times New Roman"/>
        </w:rPr>
        <w:fldChar w:fldCharType="end"/>
      </w:r>
      <w:r w:rsidR="00002E8C">
        <w:rPr>
          <w:rFonts w:cs="Times New Roman"/>
        </w:rPr>
        <w:t xml:space="preserve"> and </w:t>
      </w:r>
      <w:r w:rsidR="003F11AA">
        <w:rPr>
          <w:rFonts w:cs="Times New Roman"/>
        </w:rPr>
        <w:t xml:space="preserve">Thompson </w:t>
      </w:r>
      <w:r w:rsidR="004B6CF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4B6CFA">
        <w:rPr>
          <w:rFonts w:cs="Times New Roman"/>
        </w:rPr>
        <w:fldChar w:fldCharType="separate"/>
      </w:r>
      <w:r w:rsidR="003F11AA" w:rsidRPr="003F11AA">
        <w:rPr>
          <w:rFonts w:cs="Times New Roman"/>
          <w:noProof/>
        </w:rPr>
        <w:t>(1989)</w:t>
      </w:r>
      <w:r w:rsidR="004B6CFA">
        <w:rPr>
          <w:rFonts w:cs="Times New Roman"/>
        </w:rPr>
        <w:fldChar w:fldCharType="end"/>
      </w:r>
      <w:r w:rsidR="00002E8C">
        <w:rPr>
          <w:rFonts w:cs="Times New Roman"/>
        </w:rPr>
        <w:t xml:space="preserve">, this suggests that </w:t>
      </w:r>
      <w:proofErr w:type="spellStart"/>
      <w:r w:rsidR="005F36E8">
        <w:rPr>
          <w:rFonts w:cs="Times New Roman"/>
        </w:rPr>
        <w:t>categori</w:t>
      </w:r>
      <w:del w:id="8" w:author="Owner" w:date="2018-01-11T15:27:00Z">
        <w:r w:rsidR="005F36E8" w:rsidDel="009D38E6">
          <w:rPr>
            <w:rFonts w:cs="Times New Roman"/>
          </w:rPr>
          <w:delText>c</w:delText>
        </w:r>
      </w:del>
      <w:r w:rsidR="005F36E8">
        <w:rPr>
          <w:rFonts w:cs="Times New Roman"/>
        </w:rPr>
        <w:t>al</w:t>
      </w:r>
      <w:proofErr w:type="spellEnd"/>
      <w:r w:rsidR="005F36E8">
        <w:rPr>
          <w:rFonts w:cs="Times New Roman"/>
        </w:rPr>
        <w:t xml:space="preserve"> differences in language develop out of the gradual routinization and grammaticization</w:t>
      </w:r>
      <w:r w:rsidR="00703236" w:rsidRPr="00E01A31">
        <w:rPr>
          <w:rStyle w:val="FootnoteReference"/>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out of discourse tendencies are attested for other areas of grammar as well, including grammatical relations</w:t>
      </w:r>
      <w:r w:rsidR="001344CB">
        <w:rPr>
          <w:rFonts w:cs="Times New Roman"/>
        </w:rPr>
        <w:t xml:space="preserve"> </w:t>
      </w:r>
      <w:r w:rsidR="004B6CFA">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4B6CFA">
        <w:rPr>
          <w:rFonts w:cs="Times New Roman"/>
        </w:rPr>
        <w:fldChar w:fldCharType="separate"/>
      </w:r>
      <w:r w:rsidR="001344CB" w:rsidRPr="001344CB">
        <w:rPr>
          <w:rFonts w:cs="Times New Roman"/>
          <w:noProof/>
        </w:rPr>
        <w:t>(Mithun 2012)</w:t>
      </w:r>
      <w:r w:rsidR="004B6CFA">
        <w:rPr>
          <w:rFonts w:cs="Times New Roman"/>
        </w:rPr>
        <w:fldChar w:fldCharType="end"/>
      </w:r>
      <w:r w:rsidR="00BC46BE">
        <w:rPr>
          <w:rFonts w:cs="Times New Roman"/>
        </w:rPr>
        <w:t xml:space="preserve"> and bound vs. free pronominal forms </w:t>
      </w:r>
      <w:r w:rsidR="004B6CFA">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B6CFA">
        <w:rPr>
          <w:rFonts w:cs="Times New Roman"/>
        </w:rPr>
        <w:fldChar w:fldCharType="separate"/>
      </w:r>
      <w:r w:rsidR="004841B6" w:rsidRPr="004841B6">
        <w:rPr>
          <w:rFonts w:cs="Times New Roman"/>
          <w:noProof/>
        </w:rPr>
        <w:t>(Mithun 2013)</w:t>
      </w:r>
      <w:r w:rsidR="004B6CFA">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4B6CFA">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4B6CFA">
        <w:rPr>
          <w:rFonts w:cs="Times New Roman"/>
        </w:rPr>
        <w:fldChar w:fldCharType="separate"/>
      </w:r>
      <w:r w:rsidR="00860B89" w:rsidRPr="00860B89">
        <w:rPr>
          <w:rFonts w:cs="Times New Roman"/>
          <w:noProof/>
        </w:rPr>
        <w:t>(2002:3, 54, 57)</w:t>
      </w:r>
      <w:r w:rsidR="004B6CFA">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rsidR="00E62FD7" w:rsidRDefault="00E62FD7" w:rsidP="001B5863">
      <w:pPr>
        <w:rPr>
          <w:rFonts w:cs="Times New Roman"/>
        </w:rPr>
      </w:pPr>
      <w:r>
        <w:rPr>
          <w:rFonts w:cs="Times New Roman"/>
        </w:rPr>
        <w:t>The specific research questions I ask in this dissertation are as follows:</w:t>
      </w:r>
    </w:p>
    <w:p w:rsidR="00E62FD7" w:rsidRDefault="00860784" w:rsidP="00E62FD7">
      <w:pPr>
        <w:pStyle w:val="ListParagraph"/>
        <w:numPr>
          <w:ilvl w:val="0"/>
          <w:numId w:val="10"/>
        </w:numPr>
        <w:rPr>
          <w:rFonts w:cs="Times New Roman"/>
        </w:rPr>
      </w:pPr>
      <w:r>
        <w:rPr>
          <w:rFonts w:cs="Times New Roman"/>
        </w:rPr>
        <w:t xml:space="preserve">Does the extent of lexical flexibility </w:t>
      </w:r>
      <w:ins w:id="9" w:author="Owner" w:date="2018-01-11T15:47:00Z">
        <w:r w:rsidR="00433957">
          <w:rPr>
            <w:rFonts w:cs="Times New Roman"/>
          </w:rPr>
          <w:t>noted for ?</w:t>
        </w:r>
      </w:ins>
      <w:del w:id="10" w:author="Owner" w:date="2018-01-11T15:47:00Z">
        <w:r w:rsidDel="00433957">
          <w:rPr>
            <w:rFonts w:cs="Times New Roman"/>
          </w:rPr>
          <w:delText>in</w:delText>
        </w:r>
      </w:del>
      <w:r>
        <w:rPr>
          <w:rFonts w:cs="Times New Roman"/>
        </w:rPr>
        <w:t xml:space="preserve"> a language correlate </w:t>
      </w:r>
      <w:r w:rsidR="00F370CF">
        <w:rPr>
          <w:rFonts w:cs="Times New Roman"/>
        </w:rPr>
        <w:t>with</w:t>
      </w:r>
      <w:r>
        <w:rPr>
          <w:rFonts w:cs="Times New Roman"/>
        </w:rPr>
        <w:t xml:space="preserve"> size of corpus / lexicon?</w:t>
      </w:r>
      <w:r w:rsidR="009141BE">
        <w:rPr>
          <w:rFonts w:cs="Times New Roman"/>
        </w:rPr>
        <w:t xml:space="preserve"> (Chapter 2)</w:t>
      </w:r>
      <w:r w:rsidR="00482675">
        <w:rPr>
          <w:rFonts w:cs="Times New Roman"/>
        </w:rPr>
        <w:t xml:space="preserve"> </w:t>
      </w:r>
    </w:p>
    <w:p w:rsidR="00860784" w:rsidRDefault="00860784" w:rsidP="00E62FD7">
      <w:pPr>
        <w:pStyle w:val="ListParagraph"/>
        <w:numPr>
          <w:ilvl w:val="0"/>
          <w:numId w:val="10"/>
        </w:numPr>
        <w:rPr>
          <w:rFonts w:cs="Times New Roman"/>
        </w:rPr>
      </w:pPr>
      <w:r>
        <w:rPr>
          <w:rFonts w:cs="Times New Roman"/>
        </w:rPr>
        <w:t xml:space="preserve">Do certain semantic domains tend to exhibit </w:t>
      </w:r>
      <w:r w:rsidR="009A355A">
        <w:rPr>
          <w:rFonts w:cs="Times New Roman"/>
        </w:rPr>
        <w:t>more</w:t>
      </w:r>
      <w:r>
        <w:rPr>
          <w:rFonts w:cs="Times New Roman"/>
        </w:rPr>
        <w:t xml:space="preserve"> lexical flexibility than others? Does the type of semantic shift correlate with a lexeme’s semantic domain? </w:t>
      </w:r>
      <w:r w:rsidR="009B264B">
        <w:rPr>
          <w:rFonts w:cs="Times New Roman"/>
        </w:rPr>
        <w:t>(Chapter 3)</w:t>
      </w:r>
      <w:r w:rsidR="00C2728F">
        <w:rPr>
          <w:rFonts w:cs="Times New Roman"/>
        </w:rPr>
        <w:t xml:space="preserve"> </w:t>
      </w:r>
    </w:p>
    <w:p w:rsidR="00860784" w:rsidRDefault="00860784" w:rsidP="00E62FD7">
      <w:pPr>
        <w:pStyle w:val="ListParagraph"/>
        <w:numPr>
          <w:ilvl w:val="0"/>
          <w:numId w:val="10"/>
        </w:numPr>
        <w:rPr>
          <w:rFonts w:cs="Times New Roman"/>
        </w:rPr>
      </w:pPr>
      <w:r>
        <w:rPr>
          <w:rFonts w:cs="Times New Roman"/>
        </w:rPr>
        <w:lastRenderedPageBreak/>
        <w:t xml:space="preserve">Does inherent topicality correlate with degree of lexical flexibility? </w:t>
      </w:r>
      <w:ins w:id="11" w:author="Owner" w:date="2018-01-11T15:47:00Z">
        <w:r w:rsidR="00433957">
          <w:rPr>
            <w:rFonts w:cs="Times New Roman"/>
          </w:rPr>
          <w:t>(I</w:t>
        </w:r>
        <w:r w:rsidR="00433957">
          <w:rPr>
            <w:rFonts w:cs="Times New Roman"/>
          </w:rPr>
          <w:t>’</w:t>
        </w:r>
        <w:r w:rsidR="00433957">
          <w:rPr>
            <w:rFonts w:cs="Times New Roman"/>
          </w:rPr>
          <w:t xml:space="preserve">m not clear what this would be.) </w:t>
        </w:r>
      </w:ins>
      <w:r>
        <w:rPr>
          <w:rFonts w:cs="Times New Roman"/>
        </w:rPr>
        <w:t xml:space="preserve">If so, is this mediated by information structure? Does the type of semantic shift correlate with a lexeme’s inherent topicality? </w:t>
      </w:r>
      <w:ins w:id="12" w:author="Owner" w:date="2018-01-11T15:47:00Z">
        <w:r w:rsidR="00433957">
          <w:rPr>
            <w:rFonts w:cs="Times New Roman"/>
          </w:rPr>
          <w:t xml:space="preserve">(Hmm. Still a bit of a mystery. </w:t>
        </w:r>
      </w:ins>
      <w:ins w:id="13" w:author="Owner" w:date="2018-01-11T15:48:00Z">
        <w:r w:rsidR="00433957">
          <w:rPr>
            <w:rFonts w:cs="Times New Roman"/>
          </w:rPr>
          <w:t>Maybe you</w:t>
        </w:r>
        <w:r w:rsidR="00433957">
          <w:rPr>
            <w:rFonts w:cs="Times New Roman"/>
          </w:rPr>
          <w:t>’</w:t>
        </w:r>
        <w:r w:rsidR="00433957">
          <w:rPr>
            <w:rFonts w:cs="Times New Roman"/>
          </w:rPr>
          <w:t xml:space="preserve">re thinking about nouns here?) </w:t>
        </w:r>
      </w:ins>
      <w:r w:rsidR="009B264B">
        <w:rPr>
          <w:rFonts w:cs="Times New Roman"/>
        </w:rPr>
        <w:t>(Chapter 4)</w:t>
      </w:r>
    </w:p>
    <w:p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9B264B">
        <w:rPr>
          <w:rFonts w:cs="Times New Roman"/>
        </w:rPr>
        <w:t>(Chapter 5)</w:t>
      </w:r>
      <w:ins w:id="14" w:author="Owner" w:date="2018-01-11T15:48:00Z">
        <w:r w:rsidR="00433957">
          <w:rPr>
            <w:rFonts w:cs="Times New Roman"/>
          </w:rPr>
          <w:t xml:space="preserve"> (Just with this much, it isn</w:t>
        </w:r>
        <w:r w:rsidR="00433957">
          <w:rPr>
            <w:rFonts w:cs="Times New Roman"/>
          </w:rPr>
          <w:t>’</w:t>
        </w:r>
        <w:r w:rsidR="00433957">
          <w:rPr>
            <w:rFonts w:cs="Times New Roman"/>
          </w:rPr>
          <w:t>t entirely clear to me yet what this would be either.)</w:t>
        </w:r>
      </w:ins>
    </w:p>
    <w:p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9B264B">
        <w:rPr>
          <w:rFonts w:cs="Times New Roman"/>
        </w:rPr>
        <w:t>(Chapter 6)</w:t>
      </w:r>
      <w:ins w:id="15" w:author="Owner" w:date="2018-01-11T15:48:00Z">
        <w:r w:rsidR="00433957">
          <w:rPr>
            <w:rFonts w:cs="Times New Roman"/>
          </w:rPr>
          <w:t xml:space="preserve"> (That</w:t>
        </w:r>
        <w:r w:rsidR="00433957">
          <w:rPr>
            <w:rFonts w:cs="Times New Roman"/>
          </w:rPr>
          <w:t>’</w:t>
        </w:r>
        <w:r w:rsidR="00433957">
          <w:rPr>
            <w:rFonts w:cs="Times New Roman"/>
          </w:rPr>
          <w:t>s also not entirely clear yet.)</w:t>
        </w:r>
      </w:ins>
      <w:ins w:id="16" w:author="Owner" w:date="2018-01-11T15:49:00Z">
        <w:r w:rsidR="00433957">
          <w:rPr>
            <w:rFonts w:cs="Times New Roman"/>
          </w:rPr>
          <w:t xml:space="preserve"> But maybe this will all become clear further down.</w:t>
        </w:r>
      </w:ins>
    </w:p>
    <w:p w:rsidR="00524676" w:rsidRPr="00E62FD7" w:rsidRDefault="00524676" w:rsidP="00524676">
      <w:pPr>
        <w:pStyle w:val="NoSpacing"/>
      </w:pPr>
      <w:r>
        <w:t xml:space="preserve">I discuss my hypotheses and expected results for each of these research questions in </w:t>
      </w:r>
      <w:r>
        <w:rPr>
          <w:rFonts w:cs="Times New Roman"/>
        </w:rPr>
        <w:t xml:space="preserve">my chapter outline below </w:t>
      </w:r>
      <w:r w:rsidR="003D4C8C">
        <w:rPr>
          <w:rFonts w:cs="Times New Roman"/>
        </w:rPr>
        <w:t>(§</w:t>
      </w:r>
      <w:r w:rsidR="004B6CFA">
        <w:rPr>
          <w:rFonts w:cs="Times New Roman"/>
        </w:rPr>
        <w:fldChar w:fldCharType="begin"/>
      </w:r>
      <w:r w:rsidR="003D4C8C">
        <w:rPr>
          <w:rFonts w:cs="Times New Roman"/>
        </w:rPr>
        <w:instrText xml:space="preserve"> REF _Ref503178933 \r \h </w:instrText>
      </w:r>
      <w:r w:rsidR="004B6CFA">
        <w:rPr>
          <w:rFonts w:cs="Times New Roman"/>
        </w:rPr>
      </w:r>
      <w:r w:rsidR="004B6CFA">
        <w:rPr>
          <w:rFonts w:cs="Times New Roman"/>
        </w:rPr>
        <w:fldChar w:fldCharType="separate"/>
      </w:r>
      <w:r w:rsidR="003D4C8C">
        <w:rPr>
          <w:rFonts w:cs="Times New Roman"/>
        </w:rPr>
        <w:t>4</w:t>
      </w:r>
      <w:r w:rsidR="004B6CFA">
        <w:rPr>
          <w:rFonts w:cs="Times New Roman"/>
        </w:rPr>
        <w:fldChar w:fldCharType="end"/>
      </w:r>
      <w:r w:rsidR="003D4C8C">
        <w:rPr>
          <w:rFonts w:cs="Times New Roman"/>
        </w:rPr>
        <w:t>)</w:t>
      </w:r>
      <w:r>
        <w:rPr>
          <w:rFonts w:cs="Times New Roman"/>
        </w:rPr>
        <w:t>.</w:t>
      </w:r>
    </w:p>
    <w:p w:rsidR="00341C59" w:rsidRDefault="00DE6C31" w:rsidP="00EE5A6A">
      <w:pPr>
        <w:pStyle w:val="Heading1"/>
      </w:pPr>
      <w:bookmarkStart w:id="17" w:name="_Ref502225471"/>
      <w:r>
        <w:t>Background</w:t>
      </w:r>
      <w:bookmarkEnd w:id="17"/>
    </w:p>
    <w:p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rsidR="00EF2A9D" w:rsidRDefault="00EF2A9D" w:rsidP="00EF2A9D">
      <w:pPr>
        <w:pStyle w:val="Heading2"/>
      </w:pPr>
      <w:r>
        <w:t>Approaches to Lexical Categorization</w:t>
      </w:r>
    </w:p>
    <w:p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w:t>
      </w:r>
      <w:proofErr w:type="spellStart"/>
      <w:r>
        <w:t>Thrax</w:t>
      </w:r>
      <w:proofErr w:type="spellEnd"/>
      <w:r>
        <w:t xml:space="preserve">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4B6CFA">
        <w:fldChar w:fldCharType="begin" w:fldLock="1"/>
      </w:r>
      <w:r w:rsidR="000F44E4">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 "schema" : "https://github.com/citation-style-language/schema/raw/master/csl-citation.json" }</w:instrText>
      </w:r>
      <w:r w:rsidR="004B6CFA">
        <w:fldChar w:fldCharType="separate"/>
      </w:r>
      <w:r w:rsidR="000F44E4" w:rsidRPr="000F44E4">
        <w:rPr>
          <w:noProof/>
        </w:rPr>
        <w:t>(Rauh 2010:17–20)</w:t>
      </w:r>
      <w:r w:rsidR="004B6CFA">
        <w:fldChar w:fldCharType="end"/>
      </w:r>
      <w:r w:rsidR="000F44E4">
        <w:t>.</w:t>
      </w:r>
    </w:p>
    <w:p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004B6CFA">
        <w:fldChar w:fldCharType="begin" w:fldLock="1"/>
      </w:r>
      <w:r w:rsidR="002D4762">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 "schema" : "https://github.com/citation-style-language/schema/raw/master/csl-citation.json" }</w:instrText>
      </w:r>
      <w:r w:rsidR="004B6CFA">
        <w:fldChar w:fldCharType="separate"/>
      </w:r>
      <w:r w:rsidRPr="00023D6E">
        <w:rPr>
          <w:noProof/>
        </w:rPr>
        <w:t>(2013)</w:t>
      </w:r>
      <w:r w:rsidR="004B6CFA">
        <w:fldChar w:fldCharType="end"/>
      </w:r>
      <w:r>
        <w:t xml:space="preserve">) were described using both Dionysius’ eight categories (with some variation) and, importantly, his method of identifying those categories on the basis of primarily morphological criteria </w:t>
      </w:r>
      <w:r w:rsidR="004B6CFA">
        <w:fldChar w:fldCharType="begin" w:fldLock="1"/>
      </w:r>
      <w:r w:rsidR="002D4762">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 "schema" : "https://github.com/citation-style-language/schema/raw/master/csl-citation.json" }</w:instrText>
      </w:r>
      <w:r w:rsidR="004B6CFA">
        <w:fldChar w:fldCharType="separate"/>
      </w:r>
      <w:r>
        <w:rPr>
          <w:noProof/>
        </w:rPr>
        <w:t>(Rauh 2010:20)</w:t>
      </w:r>
      <w:r w:rsidR="004B6CFA">
        <w:fldChar w:fldCharType="end"/>
      </w:r>
      <w:r>
        <w:t>. Implicit in the classical approach is the assumption that parts of speech are universal, in the sense of being instantiated in all languages.</w:t>
      </w:r>
    </w:p>
    <w:p w:rsidR="00070468" w:rsidRDefault="002D4762" w:rsidP="00CD4BD2">
      <w:r w:rsidRPr="002D4762">
        <w:lastRenderedPageBreak/>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004B6CFA">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 "schema" : "https://github.com/citation-style-language/schema/raw/master/csl-citation.json" }</w:instrText>
      </w:r>
      <w:r w:rsidR="004B6CFA">
        <w:fldChar w:fldCharType="separate"/>
      </w:r>
      <w:r w:rsidRPr="002D4762">
        <w:rPr>
          <w:noProof/>
        </w:rPr>
        <w:t>(Boas 1911:35)</w:t>
      </w:r>
      <w:r w:rsidR="004B6CFA">
        <w:fldChar w:fldCharType="end"/>
      </w:r>
      <w:r w:rsidRPr="002D4762">
        <w:t>. He concludes that this endeavor is a folly, and that “in a discussion of the characteristics of various languages different fundamental categories will be found”</w:t>
      </w:r>
      <w:r>
        <w:t xml:space="preserve"> </w:t>
      </w:r>
      <w:r w:rsidR="004B6CFA">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 "schema" : "https://github.com/citation-style-language/schema/raw/master/csl-citation.json" }</w:instrText>
      </w:r>
      <w:r w:rsidR="004B6CFA">
        <w:fldChar w:fldCharType="separate"/>
      </w:r>
      <w:r w:rsidRPr="002D4762">
        <w:rPr>
          <w:noProof/>
        </w:rPr>
        <w:t>(Boas 1911:43)</w:t>
      </w:r>
      <w:r w:rsidR="004B6CFA">
        <w:fldChar w:fldCharType="end"/>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004B6CFA">
        <w:fldChar w:fldCharType="begin" w:fldLock="1"/>
      </w:r>
      <w:r>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"125", "uris" : [ "http://www.mendeley.com/documents/?uuid=15faa9a6-896a-4e59-a787-84ed624ceb22" ] } ], "mendeley" : { "formattedCitation" : "(Sapir 1921:125)", "plainTextFormattedCitation" : "(Sapir 1921:125)", "previouslyFormattedCitation" : "(Sapir 1921:125)" }, "properties" : {  }, "schema" : "https://github.com/citation-style-language/schema/raw/master/csl-citation.json" }</w:instrText>
      </w:r>
      <w:r w:rsidR="004B6CFA">
        <w:fldChar w:fldCharType="separate"/>
      </w:r>
      <w:r w:rsidRPr="002D4762">
        <w:rPr>
          <w:noProof/>
        </w:rPr>
        <w:t>(Sapir 1921:125)</w:t>
      </w:r>
      <w:r w:rsidR="004B6CFA">
        <w:fldChar w:fldCharType="end"/>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4B6CFA">
        <w:fldChar w:fldCharType="begin" w:fldLock="1"/>
      </w:r>
      <w:r w:rsidR="003C5FFB">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 "schema" : "https://github.com/citation-style-language/schema/raw/master/csl-citation.json" }</w:instrText>
      </w:r>
      <w:r w:rsidR="004B6CFA">
        <w:fldChar w:fldCharType="separate"/>
      </w:r>
      <w:r w:rsidR="003C5FFB" w:rsidRPr="003C5FFB">
        <w:rPr>
          <w:noProof/>
        </w:rPr>
        <w:t>(Rauh 2010:33)</w:t>
      </w:r>
      <w:r w:rsidR="004B6CFA">
        <w:fldChar w:fldCharType="end"/>
      </w:r>
      <w:r w:rsidRPr="002D4762">
        <w:t>.</w:t>
      </w:r>
    </w:p>
    <w:p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4B6CFA">
        <w:fldChar w:fldCharType="begin" w:fldLock="1"/>
      </w:r>
      <w:r w:rsidR="00EF6BB2">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 "schema" : "https://github.com/citation-style-language/schema/raw/master/csl-citation.json" }</w:instrText>
      </w:r>
      <w:r w:rsidR="004B6CFA">
        <w:fldChar w:fldCharType="separate"/>
      </w:r>
      <w:r w:rsidR="00EF6BB2" w:rsidRPr="00EF6BB2">
        <w:rPr>
          <w:noProof/>
        </w:rPr>
        <w:t>(Harris 1951:5)</w:t>
      </w:r>
      <w:r w:rsidR="004B6CFA">
        <w:fldChar w:fldCharType="end"/>
      </w:r>
      <w:r w:rsidRPr="00070468">
        <w:t xml:space="preserve">, constituted a major advance in the typological study of parts of speech, and essentially became the sole method of syntactic analysis in modern linguistics </w:t>
      </w:r>
      <w:r w:rsidR="004B6CFA">
        <w:fldChar w:fldCharType="begin" w:fldLock="1"/>
      </w:r>
      <w:r w:rsidR="00EF6BB2">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 "schema" : "https://github.com/citation-style-language/schema/raw/master/csl-citation.json" }</w:instrText>
      </w:r>
      <w:r w:rsidR="004B6CFA">
        <w:fldChar w:fldCharType="separate"/>
      </w:r>
      <w:r w:rsidR="00EF6BB2" w:rsidRPr="00EF6BB2">
        <w:rPr>
          <w:noProof/>
        </w:rPr>
        <w:t>(Croft 2001:11)</w:t>
      </w:r>
      <w:r w:rsidR="004B6CFA">
        <w:fldChar w:fldCharType="end"/>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rsidR="00BE0B4D" w:rsidRDefault="00BE0B4D" w:rsidP="00351494">
      <w:r w:rsidRPr="00BE0B4D">
        <w:t>A partial solution to this problem was the recognition, established in a series of studies by Eleanor Rosch</w:t>
      </w:r>
      <w:r>
        <w:t xml:space="preserve"> </w:t>
      </w:r>
      <w:r w:rsidR="004B6CFA">
        <w:fldChar w:fldCharType="begin" w:fldLock="1"/>
      </w:r>
      <w:r>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"ITEM-4", "issue" : "4", "issued" : { "date-parts" : [ [ "1975" ] ] }, "page" : "573-605", "title" : "Family resemblances: Studies in the internal structure of categories", "type" : "article-journal", "volume" : "7" }, "uris" : [ "http://www.mendeley.com/documents/?uuid=0e700310-bb13-4c4f-a8c4-41100cb7558a" ] }, { "id" : "ITEM-5",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"ITEM-5", "issue" : "3", "issued" : { "date-parts" : [ [ "1976" ] ] }, "page" : "382-439", "title" : "Basic objects in natural categories", "type" : "article-journal", "volume" : "8" }, "uris" : [ "http://www.mendeley.com/documents/?uuid=2faff417-7a25-4ea7-8628-774af579ac12" ] }, { "id" : "ITEM-6",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"ITEM-6", "issued" : { "date-parts" : [ [ "1978" ] ] }, "page" : "27-48", "publisher" : "Lawrence Erlbaum", "publisher-place" : "Hillsdale, NJ", "title" : "Principles of categorization", "type" : "chapter" }, "uris" : [ "http://www.mendeley.com/documents/?uuid=78fd9cf6-76e8-481a-9412-03f94c746f90" ] } ], "mendeley" : { "formattedCitation" : "(1973a; 1973b; 1975; Rosch &amp; Mervis 1975; Rosch et al. 1976; Rosch 1978)", "plainTextFormattedCitation" : "(1973a; 1973b; 1975; Rosch &amp; Mervis 1975; Rosch et al. 1976; Rosch 1978)", "previouslyFormattedCitation" : "(1973a; 1973b; 1975; Rosch &amp; Mervis 1975; Rosch et al. 1976; Rosch 1978)" }, "properties" : {  }, "schema" : "https://github.com/citation-style-language/schema/raw/master/csl-citation.json" }</w:instrText>
      </w:r>
      <w:r w:rsidR="004B6CFA">
        <w:fldChar w:fldCharType="separate"/>
      </w:r>
      <w:r w:rsidRPr="00BE0B4D">
        <w:rPr>
          <w:noProof/>
        </w:rPr>
        <w:t>(1973a; 1973b; 1975; Rosch &amp; Mervis 1975; Rosch et al. 1976; Rosch 1978)</w:t>
      </w:r>
      <w:r w:rsidR="004B6CFA">
        <w:fldChar w:fldCharType="end"/>
      </w:r>
      <w:r w:rsidR="00351494">
        <w:t xml:space="preserve"> </w:t>
      </w:r>
      <w:r w:rsidRPr="00BE0B4D">
        <w:t xml:space="preserve">and popularized among linguists by Lakoff </w:t>
      </w:r>
      <w:r w:rsidR="004B6CFA">
        <w:fldChar w:fldCharType="begin" w:fldLock="1"/>
      </w:r>
      <w:r w:rsidR="00351494">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 "schema" : "https://github.com/citation-style-language/schema/raw/master/csl-citation.json" }</w:instrText>
      </w:r>
      <w:r w:rsidR="004B6CFA">
        <w:fldChar w:fldCharType="separate"/>
      </w:r>
      <w:r w:rsidR="00351494" w:rsidRPr="00351494">
        <w:rPr>
          <w:noProof/>
        </w:rPr>
        <w:t>(1987)</w:t>
      </w:r>
      <w:r w:rsidR="004B6CFA">
        <w:fldChar w:fldCharType="end"/>
      </w:r>
      <w:r w:rsidRPr="00BE0B4D">
        <w:t xml:space="preserve"> and Taylor</w:t>
      </w:r>
      <w:r w:rsidR="00351494">
        <w:t xml:space="preserve"> </w:t>
      </w:r>
      <w:r w:rsidR="004B6CFA">
        <w:fldChar w:fldCharType="begin" w:fldLock="1"/>
      </w:r>
      <w:r w:rsidR="00351494">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 "schema" : "https://github.com/citation-style-language/schema/raw/master/csl-citation.json" }</w:instrText>
      </w:r>
      <w:r w:rsidR="004B6CFA">
        <w:fldChar w:fldCharType="separate"/>
      </w:r>
      <w:r w:rsidR="00351494" w:rsidRPr="00351494">
        <w:rPr>
          <w:noProof/>
        </w:rPr>
        <w:t>(1989</w:t>
      </w:r>
      <w:r w:rsidR="00351494">
        <w:rPr>
          <w:noProof/>
        </w:rPr>
        <w:t xml:space="preserve"> [2003]</w:t>
      </w:r>
      <w:r w:rsidR="00351494" w:rsidRPr="00351494">
        <w:rPr>
          <w:noProof/>
        </w:rPr>
        <w:t>)</w:t>
      </w:r>
      <w:r w:rsidR="004B6CFA">
        <w:fldChar w:fldCharType="end"/>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4B6CFA">
        <w:fldChar w:fldCharType="begin" w:fldLock="1"/>
      </w:r>
      <w:r w:rsidR="00036CB3">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 "schema" : "https://github.com/citation-style-language/schema/raw/master/csl-citation.json" }</w:instrText>
      </w:r>
      <w:r w:rsidR="004B6CFA">
        <w:fldChar w:fldCharType="separate"/>
      </w:r>
      <w:r w:rsidR="00036CB3" w:rsidRPr="00036CB3">
        <w:rPr>
          <w:noProof/>
        </w:rPr>
        <w:t>(Rauh 2010:7)</w:t>
      </w:r>
      <w:r w:rsidR="004B6CFA">
        <w:fldChar w:fldCharType="end"/>
      </w:r>
      <w:r w:rsidRPr="00BE0B4D">
        <w:t>, the prototype approach did not really solve the essential problems of lexical categorization, namely, how to identify them, and their crosslinguistic status if any.</w:t>
      </w:r>
    </w:p>
    <w:p w:rsidR="00F506DA" w:rsidRDefault="00F506DA" w:rsidP="00351494">
      <w:r w:rsidRPr="00F506DA">
        <w:lastRenderedPageBreak/>
        <w:t xml:space="preserve">Recognizing this difficulty, </w:t>
      </w:r>
      <w:r>
        <w:t xml:space="preserve">Croft </w:t>
      </w:r>
      <w:r w:rsidR="004B6CFA">
        <w:fldChar w:fldCharType="begin" w:fldLock="1"/>
      </w:r>
      <w:r>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 "schema" : "https://github.com/citation-style-language/schema/raw/master/csl-citation.json" }</w:instrText>
      </w:r>
      <w:r w:rsidR="004B6CFA">
        <w:fldChar w:fldCharType="separate"/>
      </w:r>
      <w:r w:rsidRPr="00F506DA">
        <w:rPr>
          <w:noProof/>
        </w:rPr>
        <w:t>(2000; 2001:29–47)</w:t>
      </w:r>
      <w:r w:rsidR="004B6CFA">
        <w:fldChar w:fldCharType="end"/>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4B6CFA">
        <w:fldChar w:fldCharType="begin" w:fldLock="1"/>
      </w:r>
      <w:r w:rsidR="00113D04">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 "schema" : "https://github.com/citation-style-language/schema/raw/master/csl-citation.json" }</w:instrText>
      </w:r>
      <w:r w:rsidR="004B6CFA">
        <w:fldChar w:fldCharType="separate"/>
      </w:r>
      <w:r w:rsidR="00113D04" w:rsidRPr="00113D04">
        <w:rPr>
          <w:noProof/>
        </w:rPr>
        <w:t>(Croft 2001:41)</w:t>
      </w:r>
      <w:r w:rsidR="004B6CFA">
        <w:fldChar w:fldCharType="end"/>
      </w:r>
    </w:p>
    <w:p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w:t>
      </w:r>
      <w:r w:rsidR="00F831C8">
        <w:lastRenderedPageBreak/>
        <w:t xml:space="preserve">structurally and/or behaviorally marked </w:t>
      </w:r>
      <w:r w:rsidR="004B6CFA">
        <w:fldChar w:fldCharType="begin" w:fldLock="1"/>
      </w:r>
      <w:r w:rsidR="00F831C8">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"locator" : "87-99", "uris" : [ "http://www.mendeley.com/documents/?uuid=814356b8-f76a-49c7-af88-1ed10d661ced" ] } ], "mendeley" : { "formattedCitation" : "(Croft 2002:87\u201399)", "plainTextFormattedCitation" : "(Croft 2002:87\u201399)", "previouslyFormattedCitation" : "(Croft 2002:87\u201399)" }, "properties" : {  }, "schema" : "https://github.com/citation-style-language/schema/raw/master/csl-citation.json" }</w:instrText>
      </w:r>
      <w:r w:rsidR="004B6CFA">
        <w:fldChar w:fldCharType="separate"/>
      </w:r>
      <w:r w:rsidR="00F831C8" w:rsidRPr="00F831C8">
        <w:rPr>
          <w:noProof/>
        </w:rPr>
        <w:t>(Croft 2002:87–99)</w:t>
      </w:r>
      <w:r w:rsidR="004B6CFA">
        <w:fldChar w:fldCharType="end"/>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prototypal core of the categories noun, adjective, and verb respectively </w:t>
      </w:r>
      <w:r w:rsidR="004B6CFA">
        <w:fldChar w:fldCharType="begin" w:fldLock="1"/>
      </w:r>
      <w:r w:rsidR="006F5BD1">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"89", "uris" : [ "http://www.mendeley.com/documents/?uuid=f7954079-ca16-42aa-9e38-55bfdea9a483" ] } ], "mendeley" : { "formattedCitation" : "(Croft 2001:89)", "plainTextFormattedCitation" : "(Croft 2001:89)", "previouslyFormattedCitation" : "(Croft 2001:89)" }, "properties" : {  }, "schema" : "https://github.com/citation-style-language/schema/raw/master/csl-citation.json" }</w:instrText>
      </w:r>
      <w:r w:rsidR="004B6CFA">
        <w:fldChar w:fldCharType="separate"/>
      </w:r>
      <w:r w:rsidR="006F5BD1" w:rsidRPr="006F5BD1">
        <w:rPr>
          <w:noProof/>
        </w:rPr>
        <w:t>(Croft 2001:89)</w:t>
      </w:r>
      <w:r w:rsidR="004B6CFA">
        <w:fldChar w:fldCharType="end"/>
      </w:r>
      <w:r w:rsidR="006F5BD1">
        <w:t>.</w:t>
      </w:r>
    </w:p>
    <w:p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While the typological tendency is for non-prototypical uses of a lexeme to be structurally or behaviorally marked, lexical flexibility can be viewed</w:t>
      </w:r>
      <w:ins w:id="18" w:author="Owner" w:date="2018-01-11T15:51:00Z">
        <w:r w:rsidR="00433957">
          <w:t xml:space="preserve"> ?</w:t>
        </w:r>
      </w:ins>
      <w:r w:rsidR="00FE19A1">
        <w:t xml:space="preserve"> </w:t>
      </w:r>
      <w:r w:rsidR="00D92509">
        <w:t xml:space="preserve">instances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w:t>
      </w:r>
      <w:proofErr w:type="spellStart"/>
      <w:r w:rsidR="00E70778">
        <w:t>crosslinguistically</w:t>
      </w:r>
      <w:proofErr w:type="spellEnd"/>
      <w:r w:rsidR="00E70778">
        <w:t xml:space="preserve"> valid categories.</w:t>
      </w:r>
      <w:ins w:id="19" w:author="Owner" w:date="2018-01-11T15:51:00Z">
        <w:r w:rsidR="00433957">
          <w:t xml:space="preserve"> good</w:t>
        </w:r>
      </w:ins>
      <w:r w:rsidR="00E70778">
        <w:t xml:space="preserve"> This issue is hotly debated in the literature, and Croft’s universal-typological approach is just one among many </w:t>
      </w:r>
      <w:r w:rsidR="004B6CFA" w:rsidRPr="00E70778">
        <w:fldChar w:fldCharType="begin" w:fldLock="1"/>
      </w:r>
      <w:r w:rsidR="00AE5A9D">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 "schema" : "https://github.com/citation-style-language/schema/raw/master/csl-citation.json" }</w:instrText>
      </w:r>
      <w:r w:rsidR="004B6CFA" w:rsidRPr="00E70778">
        <w:fldChar w:fldCharType="separate"/>
      </w:r>
      <w:r w:rsidR="00E70778" w:rsidRPr="00E70778">
        <w:rPr>
          <w:noProof/>
        </w:rPr>
        <w:t>(Croft 2000; Pustet 2000; Croft 2005; Haspelmath 2007; Ramat 2009; Haspelmath 2010; Chung 2012; Croft &amp; van Lier 2012; Haspelmath 2014; Beck 2016; Croft 2016; Rijkhoff 2016; Baker &amp; Croft 2017)</w:t>
      </w:r>
      <w:r w:rsidR="004B6CFA" w:rsidRPr="00E70778">
        <w:fldChar w:fldCharType="end"/>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rsidR="00EF2A9D" w:rsidRDefault="00EF2A9D" w:rsidP="00EF2A9D">
      <w:pPr>
        <w:pStyle w:val="Heading2"/>
      </w:pPr>
      <w:r>
        <w:t>Approaches to Lexical Flexibility</w:t>
      </w:r>
    </w:p>
    <w:p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4B6CFA">
        <w:fldChar w:fldCharType="begin" w:fldLock="1"/>
      </w:r>
      <w:r w:rsidR="009F20D1">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"ITEM-2", "issued" : { "date-parts" : [ [ "1921" ] ] }, "publisher" : "Harcourt, Brace &amp; Co.", "publisher-place" : "New York", "title" : "Language: An introduction to the study of speech", "type" : "book" }, "uris" : [ "http://www.mendeley.com/documents/?uuid=15faa9a6-896a-4e59-a787-84ed624ceb22" ] }, { "id" : "ITEM-3", "itemData" : { "DOI" : "10.1016/0024-3841(68)90080-6", "ISSN" : "00243841", "author" : [ { "dropping-particle" : "", "family" : "Kuipers", "given" : "Aert H.", "non-dropping-particle" : "", "parse-names" : false, "suffix" : "" } ], "container-title" : "Lingua", "id" : "ITEM-3", "issued" : { "date-parts" : [ [ "1968" ] ] }, "page" : "610-626", "title" : "The categories verb-noun and transitive-intransitive in English and Squamish", "type" : "article-journal", "volume" : "21" }, "uris" : [ "http://www.mendeley.com/documents/?uuid=17dd5838-ff8a-4c60-8d68-126b93555aae" ] }, { "id" : "ITEM-4",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"ITEM-4", "issued" : { "date-parts" : [ [ "1979", "11" ] ] }, "page" : "83-155", "publisher" : "British Columbia Provincial Museum", "publisher-place" : "Victoria, B.C.", "title" : "Noun and verb in Nootkan", "type" : "paper-conference" }, "uris" : [ "http://www.mendeley.com/documents/?uuid=12d3cdeb-ab76-49a1-937f-adb45d48ef7a"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"ISSN" : "00207071", "author" : [ { "dropping-particle" : "", "family" : "Sadock", "given" : "Jerrold M.", "non-dropping-particle" : "", "parse-names" : false, "suffix" : "" } ], "container-title" : "International Journal of American Linguistics", "id" : "ITEM-6", "issue" : "4", "issued" : { "date-parts" : [ [ "1999" ] ] }, "page" : "383-406", "title" : "The nominalist theory of Eskimo: A case study in scientific self-deception", "type" : "article-journal", "volume" : "65" }, "uris" : [ "http://www.mendeley.com/documents/?uuid=37b73dd9-0d5b-419c-8890-338741523378" ] } ], "mendeley" : { "formattedCitation" : "(Boas 1911; Sapir 1921; Kuipers 1968; Jacobsen 1979; Kinkade 1983; Sadock 1999)", "plainTextFormattedCitation" : "(Boas 1911; Sapir 1921; Kuipers 1968; Jacobsen 1979; Kinkade 1983; Sadock 1999)", "previouslyFormattedCitation" : "(Boas 1911; Sapir 1921; Kuipers 1968; Jacobsen 1979; Kinkade 1983; Sadock 1999)" }, "properties" : {  }, "schema" : "https://github.com/citation-style-language/schema/raw/master/csl-citation.json" }</w:instrText>
      </w:r>
      <w:r w:rsidR="004B6CFA">
        <w:fldChar w:fldCharType="separate"/>
      </w:r>
      <w:r w:rsidR="009F20D1" w:rsidRPr="009F20D1">
        <w:rPr>
          <w:noProof/>
        </w:rPr>
        <w:t>(Boas 1911; Sapir 1921; Kuipers 1968; Jacobsen 1979; Kinkade 1983; Sadock 1999)</w:t>
      </w:r>
      <w:r w:rsidR="004B6CFA">
        <w:fldChar w:fldCharType="end"/>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rsidR="001A511C" w:rsidRDefault="001D0716" w:rsidP="006015BF">
      <w:r w:rsidRPr="001D0716">
        <w:lastRenderedPageBreak/>
        <w:t>One common response to claims of lexical flexibility in a language is to show that the grammar does in fact show evidence for categorical distinctions, but that the evidence is simply subtle</w:t>
      </w:r>
      <w:r>
        <w:t xml:space="preserve"> </w:t>
      </w:r>
      <w:r w:rsidR="004B6CFA">
        <w:fldChar w:fldCharType="begin" w:fldLock="1"/>
      </w:r>
      <w:r>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"http://www.mendeley.com/documents/?uuid=710714b2-2ad0-424c-99bf-14e4f662d713" ] } ], "mendeley" : { "formattedCitation" : "(Dixon 2004; Floyd 2011; Palmer 2017)", "plainTextFormattedCitation" : "(Dixon 2004; Floyd 2011; Palmer 2017)", "previouslyFormattedCitation" : "(Dixon 2004; Floyd 2011; Palmer 2017)" }, "properties" : {  }, "schema" : "https://github.com/citation-style-language/schema/raw/master/csl-citation.json" }</w:instrText>
      </w:r>
      <w:r w:rsidR="004B6CFA">
        <w:fldChar w:fldCharType="separate"/>
      </w:r>
      <w:r w:rsidRPr="001D0716">
        <w:rPr>
          <w:noProof/>
        </w:rPr>
        <w:t>(Dixon 2004; Floyd 2011; Palmer 2017)</w:t>
      </w:r>
      <w:r w:rsidR="004B6CFA">
        <w:fldChar w:fldCharType="end"/>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4B6CFA">
        <w:fldChar w:fldCharType="begin" w:fldLock="1"/>
      </w:r>
      <w:r w:rsidR="0079516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 "schema" : "https://github.com/citation-style-language/schema/raw/master/csl-citation.json" }</w:instrText>
      </w:r>
      <w:r w:rsidR="004B6CFA">
        <w:fldChar w:fldCharType="separate"/>
      </w:r>
      <w:r w:rsidR="00795167" w:rsidRPr="00795167">
        <w:rPr>
          <w:noProof/>
        </w:rPr>
        <w:t>(cf. Croft 2001)</w:t>
      </w:r>
      <w:r w:rsidR="004B6CFA">
        <w:fldChar w:fldCharType="end"/>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4B6CFA">
        <w:fldChar w:fldCharType="begin" w:fldLock="1"/>
      </w:r>
      <w:r w:rsidR="00610992">
        <w:instrText>ADDIN CSL_CITATION { "citationItems" : [ { "id" : "ITEM-1",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"ITEM-1", "issued" : { "date-parts" : [ [ "2013" ] ] }, "publisher" : "Oxford University Press", "publisher-place" : "Oxford", "title" : "Flexible word classes: Typological studies of underspecified parts of speech", "type" : "book" }, "uris" : [ "http://www.mendeley.com/documents/?uuid=49e6286c-1ab7-4541-be26-2ac2e1b8abbb" ] }, { "id" : "ITEM-2", "itemData" : { "collection-title" : "Studies in Language", "editor" : [ { "dropping-particle" : "", "family" : "Lier", "given" : "Eva", "non-dropping-particle" : "van", "parse-names" : false, "suffix" : "" } ], "id" : "ITEM-2", "issue" : "2", "issued" : { "date-parts" : [ [ "2017" ] ] }, "publisher" : "John Benjamins", "publisher-place" : "Amsterdam", "title" : "Lexical flexibility in Oceanic languages", "type" : "book", "volume" : "41" }, "uris" : [ "http://www.mendeley.com/documents/?uuid=dce8eed3-c041-4858-bd4b-4e1eb478b244" ] }, { "id" : "ITEM-3",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"ITEM-3",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"(Rijkhoff &amp; van Lier 2013; Eva van Lier 2017; Vapnarsky &amp; Veneziano 2017b)", "plainTextFormattedCitation" : "(Rijkhoff &amp; van Lier 2013; Eva van Lier 2017; Vapnarsky &amp; Veneziano 2017b)", "previouslyFormattedCitation" : "(Rijkhoff &amp; van Lier 2013; Eva van Lier 2017; Vapnarsky &amp; Veneziano 2017b)" }, "properties" : {  }, "schema" : "https://github.com/citation-style-language/schema/raw/master/csl-citation.json" }</w:instrText>
      </w:r>
      <w:r w:rsidR="004B6CFA">
        <w:fldChar w:fldCharType="separate"/>
      </w:r>
      <w:r w:rsidR="00610992" w:rsidRPr="00610992">
        <w:rPr>
          <w:noProof/>
        </w:rPr>
        <w:t>(Rijkhoff &amp; van Lier 2013; Eva van Lier 2017; Vapnarsky &amp; Veneziano 2017b)</w:t>
      </w:r>
      <w:r w:rsidR="004B6CFA">
        <w:fldChar w:fldCharType="end"/>
      </w:r>
      <w:r w:rsidR="006015BF">
        <w:t>.</w:t>
      </w:r>
    </w:p>
    <w:p w:rsidR="006015BF" w:rsidRDefault="006015BF" w:rsidP="006015BF">
      <w:r>
        <w:t xml:space="preserve">In stark contrast to this first approach, some have embraced the existence of flexible categories and argued extensively for their existence </w:t>
      </w:r>
      <w:r w:rsidR="004B6CFA">
        <w:fldChar w:fldCharType="begin" w:fldLock="1"/>
      </w:r>
      <w:r w:rsidR="00B70CF3">
        <w:instrText>ADDIN CSL_CITATION { "citationItems" : [ { "id" : "ITEM-1", "itemData" : { "DOI" : "10.1016/0024-3841(68)90080-6", "ISSN" : "00243841", "author" : [ { "dropping-particle" : "", "family" : "Kuipers", "given" : "Aert H.", "non-dropping-particle" : "", "parse-names" : false, "suffix" : "" } ], "container-title" : "Lingua", "id" : "ITEM-1", "issued" : { "date-parts" : [ [ "1968" ] ] }, "page" : "610-626", "title" : "The categories verb-noun and transitive-intransitive in English and Squamish", "type" : "article-journal", "volume" : "21" }, "uris" : [ "http://www.mendeley.com/documents/?uuid=17dd5838-ff8a-4c60-8d68-126b93555aae" ] }, { "id" : "ITEM-2",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"ITEM-2", "issue" : "1", "issued" : { "date-parts" : [ [ "1983" ] ] }, "page" : "25-39", "title" : "Salish evidence against the universality of 'noun' and 'verb'", "type" : "article-journal", "volume" : "60" }, "uris" : [ "http://www.mendeley.com/documents/?uuid=d309faf5-835e-418a-8cdf-8b61c87c797e"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"10.1515/lity.1997.1.2.123", "ISSN" : "1430-0532", "author" : [ { "dropping-particle" : "", "family" : "Broschart", "given" : "J\u00fcrgen", "non-dropping-particle" : "", "parse-names" : false, "suffix" : "" } ], "container-title" : "Linguistic Typology", "id" : "ITEM-4", "issue" : "1997", "issued" : { "date-parts" : [ [ "1997" ] ] }, "page" : "123-165", "title" : "Why Tongan does it differently: Categorial distinctions in a language without nouns and verbs", "type" : "article-journal", "volume" : "1" }, "uris" : [ "http://www.mendeley.com/documents/?uuid=99f79146-877f-4c12-b81e-b19763654677" ] }, { "id" : "ITEM-5",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"ITEM-5", "issued" : { "date-parts" : [ [ "2005" ] ] }, "page" : "348-377", "publisher" : "Elsevier", "publisher-place" : "Amsterdam", "title" : "Isolating-monocategorial-associational language", "type" : "chapter" }, "uris" : [ "http://www.mendeley.com/documents/?uuid=228c0ea2-347b-4608-aae0-27b3b9dcfbbe"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"ITEM-8", "issued" : { "date-parts" : [ [ "2013" ] ] }, "page" : "1-30", "publisher" : "Oxford University Press", "publisher-place" : "Oxford", "title" : "Flexible word classes in linguistic typology and grammatical theory", "type" : "chapter" }, "uris" : [ "http://www.mendeley.com/documents/?uuid=90e36518-e32a-4a2a-be44-88ac7edb63b9" ] } ], "mendeley" : { "formattedCitation" : "(Kuipers 1968; Kinkade 1983; Hengeveld 1992; Broschart 1997; Gil 2005; Hengeveld &amp; Rijkhoff 2005; Luuk 2010; van Lier &amp; Rijkhoff 2013)", "plainTextFormattedCitation" : "(Kuipers 1968; Kinkade 1983; Hengeveld 1992; Broschart 1997; Gil 2005; Hengeveld &amp; Rijkhoff 2005; Luuk 2010; van Lier &amp; Rijkhoff 2013)", "previouslyFormattedCitation" : "(Kuipers 1968; Kinkade 1983; Hengeveld 1992; Broschart 1997; Gil 2005; Hengeveld &amp; Rijkhoff 2005; Luuk 2010; van Lier &amp; Rijkhoff 2013)" }, "properties" : {  }, "schema" : "https://github.com/citation-style-language/schema/raw/master/csl-citation.json" }</w:instrText>
      </w:r>
      <w:r w:rsidR="004B6CFA">
        <w:fldChar w:fldCharType="separate"/>
      </w:r>
      <w:r w:rsidR="00B70CF3" w:rsidRPr="00B70CF3">
        <w:rPr>
          <w:noProof/>
        </w:rPr>
        <w:t>(Kuipers 1968; Kinkade 1983; Hengeveld 1992; Broschart 1997; Gil 2005; Hengeveld &amp; Rijkhoff 2005; Luuk 2010; van Lier &amp; Rijkhoff 2013)</w:t>
      </w:r>
      <w:r w:rsidR="004B6CFA">
        <w:fldChar w:fldCharType="end"/>
      </w:r>
      <w:r>
        <w:t>.</w:t>
      </w:r>
      <w:r w:rsidR="00BC633A">
        <w:t xml:space="preserve"> Some have even proposed that several new, flexible categories such as </w:t>
      </w:r>
      <w:r w:rsidR="00BC633A" w:rsidRPr="00BC633A">
        <w:rPr>
          <w:rStyle w:val="Definition"/>
        </w:rPr>
        <w:t>non-verb</w:t>
      </w:r>
      <w:r w:rsidR="00BC633A">
        <w:t xml:space="preserve"> </w:t>
      </w:r>
      <w:r w:rsidR="004B6CFA">
        <w:fldChar w:fldCharType="begin" w:fldLock="1"/>
      </w:r>
      <w:r w:rsidR="00BC633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 "schema" : "https://github.com/citation-style-language/schema/raw/master/csl-citation.json" }</w:instrText>
      </w:r>
      <w:r w:rsidR="004B6CFA">
        <w:fldChar w:fldCharType="separate"/>
      </w:r>
      <w:r w:rsidR="00BC633A" w:rsidRPr="00BC633A">
        <w:rPr>
          <w:noProof/>
        </w:rPr>
        <w:t>(Hengeveld 1992)</w:t>
      </w:r>
      <w:r w:rsidR="004B6CFA">
        <w:fldChar w:fldCharType="end"/>
      </w:r>
      <w:r w:rsidR="00BC633A">
        <w:t xml:space="preserve"> or </w:t>
      </w:r>
      <w:r w:rsidR="00BC633A" w:rsidRPr="00BC633A">
        <w:rPr>
          <w:rStyle w:val="Definition"/>
        </w:rPr>
        <w:t>noun/flexible</w:t>
      </w:r>
      <w:r w:rsidR="00BC633A">
        <w:t xml:space="preserve"> </w:t>
      </w:r>
      <w:r w:rsidR="004B6CFA">
        <w:fldChar w:fldCharType="begin" w:fldLock="1"/>
      </w:r>
      <w:r w:rsidR="00BC633A">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 "schema" : "https://github.com/citation-style-language/schema/raw/master/csl-citation.json" }</w:instrText>
      </w:r>
      <w:r w:rsidR="004B6CFA">
        <w:fldChar w:fldCharType="separate"/>
      </w:r>
      <w:r w:rsidR="00BC633A" w:rsidRPr="00BC633A">
        <w:rPr>
          <w:noProof/>
        </w:rPr>
        <w:t>(Luuk 2010)</w:t>
      </w:r>
      <w:r w:rsidR="004B6CFA">
        <w:fldChar w:fldCharType="end"/>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rsidR="00985A7C" w:rsidRDefault="00985A7C" w:rsidP="006015BF">
      <w:r w:rsidRPr="00985A7C">
        <w:t xml:space="preserve">Broadly speaking, the main argument leveled against lexical flexibility is that it ignores a great deal of item-specific knowledge speakers have about lexemes and their uses in different </w:t>
      </w:r>
      <w:r w:rsidRPr="00985A7C">
        <w:lastRenderedPageBreak/>
        <w:t>functions.</w:t>
      </w:r>
      <w:r>
        <w:t xml:space="preserve"> Both Croft </w:t>
      </w:r>
      <w:r w:rsidR="004B6CFA">
        <w:fldChar w:fldCharType="begin" w:fldLock="1"/>
      </w:r>
      <w:r>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 "schema" : "https://github.com/citation-style-language/schema/raw/master/csl-citation.json" }</w:instrText>
      </w:r>
      <w:r w:rsidR="004B6CFA">
        <w:fldChar w:fldCharType="separate"/>
      </w:r>
      <w:r w:rsidRPr="00985A7C">
        <w:rPr>
          <w:noProof/>
        </w:rPr>
        <w:t>(2001:65–75)</w:t>
      </w:r>
      <w:r w:rsidR="004B6CFA">
        <w:fldChar w:fldCharType="end"/>
      </w:r>
      <w:r>
        <w:t xml:space="preserve"> and Evans &amp; Osada </w:t>
      </w:r>
      <w:r w:rsidR="004B6CFA">
        <w:fldChar w:fldCharType="begin" w:fldLock="1"/>
      </w:r>
      <w:r>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 "plainTextFormattedCitation" : "(2005)", "previouslyFormattedCitation" : "(2005)" }, "properties" : {  }, "schema" : "https://github.com/citation-style-language/schema/raw/master/csl-citation.json" }</w:instrText>
      </w:r>
      <w:r w:rsidR="004B6CFA">
        <w:fldChar w:fldCharType="separate"/>
      </w:r>
      <w:r w:rsidRPr="00985A7C">
        <w:rPr>
          <w:noProof/>
        </w:rPr>
        <w:t>(2005)</w:t>
      </w:r>
      <w:r w:rsidR="004B6CFA">
        <w:fldChar w:fldCharType="end"/>
      </w:r>
      <w:r>
        <w:t xml:space="preserve">, for example, </w:t>
      </w:r>
      <w:r w:rsidRPr="00985A7C">
        <w:t>criticize Hengeveld’s notion of flexible categories</w:t>
      </w:r>
      <w:r>
        <w:t xml:space="preserve"> </w:t>
      </w:r>
      <w:r w:rsidR="004B6CFA">
        <w:fldChar w:fldCharType="begin" w:fldLock="1"/>
      </w:r>
      <w:r>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 "schema" : "https://github.com/citation-style-language/schema/raw/master/csl-citation.json" }</w:instrText>
      </w:r>
      <w:r w:rsidR="004B6CFA">
        <w:fldChar w:fldCharType="separate"/>
      </w:r>
      <w:r w:rsidRPr="00985A7C">
        <w:rPr>
          <w:noProof/>
        </w:rPr>
        <w:t>(Hengeveld 1992; Hengeveld &amp; Rijkhoff 2005)</w:t>
      </w:r>
      <w:r w:rsidR="004B6CFA">
        <w:fldChar w:fldCharType="end"/>
      </w:r>
      <w:r w:rsidRPr="00985A7C">
        <w:t xml:space="preserve"> on the basis that the meaning of a lexeme changes when it is used in different functions.</w:t>
      </w:r>
      <w:r>
        <w:t xml:space="preserve"> </w:t>
      </w:r>
      <w:r w:rsidRPr="00985A7C">
        <w:t>Mithun also has in various studies</w:t>
      </w:r>
      <w:r>
        <w:t xml:space="preserve"> </w:t>
      </w:r>
      <w:r w:rsidR="004B6CFA">
        <w:fldChar w:fldCharType="begin" w:fldLock="1"/>
      </w:r>
      <w:r w:rsidR="00EB52F3">
        <w:instrText>ADDIN CSL_CITATION { "citationItems" : [ { "id" : "ITEM-1", "itemData" : {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"http://www.mendeley.com/documents/?uuid=0696b38e-5d06-491b-985f-7af30c4a72c4"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"suppress-author" : 1, "uris" : [ "http://www.mendeley.com/documents/?uuid=2ff8020e-5cbd-45cd-bc8f-f39c561b3d30" ] } ], "mendeley" : { "formattedCitation" : "(1999:56\u201367; 2000; 2017)", "plainTextFormattedCitation" : "(1999:56\u201367; 2000; 2017)", "previouslyFormattedCitation" : "(1999:56\u201367; 2000; 2017)" }, "properties" : {  }, "schema" : "https://github.com/citation-style-language/schema/raw/master/csl-citation.json" }</w:instrText>
      </w:r>
      <w:r w:rsidR="004B6CFA">
        <w:fldChar w:fldCharType="separate"/>
      </w:r>
      <w:r w:rsidR="00EB52F3" w:rsidRPr="00EB52F3">
        <w:rPr>
          <w:noProof/>
        </w:rPr>
        <w:t>(1999:56–67; 2000; 2017)</w:t>
      </w:r>
      <w:r w:rsidR="004B6CFA">
        <w:fldChar w:fldCharType="end"/>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004B6CFA">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"Arad", "given" : "Maya", "non-dropping-particle" : "", "parse-names" : false, "suffix" : "" } ], "container-title" : "Natural Language &amp; Linguistic Theory", "id" : "ITEM-4", "issued" : { "date-parts" : [ [ "2003" ] ] }, "page" : "737-778", "title" : "Locality constraints on the interpretation of roots: The case of Hebrew denominal verbs", "type" : "article-journal", "volume" : "21" }, "uris" : [ "http://www.mendeley.com/documents/?uuid=9debb0db-b352-4aef-9f1f-f1d50c0df25d" ] }, { "id" : "ITEM-5",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"ITEM-5", "issued" : { "date-parts" : [ [ "2003" ] ] }, "page" : "56-88", "publisher" : "Oxford University Press", "publisher-place" : "Oxford", "title" : "Derivation and categorization in flexible and differentiated languages", "type" : "chapter" }, "uris" : [ "http://www.mendeley.com/documents/?uuid=9d068131-2a00-4cdc-9654-dcdf93ba1ecd" ] } ], "mendeley" : { "formattedCitation" : "(Hopper &amp; Thompson 1984; Broschart 1997; Farrell 2001; Arad 2003; Don &amp; van Lier 2003)", "plainTextFormattedCitation" : "(Hopper &amp; Thompson 1984; Broschart 1997; Farrell 2001; Arad 2003; Don &amp; van Lier 2003)", "previouslyFormattedCitation" : "(Hopper &amp; Thompson 1984; Broschart 1997; Farrell 2001; Arad 2003; Don &amp; van Lier 2003)" }, "properties" : {  }, "schema" : "https://github.com/citation-style-language/schema/raw/master/csl-citation.json" }</w:instrText>
      </w:r>
      <w:r w:rsidR="004B6CFA">
        <w:fldChar w:fldCharType="separate"/>
      </w:r>
      <w:r w:rsidRPr="00FE16DA">
        <w:rPr>
          <w:noProof/>
        </w:rPr>
        <w:t>(Hopper &amp; Thompson 1984; Broschart 1997; Farrell 2001; Arad 2003; Don &amp; van Lier 2003)</w:t>
      </w:r>
      <w:r w:rsidR="004B6CFA">
        <w:fldChar w:fldCharType="end"/>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4B6CFA">
        <w:fldChar w:fldCharType="begin" w:fldLock="1"/>
      </w:r>
      <w:r w:rsidR="006B3A5C">
        <w:instrText>ADDIN CSL_CITATION { "citationItems" : [ { "id" : "ITEM-1", "itemData" : { "DOI" : "10.1017/S1360674301000156", "ISBN" : "13606743", "ISSN" : "1360-6743", "author" : [ { "dropping-particle" : "", "family" : "Farrell", "given" : "Patrick", "non-dropping-particle" : "", "parse-names" : false, "suffix" : "" } ], "container-title" : "English Language &amp; Linguistics", "id" : "ITEM-1", "issue" : "1", "issued" : { "date-parts" : [ [ "2001" ] ] }, "page" : "109-130", "title" : "Functional shift as category underspecification", "type" : "article-journal", "volume" : "5" }, "uris" : [ "http://www.mendeley.com/documents/?uuid=5a66050e-450a-46b0-81e2-6bd122b8e91c"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"ITEM-3", "issue" : "3", "issued" : { "date-parts" : [ [ "2005" ] ] }, "page" : "406-431", "title" : "Mundari as a flexible language", "type" : "article-journal", "volume" : "9" }, "uris" : [ "http://www.mendeley.com/documents/?uuid=49d2c213-3036-401c-82f8-d202777161e8"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"(Farrell 2001; Hengeveld, Rijkhoff &amp; Siewierska 2004; Hengeveld &amp; Rijkhoff 2005; McGregor 2013)", "plainTextFormattedCitation" : "(Farrell 2001; Hengeveld, Rijkhoff &amp; Siewierska 2004; Hengeveld &amp; Rijkhoff 2005; McGregor 2013)", "previouslyFormattedCitation" : "(Farrell 2001; Hengeveld, Rijkhoff &amp; Siewierska 2004; Hengeveld &amp; Rijkhoff 2005; McGregor 2013)" }, "properties" : {  }, "schema" : "https://github.com/citation-style-language/schema/raw/master/csl-citation.json" }</w:instrText>
      </w:r>
      <w:r w:rsidR="004B6CFA">
        <w:fldChar w:fldCharType="separate"/>
      </w:r>
      <w:r w:rsidR="006B3A5C" w:rsidRPr="006B3A5C">
        <w:rPr>
          <w:noProof/>
        </w:rPr>
        <w:t>(Farrell 2001; Hengeveld, Rijkhoff &amp; Siewierska 2004; Hengeveld &amp; Rijkhoff 2005; McGregor 2013)</w:t>
      </w:r>
      <w:r w:rsidR="004B6CFA">
        <w:fldChar w:fldCharType="end"/>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B6CFA">
        <w:fldChar w:fldCharType="begin" w:fldLock="1"/>
      </w:r>
      <w:r w:rsidR="000227D7">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"65-83",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"id" : "ITEM-3", "itemData" : { "DOI" : "10.1075/slcs.182", "ISBN" : "9789027265961", "author" : [ { "dropping-particle" : "", "family" : "Mithun", "given" : "Marianne", "non-dropping-particle" : "", "parse-names" : false, "suffix" : "" } ], "collection-title" : "Studies in Language Companion Series",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"155-176", "publisher" : "John Benjamins", "publisher-place" : "Amsterdam", "title" : "Polycategoriality and zero derivation: Insights from Central Alaskan Yup'ik Eskimo", "type" : "chapter", "volume" : "182" }, "uris" : [ "http://www.mendeley.com/documents/?uuid=2ff8020e-5cbd-45cd-bc8f-f39c561b3d30" ] } ], "mendeley" : { "formattedCitation" : "(Croft 2001:65\u201383; Evans &amp; Osada 2005; Mithun 2017)", "plainTextFormattedCitation" : "(Croft 2001:65\u201383; Evans &amp; Osada 2005; Mithun 2017)", "previouslyFormattedCitation" : "(Croft 2001:65\u201383; Evans &amp; Osada 2005; Mithun 2017)" }, "properties" : {  }, "schema" : "https://github.com/citation-style-language/schema/raw/master/csl-citation.json" }</w:instrText>
      </w:r>
      <w:r w:rsidR="004B6CFA">
        <w:fldChar w:fldCharType="separate"/>
      </w:r>
      <w:r w:rsidR="000227D7" w:rsidRPr="000227D7">
        <w:rPr>
          <w:noProof/>
        </w:rPr>
        <w:t>(Croft 2001:65–83; Evans &amp; Osada 2005; Mithun 2017)</w:t>
      </w:r>
      <w:r w:rsidR="004B6CFA">
        <w:fldChar w:fldCharType="end"/>
      </w:r>
      <w:r w:rsidR="006B3A5C">
        <w:t>.</w:t>
      </w:r>
    </w:p>
    <w:p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w:t>
      </w:r>
      <w:r>
        <w:lastRenderedPageBreak/>
        <w:t>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rsidR="00EF2A9D" w:rsidRDefault="00147AB1" w:rsidP="00EF2A9D">
      <w:pPr>
        <w:pStyle w:val="Heading2"/>
      </w:pPr>
      <w:r>
        <w:t>Functional Motivations for Lexical Flexibility</w:t>
      </w:r>
    </w:p>
    <w:p w:rsidR="003671E8" w:rsidRDefault="003671E8" w:rsidP="003671E8">
      <w:r w:rsidRPr="003671E8">
        <w:t>This section briefly summarizes the relevant literature on the interaction of discourse and lexical categories, and in particular lexical flexibility.</w:t>
      </w:r>
    </w:p>
    <w:p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4B6CFA">
        <w:fldChar w:fldCharType="begin" w:fldLock="1"/>
      </w:r>
      <w:r w:rsidR="002E602A">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&amp; Co.", "publisher-place" : "New York", "title" : "Language: An introduction to the study of speech", "type" : "book" }, "locator" : "117-119", "uris" : [ "http://www.mendeley.com/documents/?uuid=15faa9a6-896a-4e59-a787-84ed624ceb22" ] }, { "id" : "ITEM-2", "itemData" : { "author" : [ { "dropping-particle" : "", "family" : "Giv\u00f3n", "given" : "Talmy", "non-dropping-particle" : "", "parse-names" : false, "suffix" : "" } ], "collection-title" : "Perspectives in Neurolinguistics &amp; Psycholinguistics", "id" : "ITEM-2", "issued" : { "date-parts" : [ [ "1979" ] ] }, "publisher" : "Academic Press", "publisher-place" : "New York", "title" : "On understanding grammar", "type" : "book" }, "locator" : "320-321", "uris" : [ "http://www.mendeley.com/documents/?uuid=9a685e8b-ecd6-4087-9f1f-853651f928ea" ] }, { "id" : "ITEM-3", "itemData" : { "author" : [ { "dropping-particle" : "", "family" : "Lyons", "given" : "John", "non-dropping-particle" : "", "parse-names" : false, "suffix" : "" } ], "id" : "ITEM-3", "issued" : { "date-parts" : [ [ "1977" ] ] }, "publisher" : "Cambridge University Press", "publisher-place" : "Cambridge", "title" : "Semantics", "type" : "book", "volume" : "2" }, "locator" : "442-447", "uris" : [ "http://www.mendeley.com/documents/?uuid=6e937278-8252-436a-b3ad-0ed9f291c8c4" ] } ], "mendeley" : { "formattedCitation" : "(Sapir 1921:117\u2013119; Giv\u00f3n 1979:320\u2013321; Lyons 1977:442\u2013447)", "plainTextFormattedCitation" : "(Sapir 1921:117\u2013119; Giv\u00f3n 1979:320\u2013321; Lyons 1977:442\u2013447)", "previouslyFormattedCitation" : "(Sapir 1921:117\u2013119; Giv\u00f3n 1979:320\u2013321; Lyons 1977:442\u2013447)" }, "properties" : {  }, "schema" : "https://github.com/citation-style-language/schema/raw/master/csl-citation.json" }</w:instrText>
      </w:r>
      <w:r w:rsidR="004B6CFA">
        <w:fldChar w:fldCharType="separate"/>
      </w:r>
      <w:r w:rsidR="002E602A" w:rsidRPr="002E602A">
        <w:rPr>
          <w:noProof/>
        </w:rPr>
        <w:t>(Sapir 1921:117–119; Givón 1979:320–321; Lyons 1977:442–447)</w:t>
      </w:r>
      <w:r w:rsidR="004B6CFA">
        <w:fldChar w:fldCharType="end"/>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4B6CFA">
        <w:fldChar w:fldCharType="begin" w:fldLock="1"/>
      </w:r>
      <w:r w:rsidR="003614A4">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 "schema" : "https://github.com/citation-style-language/schema/raw/master/csl-citation.json" }</w:instrText>
      </w:r>
      <w:r w:rsidR="004B6CFA">
        <w:fldChar w:fldCharType="separate"/>
      </w:r>
      <w:r w:rsidR="003614A4" w:rsidRPr="003614A4">
        <w:rPr>
          <w:noProof/>
        </w:rPr>
        <w:t>(1984:708)</w:t>
      </w:r>
      <w:r w:rsidR="004B6CFA">
        <w:fldChar w:fldCharType="end"/>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4B6CFA">
        <w:fldChar w:fldCharType="begin" w:fldLock="1"/>
      </w:r>
      <w:r w:rsidR="00B71C36">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4B6CFA">
        <w:fldChar w:fldCharType="separate"/>
      </w:r>
      <w:r w:rsidR="00B71C36" w:rsidRPr="00B71C36">
        <w:rPr>
          <w:noProof/>
        </w:rPr>
        <w:t>(1989)</w:t>
      </w:r>
      <w:r w:rsidR="004B6CFA">
        <w:fldChar w:fldCharType="end"/>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w:t>
      </w:r>
      <w:proofErr w:type="spellStart"/>
      <w:r>
        <w:t>nounhood</w:t>
      </w:r>
      <w:proofErr w:type="spellEnd"/>
      <w:r>
        <w:t xml:space="preserve"> or </w:t>
      </w:r>
      <w:proofErr w:type="spellStart"/>
      <w:r>
        <w:t>verbhood</w:t>
      </w:r>
      <w:proofErr w:type="spellEnd"/>
      <w:r>
        <w:t xml:space="preserve"> is forced on them by their discourse functions. To the extent that forms can be said to have an a-priori existence outside of discourse, they are </w:t>
      </w:r>
      <w:proofErr w:type="spellStart"/>
      <w:r>
        <w:t>characterizable</w:t>
      </w:r>
      <w:proofErr w:type="spellEnd"/>
      <w:r>
        <w:t xml:space="preserve"> as </w:t>
      </w:r>
      <w:proofErr w:type="spellStart"/>
      <w:r w:rsidRPr="002B21B1">
        <w:rPr>
          <w:smallCaps/>
        </w:rPr>
        <w:t>acategorial</w:t>
      </w:r>
      <w:proofErr w:type="spellEnd"/>
      <w:r>
        <w:t xml:space="preserve">; i.e., their categorical classification is irrelevant. Categoriality—the realization of a form as either a N or a V—is imposed on the form by discourse. Yet we have also seen that the noun/verb distinction is </w:t>
      </w:r>
      <w:r>
        <w:lastRenderedPageBreak/>
        <w:t xml:space="preserve">apparently universal: there seem to be no languages in which all stems are indifferently capable of receiving all morphology appropriate for both N’s and V’s. This suggests that the continua which in principle begin with </w:t>
      </w:r>
      <w:proofErr w:type="spellStart"/>
      <w:r>
        <w:t>acategoriality</w:t>
      </w:r>
      <w:proofErr w:type="spellEnd"/>
      <w:r>
        <w:t xml:space="preserve">, and which end with fully implemented nounhood or fully implemented </w:t>
      </w:r>
      <w:proofErr w:type="spellStart"/>
      <w:r>
        <w:t>verbhood</w:t>
      </w:r>
      <w:proofErr w:type="spellEnd"/>
      <w:r>
        <w:t>,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4B6CFA">
        <w:fldChar w:fldCharType="begin" w:fldLock="1"/>
      </w:r>
      <w:r w:rsidR="006D192C">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 "schema" : "https://github.com/citation-style-language/schema/raw/master/csl-citation.json" }</w:instrText>
      </w:r>
      <w:r w:rsidR="004B6CFA">
        <w:fldChar w:fldCharType="separate"/>
      </w:r>
      <w:r w:rsidR="006D192C" w:rsidRPr="006D192C">
        <w:rPr>
          <w:noProof/>
        </w:rPr>
        <w:t>(Hopper &amp; Thompson 1984:747)</w:t>
      </w:r>
      <w:r w:rsidR="004B6CFA">
        <w:fldChar w:fldCharType="end"/>
      </w:r>
    </w:p>
    <w:p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rsidR="006D192C" w:rsidRDefault="006D192C" w:rsidP="006D192C">
      <w:r w:rsidRPr="006D192C">
        <w:t>A similar point is made by Nakayma</w:t>
      </w:r>
      <w:r>
        <w:t xml:space="preserve"> </w:t>
      </w:r>
      <w:r w:rsidR="004B6CFA">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rsidR="004B6CFA">
        <w:fldChar w:fldCharType="separate"/>
      </w:r>
      <w:r w:rsidRPr="006D192C">
        <w:rPr>
          <w:noProof/>
        </w:rPr>
        <w:t>(2002)</w:t>
      </w:r>
      <w:r w:rsidR="004B6CFA">
        <w:fldChar w:fldCharType="end"/>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4B6CFA">
        <w:fldChar w:fldCharType="begin" w:fldLock="1"/>
      </w:r>
      <w:r w:rsidR="00B30537">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"57", "uris" : [ "http://www.mendeley.com/documents/?uuid=ea0a7f25-b704-4cbc-8b44-8194d458e537" ] } ], "mendeley" : { "formattedCitation" : "(Nakayama 2002:57)", "plainTextFormattedCitation" : "(Nakayama 2002:57)", "previouslyFormattedCitation" : "(Nakayama 2002:57)" }, "properties" : {  }, "schema" : "https://github.com/citation-style-language/schema/raw/master/csl-citation.json" }</w:instrText>
      </w:r>
      <w:r w:rsidR="004B6CFA">
        <w:fldChar w:fldCharType="separate"/>
      </w:r>
      <w:r w:rsidR="00B30537" w:rsidRPr="00B30537">
        <w:rPr>
          <w:noProof/>
        </w:rPr>
        <w:t>(Nakayama 2002:57)</w:t>
      </w:r>
      <w:r w:rsidR="004B6CFA">
        <w:fldChar w:fldCharType="end"/>
      </w:r>
      <w:r w:rsidR="00B30537">
        <w:t>.</w:t>
      </w:r>
      <w:r w:rsidR="005E470E" w:rsidRPr="005E470E">
        <w:t xml:space="preserve"> Categorical choice in Nuuchahnulth thus appears to be driven primarily by discourse and information-structural considerations.</w:t>
      </w:r>
    </w:p>
    <w:p w:rsidR="007114C8" w:rsidRPr="006D192C" w:rsidRDefault="007114C8" w:rsidP="006D192C">
      <w:r w:rsidRPr="007114C8">
        <w:t xml:space="preserve">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w:t>
      </w:r>
      <w:proofErr w:type="spellStart"/>
      <w:r w:rsidRPr="007114C8">
        <w:t>prespecification</w:t>
      </w:r>
      <w:proofErr w:type="spellEnd"/>
      <w:r w:rsidRPr="007114C8">
        <w:t>.</w:t>
      </w:r>
      <w:ins w:id="20" w:author="Owner" w:date="2018-01-11T15:55:00Z">
        <w:r w:rsidR="00433957">
          <w:t xml:space="preserve"> good</w:t>
        </w:r>
      </w:ins>
    </w:p>
    <w:p w:rsidR="00FD59DC" w:rsidRDefault="00DE6C31" w:rsidP="009C5A3B">
      <w:pPr>
        <w:pStyle w:val="Heading1"/>
      </w:pPr>
      <w:bookmarkStart w:id="21" w:name="_Ref503355089"/>
      <w:r>
        <w:lastRenderedPageBreak/>
        <w:t>Data &amp; Methods</w:t>
      </w:r>
      <w:bookmarkEnd w:id="21"/>
    </w:p>
    <w:p w:rsidR="005255A9" w:rsidRDefault="005255A9" w:rsidP="005255A9">
      <w:r>
        <w:t>This section discusses the language sample that will be used for this research, and the way in which lexical flexibility will be operationalized quantitatively for comparison with other variables.</w:t>
      </w:r>
      <w:ins w:id="22" w:author="Owner" w:date="2018-01-11T15:55:00Z">
        <w:r w:rsidR="00B41D0D">
          <w:t xml:space="preserve"> (I was just wondering about this!)</w:t>
        </w:r>
      </w:ins>
    </w:p>
    <w:p w:rsidR="005255A9" w:rsidRDefault="005255A9" w:rsidP="005255A9">
      <w:r>
        <w:t>This language sample for this dissertation will consist in a small number of typologically diverse languages selected on the basis of the following criteria:</w:t>
      </w:r>
    </w:p>
    <w:p w:rsidR="005255A9" w:rsidRDefault="005255A9" w:rsidP="005255A9">
      <w:pPr>
        <w:pStyle w:val="ListParagraph"/>
        <w:numPr>
          <w:ilvl w:val="0"/>
          <w:numId w:val="10"/>
        </w:numPr>
        <w:ind w:left="720"/>
      </w:pPr>
      <w:r>
        <w:t>relevance to (and prominence in) the literature and debates on lexical flexibility</w:t>
      </w:r>
    </w:p>
    <w:p w:rsidR="005255A9" w:rsidRDefault="005255A9" w:rsidP="005255A9">
      <w:pPr>
        <w:pStyle w:val="ListParagraph"/>
        <w:numPr>
          <w:ilvl w:val="0"/>
          <w:numId w:val="10"/>
        </w:numPr>
        <w:ind w:left="720"/>
      </w:pPr>
      <w:r>
        <w:t>geographic and typological diversity (e.g. both isolating and polysynthetic)</w:t>
      </w:r>
    </w:p>
    <w:p w:rsidR="005255A9" w:rsidRDefault="005255A9" w:rsidP="005255A9">
      <w:pPr>
        <w:pStyle w:val="ListParagraph"/>
        <w:numPr>
          <w:ilvl w:val="0"/>
          <w:numId w:val="10"/>
        </w:numPr>
        <w:ind w:left="720"/>
      </w:pPr>
      <w:r>
        <w:t>availability of extensive lexical data and corpora</w:t>
      </w:r>
    </w:p>
    <w:p w:rsidR="005255A9" w:rsidRDefault="005255A9" w:rsidP="005255A9">
      <w:pPr>
        <w:pStyle w:val="ListParagraph"/>
        <w:numPr>
          <w:ilvl w:val="0"/>
          <w:numId w:val="10"/>
        </w:numPr>
        <w:ind w:left="720"/>
      </w:pPr>
      <w:r>
        <w:t>differences in the purported degree of lexical flexibility (e.g. both rigid and flexible languages)</w:t>
      </w:r>
    </w:p>
    <w:p w:rsidR="005255A9" w:rsidRDefault="006F6DDE" w:rsidP="005255A9">
      <w:pPr>
        <w:ind w:firstLine="0"/>
      </w:pPr>
      <w:r>
        <w:t>I currently plan to include at least the following languages in the sample. More may be added if time permits.</w:t>
      </w:r>
    </w:p>
    <w:p w:rsidR="006F6DDE" w:rsidRPr="006F6DDE" w:rsidRDefault="006F6DDE" w:rsidP="006F6DDE">
      <w:pPr>
        <w:pStyle w:val="ListParagraph"/>
        <w:numPr>
          <w:ilvl w:val="0"/>
          <w:numId w:val="10"/>
        </w:numPr>
        <w:ind w:left="720"/>
        <w:rPr>
          <w:lang w:val="es-MX"/>
        </w:rPr>
      </w:pPr>
      <w:r w:rsidRPr="006F6DDE">
        <w:rPr>
          <w:lang w:val="es-MX"/>
        </w:rPr>
        <w:t xml:space="preserve">Central </w:t>
      </w:r>
      <w:proofErr w:type="spellStart"/>
      <w:r w:rsidRPr="006F6DDE">
        <w:rPr>
          <w:lang w:val="es-MX"/>
        </w:rPr>
        <w:t>Alaskan</w:t>
      </w:r>
      <w:proofErr w:type="spellEnd"/>
      <w:r w:rsidRPr="006F6DDE">
        <w:rPr>
          <w:lang w:val="es-MX"/>
        </w:rPr>
        <w:t xml:space="preserve"> </w:t>
      </w:r>
      <w:proofErr w:type="spellStart"/>
      <w:r w:rsidRPr="006F6DDE">
        <w:rPr>
          <w:lang w:val="es-MX"/>
        </w:rPr>
        <w:t>Yup’ik</w:t>
      </w:r>
      <w:proofErr w:type="spellEnd"/>
      <w:r w:rsidRPr="006F6DDE">
        <w:rPr>
          <w:lang w:val="es-MX"/>
        </w:rPr>
        <w:t xml:space="preserve"> (</w:t>
      </w:r>
      <w:proofErr w:type="spellStart"/>
      <w:r w:rsidRPr="006F6DDE">
        <w:rPr>
          <w:lang w:val="es-MX"/>
        </w:rPr>
        <w:t>Eskimo-A</w:t>
      </w:r>
      <w:r>
        <w:rPr>
          <w:lang w:val="es-MX"/>
        </w:rPr>
        <w:t>leut</w:t>
      </w:r>
      <w:proofErr w:type="spellEnd"/>
      <w:r>
        <w:rPr>
          <w:lang w:val="es-MX"/>
        </w:rPr>
        <w:t xml:space="preserve"> &gt; </w:t>
      </w:r>
      <w:proofErr w:type="spellStart"/>
      <w:r>
        <w:rPr>
          <w:lang w:val="es-MX"/>
        </w:rPr>
        <w:t>Eskimo</w:t>
      </w:r>
      <w:proofErr w:type="spellEnd"/>
      <w:r>
        <w:rPr>
          <w:lang w:val="es-MX"/>
        </w:rPr>
        <w:t>)</w:t>
      </w:r>
    </w:p>
    <w:p w:rsidR="006F6DDE" w:rsidRDefault="006F6DDE" w:rsidP="006F6DDE">
      <w:pPr>
        <w:pStyle w:val="ListParagraph"/>
        <w:numPr>
          <w:ilvl w:val="0"/>
          <w:numId w:val="10"/>
        </w:numPr>
        <w:ind w:left="720"/>
      </w:pPr>
      <w:r>
        <w:t>Chitimacha (isolate)</w:t>
      </w:r>
    </w:p>
    <w:p w:rsidR="006F6DDE" w:rsidRDefault="006F6DDE" w:rsidP="006F6DDE">
      <w:pPr>
        <w:pStyle w:val="ListParagraph"/>
        <w:numPr>
          <w:ilvl w:val="0"/>
          <w:numId w:val="10"/>
        </w:numPr>
        <w:ind w:left="720"/>
      </w:pPr>
      <w:r>
        <w:t>English (Indo-European &gt; Germanic)</w:t>
      </w:r>
    </w:p>
    <w:p w:rsidR="006F6DDE" w:rsidRDefault="006F6DDE" w:rsidP="006F6DDE">
      <w:pPr>
        <w:pStyle w:val="ListParagraph"/>
        <w:numPr>
          <w:ilvl w:val="0"/>
          <w:numId w:val="10"/>
        </w:numPr>
        <w:ind w:left="720"/>
      </w:pPr>
      <w:r>
        <w:t>Nuuchahnulth (Wakashan)</w:t>
      </w:r>
    </w:p>
    <w:p w:rsidR="006F6DDE" w:rsidRPr="006F6DDE" w:rsidRDefault="006F6DDE" w:rsidP="006F6DDE">
      <w:pPr>
        <w:pStyle w:val="ListParagraph"/>
        <w:numPr>
          <w:ilvl w:val="0"/>
          <w:numId w:val="10"/>
        </w:numPr>
        <w:ind w:left="720"/>
        <w:rPr>
          <w:lang w:val="es-MX"/>
        </w:rPr>
      </w:pPr>
      <w:r w:rsidRPr="006F6DDE">
        <w:rPr>
          <w:lang w:val="es-MX"/>
        </w:rPr>
        <w:t xml:space="preserve">Riau </w:t>
      </w:r>
      <w:proofErr w:type="spellStart"/>
      <w:r w:rsidRPr="006F6DDE">
        <w:rPr>
          <w:lang w:val="es-MX"/>
        </w:rPr>
        <w:t>Indonesian</w:t>
      </w:r>
      <w:proofErr w:type="spellEnd"/>
      <w:r w:rsidRPr="006F6DDE">
        <w:rPr>
          <w:lang w:val="es-MX"/>
        </w:rPr>
        <w:t xml:space="preserve"> (</w:t>
      </w:r>
      <w:proofErr w:type="spellStart"/>
      <w:r w:rsidRPr="006F6DDE">
        <w:rPr>
          <w:lang w:val="es-MX"/>
        </w:rPr>
        <w:t>Austronesian</w:t>
      </w:r>
      <w:proofErr w:type="spellEnd"/>
      <w:r w:rsidRPr="006F6DDE">
        <w:rPr>
          <w:lang w:val="es-MX"/>
        </w:rPr>
        <w:t xml:space="preserve"> &gt; Malayo-</w:t>
      </w:r>
      <w:proofErr w:type="spellStart"/>
      <w:r w:rsidRPr="006F6DDE">
        <w:rPr>
          <w:lang w:val="es-MX"/>
        </w:rPr>
        <w:t>Po</w:t>
      </w:r>
      <w:r>
        <w:rPr>
          <w:lang w:val="es-MX"/>
        </w:rPr>
        <w:t>lynesian</w:t>
      </w:r>
      <w:proofErr w:type="spellEnd"/>
      <w:r>
        <w:rPr>
          <w:lang w:val="es-MX"/>
        </w:rPr>
        <w:t>)</w:t>
      </w:r>
    </w:p>
    <w:p w:rsidR="006F6DDE" w:rsidRDefault="006F6DDE" w:rsidP="006F6DDE">
      <w:pPr>
        <w:pStyle w:val="ListParagraph"/>
        <w:numPr>
          <w:ilvl w:val="0"/>
          <w:numId w:val="10"/>
        </w:numPr>
        <w:ind w:left="720"/>
      </w:pPr>
      <w:r>
        <w:t>Spanish (Indo-European &gt; Romance)</w:t>
      </w:r>
    </w:p>
    <w:p w:rsidR="006F6DDE" w:rsidRDefault="006F6DDE" w:rsidP="006F6DDE">
      <w:pPr>
        <w:pStyle w:val="ListParagraph"/>
        <w:numPr>
          <w:ilvl w:val="0"/>
          <w:numId w:val="10"/>
        </w:numPr>
        <w:ind w:left="720"/>
      </w:pPr>
      <w:r>
        <w:t>Swahili (Niger-Congo &gt; Bantu)</w:t>
      </w:r>
    </w:p>
    <w:p w:rsidR="008B45B4" w:rsidRDefault="006F6DDE" w:rsidP="008B45B4">
      <w:r>
        <w:t xml:space="preserve">Each of the research questions in this dissertation </w:t>
      </w:r>
      <w:r w:rsidR="008B45B4">
        <w:t xml:space="preserve">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 coding. </w:t>
      </w:r>
      <w:ins w:id="23" w:author="Owner" w:date="2018-01-11T15:56:00Z">
        <w:r w:rsidR="00F613DD">
          <w:t xml:space="preserve">(Do you need to be any more specific here about inflection </w:t>
        </w:r>
        <w:proofErr w:type="spellStart"/>
        <w:r w:rsidR="00F613DD">
          <w:t>vs</w:t>
        </w:r>
        <w:proofErr w:type="spellEnd"/>
        <w:r w:rsidR="00F613DD">
          <w:t xml:space="preserve"> derivation? Just </w:t>
        </w:r>
        <w:proofErr w:type="spellStart"/>
        <w:r w:rsidR="00F613DD">
          <w:t>anotoher</w:t>
        </w:r>
      </w:ins>
      <w:proofErr w:type="spellEnd"/>
      <w:ins w:id="24" w:author="Owner" w:date="2018-01-11T15:57:00Z">
        <w:r w:rsidR="00F613DD">
          <w:t xml:space="preserve"> few words perhaps. So in </w:t>
        </w:r>
        <w:proofErr w:type="spellStart"/>
        <w:r w:rsidR="00F613DD">
          <w:t>Yup</w:t>
        </w:r>
        <w:r w:rsidR="00F613DD">
          <w:t>’</w:t>
        </w:r>
        <w:r w:rsidR="00F613DD">
          <w:t>ik</w:t>
        </w:r>
        <w:proofErr w:type="spellEnd"/>
        <w:r w:rsidR="00F613DD">
          <w:t xml:space="preserve">, for example, you can usually look at the whole word and tell whether it is predicating or referring, because of the inflectional ending (in most moods. Maybe you mean the stem?) </w:t>
        </w:r>
      </w:ins>
      <w:r w:rsidR="008B45B4">
        <w:t xml:space="preserve">My procedure for quantifying lexical flexibility will therefore be to take each </w:t>
      </w:r>
      <w:r w:rsidR="00D21D54">
        <w:t>word root</w:t>
      </w:r>
      <w:r w:rsidR="008B45B4">
        <w:t xml:space="preserve"> in a corpus, and </w:t>
      </w:r>
      <w:r w:rsidR="00014626">
        <w:t xml:space="preserve">count </w:t>
      </w:r>
      <w:r w:rsidR="00014626">
        <w:lastRenderedPageBreak/>
        <w:t xml:space="preserve">the number of times that the </w:t>
      </w:r>
      <w:r w:rsidR="00A1619F">
        <w:t>root</w:t>
      </w:r>
      <w:r w:rsidR="00014626">
        <w:t xml:space="preserve"> occurs in each of the three major pragmatic functions of reference, predication, and modification. </w:t>
      </w:r>
      <w:ins w:id="25" w:author="Owner" w:date="2018-01-11T15:57:00Z">
        <w:r w:rsidR="00F613DD">
          <w:t>(ah. So do you really mea</w:t>
        </w:r>
      </w:ins>
      <w:ins w:id="26" w:author="Owner" w:date="2018-01-11T15:58:00Z">
        <w:r w:rsidR="00F613DD">
          <w:t xml:space="preserve">n just root? That would eliminate a lot of interesting </w:t>
        </w:r>
        <w:proofErr w:type="spellStart"/>
        <w:r w:rsidR="00F613DD">
          <w:t>Yup</w:t>
        </w:r>
        <w:r w:rsidR="00F613DD">
          <w:t>’</w:t>
        </w:r>
        <w:r w:rsidR="00F613DD">
          <w:t>ik</w:t>
        </w:r>
        <w:proofErr w:type="spellEnd"/>
        <w:r w:rsidR="00F613DD">
          <w:t xml:space="preserve"> cases, where you have derived stems which are still </w:t>
        </w:r>
        <w:proofErr w:type="spellStart"/>
        <w:r w:rsidR="00F613DD">
          <w:t>ambi-categorial</w:t>
        </w:r>
        <w:proofErr w:type="spellEnd"/>
        <w:r w:rsidR="00F613DD">
          <w:t xml:space="preserve"> or whatever.) </w:t>
        </w:r>
      </w:ins>
      <w:r w:rsidR="00014626">
        <w:t xml:space="preserve">This will give me the token frequency for each function of that </w:t>
      </w:r>
      <w:r w:rsidR="00AA5534">
        <w:t>root</w:t>
      </w:r>
      <w:r w:rsidR="00014626">
        <w:t>.</w:t>
      </w:r>
      <w:r w:rsidR="00AA5534">
        <w:t xml:space="preserve"> I will then repeat this procedure for stems and fully-inflected words.</w:t>
      </w:r>
      <w:ins w:id="27" w:author="Owner" w:date="2018-01-11T15:58:00Z">
        <w:r w:rsidR="00F613DD">
          <w:t xml:space="preserve"> (Oh, sorry, and here it is!)</w:t>
        </w:r>
      </w:ins>
      <w:r w:rsidR="00014626">
        <w:t xml:space="preserve"> </w:t>
      </w:r>
      <w:r w:rsidR="004B6CFA">
        <w:fldChar w:fldCharType="begin"/>
      </w:r>
      <w:r w:rsidR="00DD19F7">
        <w:instrText xml:space="preserve"> REF _Ref503350959 \h </w:instrText>
      </w:r>
      <w:r w:rsidR="004B6CFA">
        <w:fldChar w:fldCharType="separate"/>
      </w:r>
      <w:r w:rsidR="00DD19F7" w:rsidRPr="00224873">
        <w:t xml:space="preserve">Table </w:t>
      </w:r>
      <w:r w:rsidR="00DD19F7" w:rsidRPr="00224873">
        <w:rPr>
          <w:noProof/>
        </w:rPr>
        <w:t>1</w:t>
      </w:r>
      <w:r w:rsidR="004B6CFA">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rsidR="00642553" w:rsidRPr="00224873" w:rsidRDefault="00642553" w:rsidP="00224873">
      <w:pPr>
        <w:pStyle w:val="Caption"/>
        <w:keepNext/>
        <w:spacing w:before="240"/>
        <w:ind w:firstLine="0"/>
        <w:jc w:val="center"/>
        <w:rPr>
          <w:color w:val="auto"/>
        </w:rPr>
      </w:pPr>
      <w:bookmarkStart w:id="28" w:name="_Ref503350959"/>
      <w:r w:rsidRPr="00224873">
        <w:rPr>
          <w:color w:val="auto"/>
        </w:rPr>
        <w:t xml:space="preserve">Table </w:t>
      </w:r>
      <w:r w:rsidR="004B6CFA" w:rsidRPr="00224873">
        <w:rPr>
          <w:color w:val="auto"/>
        </w:rPr>
        <w:fldChar w:fldCharType="begin"/>
      </w:r>
      <w:r w:rsidRPr="00224873">
        <w:rPr>
          <w:color w:val="auto"/>
        </w:rPr>
        <w:instrText xml:space="preserve"> SEQ Table \* ARABIC </w:instrText>
      </w:r>
      <w:r w:rsidR="004B6CFA" w:rsidRPr="00224873">
        <w:rPr>
          <w:color w:val="auto"/>
        </w:rPr>
        <w:fldChar w:fldCharType="separate"/>
      </w:r>
      <w:r w:rsidRPr="00224873">
        <w:rPr>
          <w:noProof/>
          <w:color w:val="auto"/>
        </w:rPr>
        <w:t>1</w:t>
      </w:r>
      <w:r w:rsidR="004B6CFA" w:rsidRPr="00224873">
        <w:rPr>
          <w:color w:val="auto"/>
        </w:rPr>
        <w:fldChar w:fldCharType="end"/>
      </w:r>
      <w:bookmarkEnd w:id="28"/>
      <w:r w:rsidRPr="00224873">
        <w:rPr>
          <w:color w:val="auto"/>
        </w:rPr>
        <w:t>. Sample statistical summary of lexical flexibility for Chitimacha</w:t>
      </w:r>
      <w:r w:rsidR="007E5836">
        <w:rPr>
          <w:color w:val="auto"/>
        </w:rPr>
        <w:t xml:space="preserve"> (isolate)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76"/>
        <w:gridCol w:w="2244"/>
        <w:gridCol w:w="1331"/>
        <w:gridCol w:w="1809"/>
        <w:gridCol w:w="1943"/>
        <w:gridCol w:w="857"/>
      </w:tblGrid>
      <w:tr w:rsidR="00D04236" w:rsidTr="00A9656A">
        <w:trPr>
          <w:jc w:val="center"/>
        </w:trPr>
        <w:tc>
          <w:tcPr>
            <w:tcW w:w="1176" w:type="dxa"/>
            <w:tcBorders>
              <w:bottom w:val="single" w:sz="4" w:space="0" w:color="auto"/>
            </w:tcBorders>
            <w:vAlign w:val="bottom"/>
          </w:tcPr>
          <w:p w:rsidR="00D04236" w:rsidRPr="005904ED" w:rsidRDefault="00D04236" w:rsidP="00770DEF">
            <w:pPr>
              <w:spacing w:line="240" w:lineRule="auto"/>
              <w:ind w:firstLine="0"/>
              <w:rPr>
                <w:b/>
                <w:noProof/>
              </w:rPr>
            </w:pPr>
            <w:r w:rsidRPr="005904ED">
              <w:rPr>
                <w:b/>
                <w:noProof/>
              </w:rPr>
              <w:t>Item</w:t>
            </w:r>
          </w:p>
        </w:tc>
        <w:tc>
          <w:tcPr>
            <w:tcW w:w="2244" w:type="dxa"/>
            <w:tcBorders>
              <w:bottom w:val="single" w:sz="4" w:space="0" w:color="auto"/>
              <w:right w:val="single" w:sz="4" w:space="0" w:color="auto"/>
            </w:tcBorders>
            <w:vAlign w:val="bottom"/>
          </w:tcPr>
          <w:p w:rsidR="00D04236" w:rsidRPr="005904ED" w:rsidRDefault="00D04236" w:rsidP="00770DEF">
            <w:pPr>
              <w:spacing w:line="240" w:lineRule="auto"/>
              <w:ind w:firstLine="0"/>
              <w:rPr>
                <w:b/>
              </w:rPr>
            </w:pPr>
            <w:r w:rsidRPr="005904ED">
              <w:rPr>
                <w:b/>
              </w:rPr>
              <w:t>Gloss</w:t>
            </w:r>
          </w:p>
        </w:tc>
        <w:tc>
          <w:tcPr>
            <w:tcW w:w="1331" w:type="dxa"/>
            <w:tcBorders>
              <w:left w:val="single" w:sz="4" w:space="0" w:color="auto"/>
              <w:bottom w:val="single" w:sz="4" w:space="0" w:color="auto"/>
            </w:tcBorders>
            <w:vAlign w:val="bottom"/>
          </w:tcPr>
          <w:p w:rsidR="00D04236" w:rsidRPr="005904ED" w:rsidRDefault="00D04236" w:rsidP="00770DEF">
            <w:pPr>
              <w:spacing w:line="240" w:lineRule="auto"/>
              <w:ind w:firstLine="0"/>
              <w:jc w:val="center"/>
              <w:rPr>
                <w:b/>
              </w:rPr>
            </w:pPr>
            <w:r w:rsidRPr="005904ED">
              <w:rPr>
                <w:b/>
              </w:rPr>
              <w:t>Reference Count</w:t>
            </w:r>
          </w:p>
        </w:tc>
        <w:tc>
          <w:tcPr>
            <w:tcW w:w="1809" w:type="dxa"/>
            <w:tcBorders>
              <w:bottom w:val="single" w:sz="4" w:space="0" w:color="auto"/>
            </w:tcBorders>
            <w:vAlign w:val="bottom"/>
          </w:tcPr>
          <w:p w:rsidR="00D04236" w:rsidRPr="005904ED" w:rsidRDefault="00D04236" w:rsidP="00770DEF">
            <w:pPr>
              <w:spacing w:line="240" w:lineRule="auto"/>
              <w:ind w:firstLine="0"/>
              <w:jc w:val="center"/>
              <w:rPr>
                <w:b/>
              </w:rPr>
            </w:pPr>
            <w:r w:rsidRPr="005904ED">
              <w:rPr>
                <w:b/>
              </w:rPr>
              <w:t>Predication Count</w:t>
            </w:r>
          </w:p>
        </w:tc>
        <w:tc>
          <w:tcPr>
            <w:tcW w:w="1943" w:type="dxa"/>
            <w:tcBorders>
              <w:bottom w:val="single" w:sz="4" w:space="0" w:color="auto"/>
            </w:tcBorders>
            <w:vAlign w:val="bottom"/>
          </w:tcPr>
          <w:p w:rsidR="00D04236" w:rsidRPr="005904ED" w:rsidRDefault="00D04236" w:rsidP="00770DEF">
            <w:pPr>
              <w:spacing w:line="240" w:lineRule="auto"/>
              <w:ind w:firstLine="0"/>
              <w:jc w:val="center"/>
              <w:rPr>
                <w:b/>
              </w:rPr>
            </w:pPr>
            <w:r w:rsidRPr="005904ED">
              <w:rPr>
                <w:b/>
              </w:rPr>
              <w:t>Modification Count</w:t>
            </w:r>
          </w:p>
        </w:tc>
        <w:tc>
          <w:tcPr>
            <w:tcW w:w="857" w:type="dxa"/>
            <w:tcBorders>
              <w:bottom w:val="single" w:sz="4" w:space="0" w:color="auto"/>
            </w:tcBorders>
          </w:tcPr>
          <w:p w:rsidR="00D04236" w:rsidRPr="005904ED" w:rsidRDefault="00D04236" w:rsidP="00770DEF">
            <w:pPr>
              <w:spacing w:line="240" w:lineRule="auto"/>
              <w:ind w:firstLine="0"/>
              <w:jc w:val="center"/>
              <w:rPr>
                <w:b/>
              </w:rPr>
            </w:pPr>
            <w:r>
              <w:rPr>
                <w:b/>
              </w:rPr>
              <w:t>Total Count</w:t>
            </w:r>
          </w:p>
        </w:tc>
      </w:tr>
      <w:tr w:rsidR="00A9656A" w:rsidTr="009C7CB1">
        <w:trPr>
          <w:jc w:val="center"/>
        </w:trPr>
        <w:tc>
          <w:tcPr>
            <w:tcW w:w="1176" w:type="dxa"/>
            <w:tcBorders>
              <w:top w:val="single" w:sz="4" w:space="0" w:color="auto"/>
            </w:tcBorders>
          </w:tcPr>
          <w:p w:rsidR="00A9656A" w:rsidRPr="005904ED" w:rsidRDefault="00A9656A" w:rsidP="00A9656A">
            <w:pPr>
              <w:spacing w:line="240" w:lineRule="auto"/>
              <w:ind w:firstLine="0"/>
              <w:rPr>
                <w:b/>
                <w:noProof/>
              </w:rPr>
            </w:pPr>
            <w:r>
              <w:rPr>
                <w:noProof/>
              </w:rPr>
              <w:t>cuw</w:t>
            </w:r>
            <w:r>
              <w:rPr>
                <w:noProof/>
              </w:rPr>
              <w:noBreakHyphen/>
              <w:t>/tʼut</w:t>
            </w:r>
            <w:r>
              <w:rPr>
                <w:noProof/>
              </w:rPr>
              <w:noBreakHyphen/>
            </w:r>
          </w:p>
        </w:tc>
        <w:tc>
          <w:tcPr>
            <w:tcW w:w="2244" w:type="dxa"/>
            <w:tcBorders>
              <w:top w:val="single" w:sz="4" w:space="0" w:color="auto"/>
              <w:right w:val="single" w:sz="4" w:space="0" w:color="auto"/>
            </w:tcBorders>
          </w:tcPr>
          <w:p w:rsidR="00A9656A" w:rsidRPr="005904ED" w:rsidRDefault="00A9656A" w:rsidP="00A9656A">
            <w:pPr>
              <w:spacing w:line="240" w:lineRule="auto"/>
              <w:ind w:firstLine="0"/>
              <w:rPr>
                <w:b/>
              </w:rPr>
            </w:pPr>
            <w:r>
              <w:t>‘go’</w:t>
            </w:r>
          </w:p>
        </w:tc>
        <w:tc>
          <w:tcPr>
            <w:tcW w:w="1331" w:type="dxa"/>
            <w:tcBorders>
              <w:top w:val="single" w:sz="4" w:space="0" w:color="auto"/>
              <w:left w:val="single" w:sz="4" w:space="0" w:color="auto"/>
            </w:tcBorders>
            <w:vAlign w:val="center"/>
          </w:tcPr>
          <w:p w:rsidR="00A9656A" w:rsidRPr="007F1195" w:rsidRDefault="007F1195" w:rsidP="00A9656A">
            <w:pPr>
              <w:spacing w:line="240" w:lineRule="auto"/>
              <w:ind w:firstLine="0"/>
              <w:jc w:val="center"/>
            </w:pPr>
            <w:r w:rsidRPr="007F1195">
              <w:t>9</w:t>
            </w:r>
          </w:p>
        </w:tc>
        <w:tc>
          <w:tcPr>
            <w:tcW w:w="1809" w:type="dxa"/>
            <w:tcBorders>
              <w:top w:val="single" w:sz="4" w:space="0" w:color="auto"/>
            </w:tcBorders>
            <w:vAlign w:val="center"/>
          </w:tcPr>
          <w:p w:rsidR="00A9656A" w:rsidRPr="005904ED" w:rsidRDefault="007F1195" w:rsidP="00A9656A">
            <w:pPr>
              <w:spacing w:line="240" w:lineRule="auto"/>
              <w:ind w:firstLine="0"/>
              <w:jc w:val="center"/>
              <w:rPr>
                <w:b/>
              </w:rPr>
            </w:pPr>
            <w:r>
              <w:t>581</w:t>
            </w:r>
          </w:p>
        </w:tc>
        <w:tc>
          <w:tcPr>
            <w:tcW w:w="1943" w:type="dxa"/>
            <w:tcBorders>
              <w:top w:val="single" w:sz="4" w:space="0" w:color="auto"/>
            </w:tcBorders>
            <w:vAlign w:val="center"/>
          </w:tcPr>
          <w:p w:rsidR="00A9656A" w:rsidRPr="005904ED" w:rsidRDefault="007F1195" w:rsidP="00A9656A">
            <w:pPr>
              <w:spacing w:line="240" w:lineRule="auto"/>
              <w:ind w:firstLine="0"/>
              <w:jc w:val="center"/>
              <w:rPr>
                <w:b/>
              </w:rPr>
            </w:pPr>
            <w:r>
              <w:t>1</w:t>
            </w:r>
          </w:p>
        </w:tc>
        <w:tc>
          <w:tcPr>
            <w:tcW w:w="857" w:type="dxa"/>
            <w:tcBorders>
              <w:top w:val="single" w:sz="4" w:space="0" w:color="auto"/>
            </w:tcBorders>
          </w:tcPr>
          <w:p w:rsidR="00A9656A" w:rsidRDefault="004B6CFA" w:rsidP="00A9656A">
            <w:pPr>
              <w:spacing w:line="240" w:lineRule="auto"/>
              <w:ind w:firstLine="0"/>
              <w:jc w:val="center"/>
              <w:rPr>
                <w:b/>
              </w:rPr>
            </w:pPr>
            <w:r>
              <w:fldChar w:fldCharType="begin"/>
            </w:r>
            <w:r w:rsidR="007F1195">
              <w:instrText xml:space="preserve"> =SUM(LEFT) </w:instrText>
            </w:r>
            <w:r>
              <w:fldChar w:fldCharType="separate"/>
            </w:r>
            <w:r w:rsidR="007F1195">
              <w:rPr>
                <w:noProof/>
              </w:rPr>
              <w:t>591</w:t>
            </w:r>
            <w:r>
              <w:fldChar w:fldCharType="end"/>
            </w:r>
          </w:p>
        </w:tc>
      </w:tr>
      <w:tr w:rsidR="00A9656A" w:rsidTr="00A9656A">
        <w:trPr>
          <w:jc w:val="center"/>
        </w:trPr>
        <w:tc>
          <w:tcPr>
            <w:tcW w:w="1176" w:type="dxa"/>
          </w:tcPr>
          <w:p w:rsidR="00A9656A" w:rsidRDefault="00A9656A" w:rsidP="00A9656A">
            <w:pPr>
              <w:spacing w:line="240" w:lineRule="auto"/>
              <w:ind w:firstLine="0"/>
              <w:rPr>
                <w:noProof/>
              </w:rPr>
            </w:pPr>
            <w:r>
              <w:rPr>
                <w:noProof/>
              </w:rPr>
              <w:t>hok</w:t>
            </w:r>
            <w:r>
              <w:rPr>
                <w:noProof/>
              </w:rPr>
              <w:noBreakHyphen/>
            </w:r>
          </w:p>
        </w:tc>
        <w:tc>
          <w:tcPr>
            <w:tcW w:w="2244" w:type="dxa"/>
            <w:tcBorders>
              <w:right w:val="single" w:sz="4" w:space="0" w:color="auto"/>
            </w:tcBorders>
          </w:tcPr>
          <w:p w:rsidR="00A9656A" w:rsidRPr="00AA5534" w:rsidRDefault="00A9656A" w:rsidP="00A9656A">
            <w:pPr>
              <w:spacing w:line="240" w:lineRule="auto"/>
              <w:ind w:firstLine="0"/>
              <w:rPr>
                <w:smallCaps/>
              </w:rPr>
            </w:pPr>
            <w:r>
              <w:t>‘leave’</w:t>
            </w:r>
          </w:p>
        </w:tc>
        <w:tc>
          <w:tcPr>
            <w:tcW w:w="1331" w:type="dxa"/>
            <w:tcBorders>
              <w:left w:val="single" w:sz="4" w:space="0" w:color="auto"/>
            </w:tcBorders>
            <w:vAlign w:val="center"/>
          </w:tcPr>
          <w:p w:rsidR="00A9656A" w:rsidRDefault="00012724" w:rsidP="00A9656A">
            <w:pPr>
              <w:spacing w:line="240" w:lineRule="auto"/>
              <w:ind w:firstLine="0"/>
              <w:jc w:val="center"/>
            </w:pPr>
            <w:r>
              <w:t>0</w:t>
            </w:r>
          </w:p>
        </w:tc>
        <w:tc>
          <w:tcPr>
            <w:tcW w:w="1809" w:type="dxa"/>
            <w:vAlign w:val="center"/>
          </w:tcPr>
          <w:p w:rsidR="00A9656A" w:rsidRDefault="00A9656A" w:rsidP="00A9656A">
            <w:pPr>
              <w:spacing w:line="240" w:lineRule="auto"/>
              <w:ind w:firstLine="0"/>
              <w:jc w:val="center"/>
            </w:pPr>
            <w:r>
              <w:t>64</w:t>
            </w:r>
          </w:p>
        </w:tc>
        <w:tc>
          <w:tcPr>
            <w:tcW w:w="1943" w:type="dxa"/>
            <w:vAlign w:val="center"/>
          </w:tcPr>
          <w:p w:rsidR="00A9656A" w:rsidRDefault="00A9656A" w:rsidP="00A9656A">
            <w:pPr>
              <w:spacing w:line="240" w:lineRule="auto"/>
              <w:ind w:firstLine="0"/>
              <w:jc w:val="center"/>
            </w:pPr>
            <w:r>
              <w:t>0</w:t>
            </w:r>
          </w:p>
        </w:tc>
        <w:tc>
          <w:tcPr>
            <w:tcW w:w="857" w:type="dxa"/>
          </w:tcPr>
          <w:p w:rsidR="00A9656A" w:rsidRDefault="004B6CFA" w:rsidP="00A9656A">
            <w:pPr>
              <w:spacing w:line="240" w:lineRule="auto"/>
              <w:ind w:firstLine="0"/>
              <w:jc w:val="center"/>
            </w:pPr>
            <w:r>
              <w:fldChar w:fldCharType="begin"/>
            </w:r>
            <w:r w:rsidR="00012724">
              <w:instrText xml:space="preserve"> =SUM(LEFT) </w:instrText>
            </w:r>
            <w:r>
              <w:fldChar w:fldCharType="separate"/>
            </w:r>
            <w:r w:rsidR="00012724">
              <w:rPr>
                <w:noProof/>
              </w:rPr>
              <w:t>64</w:t>
            </w:r>
            <w:r>
              <w:fldChar w:fldCharType="end"/>
            </w:r>
          </w:p>
        </w:tc>
      </w:tr>
      <w:tr w:rsidR="00A9656A" w:rsidTr="00D04236">
        <w:trPr>
          <w:jc w:val="center"/>
        </w:trPr>
        <w:tc>
          <w:tcPr>
            <w:tcW w:w="1176" w:type="dxa"/>
          </w:tcPr>
          <w:p w:rsidR="00A9656A" w:rsidRDefault="00A9656A" w:rsidP="00A9656A">
            <w:pPr>
              <w:spacing w:line="240" w:lineRule="auto"/>
              <w:ind w:firstLine="0"/>
              <w:rPr>
                <w:noProof/>
              </w:rPr>
            </w:pPr>
            <w:r>
              <w:rPr>
                <w:noProof/>
              </w:rPr>
              <w:t>hus</w:t>
            </w:r>
          </w:p>
        </w:tc>
        <w:tc>
          <w:tcPr>
            <w:tcW w:w="2244" w:type="dxa"/>
            <w:tcBorders>
              <w:right w:val="single" w:sz="4" w:space="0" w:color="auto"/>
            </w:tcBorders>
          </w:tcPr>
          <w:p w:rsidR="00A9656A" w:rsidRPr="00AA5534" w:rsidRDefault="00A9656A" w:rsidP="00A9656A">
            <w:pPr>
              <w:spacing w:line="240" w:lineRule="auto"/>
              <w:ind w:firstLine="0"/>
              <w:rPr>
                <w:smallCaps/>
              </w:rPr>
            </w:pPr>
            <w:r w:rsidRPr="00AA5534">
              <w:rPr>
                <w:smallCaps/>
              </w:rPr>
              <w:t>3sg</w:t>
            </w:r>
          </w:p>
        </w:tc>
        <w:tc>
          <w:tcPr>
            <w:tcW w:w="1331" w:type="dxa"/>
            <w:tcBorders>
              <w:left w:val="single" w:sz="4" w:space="0" w:color="auto"/>
            </w:tcBorders>
            <w:vAlign w:val="center"/>
          </w:tcPr>
          <w:p w:rsidR="00A9656A" w:rsidRDefault="00A9656A" w:rsidP="00A9656A">
            <w:pPr>
              <w:spacing w:line="240" w:lineRule="auto"/>
              <w:ind w:firstLine="0"/>
              <w:jc w:val="center"/>
            </w:pPr>
            <w:r>
              <w:t>79</w:t>
            </w:r>
          </w:p>
        </w:tc>
        <w:tc>
          <w:tcPr>
            <w:tcW w:w="1809" w:type="dxa"/>
            <w:vAlign w:val="center"/>
          </w:tcPr>
          <w:p w:rsidR="00A9656A" w:rsidRDefault="00A9656A" w:rsidP="00A9656A">
            <w:pPr>
              <w:spacing w:line="240" w:lineRule="auto"/>
              <w:ind w:firstLine="0"/>
              <w:jc w:val="center"/>
            </w:pPr>
            <w:r>
              <w:t>0</w:t>
            </w:r>
          </w:p>
        </w:tc>
        <w:tc>
          <w:tcPr>
            <w:tcW w:w="1943" w:type="dxa"/>
            <w:vAlign w:val="center"/>
          </w:tcPr>
          <w:p w:rsidR="00A9656A" w:rsidRDefault="00A9656A" w:rsidP="00A9656A">
            <w:pPr>
              <w:spacing w:line="240" w:lineRule="auto"/>
              <w:ind w:firstLine="0"/>
              <w:jc w:val="center"/>
            </w:pPr>
            <w:r>
              <w:t>437</w:t>
            </w:r>
          </w:p>
        </w:tc>
        <w:tc>
          <w:tcPr>
            <w:tcW w:w="857" w:type="dxa"/>
          </w:tcPr>
          <w:p w:rsidR="00A9656A" w:rsidRDefault="004B6CFA" w:rsidP="00A9656A">
            <w:pPr>
              <w:spacing w:line="240" w:lineRule="auto"/>
              <w:ind w:firstLine="0"/>
              <w:jc w:val="center"/>
            </w:pPr>
            <w:r>
              <w:fldChar w:fldCharType="begin"/>
            </w:r>
            <w:r w:rsidR="00A9656A" w:rsidRPr="00D04236">
              <w:instrText xml:space="preserve"> =SUM(LEFT) </w:instrText>
            </w:r>
            <w:r>
              <w:fldChar w:fldCharType="separate"/>
            </w:r>
            <w:r w:rsidR="00A9656A">
              <w:rPr>
                <w:noProof/>
              </w:rPr>
              <w:t>516</w:t>
            </w:r>
            <w:r>
              <w:fldChar w:fldCharType="end"/>
            </w:r>
          </w:p>
        </w:tc>
      </w:tr>
      <w:tr w:rsidR="00A9656A" w:rsidTr="00D04236">
        <w:trPr>
          <w:jc w:val="center"/>
        </w:trPr>
        <w:tc>
          <w:tcPr>
            <w:tcW w:w="1176" w:type="dxa"/>
          </w:tcPr>
          <w:p w:rsidR="00A9656A" w:rsidRDefault="00A9656A" w:rsidP="00A9656A">
            <w:pPr>
              <w:spacing w:line="240" w:lineRule="auto"/>
              <w:ind w:firstLine="0"/>
              <w:rPr>
                <w:noProof/>
              </w:rPr>
            </w:pPr>
            <w:r>
              <w:rPr>
                <w:noProof/>
              </w:rPr>
              <w:t>kišut</w:t>
            </w:r>
            <w:r>
              <w:rPr>
                <w:noProof/>
              </w:rPr>
              <w:noBreakHyphen/>
            </w:r>
          </w:p>
        </w:tc>
        <w:tc>
          <w:tcPr>
            <w:tcW w:w="2244" w:type="dxa"/>
            <w:tcBorders>
              <w:right w:val="single" w:sz="4" w:space="0" w:color="auto"/>
            </w:tcBorders>
          </w:tcPr>
          <w:p w:rsidR="00A9656A" w:rsidRDefault="00A9656A" w:rsidP="00A9656A">
            <w:pPr>
              <w:spacing w:line="240" w:lineRule="auto"/>
              <w:ind w:firstLine="0"/>
            </w:pPr>
            <w:r>
              <w:t>‘swim’</w:t>
            </w:r>
          </w:p>
        </w:tc>
        <w:tc>
          <w:tcPr>
            <w:tcW w:w="1331" w:type="dxa"/>
            <w:tcBorders>
              <w:left w:val="single" w:sz="4" w:space="0" w:color="auto"/>
            </w:tcBorders>
            <w:vAlign w:val="center"/>
          </w:tcPr>
          <w:p w:rsidR="00A9656A" w:rsidRDefault="00A9656A" w:rsidP="00A9656A">
            <w:pPr>
              <w:spacing w:line="240" w:lineRule="auto"/>
              <w:ind w:firstLine="0"/>
              <w:jc w:val="center"/>
            </w:pPr>
            <w:r>
              <w:t>0</w:t>
            </w:r>
          </w:p>
        </w:tc>
        <w:tc>
          <w:tcPr>
            <w:tcW w:w="1809" w:type="dxa"/>
            <w:vAlign w:val="center"/>
          </w:tcPr>
          <w:p w:rsidR="00A9656A" w:rsidRDefault="00A9656A" w:rsidP="00A9656A">
            <w:pPr>
              <w:spacing w:line="240" w:lineRule="auto"/>
              <w:ind w:firstLine="0"/>
              <w:jc w:val="center"/>
            </w:pPr>
            <w:r>
              <w:t>13</w:t>
            </w:r>
          </w:p>
        </w:tc>
        <w:tc>
          <w:tcPr>
            <w:tcW w:w="1943" w:type="dxa"/>
            <w:vAlign w:val="center"/>
          </w:tcPr>
          <w:p w:rsidR="00A9656A" w:rsidRDefault="00A9656A" w:rsidP="00A9656A">
            <w:pPr>
              <w:spacing w:line="240" w:lineRule="auto"/>
              <w:ind w:firstLine="0"/>
              <w:jc w:val="center"/>
            </w:pPr>
            <w:r>
              <w:t>0</w:t>
            </w:r>
          </w:p>
        </w:tc>
        <w:tc>
          <w:tcPr>
            <w:tcW w:w="857" w:type="dxa"/>
          </w:tcPr>
          <w:p w:rsidR="00A9656A" w:rsidRDefault="004B6CFA" w:rsidP="00A9656A">
            <w:pPr>
              <w:spacing w:line="240" w:lineRule="auto"/>
              <w:ind w:firstLine="0"/>
              <w:jc w:val="center"/>
            </w:pPr>
            <w:r>
              <w:fldChar w:fldCharType="begin"/>
            </w:r>
            <w:r w:rsidR="00A9656A" w:rsidRPr="00A9656A">
              <w:instrText xml:space="preserve"> =SUM(LEFT) </w:instrText>
            </w:r>
            <w:r>
              <w:fldChar w:fldCharType="separate"/>
            </w:r>
            <w:r w:rsidR="00A9656A">
              <w:rPr>
                <w:noProof/>
              </w:rPr>
              <w:t>13</w:t>
            </w:r>
            <w:r>
              <w:fldChar w:fldCharType="end"/>
            </w:r>
          </w:p>
        </w:tc>
      </w:tr>
      <w:tr w:rsidR="00A9656A" w:rsidTr="009C7CB1">
        <w:trPr>
          <w:jc w:val="center"/>
        </w:trPr>
        <w:tc>
          <w:tcPr>
            <w:tcW w:w="1176" w:type="dxa"/>
          </w:tcPr>
          <w:p w:rsidR="00A9656A" w:rsidRDefault="00A9656A" w:rsidP="00A9656A">
            <w:pPr>
              <w:spacing w:line="240" w:lineRule="auto"/>
              <w:ind w:firstLine="0"/>
              <w:rPr>
                <w:noProof/>
              </w:rPr>
            </w:pPr>
            <w:r>
              <w:rPr>
                <w:noProof/>
              </w:rPr>
              <w:t>kun</w:t>
            </w:r>
          </w:p>
        </w:tc>
        <w:tc>
          <w:tcPr>
            <w:tcW w:w="2244" w:type="dxa"/>
            <w:tcBorders>
              <w:right w:val="single" w:sz="4" w:space="0" w:color="auto"/>
            </w:tcBorders>
          </w:tcPr>
          <w:p w:rsidR="00A9656A" w:rsidRDefault="00A9656A" w:rsidP="00A9656A">
            <w:pPr>
              <w:spacing w:line="240" w:lineRule="auto"/>
              <w:ind w:firstLine="0"/>
            </w:pPr>
            <w:r>
              <w:t>‘some’</w:t>
            </w:r>
          </w:p>
        </w:tc>
        <w:tc>
          <w:tcPr>
            <w:tcW w:w="1331" w:type="dxa"/>
            <w:tcBorders>
              <w:left w:val="single" w:sz="4" w:space="0" w:color="auto"/>
            </w:tcBorders>
            <w:vAlign w:val="center"/>
          </w:tcPr>
          <w:p w:rsidR="00A9656A" w:rsidRDefault="003652A5" w:rsidP="00A9656A">
            <w:pPr>
              <w:spacing w:line="240" w:lineRule="auto"/>
              <w:ind w:firstLine="0"/>
              <w:jc w:val="center"/>
            </w:pPr>
            <w:r>
              <w:t>14</w:t>
            </w:r>
          </w:p>
        </w:tc>
        <w:tc>
          <w:tcPr>
            <w:tcW w:w="1809" w:type="dxa"/>
            <w:vAlign w:val="center"/>
          </w:tcPr>
          <w:p w:rsidR="00A9656A" w:rsidRDefault="003652A5" w:rsidP="00A9656A">
            <w:pPr>
              <w:spacing w:line="240" w:lineRule="auto"/>
              <w:ind w:firstLine="0"/>
              <w:jc w:val="center"/>
            </w:pPr>
            <w:r>
              <w:t>0</w:t>
            </w:r>
          </w:p>
        </w:tc>
        <w:tc>
          <w:tcPr>
            <w:tcW w:w="1943" w:type="dxa"/>
            <w:vAlign w:val="center"/>
          </w:tcPr>
          <w:p w:rsidR="00A9656A" w:rsidRDefault="003652A5" w:rsidP="00A9656A">
            <w:pPr>
              <w:spacing w:line="240" w:lineRule="auto"/>
              <w:ind w:firstLine="0"/>
              <w:jc w:val="center"/>
            </w:pPr>
            <w:r>
              <w:t>9</w:t>
            </w:r>
          </w:p>
        </w:tc>
        <w:tc>
          <w:tcPr>
            <w:tcW w:w="857" w:type="dxa"/>
          </w:tcPr>
          <w:p w:rsidR="00A9656A" w:rsidRDefault="004B6CFA" w:rsidP="00A9656A">
            <w:pPr>
              <w:spacing w:line="240" w:lineRule="auto"/>
              <w:ind w:firstLine="0"/>
              <w:jc w:val="center"/>
            </w:pPr>
            <w:r>
              <w:fldChar w:fldCharType="begin"/>
            </w:r>
            <w:r w:rsidR="003652A5">
              <w:instrText xml:space="preserve"> =SUM(LEFT) </w:instrText>
            </w:r>
            <w:r>
              <w:fldChar w:fldCharType="separate"/>
            </w:r>
            <w:r w:rsidR="003652A5">
              <w:rPr>
                <w:noProof/>
              </w:rPr>
              <w:t>23</w:t>
            </w:r>
            <w:r>
              <w:fldChar w:fldCharType="end"/>
            </w:r>
          </w:p>
        </w:tc>
      </w:tr>
      <w:tr w:rsidR="00A9656A" w:rsidTr="009C7CB1">
        <w:trPr>
          <w:jc w:val="center"/>
        </w:trPr>
        <w:tc>
          <w:tcPr>
            <w:tcW w:w="1176" w:type="dxa"/>
          </w:tcPr>
          <w:p w:rsidR="00A9656A" w:rsidRDefault="00A9656A" w:rsidP="00A9656A">
            <w:pPr>
              <w:spacing w:line="240" w:lineRule="auto"/>
              <w:ind w:firstLine="0"/>
              <w:rPr>
                <w:noProof/>
              </w:rPr>
            </w:pPr>
            <w:r>
              <w:rPr>
                <w:noProof/>
              </w:rPr>
              <w:t>naːnčaʔa</w:t>
            </w:r>
          </w:p>
        </w:tc>
        <w:tc>
          <w:tcPr>
            <w:tcW w:w="2244" w:type="dxa"/>
            <w:tcBorders>
              <w:right w:val="single" w:sz="4" w:space="0" w:color="auto"/>
            </w:tcBorders>
          </w:tcPr>
          <w:p w:rsidR="00A9656A" w:rsidRPr="00770DEF" w:rsidRDefault="00A9656A" w:rsidP="00A9656A">
            <w:pPr>
              <w:spacing w:line="240" w:lineRule="auto"/>
              <w:ind w:firstLine="0"/>
              <w:rPr>
                <w:smallCaps/>
                <w:noProof/>
              </w:rPr>
            </w:pPr>
            <w:r>
              <w:t>‘brother’</w:t>
            </w:r>
          </w:p>
        </w:tc>
        <w:tc>
          <w:tcPr>
            <w:tcW w:w="1331" w:type="dxa"/>
            <w:tcBorders>
              <w:left w:val="single" w:sz="4" w:space="0" w:color="auto"/>
            </w:tcBorders>
            <w:vAlign w:val="center"/>
          </w:tcPr>
          <w:p w:rsidR="00A9656A" w:rsidRDefault="00A9656A" w:rsidP="00A9656A">
            <w:pPr>
              <w:spacing w:line="240" w:lineRule="auto"/>
              <w:ind w:firstLine="0"/>
              <w:jc w:val="center"/>
            </w:pPr>
            <w:r>
              <w:t>4</w:t>
            </w:r>
          </w:p>
        </w:tc>
        <w:tc>
          <w:tcPr>
            <w:tcW w:w="1809" w:type="dxa"/>
            <w:vAlign w:val="center"/>
          </w:tcPr>
          <w:p w:rsidR="00A9656A" w:rsidRDefault="00A9656A" w:rsidP="00A9656A">
            <w:pPr>
              <w:spacing w:line="240" w:lineRule="auto"/>
              <w:ind w:firstLine="0"/>
              <w:jc w:val="center"/>
            </w:pPr>
            <w:r>
              <w:t>0</w:t>
            </w:r>
          </w:p>
        </w:tc>
        <w:tc>
          <w:tcPr>
            <w:tcW w:w="1943" w:type="dxa"/>
            <w:vAlign w:val="center"/>
          </w:tcPr>
          <w:p w:rsidR="00A9656A" w:rsidRDefault="00A9656A" w:rsidP="00A9656A">
            <w:pPr>
              <w:spacing w:line="240" w:lineRule="auto"/>
              <w:ind w:firstLine="0"/>
              <w:jc w:val="center"/>
            </w:pPr>
            <w:r>
              <w:t>0</w:t>
            </w:r>
          </w:p>
        </w:tc>
        <w:tc>
          <w:tcPr>
            <w:tcW w:w="857" w:type="dxa"/>
          </w:tcPr>
          <w:p w:rsidR="00A9656A" w:rsidRDefault="004B6CFA" w:rsidP="00A9656A">
            <w:pPr>
              <w:spacing w:line="240" w:lineRule="auto"/>
              <w:ind w:firstLine="0"/>
              <w:jc w:val="center"/>
            </w:pPr>
            <w:r>
              <w:fldChar w:fldCharType="begin"/>
            </w:r>
            <w:r w:rsidR="00A9656A" w:rsidRPr="00A9656A">
              <w:instrText xml:space="preserve"> =SUM(LEFT) </w:instrText>
            </w:r>
            <w:r>
              <w:fldChar w:fldCharType="separate"/>
            </w:r>
            <w:r w:rsidR="00A9656A">
              <w:rPr>
                <w:noProof/>
              </w:rPr>
              <w:t>4</w:t>
            </w:r>
            <w:r>
              <w:fldChar w:fldCharType="end"/>
            </w:r>
          </w:p>
        </w:tc>
      </w:tr>
      <w:tr w:rsidR="00A9656A" w:rsidTr="009C7CB1">
        <w:trPr>
          <w:jc w:val="center"/>
        </w:trPr>
        <w:tc>
          <w:tcPr>
            <w:tcW w:w="1176" w:type="dxa"/>
          </w:tcPr>
          <w:p w:rsidR="00A9656A" w:rsidRDefault="00A9656A" w:rsidP="00A9656A">
            <w:pPr>
              <w:spacing w:line="240" w:lineRule="auto"/>
              <w:ind w:firstLine="0"/>
              <w:rPr>
                <w:noProof/>
              </w:rPr>
            </w:pPr>
            <w:r>
              <w:rPr>
                <w:noProof/>
              </w:rPr>
              <w:t>ničwa</w:t>
            </w:r>
            <w:r>
              <w:rPr>
                <w:noProof/>
              </w:rPr>
              <w:noBreakHyphen/>
            </w:r>
          </w:p>
        </w:tc>
        <w:tc>
          <w:tcPr>
            <w:tcW w:w="2244" w:type="dxa"/>
            <w:tcBorders>
              <w:right w:val="single" w:sz="4" w:space="0" w:color="auto"/>
            </w:tcBorders>
          </w:tcPr>
          <w:p w:rsidR="00A9656A" w:rsidRDefault="00A9656A" w:rsidP="00A9656A">
            <w:pPr>
              <w:spacing w:line="240" w:lineRule="auto"/>
              <w:ind w:firstLine="0"/>
            </w:pPr>
            <w:r>
              <w:t>‘go (</w:t>
            </w:r>
            <w:r w:rsidRPr="00770DEF">
              <w:rPr>
                <w:smallCaps/>
              </w:rPr>
              <w:t>vert</w:t>
            </w:r>
            <w:r>
              <w:t>) to water’</w:t>
            </w:r>
          </w:p>
        </w:tc>
        <w:tc>
          <w:tcPr>
            <w:tcW w:w="1331" w:type="dxa"/>
            <w:tcBorders>
              <w:left w:val="single" w:sz="4" w:space="0" w:color="auto"/>
            </w:tcBorders>
            <w:vAlign w:val="center"/>
          </w:tcPr>
          <w:p w:rsidR="00A9656A" w:rsidRDefault="00A9656A" w:rsidP="00A9656A">
            <w:pPr>
              <w:spacing w:line="240" w:lineRule="auto"/>
              <w:ind w:firstLine="0"/>
              <w:jc w:val="center"/>
            </w:pPr>
            <w:r>
              <w:t>0</w:t>
            </w:r>
          </w:p>
        </w:tc>
        <w:tc>
          <w:tcPr>
            <w:tcW w:w="1809" w:type="dxa"/>
            <w:vAlign w:val="center"/>
          </w:tcPr>
          <w:p w:rsidR="00A9656A" w:rsidRDefault="00A9656A" w:rsidP="00A9656A">
            <w:pPr>
              <w:spacing w:line="240" w:lineRule="auto"/>
              <w:ind w:firstLine="0"/>
              <w:jc w:val="center"/>
            </w:pPr>
            <w:r>
              <w:t>9</w:t>
            </w:r>
          </w:p>
        </w:tc>
        <w:tc>
          <w:tcPr>
            <w:tcW w:w="1943" w:type="dxa"/>
            <w:vAlign w:val="center"/>
          </w:tcPr>
          <w:p w:rsidR="00A9656A" w:rsidRDefault="00A9656A" w:rsidP="00A9656A">
            <w:pPr>
              <w:spacing w:line="240" w:lineRule="auto"/>
              <w:ind w:firstLine="0"/>
              <w:jc w:val="center"/>
            </w:pPr>
            <w:r>
              <w:t>0</w:t>
            </w:r>
          </w:p>
        </w:tc>
        <w:tc>
          <w:tcPr>
            <w:tcW w:w="857" w:type="dxa"/>
          </w:tcPr>
          <w:p w:rsidR="00A9656A" w:rsidRDefault="004B6CFA" w:rsidP="00A9656A">
            <w:pPr>
              <w:spacing w:line="240" w:lineRule="auto"/>
              <w:ind w:firstLine="0"/>
              <w:jc w:val="center"/>
            </w:pPr>
            <w:r>
              <w:fldChar w:fldCharType="begin"/>
            </w:r>
            <w:r w:rsidR="00A9656A" w:rsidRPr="00A9656A">
              <w:instrText xml:space="preserve"> =SUM(LEFT) </w:instrText>
            </w:r>
            <w:r>
              <w:fldChar w:fldCharType="separate"/>
            </w:r>
            <w:r w:rsidR="00A9656A">
              <w:rPr>
                <w:noProof/>
              </w:rPr>
              <w:t>9</w:t>
            </w:r>
            <w:r>
              <w:fldChar w:fldCharType="end"/>
            </w:r>
          </w:p>
        </w:tc>
      </w:tr>
      <w:tr w:rsidR="00A9656A" w:rsidTr="009C7CB1">
        <w:trPr>
          <w:jc w:val="center"/>
        </w:trPr>
        <w:tc>
          <w:tcPr>
            <w:tcW w:w="1176" w:type="dxa"/>
          </w:tcPr>
          <w:p w:rsidR="00A9656A" w:rsidRDefault="00A9656A" w:rsidP="00A9656A">
            <w:pPr>
              <w:spacing w:line="240" w:lineRule="auto"/>
              <w:ind w:firstLine="0"/>
              <w:rPr>
                <w:noProof/>
              </w:rPr>
            </w:pPr>
            <w:r>
              <w:rPr>
                <w:noProof/>
              </w:rPr>
              <w:t>šeːni</w:t>
            </w:r>
          </w:p>
        </w:tc>
        <w:tc>
          <w:tcPr>
            <w:tcW w:w="2244" w:type="dxa"/>
            <w:tcBorders>
              <w:right w:val="single" w:sz="4" w:space="0" w:color="auto"/>
            </w:tcBorders>
          </w:tcPr>
          <w:p w:rsidR="00A9656A" w:rsidRDefault="00A9656A" w:rsidP="00A9656A">
            <w:pPr>
              <w:spacing w:line="240" w:lineRule="auto"/>
              <w:ind w:firstLine="0"/>
            </w:pPr>
            <w:r>
              <w:t>‘pond’</w:t>
            </w:r>
          </w:p>
        </w:tc>
        <w:tc>
          <w:tcPr>
            <w:tcW w:w="1331" w:type="dxa"/>
            <w:tcBorders>
              <w:left w:val="single" w:sz="4" w:space="0" w:color="auto"/>
            </w:tcBorders>
            <w:vAlign w:val="center"/>
          </w:tcPr>
          <w:p w:rsidR="00A9656A" w:rsidRDefault="00A9656A" w:rsidP="00A9656A">
            <w:pPr>
              <w:spacing w:line="240" w:lineRule="auto"/>
              <w:ind w:firstLine="0"/>
              <w:jc w:val="center"/>
            </w:pPr>
            <w:r>
              <w:t>10</w:t>
            </w:r>
          </w:p>
        </w:tc>
        <w:tc>
          <w:tcPr>
            <w:tcW w:w="1809" w:type="dxa"/>
            <w:vAlign w:val="center"/>
          </w:tcPr>
          <w:p w:rsidR="00A9656A" w:rsidRDefault="00A9656A" w:rsidP="00A9656A">
            <w:pPr>
              <w:spacing w:line="240" w:lineRule="auto"/>
              <w:ind w:firstLine="0"/>
              <w:jc w:val="center"/>
            </w:pPr>
            <w:r>
              <w:t>0</w:t>
            </w:r>
          </w:p>
        </w:tc>
        <w:tc>
          <w:tcPr>
            <w:tcW w:w="1943" w:type="dxa"/>
            <w:vAlign w:val="center"/>
          </w:tcPr>
          <w:p w:rsidR="00A9656A" w:rsidRDefault="00A9656A" w:rsidP="00A9656A">
            <w:pPr>
              <w:spacing w:line="240" w:lineRule="auto"/>
              <w:ind w:firstLine="0"/>
              <w:jc w:val="center"/>
            </w:pPr>
            <w:r>
              <w:t>2</w:t>
            </w:r>
          </w:p>
        </w:tc>
        <w:tc>
          <w:tcPr>
            <w:tcW w:w="857" w:type="dxa"/>
          </w:tcPr>
          <w:p w:rsidR="00A9656A" w:rsidRDefault="004B6CFA" w:rsidP="00A9656A">
            <w:pPr>
              <w:spacing w:line="240" w:lineRule="auto"/>
              <w:ind w:firstLine="0"/>
              <w:jc w:val="center"/>
            </w:pPr>
            <w:r>
              <w:fldChar w:fldCharType="begin"/>
            </w:r>
            <w:r w:rsidR="00A9656A" w:rsidRPr="00A9656A">
              <w:instrText xml:space="preserve"> =SUM(LEFT) </w:instrText>
            </w:r>
            <w:r>
              <w:fldChar w:fldCharType="separate"/>
            </w:r>
            <w:r w:rsidR="00A9656A">
              <w:rPr>
                <w:noProof/>
              </w:rPr>
              <w:t>12</w:t>
            </w:r>
            <w:r>
              <w:fldChar w:fldCharType="end"/>
            </w:r>
          </w:p>
        </w:tc>
      </w:tr>
      <w:tr w:rsidR="00A9656A" w:rsidTr="009C7CB1">
        <w:trPr>
          <w:jc w:val="center"/>
        </w:trPr>
        <w:tc>
          <w:tcPr>
            <w:tcW w:w="1176" w:type="dxa"/>
          </w:tcPr>
          <w:p w:rsidR="00A9656A" w:rsidRDefault="00A9656A" w:rsidP="00A9656A">
            <w:pPr>
              <w:spacing w:line="240" w:lineRule="auto"/>
              <w:ind w:firstLine="0"/>
              <w:rPr>
                <w:noProof/>
              </w:rPr>
            </w:pPr>
            <w:r>
              <w:rPr>
                <w:noProof/>
              </w:rPr>
              <w:t>teːt</w:t>
            </w:r>
            <w:r>
              <w:rPr>
                <w:noProof/>
              </w:rPr>
              <w:noBreakHyphen/>
            </w:r>
          </w:p>
        </w:tc>
        <w:tc>
          <w:tcPr>
            <w:tcW w:w="2244" w:type="dxa"/>
            <w:tcBorders>
              <w:right w:val="single" w:sz="4" w:space="0" w:color="auto"/>
            </w:tcBorders>
          </w:tcPr>
          <w:p w:rsidR="00A9656A" w:rsidRDefault="00A9656A" w:rsidP="00A9656A">
            <w:pPr>
              <w:spacing w:line="240" w:lineRule="auto"/>
              <w:ind w:firstLine="0"/>
            </w:pPr>
            <w:r>
              <w:t>‘say’</w:t>
            </w:r>
          </w:p>
        </w:tc>
        <w:tc>
          <w:tcPr>
            <w:tcW w:w="1331" w:type="dxa"/>
            <w:tcBorders>
              <w:left w:val="single" w:sz="4" w:space="0" w:color="auto"/>
            </w:tcBorders>
            <w:vAlign w:val="center"/>
          </w:tcPr>
          <w:p w:rsidR="00A9656A" w:rsidRDefault="000B76B7" w:rsidP="00A9656A">
            <w:pPr>
              <w:spacing w:line="240" w:lineRule="auto"/>
              <w:ind w:firstLine="0"/>
              <w:jc w:val="center"/>
            </w:pPr>
            <w:r>
              <w:t>2</w:t>
            </w:r>
          </w:p>
        </w:tc>
        <w:tc>
          <w:tcPr>
            <w:tcW w:w="1809" w:type="dxa"/>
            <w:vAlign w:val="center"/>
          </w:tcPr>
          <w:p w:rsidR="00A9656A" w:rsidRDefault="000B76B7" w:rsidP="00A9656A">
            <w:pPr>
              <w:spacing w:line="240" w:lineRule="auto"/>
              <w:ind w:firstLine="0"/>
              <w:jc w:val="center"/>
            </w:pPr>
            <w:r>
              <w:t>264</w:t>
            </w:r>
          </w:p>
        </w:tc>
        <w:tc>
          <w:tcPr>
            <w:tcW w:w="1943" w:type="dxa"/>
            <w:vAlign w:val="center"/>
          </w:tcPr>
          <w:p w:rsidR="00A9656A" w:rsidRDefault="000B76B7" w:rsidP="00A9656A">
            <w:pPr>
              <w:spacing w:line="240" w:lineRule="auto"/>
              <w:ind w:firstLine="0"/>
              <w:jc w:val="center"/>
            </w:pPr>
            <w:r>
              <w:t>0</w:t>
            </w:r>
          </w:p>
        </w:tc>
        <w:tc>
          <w:tcPr>
            <w:tcW w:w="857" w:type="dxa"/>
          </w:tcPr>
          <w:p w:rsidR="00A9656A" w:rsidRDefault="004B6CFA" w:rsidP="00A9656A">
            <w:pPr>
              <w:spacing w:line="240" w:lineRule="auto"/>
              <w:ind w:firstLine="0"/>
              <w:jc w:val="center"/>
            </w:pPr>
            <w:r>
              <w:fldChar w:fldCharType="begin"/>
            </w:r>
            <w:r w:rsidR="002811CA">
              <w:instrText xml:space="preserve"> =SUM(LEFT) </w:instrText>
            </w:r>
            <w:r>
              <w:fldChar w:fldCharType="separate"/>
            </w:r>
            <w:r w:rsidR="002811CA">
              <w:rPr>
                <w:noProof/>
              </w:rPr>
              <w:t>266</w:t>
            </w:r>
            <w:r>
              <w:fldChar w:fldCharType="end"/>
            </w:r>
          </w:p>
        </w:tc>
      </w:tr>
      <w:tr w:rsidR="00A9656A" w:rsidTr="00D04236">
        <w:trPr>
          <w:jc w:val="center"/>
        </w:trPr>
        <w:tc>
          <w:tcPr>
            <w:tcW w:w="1176" w:type="dxa"/>
          </w:tcPr>
          <w:p w:rsidR="00A9656A" w:rsidRDefault="00A9656A" w:rsidP="00A9656A">
            <w:pPr>
              <w:spacing w:line="240" w:lineRule="auto"/>
              <w:ind w:firstLine="0"/>
              <w:rPr>
                <w:noProof/>
              </w:rPr>
            </w:pPr>
            <w:r>
              <w:rPr>
                <w:noProof/>
              </w:rPr>
              <w:t>we(y)</w:t>
            </w:r>
          </w:p>
        </w:tc>
        <w:tc>
          <w:tcPr>
            <w:tcW w:w="2244" w:type="dxa"/>
            <w:tcBorders>
              <w:right w:val="single" w:sz="4" w:space="0" w:color="auto"/>
            </w:tcBorders>
          </w:tcPr>
          <w:p w:rsidR="00A9656A" w:rsidRPr="00770DEF" w:rsidRDefault="00A9656A" w:rsidP="00A9656A">
            <w:pPr>
              <w:spacing w:line="240" w:lineRule="auto"/>
              <w:ind w:firstLine="0"/>
              <w:rPr>
                <w:smallCaps/>
                <w:noProof/>
              </w:rPr>
            </w:pPr>
            <w:r w:rsidRPr="00770DEF">
              <w:rPr>
                <w:smallCaps/>
                <w:noProof/>
              </w:rPr>
              <w:t>de</w:t>
            </w:r>
            <w:r w:rsidR="001E25A4">
              <w:rPr>
                <w:smallCaps/>
                <w:noProof/>
              </w:rPr>
              <w:t>m</w:t>
            </w:r>
          </w:p>
        </w:tc>
        <w:tc>
          <w:tcPr>
            <w:tcW w:w="1331" w:type="dxa"/>
            <w:tcBorders>
              <w:left w:val="single" w:sz="4" w:space="0" w:color="auto"/>
            </w:tcBorders>
            <w:vAlign w:val="center"/>
          </w:tcPr>
          <w:p w:rsidR="00A9656A" w:rsidRDefault="001E25A4" w:rsidP="00A9656A">
            <w:pPr>
              <w:spacing w:line="240" w:lineRule="auto"/>
              <w:ind w:firstLine="0"/>
              <w:jc w:val="center"/>
            </w:pPr>
            <w:r>
              <w:t>553</w:t>
            </w:r>
          </w:p>
        </w:tc>
        <w:tc>
          <w:tcPr>
            <w:tcW w:w="1809" w:type="dxa"/>
            <w:vAlign w:val="center"/>
          </w:tcPr>
          <w:p w:rsidR="00A9656A" w:rsidRDefault="001E25A4" w:rsidP="00A9656A">
            <w:pPr>
              <w:spacing w:line="240" w:lineRule="auto"/>
              <w:ind w:firstLine="0"/>
              <w:jc w:val="center"/>
            </w:pPr>
            <w:r>
              <w:t>7</w:t>
            </w:r>
          </w:p>
        </w:tc>
        <w:tc>
          <w:tcPr>
            <w:tcW w:w="1943" w:type="dxa"/>
            <w:vAlign w:val="center"/>
          </w:tcPr>
          <w:p w:rsidR="00A9656A" w:rsidRDefault="001E25A4" w:rsidP="00A9656A">
            <w:pPr>
              <w:spacing w:line="240" w:lineRule="auto"/>
              <w:ind w:firstLine="0"/>
              <w:jc w:val="center"/>
            </w:pPr>
            <w:r>
              <w:t>1496</w:t>
            </w:r>
          </w:p>
        </w:tc>
        <w:tc>
          <w:tcPr>
            <w:tcW w:w="857" w:type="dxa"/>
          </w:tcPr>
          <w:p w:rsidR="00A9656A" w:rsidRDefault="004B6CFA" w:rsidP="00A9656A">
            <w:pPr>
              <w:spacing w:line="240" w:lineRule="auto"/>
              <w:ind w:firstLine="0"/>
              <w:jc w:val="center"/>
            </w:pPr>
            <w:r>
              <w:fldChar w:fldCharType="begin"/>
            </w:r>
            <w:r w:rsidR="001E25A4">
              <w:instrText xml:space="preserve"> =SUM(LEFT) </w:instrText>
            </w:r>
            <w:r>
              <w:fldChar w:fldCharType="separate"/>
            </w:r>
            <w:r w:rsidR="001E25A4">
              <w:rPr>
                <w:noProof/>
              </w:rPr>
              <w:t>2056</w:t>
            </w:r>
            <w:r>
              <w:fldChar w:fldCharType="end"/>
            </w:r>
          </w:p>
        </w:tc>
      </w:tr>
    </w:tbl>
    <w:p w:rsidR="002A268A" w:rsidRPr="009C7CB1" w:rsidRDefault="00710713" w:rsidP="001E25A4">
      <w:pPr>
        <w:spacing w:before="360"/>
      </w:pPr>
      <w:r>
        <w:t xml:space="preserve">As </w:t>
      </w:r>
      <w:r w:rsidR="004B6CFA">
        <w:fldChar w:fldCharType="begin"/>
      </w:r>
      <w:r>
        <w:instrText xml:space="preserve"> REF _Ref503350959 \h </w:instrText>
      </w:r>
      <w:r w:rsidR="004B6CFA">
        <w:fldChar w:fldCharType="separate"/>
      </w:r>
      <w:r w:rsidRPr="00224873">
        <w:t xml:space="preserve">Table </w:t>
      </w:r>
      <w:r w:rsidRPr="00224873">
        <w:rPr>
          <w:noProof/>
        </w:rPr>
        <w:t>1</w:t>
      </w:r>
      <w:r w:rsidR="004B6CFA">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rsidR="00DE6C31" w:rsidRDefault="00DE6C31" w:rsidP="009C5A3B">
      <w:pPr>
        <w:pStyle w:val="Heading1"/>
      </w:pPr>
      <w:bookmarkStart w:id="29" w:name="_Ref503178933"/>
      <w:r>
        <w:t>Outline</w:t>
      </w:r>
      <w:bookmarkEnd w:id="29"/>
    </w:p>
    <w:p w:rsidR="00417CD8" w:rsidRDefault="00417CD8" w:rsidP="00417CD8">
      <w:pPr>
        <w:rPr>
          <w:rFonts w:cs="Times New Roman"/>
        </w:rPr>
      </w:pPr>
      <w:r>
        <w:t xml:space="preserve">This section provides an outline of the dissertation. At a broad level, the dissertation will begin with a general introduction to the problem of lexical flexibility along with a review of the </w:t>
      </w:r>
      <w:r>
        <w:lastRenderedPageBreak/>
        <w:t xml:space="preserve">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19060E">
        <w:rPr>
          <w:rFonts w:cs="Times New Roman"/>
        </w:rPr>
        <w:t>§</w:t>
      </w:r>
      <w:r w:rsidR="004B6CFA">
        <w:fldChar w:fldCharType="begin"/>
      </w:r>
      <w:r w:rsidR="00E1612B">
        <w:instrText xml:space="preserve"> REF _Ref503355089 \r \h </w:instrText>
      </w:r>
      <w:r w:rsidR="004B6CFA">
        <w:fldChar w:fldCharType="separate"/>
      </w:r>
      <w:r w:rsidR="00E1612B">
        <w:t>3</w:t>
      </w:r>
      <w:r w:rsidR="004B6CFA">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w:t>
      </w:r>
      <w:r w:rsidR="00957FA7">
        <w:rPr>
          <w:rFonts w:cs="Times New Roman"/>
        </w:rPr>
        <w:t>–</w:t>
      </w:r>
      <w:r w:rsidR="00957FA7">
        <w:t>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w:t>
      </w:r>
      <w:r w:rsidR="00957FA7">
        <w:rPr>
          <w:rFonts w:cs="Times New Roman"/>
        </w:rPr>
        <w:t>–6 (Chapter 7).</w:t>
      </w:r>
    </w:p>
    <w:p w:rsidR="000E38C1" w:rsidRDefault="000E38C1" w:rsidP="00417CD8">
      <w:r>
        <w:t>The dissertation outline is presented below.</w:t>
      </w:r>
    </w:p>
    <w:p w:rsidR="000E38C1" w:rsidRDefault="000E38C1" w:rsidP="000E38C1">
      <w:pPr>
        <w:pStyle w:val="Heading2"/>
      </w:pPr>
      <w:r>
        <w:t>Chapter 1: Introduction</w:t>
      </w:r>
      <w:r w:rsidR="00540DEF">
        <w:t>: The Challenge of Lexical Flexibility</w:t>
      </w:r>
    </w:p>
    <w:p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then providing an outline of the plan of the dissertation, I proceed to review the literature and important concepts relating to lexical flexibility, to inform the reader of the issues involved in its study. This chapter will be based heavily on this prospectus.</w:t>
      </w:r>
    </w:p>
    <w:p w:rsidR="00540DEF" w:rsidRDefault="000E38C1" w:rsidP="00540DEF">
      <w:pPr>
        <w:pStyle w:val="Heading2"/>
      </w:pPr>
      <w:r>
        <w:t>Chapter 2: Data &amp; Methods</w:t>
      </w:r>
      <w:r w:rsidR="00540DEF">
        <w:t>: Assessing Lexical Flexibility</w:t>
      </w:r>
    </w:p>
    <w:p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C848FA">
        <w:rPr>
          <w:rFonts w:cs="Times New Roman"/>
        </w:rPr>
        <w:t>§</w:t>
      </w:r>
      <w:r w:rsidR="004B6CFA">
        <w:fldChar w:fldCharType="begin"/>
      </w:r>
      <w:r w:rsidR="00020529">
        <w:rPr>
          <w:rFonts w:cs="Times New Roman"/>
        </w:rPr>
        <w:instrText xml:space="preserve"> REF _Ref503355089 \r \h </w:instrText>
      </w:r>
      <w:r w:rsidR="004B6CFA">
        <w:fldChar w:fldCharType="separate"/>
      </w:r>
      <w:r w:rsidR="00020529">
        <w:rPr>
          <w:rFonts w:cs="Times New Roman"/>
        </w:rPr>
        <w:t>3</w:t>
      </w:r>
      <w:r w:rsidR="004B6CFA">
        <w:fldChar w:fldCharType="end"/>
      </w:r>
      <w:r w:rsidR="00020529">
        <w:t xml:space="preserve"> above, and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rsidR="000E38C1" w:rsidRDefault="000E38C1" w:rsidP="000E38C1">
      <w:pPr>
        <w:pStyle w:val="Heading2"/>
      </w:pPr>
      <w:r>
        <w:t>Chapter 3: Lexical Flexibility and Semantic Domains</w:t>
      </w:r>
    </w:p>
    <w:p w:rsidR="006E2B40" w:rsidRPr="006E2B40" w:rsidRDefault="006E2B40" w:rsidP="006E2B40">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w:t>
      </w:r>
      <w:r>
        <w:lastRenderedPageBreak/>
        <w:t xml:space="preserve">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the likelihood of a particular semantic domain to undergo metaphorical extensions into the instrumental, positional, movement-oriented, or temporal domains.</w:t>
      </w:r>
    </w:p>
    <w:p w:rsidR="000E38C1" w:rsidRDefault="000E38C1" w:rsidP="000E38C1">
      <w:pPr>
        <w:pStyle w:val="Heading2"/>
      </w:pPr>
      <w:r>
        <w:t>Chapter 4: Lexical Flexibility and Inherent Topicality</w:t>
      </w:r>
    </w:p>
    <w:p w:rsidR="00D829E0" w:rsidRPr="00D829E0" w:rsidRDefault="00D829E0" w:rsidP="00D829E0">
      <w:r>
        <w:t xml:space="preserve">In this chapter I determine whether degree of lexical flexibility correlates </w:t>
      </w:r>
      <w:del w:id="30" w:author="Owner" w:date="2018-01-11T15:59:00Z">
        <w:r w:rsidDel="00F613DD">
          <w:delText>to</w:delText>
        </w:r>
      </w:del>
      <w:ins w:id="31" w:author="Owner" w:date="2018-01-11T15:59:00Z">
        <w:r w:rsidR="00F613DD">
          <w:t xml:space="preserve"> with</w:t>
        </w:r>
      </w:ins>
      <w:r>
        <w:t xml:space="preserve"> </w:t>
      </w:r>
      <w:r w:rsidRPr="00D829E0">
        <w:rPr>
          <w:rStyle w:val="Definition"/>
        </w:rPr>
        <w:t>inherent topicality</w:t>
      </w:r>
      <w:r>
        <w:t xml:space="preserve">, i.e. the tendency that items of certain semantic types have to function as topics in discourse {{citation for definition; see if you can get a more precise one too}}. </w:t>
      </w:r>
      <w:ins w:id="32" w:author="Owner" w:date="2018-01-11T15:59:00Z">
        <w:r w:rsidR="00F613DD">
          <w:t>(This isn</w:t>
        </w:r>
        <w:r w:rsidR="00F613DD">
          <w:t>’</w:t>
        </w:r>
        <w:r w:rsidR="00F613DD">
          <w:t xml:space="preserve">t quite clear yet. So is it whether these </w:t>
        </w:r>
      </w:ins>
      <w:ins w:id="33" w:author="Owner" w:date="2018-01-11T16:00:00Z">
        <w:r w:rsidR="00F613DD">
          <w:t xml:space="preserve">are referring expressions, and referring to what?) </w:t>
        </w:r>
      </w:ins>
      <w:r>
        <w:t>This scale of topicality is also sometimes referred to as the animacy hierarchy {{citations}}, and has been shown to have relevance for the grammar of many languages, especially those showing an inverse alignment system {{citations}}.</w:t>
      </w:r>
      <w:r w:rsidR="00573B19">
        <w:t xml:space="preserve"> Relevant semantic distinctions include alienable vs. inalienable, animate vs. inanimate, human vs. animal, and 1</w:t>
      </w:r>
      <w:r w:rsidR="00573B19" w:rsidRPr="00573B19">
        <w:rPr>
          <w:vertAlign w:val="superscript"/>
        </w:rPr>
        <w:t>st</w:t>
      </w:r>
      <w:r w:rsidR="00573B19">
        <w:t xml:space="preserve"> vs. 2</w:t>
      </w:r>
      <w:r w:rsidR="00573B19" w:rsidRPr="00573B19">
        <w:rPr>
          <w:vertAlign w:val="superscript"/>
        </w:rPr>
        <w:t>nd</w:t>
      </w:r>
      <w:r w:rsidR="00573B19">
        <w:t xml:space="preserve"> vs. 3</w:t>
      </w:r>
      <w:r w:rsidR="00573B19" w:rsidRPr="00573B19">
        <w:rPr>
          <w:vertAlign w:val="superscript"/>
        </w:rPr>
        <w:t>rd</w:t>
      </w:r>
      <w:r w:rsidR="00573B19">
        <w:t xml:space="preserve"> person, among others.</w:t>
      </w:r>
      <w:r w:rsidR="004A665A">
        <w:t xml:space="preserve"> I hypothesize that items typically placed higher on the topicality hierarchy are more likely to appear in nominal constructions, while those lower on the hierarchy are more likely to appear in verbal constructions, and to exhibit lexical flexibility generally.</w:t>
      </w:r>
    </w:p>
    <w:p w:rsidR="000E38C1" w:rsidRDefault="000E38C1" w:rsidP="000E38C1">
      <w:pPr>
        <w:pStyle w:val="Heading2"/>
      </w:pPr>
      <w:r>
        <w:t>Chapter 5: Lexical Flexibility and Grammatical Role</w:t>
      </w:r>
    </w:p>
    <w:p w:rsidR="009141BE" w:rsidRPr="009141BE" w:rsidRDefault="009141BE" w:rsidP="009141BE">
      <w:r>
        <w:rPr>
          <w:rFonts w:cs="Times New Roman"/>
        </w:rPr>
        <w:t xml:space="preserve">The focus of this chapter is to determine whether the current and/or previous choice of grammatical role for a lexeme in context correlates with choice of lexical category. According to Hopper &amp; Thompson </w:t>
      </w:r>
      <w:r w:rsidR="004B6CFA">
        <w:rPr>
          <w:rFonts w:cs="Times New Roman"/>
        </w:rPr>
        <w:fldChar w:fldCharType="begin" w:fldLock="1"/>
      </w:r>
      <w:r>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4B6CFA">
        <w:rPr>
          <w:rFonts w:cs="Times New Roman"/>
        </w:rPr>
        <w:fldChar w:fldCharType="separate"/>
      </w:r>
      <w:r w:rsidRPr="009141BE">
        <w:rPr>
          <w:rFonts w:cs="Times New Roman"/>
          <w:noProof/>
        </w:rPr>
        <w:t>(1984)</w:t>
      </w:r>
      <w:r w:rsidR="004B6CFA">
        <w:rPr>
          <w:rFonts w:cs="Times New Roman"/>
        </w:rPr>
        <w:fldChar w:fldCharType="end"/>
      </w:r>
      <w:r>
        <w:rPr>
          <w:rFonts w:cs="Times New Roman"/>
        </w:rPr>
        <w:t xml:space="preserve">, we should expect that continuing topics are more likely to be construed with nominal constructions, since they are manipulable by the discourse. </w:t>
      </w:r>
      <w:ins w:id="34" w:author="Owner" w:date="2018-01-11T16:00:00Z">
        <w:r w:rsidR="00F613DD">
          <w:rPr>
            <w:rFonts w:cs="Times New Roman"/>
          </w:rPr>
          <w:t>(I think you</w:t>
        </w:r>
        <w:r w:rsidR="00F613DD">
          <w:rPr>
            <w:rFonts w:cs="Times New Roman"/>
          </w:rPr>
          <w:t>’</w:t>
        </w:r>
        <w:r w:rsidR="00F613DD">
          <w:rPr>
            <w:rFonts w:cs="Times New Roman"/>
          </w:rPr>
          <w:t xml:space="preserve">re going to have to flesh out more specifically just what you have in mind about topicality.) </w:t>
        </w:r>
      </w:ins>
      <w:r>
        <w:rPr>
          <w:rFonts w:cs="Times New Roman"/>
        </w:rPr>
        <w:t xml:space="preserve">As such, I hypothesize that </w:t>
      </w:r>
      <w:r w:rsidR="006163F5">
        <w:rPr>
          <w:rFonts w:cs="Times New Roman"/>
        </w:rPr>
        <w:t>items which have previously been coded in a subject, ergative, or agent construction (depending on the language)</w:t>
      </w:r>
      <w:r>
        <w:rPr>
          <w:rFonts w:cs="Times New Roman"/>
        </w:rPr>
        <w:t xml:space="preserve"> </w:t>
      </w:r>
      <w:r w:rsidR="006163F5">
        <w:rPr>
          <w:rFonts w:cs="Times New Roman"/>
        </w:rPr>
        <w:t>will be more likely to be encoded using a nominal construction in their subsequent appearance</w:t>
      </w:r>
      <w:r w:rsidR="001F736D">
        <w:rPr>
          <w:rFonts w:cs="Times New Roman"/>
        </w:rPr>
        <w:t>s</w:t>
      </w:r>
      <w:r w:rsidR="006163F5">
        <w:rPr>
          <w:rFonts w:cs="Times New Roman"/>
        </w:rPr>
        <w:t>.</w:t>
      </w:r>
      <w:ins w:id="35" w:author="Owner" w:date="2018-01-11T16:01:00Z">
        <w:r w:rsidR="00F613DD">
          <w:rPr>
            <w:rFonts w:cs="Times New Roman"/>
          </w:rPr>
          <w:t xml:space="preserve"> (Ah, it</w:t>
        </w:r>
        <w:r w:rsidR="00F613DD">
          <w:rPr>
            <w:rFonts w:cs="Times New Roman"/>
          </w:rPr>
          <w:t>’</w:t>
        </w:r>
        <w:r w:rsidR="00F613DD">
          <w:rPr>
            <w:rFonts w:cs="Times New Roman"/>
          </w:rPr>
          <w:t>s coming.)</w:t>
        </w:r>
      </w:ins>
    </w:p>
    <w:p w:rsidR="000E38C1" w:rsidRDefault="000E38C1" w:rsidP="000E38C1">
      <w:pPr>
        <w:pStyle w:val="Heading2"/>
      </w:pPr>
      <w:r>
        <w:t>Chapter 6: Lexical Flexibility and Information Status</w:t>
      </w:r>
    </w:p>
    <w:p w:rsidR="00007EA7" w:rsidRPr="00007EA7" w:rsidRDefault="00007EA7" w:rsidP="00007EA7">
      <w:r>
        <w:t xml:space="preserve">This chapter is the core focus of the dissertation, and asks whether the choice of lexical category for an item corresponds to its information status (given, new, or activated), independent </w:t>
      </w:r>
      <w:r>
        <w:lastRenderedPageBreak/>
        <w:t xml:space="preserve">of its prior grammatical role. I hypothesize that given items are more likely to be coded using verbal constructions, while </w:t>
      </w:r>
      <w:r w:rsidR="00FD3DC3">
        <w:t>new items are more likely to be introduced into the discourse using nominal constructions.</w:t>
      </w:r>
      <w:ins w:id="36" w:author="Owner" w:date="2018-01-11T16:01:00Z">
        <w:r w:rsidR="00F613DD">
          <w:t xml:space="preserve"> OK</w:t>
        </w:r>
      </w:ins>
    </w:p>
    <w:p w:rsidR="000E38C1" w:rsidRDefault="000C142E" w:rsidP="000E38C1">
      <w:pPr>
        <w:pStyle w:val="Heading2"/>
      </w:pPr>
      <w:r>
        <w:t xml:space="preserve">Chapter 7: </w:t>
      </w:r>
      <w:r w:rsidR="000E38C1">
        <w:t>Conclusion</w:t>
      </w:r>
      <w:r>
        <w:t xml:space="preserve"> – </w:t>
      </w:r>
      <w:r w:rsidR="00540DEF">
        <w:t>The Grammaticization of Categoriality</w:t>
      </w:r>
    </w:p>
    <w:p w:rsidR="007B4469" w:rsidRPr="007B4469" w:rsidRDefault="007B4469" w:rsidP="007B4469">
      <w:r>
        <w:t xml:space="preserve">I conclude the dissertation by discussing the broader implications of the preceding chapters. In particular, I discuss the role of diachrony and lexicalization, and argue that speakers possess an immense amount of item-specific knowledge regarding what types of constructions are permissible for individual lexemes. However, I expect to find that the data </w:t>
      </w:r>
      <w:r w:rsidR="00776651">
        <w:t xml:space="preserve">also </w:t>
      </w:r>
      <w:r>
        <w:t xml:space="preserve">show various </w:t>
      </w:r>
      <w:r w:rsidR="00F23E50">
        <w:t>trends</w:t>
      </w:r>
      <w:r>
        <w:t xml:space="preserve"> suggestive of a process whereby discourse tendencies</w:t>
      </w:r>
      <w:r>
        <w:rPr>
          <w:rFonts w:cs="Times New Roman"/>
        </w:rPr>
        <w:t>—</w:t>
      </w:r>
      <w:r>
        <w:t>such as the tendency for new topics to appear in nominal constructions</w:t>
      </w:r>
      <w:r>
        <w:rPr>
          <w:rFonts w:cs="Times New Roman"/>
        </w:rPr>
        <w:t>—</w:t>
      </w:r>
      <w:r>
        <w:t xml:space="preserve">become grammaticized </w:t>
      </w:r>
      <w:r w:rsidR="00CA1E49">
        <w:t xml:space="preserve">as dedicated markers of particular pragmatic functions </w:t>
      </w:r>
      <w:r>
        <w:t xml:space="preserve">to </w:t>
      </w:r>
      <w:r w:rsidR="00CA1E49">
        <w:t xml:space="preserve">varying </w:t>
      </w:r>
      <w:r>
        <w:t>degrees in different languages.</w:t>
      </w:r>
    </w:p>
    <w:p w:rsidR="00DE6C31" w:rsidRDefault="00DE6C31" w:rsidP="009C5A3B">
      <w:pPr>
        <w:pStyle w:val="Heading1"/>
      </w:pPr>
      <w:r>
        <w:t>Timeline</w:t>
      </w:r>
    </w:p>
    <w:p w:rsidR="00CE05AD" w:rsidRDefault="00CE05AD" w:rsidP="00D15672">
      <w:pPr>
        <w:spacing w:after="240"/>
      </w:pPr>
      <w:r>
        <w:t>I hope to complete and defend the dissertation by the end of the 2017</w:t>
      </w:r>
      <w:r>
        <w:rPr>
          <w:rFonts w:cs="Times New Roman"/>
        </w:rPr>
        <w:t>–</w:t>
      </w:r>
      <w:r>
        <w:t>2018 academic year, with the possibility of extending the timeline to a second year. Meeting this goal requires following a rigorous timeline, laid out below.</w:t>
      </w:r>
      <w:ins w:id="37" w:author="Owner" w:date="2018-01-11T16:01:00Z">
        <w:r w:rsidR="00F613DD">
          <w:t xml:space="preserve"> Whew! That would indeed by amazing.</w:t>
        </w:r>
      </w:ins>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578"/>
        <w:gridCol w:w="3344"/>
      </w:tblGrid>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Jan 15 - 26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Committee reads prospectus</w:t>
            </w:r>
          </w:p>
          <w:p w:rsidR="005B421C" w:rsidRPr="003A70E1" w:rsidRDefault="005B421C" w:rsidP="005B421C">
            <w:pPr>
              <w:spacing w:line="240" w:lineRule="auto"/>
              <w:ind w:firstLine="0"/>
              <w:rPr>
                <w:sz w:val="22"/>
              </w:rPr>
            </w:pPr>
            <w:r w:rsidRPr="003A70E1">
              <w:rPr>
                <w:sz w:val="22"/>
              </w:rPr>
              <w:t>Finish Chapters 1-3</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Jan 29 - Feb 9</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Prospectus revisions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Feb 12 - 23</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Committee reads revised prospectus</w:t>
            </w:r>
          </w:p>
          <w:p w:rsidR="005B421C" w:rsidRPr="003A70E1" w:rsidRDefault="005B421C" w:rsidP="005B421C">
            <w:pPr>
              <w:spacing w:line="240" w:lineRule="auto"/>
              <w:ind w:firstLine="0"/>
              <w:rPr>
                <w:sz w:val="22"/>
              </w:rPr>
            </w:pPr>
            <w:r w:rsidRPr="003A70E1">
              <w:rPr>
                <w:sz w:val="22"/>
              </w:rPr>
              <w:t>Write Chapter 4</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Feb 23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Prospectus defense</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Feb 26 - April 6</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6 weeks total</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Write Chapter 5 (2 weeks)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Write Chapter 6 (2 weeks)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Write Conclusion (1 week)</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Buffer (1 week)</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April 9 - May 4</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Committee reads thesis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May 7 - 18</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Thesis revisions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May 21 - 31</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Committee reads revised thesis</w:t>
            </w:r>
          </w:p>
        </w:tc>
      </w:tr>
      <w:tr w:rsidR="005B421C" w:rsidRPr="003A70E1" w:rsidTr="005B421C">
        <w:trPr>
          <w:jc w:val="center"/>
        </w:trPr>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lastRenderedPageBreak/>
              <w:t>June 1 (?)</w:t>
            </w:r>
          </w:p>
        </w:tc>
        <w:tc>
          <w:tcPr>
            <w:tcW w:w="0" w:type="auto"/>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B421C" w:rsidRPr="003A70E1" w:rsidRDefault="005B421C" w:rsidP="005B421C">
            <w:pPr>
              <w:spacing w:line="240" w:lineRule="auto"/>
              <w:ind w:firstLine="0"/>
              <w:rPr>
                <w:sz w:val="22"/>
              </w:rPr>
            </w:pPr>
            <w:r w:rsidRPr="003A70E1">
              <w:rPr>
                <w:sz w:val="22"/>
              </w:rPr>
              <w:t>Thesis defense</w:t>
            </w:r>
          </w:p>
        </w:tc>
      </w:tr>
    </w:tbl>
    <w:p w:rsidR="00FD59DC" w:rsidRDefault="00DE6C31" w:rsidP="001E4A7C">
      <w:pPr>
        <w:pStyle w:val="Heading1"/>
        <w:pageBreakBefore/>
        <w:numPr>
          <w:ilvl w:val="0"/>
          <w:numId w:val="0"/>
        </w:numPr>
      </w:pPr>
      <w:bookmarkStart w:id="38" w:name="_GoBack"/>
      <w:bookmarkEnd w:id="38"/>
      <w:r>
        <w:lastRenderedPageBreak/>
        <w:t>References</w:t>
      </w:r>
    </w:p>
    <w:p w:rsidR="009141BE" w:rsidRPr="009141BE" w:rsidRDefault="004B6CFA" w:rsidP="009141BE">
      <w:pPr>
        <w:widowControl w:val="0"/>
        <w:autoSpaceDE w:val="0"/>
        <w:autoSpaceDN w:val="0"/>
        <w:adjustRightInd w:val="0"/>
        <w:spacing w:before="120" w:after="120" w:line="240" w:lineRule="auto"/>
        <w:ind w:left="480" w:hanging="480"/>
        <w:rPr>
          <w:rFonts w:cs="Times New Roman"/>
          <w:noProof/>
        </w:rPr>
      </w:pPr>
      <w:r>
        <w:fldChar w:fldCharType="begin" w:fldLock="1"/>
      </w:r>
      <w:r w:rsidR="0020387A">
        <w:instrText xml:space="preserve">ADDIN Mendeley Bibliography CSL_BIBLIOGRAPHY </w:instrText>
      </w:r>
      <w:r>
        <w:fldChar w:fldCharType="separate"/>
      </w:r>
      <w:r w:rsidR="009141BE" w:rsidRPr="009141BE">
        <w:rPr>
          <w:rFonts w:cs="Times New Roman"/>
          <w:noProof/>
        </w:rPr>
        <w:t xml:space="preserve">Arad, Maya. 2003. Locality constraints on the interpretation of roots: The case of Hebrew denominal verbs. </w:t>
      </w:r>
      <w:r w:rsidR="009141BE" w:rsidRPr="009141BE">
        <w:rPr>
          <w:rFonts w:cs="Times New Roman"/>
          <w:i/>
          <w:iCs/>
          <w:noProof/>
        </w:rPr>
        <w:t>Natural Language &amp; Linguistic Theory</w:t>
      </w:r>
      <w:r w:rsidR="009141BE" w:rsidRPr="009141BE">
        <w:rPr>
          <w:rFonts w:cs="Times New Roman"/>
          <w:noProof/>
        </w:rPr>
        <w:t xml:space="preserve"> 21. 737–778.</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Baker, Mark &amp; William Croft. 2017. Lexical categories: Legacy, lacuna, and opportunity for functionalists and formalists. </w:t>
      </w:r>
      <w:r w:rsidRPr="009141BE">
        <w:rPr>
          <w:rFonts w:cs="Times New Roman"/>
          <w:i/>
          <w:iCs/>
          <w:noProof/>
        </w:rPr>
        <w:t>Annual Review of Linguistics</w:t>
      </w:r>
      <w:r w:rsidRPr="009141BE">
        <w:rPr>
          <w:rFonts w:cs="Times New Roman"/>
          <w:noProof/>
        </w:rPr>
        <w:t xml:space="preserve"> 3(2). 1–19. doi:10.1146/annurev-linguistics-011516-034134. http://www.annualreviews.org/doi/10.1146/annurev-linguistics-011516-034134.</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Beck, David. 2016. Some language-particular terms are comparative concepts. </w:t>
      </w:r>
      <w:r w:rsidRPr="009141BE">
        <w:rPr>
          <w:rFonts w:cs="Times New Roman"/>
          <w:i/>
          <w:iCs/>
          <w:noProof/>
        </w:rPr>
        <w:t>Linguistic Typology</w:t>
      </w:r>
      <w:r w:rsidRPr="009141BE">
        <w:rPr>
          <w:rFonts w:cs="Times New Roman"/>
          <w:noProof/>
        </w:rPr>
        <w:t xml:space="preserve"> 20(2). 395–402. doi:10.1515/lingty-2016-0013.</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Boas, Franz. 1911. Introduction. </w:t>
      </w:r>
      <w:r w:rsidRPr="009141BE">
        <w:rPr>
          <w:rFonts w:cs="Times New Roman"/>
          <w:i/>
          <w:iCs/>
          <w:noProof/>
        </w:rPr>
        <w:t>Handbook of American Indian Languages, Part 1</w:t>
      </w:r>
      <w:r w:rsidRPr="009141BE">
        <w:rPr>
          <w:rFonts w:cs="Times New Roman"/>
          <w:noProof/>
        </w:rPr>
        <w:t>. (Bureau of American Ethnology Bulletin 40). Washington, D.C.: Smithsonian Institution.</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1E25A4">
        <w:rPr>
          <w:rFonts w:cs="Times New Roman"/>
          <w:noProof/>
          <w:lang w:val="fr-FR"/>
        </w:rPr>
        <w:t xml:space="preserve">Bois, John W. Du, Wallace L. Chafe, Charles Meyer, Sandra A. Thompson, Robert Englebretson &amp; Mii Martey. </w:t>
      </w:r>
      <w:r w:rsidRPr="009141BE">
        <w:rPr>
          <w:rFonts w:cs="Times New Roman"/>
          <w:noProof/>
        </w:rPr>
        <w:t>2000. Santa Barbara Corpus of Spoken American English. Philadelphia: Linguistic Data Consortium.</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Broschart, Jürgen. 1997. Why Tongan does it differently: Categorial distinctions in a language without nouns and verbs. </w:t>
      </w:r>
      <w:r w:rsidRPr="009141BE">
        <w:rPr>
          <w:rFonts w:cs="Times New Roman"/>
          <w:i/>
          <w:iCs/>
          <w:noProof/>
        </w:rPr>
        <w:t>Linguistic Typology</w:t>
      </w:r>
      <w:r w:rsidRPr="009141BE">
        <w:rPr>
          <w:rFonts w:cs="Times New Roman"/>
          <w:noProof/>
        </w:rPr>
        <w:t xml:space="preserve"> 1(1997). 123–165. doi:10.1515/lity.1997.1.2.123.</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Cauchard, Aurelie. 2017. Describing lexical flexibility in Caac (New Caledonia). </w:t>
      </w:r>
      <w:r w:rsidRPr="009141BE">
        <w:rPr>
          <w:rFonts w:cs="Times New Roman"/>
          <w:i/>
          <w:iCs/>
          <w:noProof/>
        </w:rPr>
        <w:t>Studies in Language</w:t>
      </w:r>
      <w:r w:rsidRPr="009141BE">
        <w:rPr>
          <w:rFonts w:cs="Times New Roman"/>
          <w:noProof/>
        </w:rPr>
        <w:t xml:space="preserve"> 41(2). 521–542. doi:10.1075/sl.41.2.09cau. http://www.jbe-platform.com/content/journals/10.1075/sl.41.2.09cau.</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Chafe, Wallace. 2012. Are adjectives universal? The case of Northern Iroquoian. </w:t>
      </w:r>
      <w:r w:rsidRPr="009141BE">
        <w:rPr>
          <w:rFonts w:cs="Times New Roman"/>
          <w:i/>
          <w:iCs/>
          <w:noProof/>
        </w:rPr>
        <w:t>Linguistic Typology</w:t>
      </w:r>
      <w:r w:rsidRPr="009141BE">
        <w:rPr>
          <w:rFonts w:cs="Times New Roman"/>
          <w:noProof/>
        </w:rPr>
        <w:t xml:space="preserve"> 16(1). 1–39. doi:10.1515/lingty-2012-0001.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Chung, Sandra. 2012. Are lexical categories universal? The view from Chamorro. </w:t>
      </w:r>
      <w:r w:rsidRPr="009141BE">
        <w:rPr>
          <w:rFonts w:cs="Times New Roman"/>
          <w:i/>
          <w:iCs/>
          <w:noProof/>
        </w:rPr>
        <w:t>Theoretical Linguistics</w:t>
      </w:r>
      <w:r w:rsidRPr="009141BE">
        <w:rPr>
          <w:rFonts w:cs="Times New Roman"/>
          <w:noProof/>
        </w:rPr>
        <w:t xml:space="preserve"> 38(1–2). 1–56. doi:10.1515/tl-2012-0001.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1990. A conceptual framework for grammatical categories. </w:t>
      </w:r>
      <w:r w:rsidRPr="009141BE">
        <w:rPr>
          <w:rFonts w:cs="Times New Roman"/>
          <w:i/>
          <w:iCs/>
          <w:noProof/>
        </w:rPr>
        <w:t>Journal of Semantics</w:t>
      </w:r>
      <w:r w:rsidRPr="009141BE">
        <w:rPr>
          <w:rFonts w:cs="Times New Roman"/>
          <w:noProof/>
        </w:rPr>
        <w:t xml:space="preserve"> 7(3). 245–280.</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2000. Parts of speech as language universals and as language-particular categories. In Petra M. Vogel &amp; Bernard Comrie (eds.), </w:t>
      </w:r>
      <w:r w:rsidRPr="009141BE">
        <w:rPr>
          <w:rFonts w:cs="Times New Roman"/>
          <w:i/>
          <w:iCs/>
          <w:noProof/>
        </w:rPr>
        <w:t>Approaches to the typology of word classes</w:t>
      </w:r>
      <w:r w:rsidRPr="009141BE">
        <w:rPr>
          <w:rFonts w:cs="Times New Roman"/>
          <w:noProof/>
        </w:rPr>
        <w:t>, 65–102. (Empirical Approaches to Language Typology 23). Berlin: Mouton de Gruyter.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2001. </w:t>
      </w:r>
      <w:r w:rsidRPr="009141BE">
        <w:rPr>
          <w:rFonts w:cs="Times New Roman"/>
          <w:i/>
          <w:iCs/>
          <w:noProof/>
        </w:rPr>
        <w:t>Radical Construction Grammar: Syntactic theory in typological perspective</w:t>
      </w:r>
      <w:r w:rsidRPr="009141BE">
        <w:rPr>
          <w:rFonts w:cs="Times New Roman"/>
          <w:noProof/>
        </w:rPr>
        <w:t>.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2002. </w:t>
      </w:r>
      <w:r w:rsidRPr="009141BE">
        <w:rPr>
          <w:rFonts w:cs="Times New Roman"/>
          <w:i/>
          <w:iCs/>
          <w:noProof/>
        </w:rPr>
        <w:t>Typology and universals</w:t>
      </w:r>
      <w:r w:rsidRPr="009141BE">
        <w:rPr>
          <w:rFonts w:cs="Times New Roman"/>
          <w:noProof/>
        </w:rPr>
        <w:t>. 2nd ed. (Cambridge Textbooks in Linguistics). Cambridge: Cambridge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2005. Word classes, parts of speech, and syntactic argumentation. </w:t>
      </w:r>
      <w:r w:rsidRPr="009141BE">
        <w:rPr>
          <w:rFonts w:cs="Times New Roman"/>
          <w:i/>
          <w:iCs/>
          <w:noProof/>
        </w:rPr>
        <w:t>Linguistic Typology</w:t>
      </w:r>
      <w:r w:rsidRPr="009141BE">
        <w:rPr>
          <w:rFonts w:cs="Times New Roman"/>
          <w:noProof/>
        </w:rPr>
        <w:t xml:space="preserve"> 9(3). 431–441. doi:10.1515/lity.2005.9.3.391.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Croft, William. 2016. Comparative concepts and language-specific categories: Theory and practice. </w:t>
      </w:r>
      <w:r w:rsidRPr="009141BE">
        <w:rPr>
          <w:rFonts w:cs="Times New Roman"/>
          <w:i/>
          <w:iCs/>
          <w:noProof/>
        </w:rPr>
        <w:t>Linguistic Typology</w:t>
      </w:r>
      <w:r w:rsidRPr="009141BE">
        <w:rPr>
          <w:rFonts w:cs="Times New Roman"/>
          <w:noProof/>
        </w:rPr>
        <w:t xml:space="preserve"> 20(2). 377–393. doi:10.1515/lingty-2016-0012.</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lastRenderedPageBreak/>
        <w:t xml:space="preserve">Croft, William &amp; Eva van Lier. 2012. Language universals without universal categories. </w:t>
      </w:r>
      <w:r w:rsidRPr="009141BE">
        <w:rPr>
          <w:rFonts w:cs="Times New Roman"/>
          <w:i/>
          <w:iCs/>
          <w:noProof/>
        </w:rPr>
        <w:t>Theoretical Linguistics</w:t>
      </w:r>
      <w:r w:rsidRPr="009141BE">
        <w:rPr>
          <w:rFonts w:cs="Times New Roman"/>
          <w:noProof/>
        </w:rPr>
        <w:t xml:space="preserve"> 38(1–2). 57–72. doi:10.1515/tl-2012-0002.</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Crystal, David. 2008. </w:t>
      </w:r>
      <w:r w:rsidRPr="009141BE">
        <w:rPr>
          <w:rFonts w:cs="Times New Roman"/>
          <w:i/>
          <w:iCs/>
          <w:noProof/>
        </w:rPr>
        <w:t>A dictionary of linguistics and phonetics</w:t>
      </w:r>
      <w:r w:rsidRPr="009141BE">
        <w:rPr>
          <w:rFonts w:cs="Times New Roman"/>
          <w:noProof/>
        </w:rPr>
        <w:t>. 6th ed. (The Language Library). Blackwell.</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1977. Where have all the adjectives gone? </w:t>
      </w:r>
      <w:r w:rsidRPr="009141BE">
        <w:rPr>
          <w:rFonts w:cs="Times New Roman"/>
          <w:i/>
          <w:iCs/>
          <w:noProof/>
        </w:rPr>
        <w:t>Studies in Language</w:t>
      </w:r>
      <w:r w:rsidRPr="009141BE">
        <w:rPr>
          <w:rFonts w:cs="Times New Roman"/>
          <w:noProof/>
        </w:rPr>
        <w:t xml:space="preserve"> 1(1). 19–80.</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1982. </w:t>
      </w:r>
      <w:r w:rsidRPr="009141BE">
        <w:rPr>
          <w:rFonts w:cs="Times New Roman"/>
          <w:i/>
          <w:iCs/>
          <w:noProof/>
        </w:rPr>
        <w:t>Where have all the adjectives gone? and other essays in Semantics and Syntax</w:t>
      </w:r>
      <w:r w:rsidRPr="009141BE">
        <w:rPr>
          <w:rFonts w:cs="Times New Roman"/>
          <w:noProof/>
        </w:rPr>
        <w:t xml:space="preserve">. </w:t>
      </w:r>
      <w:r w:rsidRPr="009141BE">
        <w:rPr>
          <w:rFonts w:cs="Times New Roman"/>
          <w:i/>
          <w:iCs/>
          <w:noProof/>
        </w:rPr>
        <w:t>Studies in Language</w:t>
      </w:r>
      <w:r w:rsidRPr="009141BE">
        <w:rPr>
          <w:rFonts w:cs="Times New Roman"/>
          <w:noProof/>
        </w:rPr>
        <w:t>. doi:10.1038/014265a0.</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Dixon, Robert M. W. 2004. Adjective classes in typological perspective. In Robert M. W. Dixon &amp; Alexandra Y. Aikhenvald (eds.), </w:t>
      </w:r>
      <w:r w:rsidRPr="009141BE">
        <w:rPr>
          <w:rFonts w:cs="Times New Roman"/>
          <w:i/>
          <w:iCs/>
          <w:noProof/>
        </w:rPr>
        <w:t>Adjective classes: A cross-linguistic typology</w:t>
      </w:r>
      <w:r w:rsidRPr="009141BE">
        <w:rPr>
          <w:rFonts w:cs="Times New Roman"/>
          <w:noProof/>
        </w:rPr>
        <w:t>, 1–49. (Explorations in Linguistic Typology 1).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Don, Jan. 2004. Categories in the lexicon. </w:t>
      </w:r>
      <w:r w:rsidRPr="009141BE">
        <w:rPr>
          <w:rFonts w:cs="Times New Roman"/>
          <w:i/>
          <w:iCs/>
          <w:noProof/>
        </w:rPr>
        <w:t>Linguistics</w:t>
      </w:r>
      <w:r w:rsidRPr="009141BE">
        <w:rPr>
          <w:rFonts w:cs="Times New Roman"/>
          <w:noProof/>
        </w:rPr>
        <w:t xml:space="preserve"> 42(5). 931–956. doi:10.1515/ling.2004.033.</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Don, Jan &amp; Eva van Lier. 2003. Derivation and categorization in flexible and differentiated languages. In Jan Rijkhoff &amp; Eva van Lier (eds.), </w:t>
      </w:r>
      <w:r w:rsidRPr="009141BE">
        <w:rPr>
          <w:rFonts w:cs="Times New Roman"/>
          <w:i/>
          <w:iCs/>
          <w:noProof/>
        </w:rPr>
        <w:t>Flexible word classes: Typological studies of underspecified parts of speech</w:t>
      </w:r>
      <w:r w:rsidRPr="009141BE">
        <w:rPr>
          <w:rFonts w:cs="Times New Roman"/>
          <w:noProof/>
        </w:rPr>
        <w:t>, 56–88.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Dorvlo, Kofi. 2009. Does Logba have an adjective class? . 95–105.</w:t>
      </w:r>
    </w:p>
    <w:p w:rsidR="009141BE" w:rsidRPr="001E25A4" w:rsidRDefault="009141BE" w:rsidP="009141BE">
      <w:pPr>
        <w:widowControl w:val="0"/>
        <w:autoSpaceDE w:val="0"/>
        <w:autoSpaceDN w:val="0"/>
        <w:adjustRightInd w:val="0"/>
        <w:spacing w:before="120" w:after="120" w:line="240" w:lineRule="auto"/>
        <w:ind w:left="480" w:hanging="480"/>
        <w:rPr>
          <w:rFonts w:cs="Times New Roman"/>
          <w:noProof/>
          <w:lang w:val="es-MX"/>
        </w:rPr>
      </w:pPr>
      <w:r w:rsidRPr="009141BE">
        <w:rPr>
          <w:rFonts w:cs="Times New Roman"/>
          <w:noProof/>
        </w:rPr>
        <w:t xml:space="preserve">Eijk, Jan P. Van &amp; Thom Hess. 1986. Noun and verb in Salish. </w:t>
      </w:r>
      <w:r w:rsidRPr="001E25A4">
        <w:rPr>
          <w:rFonts w:cs="Times New Roman"/>
          <w:i/>
          <w:iCs/>
          <w:noProof/>
          <w:lang w:val="es-MX"/>
        </w:rPr>
        <w:t>Lingua</w:t>
      </w:r>
      <w:r w:rsidRPr="001E25A4">
        <w:rPr>
          <w:rFonts w:cs="Times New Roman"/>
          <w:noProof/>
          <w:lang w:val="es-MX"/>
        </w:rPr>
        <w:t xml:space="preserve"> 69(4). 319–331. doi:10.1016/0024-3841(86)90061-6.</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1E25A4">
        <w:rPr>
          <w:rFonts w:cs="Times New Roman"/>
          <w:noProof/>
          <w:lang w:val="es-MX"/>
        </w:rPr>
        <w:t xml:space="preserve">Evans, Nicholas &amp; Toshiki Osada. </w:t>
      </w:r>
      <w:r w:rsidRPr="009141BE">
        <w:rPr>
          <w:rFonts w:cs="Times New Roman"/>
          <w:noProof/>
        </w:rPr>
        <w:t xml:space="preserve">2005. Mundari: The myth of a language without word classes. </w:t>
      </w:r>
      <w:r w:rsidRPr="009141BE">
        <w:rPr>
          <w:rFonts w:cs="Times New Roman"/>
          <w:i/>
          <w:iCs/>
          <w:noProof/>
        </w:rPr>
        <w:t>Linguistic Typology</w:t>
      </w:r>
      <w:r w:rsidRPr="009141BE">
        <w:rPr>
          <w:rFonts w:cs="Times New Roman"/>
          <w:noProof/>
        </w:rPr>
        <w:t xml:space="preserve"> 9(2005). 351–390. doi:10.1515/lity.2005.9.3.351.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Farrell, Patrick. 2001. Functional shift as category underspecification. </w:t>
      </w:r>
      <w:r w:rsidRPr="009141BE">
        <w:rPr>
          <w:rFonts w:cs="Times New Roman"/>
          <w:i/>
          <w:iCs/>
          <w:noProof/>
        </w:rPr>
        <w:t>English Language &amp; Linguistics</w:t>
      </w:r>
      <w:r w:rsidRPr="009141BE">
        <w:rPr>
          <w:rFonts w:cs="Times New Roman"/>
          <w:noProof/>
        </w:rPr>
        <w:t xml:space="preserve"> 5(1). 109–130. doi:10.1017/S1360674301000156.</w:t>
      </w:r>
    </w:p>
    <w:p w:rsidR="009141BE" w:rsidRPr="001E25A4" w:rsidRDefault="009141BE" w:rsidP="009141BE">
      <w:pPr>
        <w:widowControl w:val="0"/>
        <w:autoSpaceDE w:val="0"/>
        <w:autoSpaceDN w:val="0"/>
        <w:adjustRightInd w:val="0"/>
        <w:spacing w:before="120" w:after="120" w:line="240" w:lineRule="auto"/>
        <w:ind w:left="480" w:hanging="480"/>
        <w:rPr>
          <w:rFonts w:cs="Times New Roman"/>
          <w:noProof/>
          <w:lang w:val="fr-FR"/>
        </w:rPr>
      </w:pPr>
      <w:r w:rsidRPr="009141BE">
        <w:rPr>
          <w:rFonts w:cs="Times New Roman"/>
          <w:noProof/>
        </w:rPr>
        <w:t xml:space="preserve">Floyd, Simeon. 2011. Re-discovering the Quechua adjective. </w:t>
      </w:r>
      <w:r w:rsidRPr="001E25A4">
        <w:rPr>
          <w:rFonts w:cs="Times New Roman"/>
          <w:i/>
          <w:iCs/>
          <w:noProof/>
          <w:lang w:val="fr-FR"/>
        </w:rPr>
        <w:t>Linguistic Typology</w:t>
      </w:r>
      <w:r w:rsidRPr="001E25A4">
        <w:rPr>
          <w:rFonts w:cs="Times New Roman"/>
          <w:noProof/>
          <w:lang w:val="fr-FR"/>
        </w:rPr>
        <w:t xml:space="preserve"> 15(1). 25–63. doi:10.1515/LITY.2011.003.</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1E25A4">
        <w:rPr>
          <w:rFonts w:cs="Times New Roman"/>
          <w:noProof/>
          <w:lang w:val="fr-FR"/>
        </w:rPr>
        <w:t xml:space="preserve">François, Alexandre. </w:t>
      </w:r>
      <w:r w:rsidRPr="009141BE">
        <w:rPr>
          <w:rFonts w:cs="Times New Roman"/>
          <w:noProof/>
        </w:rPr>
        <w:t xml:space="preserve">2017. The economy of word classes in Hiw, Vanuatu. </w:t>
      </w:r>
      <w:r w:rsidRPr="009141BE">
        <w:rPr>
          <w:rFonts w:cs="Times New Roman"/>
          <w:i/>
          <w:iCs/>
          <w:noProof/>
        </w:rPr>
        <w:t>Studies in Language</w:t>
      </w:r>
      <w:r w:rsidRPr="009141BE">
        <w:rPr>
          <w:rFonts w:cs="Times New Roman"/>
          <w:noProof/>
        </w:rPr>
        <w:t xml:space="preserve"> 41(2). 294–357. doi:10.1075/sl.41.2.03fra. http://www.jbe-platform.com/content/journals/10.1075/sl.41.2.03fra.</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Gil, David. 2005. Isolating-monocategorial-associational language. In Henri Cohen &amp; Claire Lefebvre (eds.), </w:t>
      </w:r>
      <w:r w:rsidRPr="009141BE">
        <w:rPr>
          <w:rFonts w:cs="Times New Roman"/>
          <w:i/>
          <w:iCs/>
          <w:noProof/>
        </w:rPr>
        <w:t>Handbook of categorization in cognitive science</w:t>
      </w:r>
      <w:r w:rsidRPr="009141BE">
        <w:rPr>
          <w:rFonts w:cs="Times New Roman"/>
          <w:noProof/>
        </w:rPr>
        <w:t>, 348–377. Amsterdam: Elsevier.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Givón, Talmy. 1979. </w:t>
      </w:r>
      <w:r w:rsidRPr="009141BE">
        <w:rPr>
          <w:rFonts w:cs="Times New Roman"/>
          <w:i/>
          <w:iCs/>
          <w:noProof/>
        </w:rPr>
        <w:t>On understanding grammar</w:t>
      </w:r>
      <w:r w:rsidRPr="009141BE">
        <w:rPr>
          <w:rFonts w:cs="Times New Roman"/>
          <w:noProof/>
        </w:rPr>
        <w:t>. (Perspectives in Neurolinguistics &amp; Psycholinguistics). New York: Academic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Harris, Zellig. 1951. </w:t>
      </w:r>
      <w:r w:rsidRPr="009141BE">
        <w:rPr>
          <w:rFonts w:cs="Times New Roman"/>
          <w:i/>
          <w:iCs/>
          <w:noProof/>
        </w:rPr>
        <w:t>Methods in structural linguistics</w:t>
      </w:r>
      <w:r w:rsidRPr="009141BE">
        <w:rPr>
          <w:rFonts w:cs="Times New Roman"/>
          <w:noProof/>
        </w:rPr>
        <w:t>. Chicago: University of Chicago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Haspelmath, Martin. 2007. Pre-established categories don’t exist: Consequences for language description and typology. </w:t>
      </w:r>
      <w:r w:rsidRPr="009141BE">
        <w:rPr>
          <w:rFonts w:cs="Times New Roman"/>
          <w:i/>
          <w:iCs/>
          <w:noProof/>
        </w:rPr>
        <w:t>Linguistic Typology</w:t>
      </w:r>
      <w:r w:rsidRPr="009141BE">
        <w:rPr>
          <w:rFonts w:cs="Times New Roman"/>
          <w:noProof/>
        </w:rPr>
        <w:t xml:space="preserve"> 11(1). 119–132. doi:10.1515/LINGTY.2007.011.</w:t>
      </w:r>
    </w:p>
    <w:p w:rsidR="009141BE" w:rsidRPr="001E25A4" w:rsidRDefault="009141BE" w:rsidP="009141BE">
      <w:pPr>
        <w:widowControl w:val="0"/>
        <w:autoSpaceDE w:val="0"/>
        <w:autoSpaceDN w:val="0"/>
        <w:adjustRightInd w:val="0"/>
        <w:spacing w:before="120" w:after="120" w:line="240" w:lineRule="auto"/>
        <w:ind w:left="480" w:hanging="480"/>
        <w:rPr>
          <w:rFonts w:cs="Times New Roman"/>
          <w:noProof/>
          <w:lang w:val="fr-FR"/>
        </w:rPr>
      </w:pPr>
      <w:r w:rsidRPr="009141BE">
        <w:rPr>
          <w:rFonts w:cs="Times New Roman"/>
          <w:noProof/>
        </w:rPr>
        <w:t xml:space="preserve">Haspelmath, Martin. 2010. The interplay between comparative concepts and descriptive categories (Reply to Newmeyer). </w:t>
      </w:r>
      <w:r w:rsidRPr="001E25A4">
        <w:rPr>
          <w:rFonts w:cs="Times New Roman"/>
          <w:i/>
          <w:iCs/>
          <w:noProof/>
          <w:lang w:val="fr-FR"/>
        </w:rPr>
        <w:t>Language</w:t>
      </w:r>
      <w:r w:rsidRPr="001E25A4">
        <w:rPr>
          <w:rFonts w:cs="Times New Roman"/>
          <w:noProof/>
          <w:lang w:val="fr-FR"/>
        </w:rPr>
        <w:t xml:space="preserve"> 86(3). 696–699. doi:10.1353/lan.2010.0021. </w:t>
      </w:r>
      <w:r w:rsidRPr="001E25A4">
        <w:rPr>
          <w:rFonts w:cs="Times New Roman"/>
          <w:noProof/>
          <w:lang w:val="fr-FR"/>
        </w:rPr>
        <w:lastRenderedPageBreak/>
        <w:t>http://muse.jhu.edu/content/crossref/journals/language/v086/86.3.haspelmath01.html.</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Haspelmath, Martin. 2014. (Non-)universality of word-classes and words: The mid-20th century shift. </w:t>
      </w:r>
      <w:r w:rsidRPr="009141BE">
        <w:rPr>
          <w:rFonts w:cs="Times New Roman"/>
          <w:i/>
          <w:iCs/>
          <w:noProof/>
        </w:rPr>
        <w:t>History &amp; Philosophy of the Language Sciences</w:t>
      </w:r>
      <w:r w:rsidRPr="009141BE">
        <w:rPr>
          <w:rFonts w:cs="Times New Roman"/>
          <w:noProof/>
        </w:rPr>
        <w:t>. https://hiphilangsci.net/2014/10/08/non-universality-of-word-classes-and-words-the-mid-20th-century-shift/.</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1992. </w:t>
      </w:r>
      <w:r w:rsidRPr="009141BE">
        <w:rPr>
          <w:rFonts w:cs="Times New Roman"/>
          <w:i/>
          <w:iCs/>
          <w:noProof/>
        </w:rPr>
        <w:t>Non-verbal predication: Theory, typology, diachrony</w:t>
      </w:r>
      <w:r w:rsidRPr="009141BE">
        <w:rPr>
          <w:rFonts w:cs="Times New Roman"/>
          <w:noProof/>
        </w:rPr>
        <w:t>. (Functional Grammar Series 15). Berlin: Mouton de Gruyter.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&amp; Jan Rijkhoff. 2005. Mundari as a flexible language. </w:t>
      </w:r>
      <w:r w:rsidRPr="009141BE">
        <w:rPr>
          <w:rFonts w:cs="Times New Roman"/>
          <w:i/>
          <w:iCs/>
          <w:noProof/>
        </w:rPr>
        <w:t>Linguistic Typology</w:t>
      </w:r>
      <w:r w:rsidRPr="009141BE">
        <w:rPr>
          <w:rFonts w:cs="Times New Roman"/>
          <w:noProof/>
        </w:rPr>
        <w:t xml:space="preserve"> 9(3). 406–431. doi:10.1515/lity.2005.9.3.391.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Hengeveld, Kees, Jan Rijkhoff &amp; Anna Siewierska. 2004. Parts-of-speech systems and word order. </w:t>
      </w:r>
      <w:r w:rsidRPr="009141BE">
        <w:rPr>
          <w:rFonts w:cs="Times New Roman"/>
          <w:i/>
          <w:iCs/>
          <w:noProof/>
        </w:rPr>
        <w:t>Journal of Linguistics</w:t>
      </w:r>
      <w:r w:rsidRPr="009141BE">
        <w:rPr>
          <w:rFonts w:cs="Times New Roman"/>
          <w:noProof/>
        </w:rPr>
        <w:t xml:space="preserve"> 40(3). 527–570. doi:10.1017/S0022226704002762.</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Holton, Gary. 1999. Categoriality of property words in a switch-adjective language. </w:t>
      </w:r>
      <w:r w:rsidRPr="009141BE">
        <w:rPr>
          <w:rFonts w:cs="Times New Roman"/>
          <w:i/>
          <w:iCs/>
          <w:noProof/>
        </w:rPr>
        <w:t>Linguistic Typology</w:t>
      </w:r>
      <w:r w:rsidRPr="009141BE">
        <w:rPr>
          <w:rFonts w:cs="Times New Roman"/>
          <w:noProof/>
        </w:rPr>
        <w:t xml:space="preserve"> 3(3). 341–360. doi:10.1515/lity.1999.3.3.341. http://www.degruyter.com/view/j/lity.1999.3.issue-3/lity.1999.3.3.341/lity.1999.3.3.341.xml.</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Hopper, Paul J. &amp; Sandra A. Thompson. 1984. The discourse basis for lexical categories in Universal Grammar. </w:t>
      </w:r>
      <w:r w:rsidRPr="009141BE">
        <w:rPr>
          <w:rFonts w:cs="Times New Roman"/>
          <w:i/>
          <w:iCs/>
          <w:noProof/>
        </w:rPr>
        <w:t>Language</w:t>
      </w:r>
      <w:r w:rsidRPr="009141BE">
        <w:rPr>
          <w:rFonts w:cs="Times New Roman"/>
          <w:noProof/>
        </w:rPr>
        <w:t xml:space="preserve"> 60(4). 703–752. doi:10.1371/journal.pone.0005772. http://www.jstor.org/stable/413797.</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Hopper, Paul J. &amp; Elizabeth Closs Traugott. 2003. </w:t>
      </w:r>
      <w:r w:rsidRPr="009141BE">
        <w:rPr>
          <w:rFonts w:cs="Times New Roman"/>
          <w:i/>
          <w:iCs/>
          <w:noProof/>
        </w:rPr>
        <w:t>Grammaticalization</w:t>
      </w:r>
      <w:r w:rsidRPr="009141BE">
        <w:rPr>
          <w:rFonts w:cs="Times New Roman"/>
          <w:noProof/>
        </w:rPr>
        <w:t>. 2nd ed. (Cambridge Textbooks in Linguistics). Cambridge: Cambridge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Jacobsen, William H. 1979. Noun and verb in Nootkan. In Barbara S. Efrat (ed.), </w:t>
      </w:r>
      <w:r w:rsidRPr="009141BE">
        <w:rPr>
          <w:rFonts w:cs="Times New Roman"/>
          <w:i/>
          <w:iCs/>
          <w:noProof/>
        </w:rPr>
        <w:t>The Victoria conference on northwestern languages</w:t>
      </w:r>
      <w:r w:rsidRPr="009141BE">
        <w:rPr>
          <w:rFonts w:cs="Times New Roman"/>
          <w:noProof/>
        </w:rPr>
        <w:t>, 83–155. Victoria, B.C.: British Columbia Provincial Museum.</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Kinkade, M. Dale. 1983. Salish evidence against the universality of “noun” and “verb.” </w:t>
      </w:r>
      <w:r w:rsidRPr="009141BE">
        <w:rPr>
          <w:rFonts w:cs="Times New Roman"/>
          <w:i/>
          <w:iCs/>
          <w:noProof/>
        </w:rPr>
        <w:t>Lingua</w:t>
      </w:r>
      <w:r w:rsidRPr="009141BE">
        <w:rPr>
          <w:rFonts w:cs="Times New Roman"/>
          <w:noProof/>
        </w:rPr>
        <w:t xml:space="preserve"> 60(1). 25–39. doi:10.1016/0024-3841(83)90045-1.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Koch, Karsten &amp; Lisa Matthewson. 2009. The lexical category debate in Salish and its relevance for Tagalog. </w:t>
      </w:r>
      <w:r w:rsidRPr="009141BE">
        <w:rPr>
          <w:rFonts w:cs="Times New Roman"/>
          <w:i/>
          <w:iCs/>
          <w:noProof/>
        </w:rPr>
        <w:t>Theoretical Linguistics</w:t>
      </w:r>
      <w:r w:rsidRPr="009141BE">
        <w:rPr>
          <w:rFonts w:cs="Times New Roman"/>
          <w:noProof/>
        </w:rPr>
        <w:t xml:space="preserve"> 35(1). 125–137. doi:10.1515/THLI.2009.007.</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Kuipers, Aert H. 1968. The categories verb-noun and transitive-intransitive in English and Squamish. </w:t>
      </w:r>
      <w:r w:rsidRPr="009141BE">
        <w:rPr>
          <w:rFonts w:cs="Times New Roman"/>
          <w:i/>
          <w:iCs/>
          <w:noProof/>
        </w:rPr>
        <w:t>Lingua</w:t>
      </w:r>
      <w:r w:rsidRPr="009141BE">
        <w:rPr>
          <w:rFonts w:cs="Times New Roman"/>
          <w:noProof/>
        </w:rPr>
        <w:t xml:space="preserve"> 21. 610–626. doi:10.1016/0024-3841(68)90080-6.</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Lakoff, George. 1987. </w:t>
      </w:r>
      <w:r w:rsidRPr="009141BE">
        <w:rPr>
          <w:rFonts w:cs="Times New Roman"/>
          <w:i/>
          <w:iCs/>
          <w:noProof/>
        </w:rPr>
        <w:t>Women, fire, and dangerous things: What categories reveal about the mind</w:t>
      </w:r>
      <w:r w:rsidRPr="009141BE">
        <w:rPr>
          <w:rFonts w:cs="Times New Roman"/>
          <w:noProof/>
        </w:rPr>
        <w:t xml:space="preserve">. </w:t>
      </w:r>
      <w:r w:rsidRPr="009141BE">
        <w:rPr>
          <w:rFonts w:cs="Times New Roman"/>
          <w:i/>
          <w:iCs/>
          <w:noProof/>
        </w:rPr>
        <w:t>Mind &amp; Language</w:t>
      </w:r>
      <w:r w:rsidRPr="009141BE">
        <w:rPr>
          <w:rFonts w:cs="Times New Roman"/>
          <w:noProof/>
        </w:rPr>
        <w:t>. Chicago: University of Chicago Press. doi:10.1111/j.1468-0017.1989.tb00245.x.</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Lichtenberk, Frank. 2017. Lexical and grammatical flexibility in Toqabaqita. </w:t>
      </w:r>
      <w:r w:rsidRPr="009141BE">
        <w:rPr>
          <w:rFonts w:cs="Times New Roman"/>
          <w:i/>
          <w:iCs/>
          <w:noProof/>
        </w:rPr>
        <w:t>Studies in Language</w:t>
      </w:r>
      <w:r w:rsidRPr="009141BE">
        <w:rPr>
          <w:rFonts w:cs="Times New Roman"/>
          <w:noProof/>
        </w:rPr>
        <w:t xml:space="preserve"> 41(2). 496–501. doi:10.1075/sl.41.2.07lic. http://www.jbe-platform.com/content/journals/10.1075/sl.41.2.07lic.</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2006. </w:t>
      </w:r>
      <w:r w:rsidRPr="009141BE">
        <w:rPr>
          <w:rFonts w:cs="Times New Roman"/>
          <w:i/>
          <w:iCs/>
          <w:noProof/>
        </w:rPr>
        <w:t>Parts-of-speech systems and dependent clauses: A typological study</w:t>
      </w:r>
      <w:r w:rsidRPr="009141BE">
        <w:rPr>
          <w:rFonts w:cs="Times New Roman"/>
          <w:noProof/>
        </w:rPr>
        <w:t xml:space="preserve">. </w:t>
      </w:r>
      <w:r w:rsidRPr="009141BE">
        <w:rPr>
          <w:rFonts w:cs="Times New Roman"/>
          <w:i/>
          <w:iCs/>
          <w:noProof/>
        </w:rPr>
        <w:t>Folia Linguistica</w:t>
      </w:r>
      <w:r w:rsidRPr="009141BE">
        <w:rPr>
          <w:rFonts w:cs="Times New Roman"/>
          <w:noProof/>
        </w:rPr>
        <w:t>. Vol. 40. doi:10.1515/flin.40.3-4.239.</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2016. Lexical flexibility in Oceanic languages. </w:t>
      </w:r>
      <w:r w:rsidRPr="009141BE">
        <w:rPr>
          <w:rFonts w:cs="Times New Roman"/>
          <w:i/>
          <w:iCs/>
          <w:noProof/>
        </w:rPr>
        <w:t>Linguistic Typology</w:t>
      </w:r>
      <w:r w:rsidRPr="009141BE">
        <w:rPr>
          <w:rFonts w:cs="Times New Roman"/>
          <w:noProof/>
        </w:rPr>
        <w:t xml:space="preserve"> 20(2). 197–232. doi:10.1515/lingty-2016-0005.</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(ed.). 2017. </w:t>
      </w:r>
      <w:r w:rsidRPr="009141BE">
        <w:rPr>
          <w:rFonts w:cs="Times New Roman"/>
          <w:i/>
          <w:iCs/>
          <w:noProof/>
        </w:rPr>
        <w:t>Lexical flexibility in Oceanic languages</w:t>
      </w:r>
      <w:r w:rsidRPr="009141BE">
        <w:rPr>
          <w:rFonts w:cs="Times New Roman"/>
          <w:noProof/>
        </w:rPr>
        <w:t xml:space="preserve">. . Vol. 41. (Studies in </w:t>
      </w:r>
      <w:r w:rsidRPr="009141BE">
        <w:rPr>
          <w:rFonts w:cs="Times New Roman"/>
          <w:noProof/>
        </w:rPr>
        <w:lastRenderedPageBreak/>
        <w:t>Language). Amsterdam: John Benjamins.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 van &amp; Jan Rijkhoff. 2013. Flexible word classes in linguistic typology and grammatical theory. In Eva van Lier &amp; Jan Rijkhoff (eds.), </w:t>
      </w:r>
      <w:r w:rsidRPr="009141BE">
        <w:rPr>
          <w:rFonts w:cs="Times New Roman"/>
          <w:i/>
          <w:iCs/>
          <w:noProof/>
        </w:rPr>
        <w:t>Flexible word classes: Typological studies of underspecified parts of speech</w:t>
      </w:r>
      <w:r w:rsidRPr="009141BE">
        <w:rPr>
          <w:rFonts w:cs="Times New Roman"/>
          <w:noProof/>
        </w:rPr>
        <w:t>, 1–30.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Lier, Evan van. 2017. Introduction: Lexical flexibility in Oceanic languages. </w:t>
      </w:r>
      <w:r w:rsidRPr="009141BE">
        <w:rPr>
          <w:rFonts w:cs="Times New Roman"/>
          <w:i/>
          <w:iCs/>
          <w:noProof/>
        </w:rPr>
        <w:t>Studies in Language</w:t>
      </w:r>
      <w:r w:rsidRPr="009141BE">
        <w:rPr>
          <w:rFonts w:cs="Times New Roman"/>
          <w:noProof/>
        </w:rPr>
        <w:t xml:space="preserve"> 41(2). 241–254. doi:10.1075/sl.41.2.01van. http://www.jbe-platform.com/content/journals/10.1075/sl.41.2.01van.</w:t>
      </w:r>
    </w:p>
    <w:p w:rsidR="009141BE" w:rsidRPr="001E25A4" w:rsidRDefault="009141BE" w:rsidP="009141BE">
      <w:pPr>
        <w:widowControl w:val="0"/>
        <w:autoSpaceDE w:val="0"/>
        <w:autoSpaceDN w:val="0"/>
        <w:adjustRightInd w:val="0"/>
        <w:spacing w:before="120" w:after="120" w:line="240" w:lineRule="auto"/>
        <w:ind w:left="480" w:hanging="480"/>
        <w:rPr>
          <w:rFonts w:cs="Times New Roman"/>
          <w:noProof/>
          <w:lang w:val="fr-FR"/>
        </w:rPr>
      </w:pPr>
      <w:r w:rsidRPr="009141BE">
        <w:rPr>
          <w:rFonts w:cs="Times New Roman"/>
          <w:noProof/>
        </w:rPr>
        <w:t xml:space="preserve">Luuk, Erkki. 2010. Nouns, verbs and flexibles: Implications for typologies of word classes. </w:t>
      </w:r>
      <w:r w:rsidRPr="001E25A4">
        <w:rPr>
          <w:rFonts w:cs="Times New Roman"/>
          <w:i/>
          <w:iCs/>
          <w:noProof/>
          <w:lang w:val="fr-FR"/>
        </w:rPr>
        <w:t>Language Sciences</w:t>
      </w:r>
      <w:r w:rsidRPr="001E25A4">
        <w:rPr>
          <w:rFonts w:cs="Times New Roman"/>
          <w:noProof/>
          <w:lang w:val="fr-FR"/>
        </w:rPr>
        <w:t xml:space="preserve"> 32(3). Elsevier Ltd. 349–365. doi:10.1016/j.langsci.2009.02.001. http://dx.doi.org/10.1016/j.langsci.2009.02.001.</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Lyons, John. 1977. </w:t>
      </w:r>
      <w:r w:rsidRPr="009141BE">
        <w:rPr>
          <w:rFonts w:cs="Times New Roman"/>
          <w:i/>
          <w:iCs/>
          <w:noProof/>
        </w:rPr>
        <w:t>Semantics</w:t>
      </w:r>
      <w:r w:rsidRPr="009141BE">
        <w:rPr>
          <w:rFonts w:cs="Times New Roman"/>
          <w:noProof/>
        </w:rPr>
        <w:t>. . Vol. 2. Cambridge: Cambridge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McDonald, Edward. 2013. The creation of “parts of speech” for Chinese: “Translingual practice” across Graeco-Roman and Sinitic traditions. </w:t>
      </w:r>
      <w:r w:rsidRPr="009141BE">
        <w:rPr>
          <w:rFonts w:cs="Times New Roman"/>
          <w:i/>
          <w:iCs/>
          <w:noProof/>
        </w:rPr>
        <w:t>History &amp; Philosophy of the Language Sciences</w:t>
      </w:r>
      <w:r w:rsidRPr="009141BE">
        <w:rPr>
          <w:rFonts w:cs="Times New Roman"/>
          <w:noProof/>
        </w:rPr>
        <w:t>. https://hiphilangsci.net/2013/06/12/the-creation-of-parts-of-speech-for-chinese-translingual-practice-across-graeco-roman-and-sinitic-traditions/.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McGregor, William B. 2013. Lexical categories in Gooniyandi, Kimberley, Western Australia. In Jan Rijkhoff &amp; Eva van Lier (eds.), </w:t>
      </w:r>
      <w:r w:rsidRPr="009141BE">
        <w:rPr>
          <w:rFonts w:cs="Times New Roman"/>
          <w:i/>
          <w:iCs/>
          <w:noProof/>
        </w:rPr>
        <w:t>Flexible word classes: Typological studies of underspecified parts of speech</w:t>
      </w:r>
      <w:r w:rsidRPr="009141BE">
        <w:rPr>
          <w:rFonts w:cs="Times New Roman"/>
          <w:noProof/>
        </w:rPr>
        <w:t>, 221–246.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1999. </w:t>
      </w:r>
      <w:r w:rsidRPr="009141BE">
        <w:rPr>
          <w:rFonts w:cs="Times New Roman"/>
          <w:i/>
          <w:iCs/>
          <w:noProof/>
        </w:rPr>
        <w:t>The languages of Native North America</w:t>
      </w:r>
      <w:r w:rsidRPr="009141BE">
        <w:rPr>
          <w:rFonts w:cs="Times New Roman"/>
          <w:noProof/>
        </w:rPr>
        <w:t>. Cambridge: Cambridge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2000. Noun and verb in Iroquoian languages: Multicategorisation from multiple criteria. In Petra M. Vogel &amp; Bernard Comrie (eds.), </w:t>
      </w:r>
      <w:r w:rsidRPr="009141BE">
        <w:rPr>
          <w:rFonts w:cs="Times New Roman"/>
          <w:i/>
          <w:iCs/>
          <w:noProof/>
        </w:rPr>
        <w:t>Approaches to the typology of word classes</w:t>
      </w:r>
      <w:r w:rsidRPr="009141BE">
        <w:rPr>
          <w:rFonts w:cs="Times New Roman"/>
          <w:noProof/>
        </w:rPr>
        <w:t>, 397–420. (Empirical Approaches to Language Typology 23). Berlin: Walter de Gruyter.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2012. Core argument patterns and deep genetic relations: Hierarchical systems in Northern California. In Pirkko Suihkonen, Bernard Comrie &amp; Valery Solovyev (eds.), </w:t>
      </w:r>
      <w:r w:rsidRPr="009141BE">
        <w:rPr>
          <w:rFonts w:cs="Times New Roman"/>
          <w:i/>
          <w:iCs/>
          <w:noProof/>
        </w:rPr>
        <w:t>Argument structure and grammatical relations: A crosslinguistic typology</w:t>
      </w:r>
      <w:r w:rsidRPr="009141BE">
        <w:rPr>
          <w:rFonts w:cs="Times New Roman"/>
          <w:noProof/>
        </w:rPr>
        <w:t>, 257–294. (Studies in Language Companion Series 126). Amsterdam: John Benjamins.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2013. Prosody and independence: Free and bound person marking. In Dik Bakker &amp; Martin Haspelmath (eds.), </w:t>
      </w:r>
      <w:r w:rsidRPr="009141BE">
        <w:rPr>
          <w:rFonts w:cs="Times New Roman"/>
          <w:i/>
          <w:iCs/>
          <w:noProof/>
        </w:rPr>
        <w:t>Languages across boundaries: Studies in memory of Anna Siewierska</w:t>
      </w:r>
      <w:r w:rsidRPr="009141BE">
        <w:rPr>
          <w:rFonts w:cs="Times New Roman"/>
          <w:noProof/>
        </w:rPr>
        <w:t>, 291–312. Berlin: Mouton de Gruyter.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Mithun, Marianne. 2017. Polycategoriality and zero derivation: Insights from Central Alaskan Yup’ik Eskimo. In Valentina Vapnarsky &amp; Edy Veneziano (eds.), </w:t>
      </w:r>
      <w:r w:rsidRPr="009141BE">
        <w:rPr>
          <w:rFonts w:cs="Times New Roman"/>
          <w:i/>
          <w:iCs/>
          <w:noProof/>
        </w:rPr>
        <w:t>Lexical polycategoriality: Cross-linguistic, cross-theoretical, and language acquisition approaches</w:t>
      </w:r>
      <w:r w:rsidRPr="009141BE">
        <w:rPr>
          <w:rFonts w:cs="Times New Roman"/>
          <w:noProof/>
        </w:rPr>
        <w:t>, vol. 182, 155–176. (Studies in Language Companion Series). Amsterdam: John Benjamins. doi:10.1075/slcs.182.</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Nakayama, Toshihide. 1997. Discourse-pragmatic dynamism in Nuu-chah-nulth (Nootka) morphosyntax. University of California, Santa Barbara. doi:10.16953/deusbed.74839.</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Nakayama, Toshihide. 2002. </w:t>
      </w:r>
      <w:r w:rsidRPr="009141BE">
        <w:rPr>
          <w:rFonts w:cs="Times New Roman"/>
          <w:i/>
          <w:iCs/>
          <w:noProof/>
        </w:rPr>
        <w:t>Nuuchahnulth (Nootka) morphosyntax</w:t>
      </w:r>
      <w:r w:rsidRPr="009141BE">
        <w:rPr>
          <w:rFonts w:cs="Times New Roman"/>
          <w:noProof/>
        </w:rPr>
        <w:t>. (University of California Publications in Linguistics 134). Berkeley: University of California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lastRenderedPageBreak/>
        <w:t xml:space="preserve">Palmer, Bill. 2017. Categorial flexibility as an artefact of the analysis. </w:t>
      </w:r>
      <w:r w:rsidRPr="009141BE">
        <w:rPr>
          <w:rFonts w:cs="Times New Roman"/>
          <w:i/>
          <w:iCs/>
          <w:noProof/>
        </w:rPr>
        <w:t>Studies in Language</w:t>
      </w:r>
      <w:r w:rsidRPr="009141BE">
        <w:rPr>
          <w:rFonts w:cs="Times New Roman"/>
          <w:noProof/>
        </w:rPr>
        <w:t xml:space="preserve"> 41(2). 408–444. doi:10.1075/sl.41.2.05pal. http://www.jbe-platform.com/content/journals/10.1075/sl.41.2.05pal.</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Pustet, Regina. 2000. How arbitrary is lexical categorization? Verbs vs. adjectives. </w:t>
      </w:r>
      <w:r w:rsidRPr="009141BE">
        <w:rPr>
          <w:rFonts w:cs="Times New Roman"/>
          <w:i/>
          <w:iCs/>
          <w:noProof/>
        </w:rPr>
        <w:t>Linguistic Typology</w:t>
      </w:r>
      <w:r w:rsidRPr="009141BE">
        <w:rPr>
          <w:rFonts w:cs="Times New Roman"/>
          <w:noProof/>
        </w:rPr>
        <w:t xml:space="preserve"> 4(2). 175–212. doi:10.1515/lity.2000.4.2.175. http://www.degruyter.com/view/j/lity.2000.4.issue-2/lity.2000.4.2.175/lity.2000.4.2.175.xml.</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Ramat, Paolo. 2009. How universal are linguistic categories? </w:t>
      </w:r>
      <w:r w:rsidRPr="009141BE">
        <w:rPr>
          <w:rFonts w:cs="Times New Roman"/>
          <w:i/>
          <w:iCs/>
          <w:noProof/>
        </w:rPr>
        <w:t>Universals of language today</w:t>
      </w:r>
      <w:r w:rsidRPr="009141BE">
        <w:rPr>
          <w:rFonts w:cs="Times New Roman"/>
          <w:noProof/>
        </w:rPr>
        <w:t>, 1–12. (Studies in Natural Language &amp; Linguistic Theory 76). Springer.</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Rauh, Gisa. 2010. </w:t>
      </w:r>
      <w:r w:rsidRPr="009141BE">
        <w:rPr>
          <w:rFonts w:cs="Times New Roman"/>
          <w:i/>
          <w:iCs/>
          <w:noProof/>
        </w:rPr>
        <w:t>Syntactic categories: Their identification and description in linguistic theories</w:t>
      </w:r>
      <w:r w:rsidRPr="009141BE">
        <w:rPr>
          <w:rFonts w:cs="Times New Roman"/>
          <w:noProof/>
        </w:rPr>
        <w:t>. (Oxford Surveys in Syntax &amp; Morphology 7). Oxford: Oxford University Press.</w:t>
      </w:r>
    </w:p>
    <w:p w:rsidR="009141BE" w:rsidRPr="001E25A4" w:rsidRDefault="009141BE" w:rsidP="009141BE">
      <w:pPr>
        <w:widowControl w:val="0"/>
        <w:autoSpaceDE w:val="0"/>
        <w:autoSpaceDN w:val="0"/>
        <w:adjustRightInd w:val="0"/>
        <w:spacing w:before="120" w:after="120" w:line="240" w:lineRule="auto"/>
        <w:ind w:left="480" w:hanging="480"/>
        <w:rPr>
          <w:rFonts w:cs="Times New Roman"/>
          <w:noProof/>
          <w:lang w:val="fr-FR"/>
        </w:rPr>
      </w:pPr>
      <w:r w:rsidRPr="009141BE">
        <w:rPr>
          <w:rFonts w:cs="Times New Roman"/>
          <w:noProof/>
        </w:rPr>
        <w:t xml:space="preserve">Rijkhoff, Jan. 2007. Word classes. </w:t>
      </w:r>
      <w:r w:rsidRPr="009141BE">
        <w:rPr>
          <w:rFonts w:cs="Times New Roman"/>
          <w:i/>
          <w:iCs/>
          <w:noProof/>
        </w:rPr>
        <w:t>Language &amp; Linguistics Compass</w:t>
      </w:r>
      <w:r w:rsidRPr="009141BE">
        <w:rPr>
          <w:rFonts w:cs="Times New Roman"/>
          <w:noProof/>
        </w:rPr>
        <w:t xml:space="preserve"> 1(6). </w:t>
      </w:r>
      <w:r w:rsidRPr="001E25A4">
        <w:rPr>
          <w:rFonts w:cs="Times New Roman"/>
          <w:noProof/>
          <w:lang w:val="fr-FR"/>
        </w:rPr>
        <w:t>709–726. doi:10.1111/j.1749-818X.2007.00030.x. http://doi.wiley.com/10.1111/j.1749-818X.2007.00030.x.</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Rijkhoff, Jan. 2016. Crosslinguistic categories in morphosyntactic typology: Problems and prospects. </w:t>
      </w:r>
      <w:r w:rsidRPr="009141BE">
        <w:rPr>
          <w:rFonts w:cs="Times New Roman"/>
          <w:i/>
          <w:iCs/>
          <w:noProof/>
        </w:rPr>
        <w:t>Linguistic Typology</w:t>
      </w:r>
      <w:r w:rsidRPr="009141BE">
        <w:rPr>
          <w:rFonts w:cs="Times New Roman"/>
          <w:noProof/>
        </w:rPr>
        <w:t xml:space="preserve"> 20(2). 333–363. doi:10.1515/lingty-2016-0010.</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Rijkhoff, Jan &amp; Eva van Lier (eds.). 2013. </w:t>
      </w:r>
      <w:r w:rsidRPr="009141BE">
        <w:rPr>
          <w:rFonts w:cs="Times New Roman"/>
          <w:i/>
          <w:iCs/>
          <w:noProof/>
        </w:rPr>
        <w:t>Flexible word classes: Typological studies of underspecified parts of speech</w:t>
      </w:r>
      <w:r w:rsidRPr="009141BE">
        <w:rPr>
          <w:rFonts w:cs="Times New Roman"/>
          <w:noProof/>
        </w:rPr>
        <w:t>. Oxford: Oxford University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1973a. Natural categories. </w:t>
      </w:r>
      <w:r w:rsidRPr="009141BE">
        <w:rPr>
          <w:rFonts w:cs="Times New Roman"/>
          <w:i/>
          <w:iCs/>
          <w:noProof/>
        </w:rPr>
        <w:t>Cognitive Psychology</w:t>
      </w:r>
      <w:r w:rsidRPr="009141BE">
        <w:rPr>
          <w:rFonts w:cs="Times New Roman"/>
          <w:noProof/>
        </w:rPr>
        <w:t xml:space="preserve"> 4(3). 328–350. doi:10.1016/0010-0285(73)90017-0.</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1973b. On the internal structure of perceptual and semantic categories. </w:t>
      </w:r>
      <w:r w:rsidRPr="009141BE">
        <w:rPr>
          <w:rFonts w:cs="Times New Roman"/>
          <w:i/>
          <w:iCs/>
          <w:noProof/>
        </w:rPr>
        <w:t>Cognitive development and the acquisition of language</w:t>
      </w:r>
      <w:r w:rsidRPr="009141BE">
        <w:rPr>
          <w:rFonts w:cs="Times New Roman"/>
          <w:noProof/>
        </w:rPr>
        <w:t>, 111–144. New York: Academic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1975. Cognitive representation of semantic categories. </w:t>
      </w:r>
      <w:r w:rsidRPr="009141BE">
        <w:rPr>
          <w:rFonts w:cs="Times New Roman"/>
          <w:i/>
          <w:iCs/>
          <w:noProof/>
        </w:rPr>
        <w:t>Journal of Experimental Psychology</w:t>
      </w:r>
      <w:r w:rsidRPr="009141BE">
        <w:rPr>
          <w:rFonts w:cs="Times New Roman"/>
          <w:noProof/>
        </w:rPr>
        <w:t xml:space="preserve"> 104(3). 192–233.</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1978. Principles of categorization. In Eleanor Rosch &amp; B. B. Lloyd (eds.), </w:t>
      </w:r>
      <w:r w:rsidRPr="009141BE">
        <w:rPr>
          <w:rFonts w:cs="Times New Roman"/>
          <w:i/>
          <w:iCs/>
          <w:noProof/>
        </w:rPr>
        <w:t>Cognition and categorization</w:t>
      </w:r>
      <w:r w:rsidRPr="009141BE">
        <w:rPr>
          <w:rFonts w:cs="Times New Roman"/>
          <w:noProof/>
        </w:rPr>
        <w:t>, 27–48. Hillsdale, NJ: Lawrence Erlbaum.</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&amp; Carolyn B. Mervis. 1975. Family resemblances: Studies in the internal structure of categories. </w:t>
      </w:r>
      <w:r w:rsidRPr="009141BE">
        <w:rPr>
          <w:rFonts w:cs="Times New Roman"/>
          <w:i/>
          <w:iCs/>
          <w:noProof/>
        </w:rPr>
        <w:t>Cognitive Psychology</w:t>
      </w:r>
      <w:r w:rsidRPr="009141BE">
        <w:rPr>
          <w:rFonts w:cs="Times New Roman"/>
          <w:noProof/>
        </w:rPr>
        <w:t xml:space="preserve"> 7(4). 573–605. doi:10.1016/0010-0285(75)90024-9.</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Rosch, Eleanor H., Carolyn B. Mervis, Wayne D. Gray, David M. Johnson &amp; Penny Boyes-Braem. 1976. Basic objects in natural categories. </w:t>
      </w:r>
      <w:r w:rsidRPr="009141BE">
        <w:rPr>
          <w:rFonts w:cs="Times New Roman"/>
          <w:i/>
          <w:iCs/>
          <w:noProof/>
        </w:rPr>
        <w:t>Cognitive Psychology</w:t>
      </w:r>
      <w:r w:rsidRPr="009141BE">
        <w:rPr>
          <w:rFonts w:cs="Times New Roman"/>
          <w:noProof/>
        </w:rPr>
        <w:t xml:space="preserve"> 8(3). 382–439. doi:10.1016/0010-0285(76)90013-X.</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Sadock, Jerrold M. 1999. The nominalist theory of Eskimo: A case study in scientific self-deception. </w:t>
      </w:r>
      <w:r w:rsidRPr="009141BE">
        <w:rPr>
          <w:rFonts w:cs="Times New Roman"/>
          <w:i/>
          <w:iCs/>
          <w:noProof/>
        </w:rPr>
        <w:t>International Journal of American Linguistics</w:t>
      </w:r>
      <w:r w:rsidRPr="009141BE">
        <w:rPr>
          <w:rFonts w:cs="Times New Roman"/>
          <w:noProof/>
        </w:rPr>
        <w:t xml:space="preserve"> 65(4). 383–406.</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Sapir, Edward. 1921. </w:t>
      </w:r>
      <w:r w:rsidRPr="009141BE">
        <w:rPr>
          <w:rFonts w:cs="Times New Roman"/>
          <w:i/>
          <w:iCs/>
          <w:noProof/>
        </w:rPr>
        <w:t>Language: An introduction to the study of speech</w:t>
      </w:r>
      <w:r w:rsidRPr="009141BE">
        <w:rPr>
          <w:rFonts w:cs="Times New Roman"/>
          <w:noProof/>
        </w:rPr>
        <w:t>. New York: Harcourt, Brace &amp; Co. doi:10.2307/3713880. https://books.google.com/books?id=ofgrAAAAYAAJ.</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Taylor, John R. 1989. </w:t>
      </w:r>
      <w:r w:rsidRPr="009141BE">
        <w:rPr>
          <w:rFonts w:cs="Times New Roman"/>
          <w:i/>
          <w:iCs/>
          <w:noProof/>
        </w:rPr>
        <w:t>Linguistic categorization: Prototypes in linguistic theory</w:t>
      </w:r>
      <w:r w:rsidRPr="009141BE">
        <w:rPr>
          <w:rFonts w:cs="Times New Roman"/>
          <w:noProof/>
        </w:rPr>
        <w:t>. 1st ed. Oxford: Clarendon Press.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Thompson, Sandra A. 1989. A discourse approach to the cross-linguistic category “Adjective.” </w:t>
      </w:r>
      <w:r w:rsidRPr="009141BE">
        <w:rPr>
          <w:rFonts w:cs="Times New Roman"/>
          <w:noProof/>
        </w:rPr>
        <w:lastRenderedPageBreak/>
        <w:t xml:space="preserve">In Roberta Corrigan, Fred R. Eckman &amp; Michael Noonan (eds.), </w:t>
      </w:r>
      <w:r w:rsidRPr="009141BE">
        <w:rPr>
          <w:rFonts w:cs="Times New Roman"/>
          <w:i/>
          <w:iCs/>
          <w:noProof/>
        </w:rPr>
        <w:t>Linguistic categorization</w:t>
      </w:r>
      <w:r w:rsidRPr="009141BE">
        <w:rPr>
          <w:rFonts w:cs="Times New Roman"/>
          <w:noProof/>
        </w:rPr>
        <w:t>, 245–266. (Current Issues in Linguistic Theory 61). Amsterdam: John Benjamins.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9141BE">
        <w:rPr>
          <w:rFonts w:cs="Times New Roman"/>
          <w:i/>
          <w:iCs/>
          <w:noProof/>
        </w:rPr>
        <w:t>Lexical polycategoriality: Cross-linguistic, cross-theoretical, and language acquisition approaches</w:t>
      </w:r>
      <w:r w:rsidRPr="009141BE">
        <w:rPr>
          <w:rFonts w:cs="Times New Roman"/>
          <w:noProof/>
        </w:rPr>
        <w:t>, 1–34. (Studies in Language Companion Series 182). Amsterdam: John Benjamins.</w:t>
      </w:r>
    </w:p>
    <w:p w:rsidR="009141BE" w:rsidRPr="009141BE" w:rsidRDefault="009141BE" w:rsidP="009141BE">
      <w:pPr>
        <w:widowControl w:val="0"/>
        <w:autoSpaceDE w:val="0"/>
        <w:autoSpaceDN w:val="0"/>
        <w:adjustRightInd w:val="0"/>
        <w:spacing w:before="120" w:after="120" w:line="240" w:lineRule="auto"/>
        <w:ind w:left="480" w:hanging="480"/>
        <w:rPr>
          <w:rFonts w:cs="Times New Roman"/>
          <w:noProof/>
        </w:rPr>
      </w:pPr>
      <w:r w:rsidRPr="009141BE">
        <w:rPr>
          <w:rFonts w:cs="Times New Roman"/>
          <w:noProof/>
        </w:rPr>
        <w:t xml:space="preserve">Vapnarsky, Valentina &amp; Edy Veneziano (eds.). 2017b. </w:t>
      </w:r>
      <w:r w:rsidRPr="009141BE">
        <w:rPr>
          <w:rFonts w:cs="Times New Roman"/>
          <w:i/>
          <w:iCs/>
          <w:noProof/>
        </w:rPr>
        <w:t>Lexical polycategoriality: Cross-linguistic, cross-theoretical and language acquisition approaches</w:t>
      </w:r>
      <w:r w:rsidRPr="009141BE">
        <w:rPr>
          <w:rFonts w:cs="Times New Roman"/>
          <w:noProof/>
        </w:rPr>
        <w:t>. (Studies in Language Companion Series 182). Amsterdam: John Benjamins.</w:t>
      </w:r>
    </w:p>
    <w:p w:rsidR="00FD59DC" w:rsidRPr="00FD59DC" w:rsidRDefault="004B6CF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4A3" w:rsidRDefault="001C24A3" w:rsidP="00CA5A11">
      <w:r>
        <w:separator/>
      </w:r>
    </w:p>
  </w:endnote>
  <w:endnote w:type="continuationSeparator" w:id="0">
    <w:p w:rsidR="001C24A3" w:rsidRDefault="001C24A3" w:rsidP="00CA5A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389573543"/>
      <w:docPartObj>
        <w:docPartGallery w:val="Page Numbers (Bottom of Page)"/>
        <w:docPartUnique/>
      </w:docPartObj>
    </w:sdtPr>
    <w:sdtEndPr>
      <w:rPr>
        <w:noProof/>
      </w:rPr>
    </w:sdtEndPr>
    <w:sdtContent>
      <w:p w:rsidR="009D38E6" w:rsidRDefault="009D38E6" w:rsidP="007268BD">
        <w:pPr>
          <w:pStyle w:val="Footer"/>
          <w:jc w:val="center"/>
        </w:pPr>
        <w:fldSimple w:instr=" PAGE   \* MERGEFORMAT ">
          <w:r w:rsidR="00F613DD">
            <w:t>18</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731759226"/>
      <w:docPartObj>
        <w:docPartGallery w:val="Page Numbers (Bottom of Page)"/>
        <w:docPartUnique/>
      </w:docPartObj>
    </w:sdtPr>
    <w:sdtEndPr>
      <w:rPr>
        <w:noProof/>
      </w:rPr>
    </w:sdtEndPr>
    <w:sdtContent>
      <w:p w:rsidR="009D38E6" w:rsidRDefault="009D38E6" w:rsidP="00FD59DC">
        <w:pPr>
          <w:pStyle w:val="Footer"/>
          <w:jc w:val="center"/>
        </w:pPr>
        <w:fldSimple w:instr=" PAGE   \* MERGEFORMAT ">
          <w:r w:rsidR="00433957">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4A3" w:rsidRDefault="001C24A3" w:rsidP="00CA5A11">
      <w:r>
        <w:separator/>
      </w:r>
    </w:p>
  </w:footnote>
  <w:footnote w:type="continuationSeparator" w:id="0">
    <w:p w:rsidR="001C24A3" w:rsidRDefault="001C24A3" w:rsidP="00CA5A11">
      <w:r>
        <w:continuationSeparator/>
      </w:r>
    </w:p>
  </w:footnote>
  <w:footnote w:id="1">
    <w:p w:rsidR="009D38E6" w:rsidRDefault="009D38E6" w:rsidP="003770F8">
      <w:pPr>
        <w:pStyle w:val="FootnoteText"/>
      </w:pPr>
      <w:r w:rsidRPr="00E01A31">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phenomena will not be discussed here.</w:t>
      </w:r>
    </w:p>
    <w:p w:rsidR="009D38E6" w:rsidRDefault="009D38E6">
      <w:pPr>
        <w:pStyle w:val="FootnoteText"/>
      </w:pPr>
      <w:r>
        <w:t xml:space="preserve"> </w:t>
      </w:r>
    </w:p>
  </w:footnote>
  <w:footnote w:id="2">
    <w:p w:rsidR="009D38E6" w:rsidRDefault="009D38E6">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 w:id="3">
    <w:p w:rsidR="009D38E6" w:rsidRDefault="009D38E6">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 "schema" : "https://github.com/citation-style-language/schema/raw/master/csl-citation.json" }</w:instrText>
      </w:r>
      <w:r>
        <w:fldChar w:fldCharType="separate"/>
      </w:r>
      <w:r w:rsidRPr="00FC0771">
        <w:rPr>
          <w:noProof/>
        </w:rPr>
        <w:t>(1977)</w:t>
      </w:r>
      <w:r>
        <w:fldChar w:fldCharType="end"/>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8E6" w:rsidRDefault="009D38E6">
    <w:pPr>
      <w:pStyle w:val="Header"/>
    </w:pPr>
    <w:r>
      <w:t>Hieber – Dissertation Prospectus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39938"/>
  </w:hdrShapeDefaults>
  <w:footnotePr>
    <w:footnote w:id="-1"/>
    <w:footnote w:id="0"/>
  </w:footnotePr>
  <w:endnotePr>
    <w:endnote w:id="-1"/>
    <w:endnote w:id="0"/>
  </w:endnotePr>
  <w:compat/>
  <w:rsids>
    <w:rsidRoot w:val="00D36FFB"/>
    <w:rsid w:val="00002E8C"/>
    <w:rsid w:val="00007EA7"/>
    <w:rsid w:val="00012724"/>
    <w:rsid w:val="00012C2F"/>
    <w:rsid w:val="00014626"/>
    <w:rsid w:val="00015C5F"/>
    <w:rsid w:val="00020529"/>
    <w:rsid w:val="000227D7"/>
    <w:rsid w:val="000248C4"/>
    <w:rsid w:val="000258F5"/>
    <w:rsid w:val="0002602D"/>
    <w:rsid w:val="000314AB"/>
    <w:rsid w:val="00034EE5"/>
    <w:rsid w:val="00036CB3"/>
    <w:rsid w:val="00052D53"/>
    <w:rsid w:val="000575D9"/>
    <w:rsid w:val="00070468"/>
    <w:rsid w:val="00071549"/>
    <w:rsid w:val="00073AB3"/>
    <w:rsid w:val="000762EE"/>
    <w:rsid w:val="00087A44"/>
    <w:rsid w:val="0009333F"/>
    <w:rsid w:val="0009429B"/>
    <w:rsid w:val="00095D94"/>
    <w:rsid w:val="000A1526"/>
    <w:rsid w:val="000B76B7"/>
    <w:rsid w:val="000C142E"/>
    <w:rsid w:val="000E38C1"/>
    <w:rsid w:val="000F0C07"/>
    <w:rsid w:val="000F44E4"/>
    <w:rsid w:val="00113D04"/>
    <w:rsid w:val="001210D1"/>
    <w:rsid w:val="00122E7D"/>
    <w:rsid w:val="00132AD3"/>
    <w:rsid w:val="001335BD"/>
    <w:rsid w:val="001344CB"/>
    <w:rsid w:val="00143852"/>
    <w:rsid w:val="00147AB1"/>
    <w:rsid w:val="001848C0"/>
    <w:rsid w:val="0019060E"/>
    <w:rsid w:val="00190EA1"/>
    <w:rsid w:val="001A121D"/>
    <w:rsid w:val="001A511C"/>
    <w:rsid w:val="001B5863"/>
    <w:rsid w:val="001C24A3"/>
    <w:rsid w:val="001D0716"/>
    <w:rsid w:val="001D73BA"/>
    <w:rsid w:val="001E25A4"/>
    <w:rsid w:val="001E4A7C"/>
    <w:rsid w:val="001F590F"/>
    <w:rsid w:val="001F736D"/>
    <w:rsid w:val="002008D9"/>
    <w:rsid w:val="0020387A"/>
    <w:rsid w:val="00224873"/>
    <w:rsid w:val="00241552"/>
    <w:rsid w:val="0024518B"/>
    <w:rsid w:val="00274D9B"/>
    <w:rsid w:val="002811CA"/>
    <w:rsid w:val="00291257"/>
    <w:rsid w:val="002A268A"/>
    <w:rsid w:val="002B21B1"/>
    <w:rsid w:val="002D4762"/>
    <w:rsid w:val="002E02BA"/>
    <w:rsid w:val="002E602A"/>
    <w:rsid w:val="003020EE"/>
    <w:rsid w:val="00313B0C"/>
    <w:rsid w:val="00323BEF"/>
    <w:rsid w:val="00327B49"/>
    <w:rsid w:val="00340121"/>
    <w:rsid w:val="00341C59"/>
    <w:rsid w:val="00351494"/>
    <w:rsid w:val="00360AB2"/>
    <w:rsid w:val="003614A4"/>
    <w:rsid w:val="003652A5"/>
    <w:rsid w:val="003671E8"/>
    <w:rsid w:val="003770F8"/>
    <w:rsid w:val="0038538F"/>
    <w:rsid w:val="00396F5C"/>
    <w:rsid w:val="003A3611"/>
    <w:rsid w:val="003A70E1"/>
    <w:rsid w:val="003B4557"/>
    <w:rsid w:val="003C5FFB"/>
    <w:rsid w:val="003D4C8C"/>
    <w:rsid w:val="003D5DE3"/>
    <w:rsid w:val="003F11AA"/>
    <w:rsid w:val="004073EB"/>
    <w:rsid w:val="00417BC3"/>
    <w:rsid w:val="00417CD8"/>
    <w:rsid w:val="00420430"/>
    <w:rsid w:val="00433957"/>
    <w:rsid w:val="00441E13"/>
    <w:rsid w:val="00451C7B"/>
    <w:rsid w:val="004573C0"/>
    <w:rsid w:val="00482675"/>
    <w:rsid w:val="004841B6"/>
    <w:rsid w:val="00485753"/>
    <w:rsid w:val="00490AA9"/>
    <w:rsid w:val="004936F5"/>
    <w:rsid w:val="004A665A"/>
    <w:rsid w:val="004B6CFA"/>
    <w:rsid w:val="004C7336"/>
    <w:rsid w:val="004F13E5"/>
    <w:rsid w:val="004F6771"/>
    <w:rsid w:val="00517FCD"/>
    <w:rsid w:val="00524676"/>
    <w:rsid w:val="005255A9"/>
    <w:rsid w:val="005340F3"/>
    <w:rsid w:val="00535710"/>
    <w:rsid w:val="00536211"/>
    <w:rsid w:val="00540DEF"/>
    <w:rsid w:val="00553323"/>
    <w:rsid w:val="005667CC"/>
    <w:rsid w:val="00573B19"/>
    <w:rsid w:val="005904ED"/>
    <w:rsid w:val="005A19D2"/>
    <w:rsid w:val="005A4BB2"/>
    <w:rsid w:val="005B421C"/>
    <w:rsid w:val="005C6169"/>
    <w:rsid w:val="005E470E"/>
    <w:rsid w:val="005E5FA7"/>
    <w:rsid w:val="005F0BD8"/>
    <w:rsid w:val="005F36E8"/>
    <w:rsid w:val="006015BF"/>
    <w:rsid w:val="00606795"/>
    <w:rsid w:val="00610992"/>
    <w:rsid w:val="006163F5"/>
    <w:rsid w:val="006303DE"/>
    <w:rsid w:val="00630E00"/>
    <w:rsid w:val="00641575"/>
    <w:rsid w:val="00642553"/>
    <w:rsid w:val="00644F44"/>
    <w:rsid w:val="00651DB4"/>
    <w:rsid w:val="0066257F"/>
    <w:rsid w:val="00686E16"/>
    <w:rsid w:val="006905E7"/>
    <w:rsid w:val="006969E7"/>
    <w:rsid w:val="006B3A5C"/>
    <w:rsid w:val="006D192C"/>
    <w:rsid w:val="006E2B40"/>
    <w:rsid w:val="006E70AF"/>
    <w:rsid w:val="006E761D"/>
    <w:rsid w:val="006F5BD1"/>
    <w:rsid w:val="006F6DDE"/>
    <w:rsid w:val="0070323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4AC9"/>
    <w:rsid w:val="007C7241"/>
    <w:rsid w:val="007E405D"/>
    <w:rsid w:val="007E5836"/>
    <w:rsid w:val="007E78E9"/>
    <w:rsid w:val="007F0F8F"/>
    <w:rsid w:val="007F1195"/>
    <w:rsid w:val="007F662F"/>
    <w:rsid w:val="008009A6"/>
    <w:rsid w:val="0080709C"/>
    <w:rsid w:val="00833849"/>
    <w:rsid w:val="00834040"/>
    <w:rsid w:val="0084363F"/>
    <w:rsid w:val="00845A61"/>
    <w:rsid w:val="00846C58"/>
    <w:rsid w:val="00850686"/>
    <w:rsid w:val="00860784"/>
    <w:rsid w:val="00860B89"/>
    <w:rsid w:val="008708F8"/>
    <w:rsid w:val="00884D75"/>
    <w:rsid w:val="00885AAC"/>
    <w:rsid w:val="00887021"/>
    <w:rsid w:val="00895263"/>
    <w:rsid w:val="008A09D2"/>
    <w:rsid w:val="008A145C"/>
    <w:rsid w:val="008A4D7C"/>
    <w:rsid w:val="008B45B4"/>
    <w:rsid w:val="008C5D11"/>
    <w:rsid w:val="008D3BA1"/>
    <w:rsid w:val="008D4ABB"/>
    <w:rsid w:val="008E2C1E"/>
    <w:rsid w:val="008E7768"/>
    <w:rsid w:val="008F2838"/>
    <w:rsid w:val="009141BE"/>
    <w:rsid w:val="00930E64"/>
    <w:rsid w:val="009400AE"/>
    <w:rsid w:val="009417C1"/>
    <w:rsid w:val="00945758"/>
    <w:rsid w:val="0095753C"/>
    <w:rsid w:val="00957FA7"/>
    <w:rsid w:val="00977F74"/>
    <w:rsid w:val="00985A7C"/>
    <w:rsid w:val="0099612C"/>
    <w:rsid w:val="009A355A"/>
    <w:rsid w:val="009A75CD"/>
    <w:rsid w:val="009A7CD6"/>
    <w:rsid w:val="009B264B"/>
    <w:rsid w:val="009B5B1C"/>
    <w:rsid w:val="009B6AF6"/>
    <w:rsid w:val="009B72DF"/>
    <w:rsid w:val="009C5A3B"/>
    <w:rsid w:val="009C7CB1"/>
    <w:rsid w:val="009D0C2B"/>
    <w:rsid w:val="009D2000"/>
    <w:rsid w:val="009D38E6"/>
    <w:rsid w:val="009D583B"/>
    <w:rsid w:val="009F20D1"/>
    <w:rsid w:val="009F32D4"/>
    <w:rsid w:val="009F64E2"/>
    <w:rsid w:val="009F65B4"/>
    <w:rsid w:val="00A101B4"/>
    <w:rsid w:val="00A149AF"/>
    <w:rsid w:val="00A1619F"/>
    <w:rsid w:val="00A16213"/>
    <w:rsid w:val="00A27E8C"/>
    <w:rsid w:val="00A377B9"/>
    <w:rsid w:val="00A831F8"/>
    <w:rsid w:val="00A84880"/>
    <w:rsid w:val="00A87E78"/>
    <w:rsid w:val="00A90AF3"/>
    <w:rsid w:val="00A93F5B"/>
    <w:rsid w:val="00A9656A"/>
    <w:rsid w:val="00A969CA"/>
    <w:rsid w:val="00A9771E"/>
    <w:rsid w:val="00AA5534"/>
    <w:rsid w:val="00AB6A57"/>
    <w:rsid w:val="00AE0C82"/>
    <w:rsid w:val="00AE5A9D"/>
    <w:rsid w:val="00AF081C"/>
    <w:rsid w:val="00AF0D0E"/>
    <w:rsid w:val="00AF201D"/>
    <w:rsid w:val="00AF45E2"/>
    <w:rsid w:val="00B07B9A"/>
    <w:rsid w:val="00B230F3"/>
    <w:rsid w:val="00B30537"/>
    <w:rsid w:val="00B36600"/>
    <w:rsid w:val="00B36E23"/>
    <w:rsid w:val="00B41D0D"/>
    <w:rsid w:val="00B57E77"/>
    <w:rsid w:val="00B57F0A"/>
    <w:rsid w:val="00B67623"/>
    <w:rsid w:val="00B70CF3"/>
    <w:rsid w:val="00B70EE1"/>
    <w:rsid w:val="00B71C36"/>
    <w:rsid w:val="00B80C34"/>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61826"/>
    <w:rsid w:val="00C61ADB"/>
    <w:rsid w:val="00C848FA"/>
    <w:rsid w:val="00CA1E49"/>
    <w:rsid w:val="00CA5A11"/>
    <w:rsid w:val="00CB6B00"/>
    <w:rsid w:val="00CD4BD2"/>
    <w:rsid w:val="00CE0504"/>
    <w:rsid w:val="00CE05AD"/>
    <w:rsid w:val="00D04236"/>
    <w:rsid w:val="00D04D68"/>
    <w:rsid w:val="00D15672"/>
    <w:rsid w:val="00D16CA1"/>
    <w:rsid w:val="00D21D54"/>
    <w:rsid w:val="00D2418B"/>
    <w:rsid w:val="00D241EB"/>
    <w:rsid w:val="00D36331"/>
    <w:rsid w:val="00D36FFB"/>
    <w:rsid w:val="00D4196C"/>
    <w:rsid w:val="00D56AA6"/>
    <w:rsid w:val="00D57438"/>
    <w:rsid w:val="00D6787E"/>
    <w:rsid w:val="00D7540D"/>
    <w:rsid w:val="00D7558F"/>
    <w:rsid w:val="00D829E0"/>
    <w:rsid w:val="00D86C54"/>
    <w:rsid w:val="00D8701A"/>
    <w:rsid w:val="00D87F39"/>
    <w:rsid w:val="00D92509"/>
    <w:rsid w:val="00DA336E"/>
    <w:rsid w:val="00DB142A"/>
    <w:rsid w:val="00DB4C5A"/>
    <w:rsid w:val="00DC1C25"/>
    <w:rsid w:val="00DD19F7"/>
    <w:rsid w:val="00DD2ACE"/>
    <w:rsid w:val="00DD33E8"/>
    <w:rsid w:val="00DE6C31"/>
    <w:rsid w:val="00E01A31"/>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E23F2"/>
    <w:rsid w:val="00EE3686"/>
    <w:rsid w:val="00EE5A6A"/>
    <w:rsid w:val="00EF231C"/>
    <w:rsid w:val="00EF2A9D"/>
    <w:rsid w:val="00EF6BB2"/>
    <w:rsid w:val="00F02440"/>
    <w:rsid w:val="00F17A5B"/>
    <w:rsid w:val="00F23E50"/>
    <w:rsid w:val="00F370CF"/>
    <w:rsid w:val="00F373EB"/>
    <w:rsid w:val="00F41C96"/>
    <w:rsid w:val="00F42AC7"/>
    <w:rsid w:val="00F506DA"/>
    <w:rsid w:val="00F54FE5"/>
    <w:rsid w:val="00F55007"/>
    <w:rsid w:val="00F610E6"/>
    <w:rsid w:val="00F613DD"/>
    <w:rsid w:val="00F71D6D"/>
    <w:rsid w:val="00F77DEF"/>
    <w:rsid w:val="00F831C8"/>
    <w:rsid w:val="00FA1106"/>
    <w:rsid w:val="00FB3241"/>
    <w:rsid w:val="00FB3466"/>
    <w:rsid w:val="00FC0771"/>
    <w:rsid w:val="00FD3DC3"/>
    <w:rsid w:val="00FD59DC"/>
    <w:rsid w:val="00FE16DA"/>
    <w:rsid w:val="00FE19A1"/>
    <w:rsid w:val="00FF2364"/>
    <w:rsid w:val="00FF604D"/>
    <w:rsid w:val="00FF7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1C"/>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character" w:styleId="BookTitle">
    <w:name w:val="Book Title"/>
    <w:basedOn w:val="DefaultParagraphFont"/>
    <w:uiPriority w:val="2"/>
    <w:qFormat/>
    <w:rsid w:val="00B230F3"/>
    <w:rPr>
      <w:b w:val="0"/>
      <w:bCs/>
      <w:i/>
      <w:iCs/>
      <w:spacing w:val="5"/>
    </w:rPr>
  </w:style>
  <w:style w:type="character" w:styleId="EndnoteReference">
    <w:name w:val="endnote reference"/>
    <w:basedOn w:val="DefaultParagraphFont"/>
    <w:uiPriority w:val="99"/>
    <w:semiHidden/>
    <w:unhideWhenUsed/>
    <w:rsid w:val="002D4762"/>
    <w:rPr>
      <w:vertAlign w:val="superscript"/>
    </w:rPr>
  </w:style>
  <w:style w:type="character" w:styleId="SubtleEmphasis">
    <w:name w:val="Subtle Emphasis"/>
    <w:basedOn w:val="DefaultParagraphFont"/>
    <w:uiPriority w:val="19"/>
    <w:rsid w:val="00D57438"/>
    <w:rPr>
      <w:i/>
      <w:iCs/>
      <w:color w:val="404040" w:themeColor="text1" w:themeTint="BF"/>
    </w:rPr>
  </w:style>
  <w:style w:type="character" w:styleId="Emphasis">
    <w:name w:val="Emphasis"/>
    <w:basedOn w:val="DefaultParagraphFont"/>
    <w:uiPriority w:val="2"/>
    <w:qFormat/>
    <w:rsid w:val="00AF081C"/>
    <w:rPr>
      <w:i/>
      <w:iCs/>
    </w:rPr>
  </w:style>
  <w:style w:type="character" w:styleId="CommentReference">
    <w:name w:val="annotation reference"/>
    <w:basedOn w:val="DefaultParagraphFont"/>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basedOn w:val="DefaultParagraphFont"/>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basedOn w:val="CommentText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2553"/>
    <w:pPr>
      <w:spacing w:after="200" w:line="240" w:lineRule="auto"/>
    </w:pPr>
    <w:rPr>
      <w:i/>
      <w:iCs/>
      <w:color w:val="44546A" w:themeColor="text2"/>
      <w:sz w:val="18"/>
      <w:szCs w:val="18"/>
    </w:rPr>
  </w:style>
</w:styles>
</file>

<file path=word/webSettings.xml><?xml version="1.0" encoding="utf-8"?>
<w:webSettings xmlns:r="http://schemas.openxmlformats.org/officeDocument/2006/relationships" xmlns:w="http://schemas.openxmlformats.org/wordprocessingml/2006/main">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1420057474">
          <w:marLeft w:val="0"/>
          <w:marRight w:val="0"/>
          <w:marTop w:val="0"/>
          <w:marBottom w:val="0"/>
          <w:divBdr>
            <w:top w:val="none" w:sz="0" w:space="0" w:color="auto"/>
            <w:left w:val="none" w:sz="0" w:space="0" w:color="auto"/>
            <w:bottom w:val="none" w:sz="0" w:space="0" w:color="auto"/>
            <w:right w:val="none" w:sz="0" w:space="0" w:color="auto"/>
          </w:divBdr>
        </w:div>
        <w:div w:id="845754474">
          <w:marLeft w:val="0"/>
          <w:marRight w:val="0"/>
          <w:marTop w:val="240"/>
          <w:marBottom w:val="24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7349FBA-8F69-41DB-8877-C8DD24723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33222</Words>
  <Characters>189369</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 Hieber</dc:creator>
  <cp:lastModifiedBy>Owner</cp:lastModifiedBy>
  <cp:revision>5</cp:revision>
  <dcterms:created xsi:type="dcterms:W3CDTF">2018-01-11T23:23:00Z</dcterms:created>
  <dcterms:modified xsi:type="dcterms:W3CDTF">2018-01-12T00:01:00Z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